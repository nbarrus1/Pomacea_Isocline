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97D50" w14:textId="4AA96205" w:rsidR="00E5101C" w:rsidRDefault="00E5101C" w:rsidP="00EA3C28">
      <w:pPr>
        <w:pStyle w:val="Heading1"/>
        <w:spacing w:line="360" w:lineRule="auto"/>
        <w:jc w:val="both"/>
      </w:pPr>
      <w:r w:rsidRPr="00524172">
        <w:t>Abstract:</w:t>
      </w:r>
    </w:p>
    <w:p w14:paraId="36E003DE" w14:textId="5946FD89" w:rsidR="00024855" w:rsidRPr="00024855" w:rsidRDefault="001358C3" w:rsidP="00DC0897">
      <w:pPr>
        <w:pStyle w:val="ListParagraph"/>
        <w:numPr>
          <w:ilvl w:val="0"/>
          <w:numId w:val="1"/>
        </w:numPr>
      </w:pPr>
      <w:r>
        <w:t xml:space="preserve">Individual size and growth rates are key determinants of performance </w:t>
      </w:r>
      <w:r w:rsidR="00137577">
        <w:t>with</w:t>
      </w:r>
      <w:r>
        <w:t xml:space="preserve"> population-level consequences.</w:t>
      </w:r>
      <w:r w:rsidR="00F50240">
        <w:t xml:space="preserve">  </w:t>
      </w:r>
      <w:r w:rsidR="007C2AA4">
        <w:t>For species</w:t>
      </w:r>
      <w:r w:rsidR="000A1872">
        <w:t xml:space="preserve"> that </w:t>
      </w:r>
      <w:r w:rsidR="00070F4B">
        <w:t xml:space="preserve">grow to </w:t>
      </w:r>
      <w:r w:rsidR="000A1872">
        <w:t>achieve</w:t>
      </w:r>
      <w:r w:rsidR="007C2AA4">
        <w:t xml:space="preserve"> a size</w:t>
      </w:r>
      <w:r w:rsidR="000A1872">
        <w:t xml:space="preserve"> </w:t>
      </w:r>
      <w:r w:rsidR="007C2AA4">
        <w:t>refuge from predators, t</w:t>
      </w:r>
      <w:r w:rsidR="00F50240">
        <w:t>he</w:t>
      </w:r>
      <w:r w:rsidR="00280F6A">
        <w:t xml:space="preserve"> interaction</w:t>
      </w:r>
      <w:r w:rsidR="00F50240">
        <w:t xml:space="preserve"> between</w:t>
      </w:r>
      <w:r w:rsidR="00280F6A">
        <w:t xml:space="preserve"> juvenile</w:t>
      </w:r>
      <w:r w:rsidR="00631287">
        <w:t xml:space="preserve"> </w:t>
      </w:r>
      <w:r w:rsidR="00280F6A">
        <w:t>survival</w:t>
      </w:r>
      <w:r w:rsidR="00F50240">
        <w:t xml:space="preserve"> rates and growth </w:t>
      </w:r>
      <w:r w:rsidR="000A1872">
        <w:t>is widely acknowledged to</w:t>
      </w:r>
      <w:r w:rsidR="007C2AA4">
        <w:t xml:space="preserve"> </w:t>
      </w:r>
      <w:r w:rsidR="00C72C81">
        <w:t>affect population dynamics</w:t>
      </w:r>
      <w:r w:rsidR="00631287">
        <w:t xml:space="preserve">, but </w:t>
      </w:r>
      <w:r w:rsidR="00C72C81">
        <w:t xml:space="preserve">the </w:t>
      </w:r>
      <w:r w:rsidR="005D5043">
        <w:t>interaction</w:t>
      </w:r>
      <w:r w:rsidR="00C72C81">
        <w:t xml:space="preserve"> has </w:t>
      </w:r>
      <w:r w:rsidR="008B032F">
        <w:t>rarely been</w:t>
      </w:r>
      <w:r w:rsidR="00564412">
        <w:t xml:space="preserve"> illustrated </w:t>
      </w:r>
      <w:r w:rsidR="00723EE2">
        <w:t>theoretically or</w:t>
      </w:r>
      <w:r w:rsidR="00564412">
        <w:t xml:space="preserve"> </w:t>
      </w:r>
      <w:r w:rsidR="00631287">
        <w:t>quantified</w:t>
      </w:r>
      <w:r w:rsidR="007C2AA4">
        <w:t xml:space="preserve"> under natural conditions. </w:t>
      </w:r>
    </w:p>
    <w:p w14:paraId="4D478E35" w14:textId="035D826D" w:rsidR="00280F6A" w:rsidRDefault="00C72C81" w:rsidP="00564412">
      <w:pPr>
        <w:pStyle w:val="NATESTYLE1CommonCollege"/>
        <w:numPr>
          <w:ilvl w:val="0"/>
          <w:numId w:val="1"/>
        </w:numPr>
        <w:spacing w:after="120" w:line="360" w:lineRule="auto"/>
        <w:jc w:val="both"/>
      </w:pPr>
      <w:r>
        <w:t>We used</w:t>
      </w:r>
      <w:r w:rsidR="007C2AA4">
        <w:t xml:space="preserve"> a </w:t>
      </w:r>
      <w:r w:rsidR="00280F6A">
        <w:t xml:space="preserve">published </w:t>
      </w:r>
      <w:commentRangeStart w:id="0"/>
      <w:r w:rsidR="000A1872">
        <w:t>age</w:t>
      </w:r>
      <w:r w:rsidR="00280F6A">
        <w:t xml:space="preserve">-structured </w:t>
      </w:r>
      <w:commentRangeEnd w:id="0"/>
      <w:r w:rsidR="000A1872">
        <w:rPr>
          <w:rStyle w:val="CommentReference"/>
          <w:rFonts w:cstheme="minorBidi"/>
        </w:rPr>
        <w:commentReference w:id="0"/>
      </w:r>
      <w:r w:rsidR="00280F6A">
        <w:t xml:space="preserve">population model </w:t>
      </w:r>
      <w:r w:rsidR="008B032F">
        <w:t>of a</w:t>
      </w:r>
      <w:r w:rsidR="00D213B3">
        <w:t xml:space="preserve">n annual </w:t>
      </w:r>
      <w:r w:rsidR="008B032F">
        <w:t xml:space="preserve">freshwater snail </w:t>
      </w:r>
      <w:r>
        <w:t xml:space="preserve">species </w:t>
      </w:r>
      <w:r w:rsidR="008B032F">
        <w:t xml:space="preserve">with diminishing populations </w:t>
      </w:r>
      <w:r>
        <w:t>to</w:t>
      </w:r>
      <w:r w:rsidR="00280F6A">
        <w:t xml:space="preserve"> construct</w:t>
      </w:r>
      <w:r w:rsidR="000A1872">
        <w:t xml:space="preserve"> a </w:t>
      </w:r>
      <w:proofErr w:type="gramStart"/>
      <w:r w:rsidR="00280F6A">
        <w:t>zero population</w:t>
      </w:r>
      <w:proofErr w:type="gramEnd"/>
      <w:r w:rsidR="00280F6A">
        <w:t xml:space="preserve"> growth for </w:t>
      </w:r>
      <w:r>
        <w:t xml:space="preserve">theoretical </w:t>
      </w:r>
      <w:r w:rsidR="00280F6A">
        <w:t>combinations of juvenile</w:t>
      </w:r>
      <w:r w:rsidR="002F05E3">
        <w:t xml:space="preserve"> </w:t>
      </w:r>
      <w:r w:rsidR="00280F6A">
        <w:t xml:space="preserve">daily growth and survival.  The resulting </w:t>
      </w:r>
      <w:r w:rsidR="000A1872">
        <w:t>isocli</w:t>
      </w:r>
      <w:r w:rsidR="00280F6A">
        <w:t xml:space="preserve">ne produced the expected result that </w:t>
      </w:r>
      <w:r w:rsidR="000A1872">
        <w:t>faster</w:t>
      </w:r>
      <w:r w:rsidR="00280F6A">
        <w:t xml:space="preserve"> </w:t>
      </w:r>
      <w:r w:rsidR="007576CC">
        <w:t xml:space="preserve">juvenile </w:t>
      </w:r>
      <w:r w:rsidR="00280F6A">
        <w:t>growth would offset greater</w:t>
      </w:r>
      <w:r w:rsidR="002F05E3">
        <w:t xml:space="preserve"> juvenile</w:t>
      </w:r>
      <w:r w:rsidR="00280F6A">
        <w:t xml:space="preserve"> mortality (</w:t>
      </w:r>
      <w:r>
        <w:t xml:space="preserve">i.e., </w:t>
      </w:r>
      <w:r w:rsidR="00280F6A">
        <w:t xml:space="preserve">lower survival).  </w:t>
      </w:r>
    </w:p>
    <w:p w14:paraId="088C3B01" w14:textId="14110C3B" w:rsidR="00E5101C" w:rsidRDefault="00FF7133" w:rsidP="00EA3C28">
      <w:pPr>
        <w:pStyle w:val="NATESTYLE1CommonCollege"/>
        <w:numPr>
          <w:ilvl w:val="0"/>
          <w:numId w:val="1"/>
        </w:numPr>
        <w:spacing w:after="120" w:line="360" w:lineRule="auto"/>
        <w:jc w:val="both"/>
      </w:pPr>
      <w:r>
        <w:t>We</w:t>
      </w:r>
      <w:r w:rsidR="00977020">
        <w:t xml:space="preserve"> </w:t>
      </w:r>
      <w:r w:rsidR="00E5101C">
        <w:t>then measured</w:t>
      </w:r>
      <w:r w:rsidR="000A1872">
        <w:t xml:space="preserve"> </w:t>
      </w:r>
      <w:r>
        <w:t>juvenile</w:t>
      </w:r>
      <w:r w:rsidR="007576CC">
        <w:t xml:space="preserve"> </w:t>
      </w:r>
      <w:r w:rsidR="00E5101C">
        <w:t xml:space="preserve">survival and growth </w:t>
      </w:r>
      <w:r w:rsidR="00977020">
        <w:t xml:space="preserve">rates </w:t>
      </w:r>
      <w:r w:rsidR="00E5101C">
        <w:t xml:space="preserve">in </w:t>
      </w:r>
      <w:r w:rsidR="00D9633B">
        <w:t>multiple</w:t>
      </w:r>
      <w:r w:rsidR="00280F6A">
        <w:t xml:space="preserve"> </w:t>
      </w:r>
      <w:proofErr w:type="gramStart"/>
      <w:r w:rsidR="00280F6A">
        <w:t>wetland</w:t>
      </w:r>
      <w:r>
        <w:t>s</w:t>
      </w:r>
      <w:r w:rsidR="002F05E3">
        <w:t xml:space="preserve"> </w:t>
      </w:r>
      <w:r w:rsidR="00E5101C">
        <w:t xml:space="preserve"> </w:t>
      </w:r>
      <w:r w:rsidR="007576CC">
        <w:t>with</w:t>
      </w:r>
      <w:proofErr w:type="gramEnd"/>
      <w:r w:rsidR="007576CC">
        <w:t xml:space="preserve"> </w:t>
      </w:r>
      <w:r w:rsidR="00E5101C">
        <w:t>natural</w:t>
      </w:r>
      <w:r w:rsidR="00977020">
        <w:t>ly varying</w:t>
      </w:r>
      <w:r w:rsidR="00E5101C">
        <w:t xml:space="preserve"> predator </w:t>
      </w:r>
      <w:r w:rsidR="007576CC">
        <w:t xml:space="preserve">assemblages </w:t>
      </w:r>
      <w:r w:rsidR="00E5101C">
        <w:t>and seasonal environmental variation</w:t>
      </w:r>
      <w:r w:rsidR="007576CC">
        <w:t xml:space="preserve"> (e.g., temperature, water levels)</w:t>
      </w:r>
      <w:r>
        <w:t>.</w:t>
      </w:r>
      <w:r w:rsidR="000A1872">
        <w:t xml:space="preserve"> Seasonal </w:t>
      </w:r>
      <w:r w:rsidR="00D9633B">
        <w:t xml:space="preserve">rates </w:t>
      </w:r>
      <w:r w:rsidR="000A1872">
        <w:t xml:space="preserve">and averaged parameters were interpreted relative to the isocline from the </w:t>
      </w:r>
      <w:proofErr w:type="gramStart"/>
      <w:r w:rsidR="000A1872">
        <w:t>model.</w:t>
      </w:r>
      <w:r w:rsidR="00E5101C">
        <w:t>.</w:t>
      </w:r>
      <w:proofErr w:type="gramEnd"/>
    </w:p>
    <w:p w14:paraId="456AA3BB" w14:textId="77068988" w:rsidR="00E5101C" w:rsidRDefault="00E5101C" w:rsidP="002F787B">
      <w:pPr>
        <w:pStyle w:val="NATESTYLE1CommonCollege"/>
        <w:spacing w:after="120" w:line="360" w:lineRule="auto"/>
        <w:ind w:left="720"/>
        <w:jc w:val="both"/>
      </w:pPr>
      <w:commentRangeStart w:id="1"/>
      <w:r>
        <w:t xml:space="preserve">Daily </w:t>
      </w:r>
      <w:r w:rsidR="007576CC">
        <w:t xml:space="preserve">juvenile </w:t>
      </w:r>
      <w:r>
        <w:t xml:space="preserve">survival rates were </w:t>
      </w:r>
      <w:r w:rsidR="007576CC">
        <w:t>lower</w:t>
      </w:r>
      <w:r w:rsidR="00785DB4">
        <w:t>,</w:t>
      </w:r>
      <w:r w:rsidR="007576CC">
        <w:t xml:space="preserve"> </w:t>
      </w:r>
      <w:r w:rsidR="00114455">
        <w:t>and more clearly size-dependent</w:t>
      </w:r>
      <w:r w:rsidR="00785DB4">
        <w:t>,</w:t>
      </w:r>
      <w:r w:rsidR="0034366D">
        <w:t xml:space="preserve"> in </w:t>
      </w:r>
      <w:r>
        <w:t xml:space="preserve">the </w:t>
      </w:r>
      <w:r w:rsidR="00C72C81">
        <w:t xml:space="preserve">cooler </w:t>
      </w:r>
      <w:r>
        <w:t>dry</w:t>
      </w:r>
      <w:r w:rsidR="00C72C81">
        <w:t xml:space="preserve"> </w:t>
      </w:r>
      <w:r>
        <w:t>season</w:t>
      </w:r>
      <w:r w:rsidR="007576CC">
        <w:t xml:space="preserve"> </w:t>
      </w:r>
      <w:r w:rsidR="00785DB4">
        <w:t>than</w:t>
      </w:r>
      <w:r w:rsidR="002F05E3">
        <w:t xml:space="preserve"> in the </w:t>
      </w:r>
      <w:r w:rsidR="00C72C81">
        <w:t xml:space="preserve">warmer </w:t>
      </w:r>
      <w:r w:rsidR="002F05E3">
        <w:t>wet</w:t>
      </w:r>
      <w:r w:rsidR="00C72C81">
        <w:t xml:space="preserve"> (rainy)</w:t>
      </w:r>
      <w:r w:rsidR="002F05E3">
        <w:t xml:space="preserve"> season.</w:t>
      </w:r>
      <w:commentRangeEnd w:id="1"/>
      <w:r w:rsidR="00785DB4">
        <w:rPr>
          <w:rStyle w:val="CommentReference"/>
          <w:rFonts w:cstheme="minorBidi"/>
        </w:rPr>
        <w:commentReference w:id="1"/>
      </w:r>
      <w:r w:rsidR="007576CC">
        <w:t xml:space="preserve"> </w:t>
      </w:r>
      <w:r w:rsidR="00564412">
        <w:t>Greater</w:t>
      </w:r>
      <w:r w:rsidR="00977020">
        <w:t xml:space="preserve"> abundances of</w:t>
      </w:r>
      <w:r>
        <w:t xml:space="preserve"> </w:t>
      </w:r>
      <w:r w:rsidR="007576CC">
        <w:t xml:space="preserve">generalist </w:t>
      </w:r>
      <w:r>
        <w:t>insect and vertebrate predator</w:t>
      </w:r>
      <w:r w:rsidR="00977020">
        <w:t>s in the dry season</w:t>
      </w:r>
      <w:r w:rsidR="00564412">
        <w:t xml:space="preserve"> seemed to be responsible for the </w:t>
      </w:r>
      <w:r w:rsidR="00114455">
        <w:t>greater</w:t>
      </w:r>
      <w:r w:rsidR="00D9633B">
        <w:t xml:space="preserve"> mortality</w:t>
      </w:r>
      <w:r w:rsidR="00785DB4">
        <w:t xml:space="preserve"> (lower survival)</w:t>
      </w:r>
      <w:r>
        <w:t>.</w:t>
      </w:r>
      <w:r w:rsidR="002F05E3">
        <w:t xml:space="preserve"> </w:t>
      </w:r>
      <w:r>
        <w:t xml:space="preserve">Juvenile growth was </w:t>
      </w:r>
      <w:r w:rsidR="00977020">
        <w:t xml:space="preserve">faster </w:t>
      </w:r>
      <w:r>
        <w:t xml:space="preserve">in the </w:t>
      </w:r>
      <w:r w:rsidR="002F05E3">
        <w:t xml:space="preserve">warmer </w:t>
      </w:r>
      <w:r>
        <w:t xml:space="preserve">wet </w:t>
      </w:r>
      <w:proofErr w:type="gramStart"/>
      <w:r w:rsidR="00CF3E47">
        <w:t>season.</w:t>
      </w:r>
      <w:r>
        <w:t>.</w:t>
      </w:r>
      <w:proofErr w:type="gramEnd"/>
    </w:p>
    <w:p w14:paraId="45A317C8" w14:textId="50B19290" w:rsidR="00FF7133" w:rsidRDefault="00C72C81" w:rsidP="00C72C81">
      <w:pPr>
        <w:pStyle w:val="NATESTYLE1CommonCollege"/>
        <w:numPr>
          <w:ilvl w:val="0"/>
          <w:numId w:val="1"/>
        </w:numPr>
        <w:spacing w:after="120" w:line="360" w:lineRule="auto"/>
        <w:jc w:val="both"/>
      </w:pPr>
      <w:r>
        <w:t xml:space="preserve">A model using </w:t>
      </w:r>
      <w:r w:rsidR="00CF3E47">
        <w:t xml:space="preserve">only </w:t>
      </w:r>
      <w:r>
        <w:t>p</w:t>
      </w:r>
      <w:r w:rsidR="00564412">
        <w:t>arameter c</w:t>
      </w:r>
      <w:r w:rsidR="00FF7133">
        <w:t>ombinations of</w:t>
      </w:r>
      <w:r w:rsidR="00E5101C">
        <w:t xml:space="preserve"> growth and survival in the </w:t>
      </w:r>
      <w:r w:rsidR="00FF7133">
        <w:t xml:space="preserve">cooler </w:t>
      </w:r>
      <w:r w:rsidR="00E5101C">
        <w:t xml:space="preserve">dry season </w:t>
      </w:r>
      <w:r w:rsidR="00FF7133">
        <w:t xml:space="preserve">would </w:t>
      </w:r>
      <w:proofErr w:type="gramStart"/>
      <w:r w:rsidR="00E5101C">
        <w:t>pr</w:t>
      </w:r>
      <w:r w:rsidR="00FF7133">
        <w:t xml:space="preserve">edict </w:t>
      </w:r>
      <w:r w:rsidR="00E5101C">
        <w:t xml:space="preserve"> declining</w:t>
      </w:r>
      <w:proofErr w:type="gramEnd"/>
      <w:r w:rsidR="00E5101C">
        <w:t xml:space="preserve"> populations, </w:t>
      </w:r>
      <w:r w:rsidR="00CF3E47">
        <w:t xml:space="preserve">while </w:t>
      </w:r>
      <w:r w:rsidR="00FF7133">
        <w:t xml:space="preserve">parameters </w:t>
      </w:r>
      <w:r w:rsidR="00CF3E47">
        <w:t>from</w:t>
      </w:r>
      <w:r w:rsidR="00FF7133">
        <w:t xml:space="preserve"> the  warmer wet season predicted populations</w:t>
      </w:r>
      <w:r w:rsidR="00E5101C">
        <w:t xml:space="preserve"> at replacement</w:t>
      </w:r>
      <w:r w:rsidR="008B032F">
        <w:t xml:space="preserve"> (λ = 1)</w:t>
      </w:r>
      <w:r w:rsidR="00E5101C">
        <w:t xml:space="preserve"> or increasing. When parameters were combined</w:t>
      </w:r>
      <w:r w:rsidR="00564412">
        <w:t xml:space="preserve"> with weighted averaging</w:t>
      </w:r>
      <w:r w:rsidR="00D213B3">
        <w:t xml:space="preserve"> to cover a full reproductive season</w:t>
      </w:r>
      <w:r w:rsidR="00E5101C">
        <w:t xml:space="preserve">, populations were projected to decline in </w:t>
      </w:r>
      <w:r w:rsidR="00977020">
        <w:t>both</w:t>
      </w:r>
      <w:r w:rsidR="00E5101C">
        <w:t xml:space="preserve"> wetlands</w:t>
      </w:r>
      <w:r w:rsidR="00FF7133">
        <w:t xml:space="preserve">. </w:t>
      </w:r>
      <w:r w:rsidR="00E5101C">
        <w:t xml:space="preserve"> </w:t>
      </w:r>
    </w:p>
    <w:p w14:paraId="27181547" w14:textId="420AAC39" w:rsidR="00E5101C" w:rsidRDefault="00FF7133" w:rsidP="00EA3C28">
      <w:pPr>
        <w:pStyle w:val="NATESTYLE1CommonCollege"/>
        <w:numPr>
          <w:ilvl w:val="0"/>
          <w:numId w:val="1"/>
        </w:numPr>
        <w:spacing w:after="120" w:line="360" w:lineRule="auto"/>
        <w:jc w:val="both"/>
      </w:pPr>
      <w:r>
        <w:t xml:space="preserve">The averaged predictions were robust to </w:t>
      </w:r>
      <w:r w:rsidR="00C72C81">
        <w:t>water depth</w:t>
      </w:r>
      <w:r>
        <w:t xml:space="preserve"> parameters affecting reproducti</w:t>
      </w:r>
      <w:r w:rsidR="00C72C81">
        <w:t>ve rates</w:t>
      </w:r>
      <w:r w:rsidR="00564412">
        <w:t xml:space="preserve"> (birth</w:t>
      </w:r>
      <w:r w:rsidR="00C72C81">
        <w:t>s</w:t>
      </w:r>
      <w:r w:rsidR="00564412">
        <w:t>)</w:t>
      </w:r>
      <w:r>
        <w:t xml:space="preserve">, but with </w:t>
      </w:r>
      <w:r w:rsidR="00C8240A">
        <w:t>better</w:t>
      </w:r>
      <w:r>
        <w:t xml:space="preserve"> water depth conditions </w:t>
      </w:r>
      <w:r w:rsidR="00564412">
        <w:t xml:space="preserve">one </w:t>
      </w:r>
      <w:r w:rsidR="00E5101C">
        <w:t xml:space="preserve">population </w:t>
      </w:r>
      <w:r>
        <w:t>w</w:t>
      </w:r>
      <w:r w:rsidR="00564412">
        <w:t>as</w:t>
      </w:r>
      <w:r>
        <w:t xml:space="preserve"> </w:t>
      </w:r>
      <w:r w:rsidR="002F787B">
        <w:t>close to</w:t>
      </w:r>
      <w:r w:rsidR="00564412">
        <w:t xml:space="preserve"> </w:t>
      </w:r>
      <w:r w:rsidR="00E5101C">
        <w:t>replacement.</w:t>
      </w:r>
    </w:p>
    <w:p w14:paraId="5A38B9DB" w14:textId="382D43AD" w:rsidR="00674FBB" w:rsidRDefault="00E5101C" w:rsidP="00EA3C28">
      <w:pPr>
        <w:pStyle w:val="NATESTYLE1CommonCollege"/>
        <w:numPr>
          <w:ilvl w:val="0"/>
          <w:numId w:val="1"/>
        </w:numPr>
        <w:spacing w:after="120" w:line="360" w:lineRule="auto"/>
        <w:jc w:val="both"/>
      </w:pPr>
      <w:r>
        <w:lastRenderedPageBreak/>
        <w:t xml:space="preserve"> </w:t>
      </w:r>
      <w:r w:rsidR="00674FBB">
        <w:t xml:space="preserve">The use of the null clines </w:t>
      </w:r>
      <w:r w:rsidR="00977020">
        <w:t xml:space="preserve">identified </w:t>
      </w:r>
      <w:r w:rsidR="00674FBB">
        <w:t xml:space="preserve">important </w:t>
      </w:r>
      <w:r w:rsidR="00C8240A">
        <w:t>temporal variation in juvenile parameters</w:t>
      </w:r>
      <w:r w:rsidR="00C72C81">
        <w:t>; w</w:t>
      </w:r>
      <w:r w:rsidR="00674FBB">
        <w:t xml:space="preserve">hile </w:t>
      </w:r>
      <w:r w:rsidR="00C72C81">
        <w:t>one season</w:t>
      </w:r>
      <w:r w:rsidR="00C8240A">
        <w:t xml:space="preserve"> provid</w:t>
      </w:r>
      <w:r w:rsidR="00C72C81">
        <w:t>ed</w:t>
      </w:r>
      <w:r w:rsidR="00C8240A">
        <w:t xml:space="preserve"> better conditions for population</w:t>
      </w:r>
      <w:r w:rsidR="00674FBB">
        <w:t xml:space="preserve"> statis</w:t>
      </w:r>
      <w:r w:rsidR="00977020">
        <w:t>,</w:t>
      </w:r>
      <w:r w:rsidR="00674FBB">
        <w:t xml:space="preserve"> or </w:t>
      </w:r>
      <w:r w:rsidR="00977020">
        <w:t>even increases</w:t>
      </w:r>
      <w:r w:rsidR="00674FBB">
        <w:t xml:space="preserve">, the </w:t>
      </w:r>
      <w:r w:rsidR="00C72C81">
        <w:t xml:space="preserve">other season, </w:t>
      </w:r>
      <w:r w:rsidR="00674FBB">
        <w:t xml:space="preserve">with </w:t>
      </w:r>
      <w:r w:rsidR="00C72C81">
        <w:t>slower growth and</w:t>
      </w:r>
      <w:r w:rsidR="00977020">
        <w:t xml:space="preserve"> higher</w:t>
      </w:r>
      <w:r w:rsidR="00674FBB">
        <w:t xml:space="preserve"> abundance of generalist predators overlapped with </w:t>
      </w:r>
      <w:r w:rsidR="00977020">
        <w:t xml:space="preserve">a greater </w:t>
      </w:r>
      <w:r w:rsidR="00C72C81">
        <w:t>proportion</w:t>
      </w:r>
      <w:r w:rsidR="00977020">
        <w:t xml:space="preserve"> of the </w:t>
      </w:r>
      <w:r w:rsidR="00C72C81">
        <w:t xml:space="preserve">annual </w:t>
      </w:r>
      <w:r w:rsidR="00674FBB">
        <w:t>reproducti</w:t>
      </w:r>
      <w:r w:rsidR="00C72C81">
        <w:t>on</w:t>
      </w:r>
      <w:r w:rsidR="00C8240A">
        <w:t xml:space="preserve">.  </w:t>
      </w:r>
    </w:p>
    <w:p w14:paraId="61F4FE30" w14:textId="375F6464" w:rsidR="00E5101C" w:rsidRPr="00524172" w:rsidRDefault="004972C2" w:rsidP="00EA3C28">
      <w:pPr>
        <w:pStyle w:val="NATESTYLE1CommonCollege"/>
        <w:numPr>
          <w:ilvl w:val="0"/>
          <w:numId w:val="1"/>
        </w:numPr>
        <w:spacing w:after="120" w:line="360" w:lineRule="auto"/>
        <w:jc w:val="both"/>
      </w:pPr>
      <w:r>
        <w:t>Our work illustrates the</w:t>
      </w:r>
      <w:r w:rsidR="00992B85">
        <w:t xml:space="preserve"> growth-mediated predator impacts</w:t>
      </w:r>
      <w:r w:rsidR="00F87C74">
        <w:t xml:space="preserve"> for strongly size</w:t>
      </w:r>
      <w:r w:rsidR="00847E98">
        <w:t>-</w:t>
      </w:r>
      <w:r w:rsidR="00F87C74">
        <w:t>structured populations with stage</w:t>
      </w:r>
      <w:r w:rsidR="00147B00">
        <w:t>- or size</w:t>
      </w:r>
      <w:r w:rsidR="00F87C74">
        <w:t>-specific predators</w:t>
      </w:r>
      <w:r w:rsidR="00147B00">
        <w:t xml:space="preserve"> and we </w:t>
      </w:r>
      <w:proofErr w:type="spellStart"/>
      <w:proofErr w:type="gramStart"/>
      <w:r w:rsidR="00147B00">
        <w:t>hyothesize</w:t>
      </w:r>
      <w:proofErr w:type="spellEnd"/>
      <w:proofErr w:type="gramEnd"/>
      <w:r w:rsidR="00147B00">
        <w:t xml:space="preserve"> that this could be a general finding.</w:t>
      </w:r>
      <w:r w:rsidR="00F87C74">
        <w:t xml:space="preserve"> </w:t>
      </w:r>
      <w:r w:rsidR="00147B00">
        <w:t>Regardless, the</w:t>
      </w:r>
      <w:r w:rsidR="00E5101C">
        <w:t xml:space="preserve"> use of </w:t>
      </w:r>
      <w:r w:rsidR="000A1872">
        <w:t>population growth iso</w:t>
      </w:r>
      <w:r w:rsidR="008B032F">
        <w:t xml:space="preserve">clines from </w:t>
      </w:r>
      <w:r w:rsidR="000A1872">
        <w:t>age</w:t>
      </w:r>
      <w:r w:rsidR="00E5101C">
        <w:t xml:space="preserve">-structured population models </w:t>
      </w:r>
      <w:r w:rsidR="00674FBB">
        <w:t xml:space="preserve">can </w:t>
      </w:r>
      <w:r w:rsidR="00E5101C">
        <w:t xml:space="preserve">provide a general framework for </w:t>
      </w:r>
      <w:r w:rsidR="00674FBB">
        <w:t>making demographically meaningful</w:t>
      </w:r>
      <w:r w:rsidR="008B032F">
        <w:t xml:space="preserve"> interpretations about</w:t>
      </w:r>
      <w:r w:rsidR="00674FBB">
        <w:t xml:space="preserve"> field</w:t>
      </w:r>
      <w:r w:rsidR="00661F83">
        <w:t>-</w:t>
      </w:r>
      <w:r w:rsidR="00674FBB">
        <w:t>measure</w:t>
      </w:r>
      <w:r w:rsidR="008B032F">
        <w:t>d rates</w:t>
      </w:r>
      <w:r w:rsidR="00674FBB">
        <w:t xml:space="preserve"> </w:t>
      </w:r>
      <w:r w:rsidR="00E5101C">
        <w:t xml:space="preserve">for </w:t>
      </w:r>
      <w:r w:rsidR="00F87C74">
        <w:t xml:space="preserve">such </w:t>
      </w:r>
      <w:r w:rsidR="00E5101C">
        <w:t xml:space="preserve">species. </w:t>
      </w:r>
      <w:r w:rsidR="008B032F">
        <w:t>We encourage population ecologists to consider such an approach for species of management interest, including those that are in steady decline.</w:t>
      </w:r>
      <w:r w:rsidR="00E5101C">
        <w:t xml:space="preserve"> </w:t>
      </w:r>
    </w:p>
    <w:p w14:paraId="0EC85686" w14:textId="77777777" w:rsidR="00E5101C" w:rsidRPr="00524172" w:rsidRDefault="00E5101C" w:rsidP="00EA3C28">
      <w:pPr>
        <w:pStyle w:val="NATESTYLE1CommonCollege"/>
        <w:spacing w:after="120" w:line="360" w:lineRule="auto"/>
        <w:jc w:val="both"/>
      </w:pPr>
    </w:p>
    <w:p w14:paraId="36AC196A" w14:textId="77777777" w:rsidR="00E5101C" w:rsidRPr="00A17D6C" w:rsidRDefault="00E5101C" w:rsidP="00EA3C28">
      <w:pPr>
        <w:pStyle w:val="Heading1"/>
        <w:spacing w:line="360" w:lineRule="auto"/>
        <w:jc w:val="both"/>
      </w:pPr>
      <w:r w:rsidRPr="00A17D6C">
        <w:rPr>
          <w:rStyle w:val="Heading1Char"/>
          <w:b/>
        </w:rPr>
        <w:t>Key words:</w:t>
      </w:r>
      <w:r w:rsidRPr="00A17D6C">
        <w:t xml:space="preserve"> </w:t>
      </w:r>
    </w:p>
    <w:p w14:paraId="50DCC531" w14:textId="557EBF65" w:rsidR="00E5101C" w:rsidRDefault="00C72C81" w:rsidP="00EA3C28">
      <w:pPr>
        <w:pStyle w:val="NATESTYLE1CommonCollege"/>
        <w:spacing w:after="240" w:line="360" w:lineRule="auto"/>
        <w:jc w:val="both"/>
      </w:pPr>
      <w:r>
        <w:t xml:space="preserve">Apple Snail, </w:t>
      </w:r>
      <w:proofErr w:type="spellStart"/>
      <w:r w:rsidR="00E5101C" w:rsidRPr="009C0344">
        <w:rPr>
          <w:i/>
          <w:iCs/>
        </w:rPr>
        <w:t>Belostoma</w:t>
      </w:r>
      <w:proofErr w:type="spellEnd"/>
      <w:r w:rsidR="00E5101C" w:rsidRPr="00524172">
        <w:t xml:space="preserve">, </w:t>
      </w:r>
      <w:ins w:id="2" w:author="Nathan Dorn" w:date="2024-06-11T13:44:00Z" w16du:dateUtc="2024-06-11T17:44:00Z">
        <w:r>
          <w:t xml:space="preserve">consumptive effects, </w:t>
        </w:r>
      </w:ins>
      <w:ins w:id="3" w:author="Nathan Dorn" w:date="2024-06-11T13:45:00Z" w16du:dateUtc="2024-06-11T17:45:00Z">
        <w:r w:rsidR="0029211E">
          <w:t xml:space="preserve">Everglades, </w:t>
        </w:r>
      </w:ins>
      <w:r w:rsidR="00E5101C">
        <w:t>size-dependent survival</w:t>
      </w:r>
      <w:r w:rsidR="00E5101C" w:rsidRPr="00524172">
        <w:t xml:space="preserve">, </w:t>
      </w:r>
      <w:r w:rsidR="00E5101C">
        <w:t>temperature</w:t>
      </w:r>
      <w:r w:rsidR="00E5101C" w:rsidRPr="00524172">
        <w:t>,</w:t>
      </w:r>
      <w:r w:rsidR="00E5101C">
        <w:t xml:space="preserve"> interaction strength,</w:t>
      </w:r>
      <w:ins w:id="4" w:author="Nathan Dorn" w:date="2024-06-11T13:45:00Z" w16du:dateUtc="2024-06-11T17:45:00Z">
        <w:r w:rsidR="0029211E">
          <w:t xml:space="preserve"> Snail Kite</w:t>
        </w:r>
      </w:ins>
      <w:r w:rsidR="00E5101C">
        <w:t xml:space="preserve"> </w:t>
      </w:r>
      <w:del w:id="5" w:author="Nathan Dorn" w:date="2024-06-11T13:44:00Z" w16du:dateUtc="2024-06-11T17:44:00Z">
        <w:r w:rsidR="00E5101C" w:rsidDel="0029211E">
          <w:delText>consumer-resource</w:delText>
        </w:r>
        <w:r w:rsidR="00E5101C" w:rsidRPr="009C0344" w:rsidDel="0029211E">
          <w:delText xml:space="preserve">, </w:delText>
        </w:r>
      </w:del>
      <w:del w:id="6" w:author="Nathan Dorn" w:date="2024-06-11T13:43:00Z" w16du:dateUtc="2024-06-11T17:43:00Z">
        <w:r w:rsidR="00E5101C" w:rsidRPr="009C0344" w:rsidDel="00C72C81">
          <w:delText>Everglades Snail Kite</w:delText>
        </w:r>
      </w:del>
      <w:ins w:id="7" w:author="Nathan Dorn" w:date="2024-06-11T13:43:00Z" w16du:dateUtc="2024-06-11T17:43:00Z">
        <w:r>
          <w:t>ontogeny</w:t>
        </w:r>
      </w:ins>
      <w:del w:id="8" w:author="Nathan Dorn" w:date="2024-06-11T13:45:00Z" w16du:dateUtc="2024-06-11T17:45:00Z">
        <w:r w:rsidR="00E5101C" w:rsidDel="0029211E">
          <w:delText>, predator-prey</w:delText>
        </w:r>
      </w:del>
      <w:del w:id="9" w:author="Nathan Dorn" w:date="2024-06-11T13:44:00Z" w16du:dateUtc="2024-06-11T17:44:00Z">
        <w:r w:rsidR="00E5101C" w:rsidDel="00C72C81">
          <w:delText>, Everglades</w:delText>
        </w:r>
      </w:del>
    </w:p>
    <w:p w14:paraId="485A3ACB" w14:textId="1C96663C" w:rsidR="00216617" w:rsidRPr="00524172" w:rsidRDefault="006F4781" w:rsidP="00EA3C28">
      <w:pPr>
        <w:pStyle w:val="Heading1"/>
        <w:spacing w:before="0" w:line="360" w:lineRule="auto"/>
        <w:jc w:val="both"/>
        <w:rPr>
          <w:b w:val="0"/>
        </w:rPr>
      </w:pPr>
      <w:r w:rsidRPr="00524172">
        <w:t>Introduction</w:t>
      </w:r>
    </w:p>
    <w:p w14:paraId="1834BD5E" w14:textId="715BC951" w:rsidR="00A23C4E" w:rsidRDefault="00E307E9" w:rsidP="00EA3C28">
      <w:pPr>
        <w:pStyle w:val="NATESTYLE1CommonCollege"/>
        <w:spacing w:line="360" w:lineRule="auto"/>
        <w:ind w:firstLine="720"/>
        <w:jc w:val="both"/>
      </w:pPr>
      <w:r>
        <w:t>Predicting the</w:t>
      </w:r>
      <w:r w:rsidR="001C38E9">
        <w:t xml:space="preserve"> </w:t>
      </w:r>
      <w:r w:rsidR="00D9431F">
        <w:t>strength of</w:t>
      </w:r>
      <w:r w:rsidR="001250F5">
        <w:t xml:space="preserve"> size-dependent</w:t>
      </w:r>
      <w:r w:rsidR="009E4671">
        <w:t xml:space="preserve"> predator-prey</w:t>
      </w:r>
      <w:r w:rsidR="009E455A">
        <w:t xml:space="preserve"> interactions</w:t>
      </w:r>
      <w:r w:rsidR="00D2509E">
        <w:t xml:space="preserve"> (i.e., prey survival, </w:t>
      </w:r>
      <w:r w:rsidR="00B50D86">
        <w:t>prey recruitment</w:t>
      </w:r>
      <w:r w:rsidR="00270590">
        <w:t xml:space="preserve">, prey </w:t>
      </w:r>
      <w:r w:rsidR="00D2509E">
        <w:t>population growth)</w:t>
      </w:r>
      <w:r w:rsidR="001250F5">
        <w:t xml:space="preserve"> </w:t>
      </w:r>
      <w:r w:rsidR="0005439E">
        <w:t>is an important goal in community ecology</w:t>
      </w:r>
      <w:r w:rsidR="00D0731E">
        <w:t xml:space="preserve"> </w:t>
      </w:r>
      <w:r w:rsidR="00B148B5">
        <w:fldChar w:fldCharType="begin"/>
      </w:r>
      <w:r w:rsidR="00B148B5">
        <w:instrText xml:space="preserve"> ADDIN ZOTERO_ITEM CSL_CITATION {"citationID":"YQKEZwdk","properties":{"formattedCitation":"(Cuthbert et al., 2020)","plainCitation":"(Cuthbert et al., 2020)","noteIndex":0},"citationItems":[{"id":1954,"uris":["http://zotero.org/users/9972654/items/XZRDJELE"],"itemData":{"id":1954,"type":"article-journal","abstract":"Abstract\n            \n              \n                \n                  Predation is a pervasive force that structures food webs and directly influences ecosystem functioning. The relative body sizes of predators and prey may be an important determinant of interaction strengths. However, studies quantifying the combined influence of intra‐ and interspecific variation in predator–prey body size ratios are lacking.\n                \n                \n                  We use a comparative functional response approach to examine interaction strengths between three size classes of invasive bluegill and largemouth bass toward three scaled size classes of their tilapia prey. We then quantify the influence of intra‐ and interspecific predator–prey body mass ratios on the scaling of attack rates and handling times.\n                \n                \n                  Type II functional responses were displayed by both predators across all predator and prey size classes. Largemouth bass consumed more than bluegill at small and intermediate predator size classes, while large predators of both species were more similar. Small prey were most vulnerable overall; however, differential attack rates among prey were emergent across predator sizes. For both bluegill and largemouth bass, small predators exhibited higher attack rates toward small and intermediate prey sizes, while larger predators exhibited greater attack rates toward large prey. Conversely, handling times increased with prey size, with small bluegill exhibiting particularly low feeding rates toward medium–large prey types. Attack rates for both predators peaked unimodally at intermediate predator–prey body mass ratios, while handling times generally shortened across increasing body mass ratios.\n                \n                \n                  We thus demonstrate effects of body size ratios on predator–prey interaction strengths between key fish species, with attack rates and handling times dependent on the relative sizes of predator–prey participants.\n                \n                \n                  Considerations for intra‐ and interspecific body size ratio effects are critical for predicting the strengths of interactions within ecosystems and may drive differential ecological impacts among invasive species as size ratios shift.","container-title":"Ecology and Evolution","DOI":"10.1002/ece3.6332","ISSN":"2045-7758, 2045-7758","issue":"12","journalAbbreviation":"Ecology and Evolution","language":"en","page":"5946-5962","source":"DOI.org (Crossref)","title":"Influence of intra‐ and interspecific variation in predator–prey body size ratios on trophic interaction strengths","volume":"10","author":[{"family":"Cuthbert","given":"Ross N."},{"family":"Wasserman","given":"Ryan J."},{"family":"Dalu","given":"Tatenda"},{"family":"Kaiser","given":"Horst"},{"family":"Weyl","given":"Olaf L. F."},{"family":"Dick","given":"Jaimie T. A."},{"family":"Sentis","given":"Arnaud"},{"family":"McCoy","given":"Michael W."},{"family":"Alexander","given":"Mhairi E."}],"issued":{"date-parts":[["2020",6]]}}}],"schema":"https://github.com/citation-style-language/schema/raw/master/csl-citation.json"} </w:instrText>
      </w:r>
      <w:r w:rsidR="00B148B5">
        <w:fldChar w:fldCharType="separate"/>
      </w:r>
      <w:r w:rsidR="00B148B5" w:rsidRPr="00B148B5">
        <w:t>(Cuthbert et al., 2020)</w:t>
      </w:r>
      <w:r w:rsidR="00B148B5">
        <w:fldChar w:fldCharType="end"/>
      </w:r>
      <w:r w:rsidR="0005439E">
        <w:t xml:space="preserve">. </w:t>
      </w:r>
      <w:r w:rsidR="00C80A91">
        <w:t xml:space="preserve">Theoretical and lab investigations indicate that </w:t>
      </w:r>
      <w:r w:rsidR="00D2509E">
        <w:t xml:space="preserve">prey survival </w:t>
      </w:r>
      <w:r w:rsidR="00C80A91">
        <w:t xml:space="preserve">between </w:t>
      </w:r>
      <w:r w:rsidR="009E36D0">
        <w:t xml:space="preserve">one </w:t>
      </w:r>
      <w:r w:rsidR="00C80A91">
        <w:t xml:space="preserve">predator and prey </w:t>
      </w:r>
      <w:r w:rsidR="0005439E">
        <w:t xml:space="preserve">is </w:t>
      </w:r>
      <w:r w:rsidR="00C80A91">
        <w:t>a</w:t>
      </w:r>
      <w:r>
        <w:t xml:space="preserve"> </w:t>
      </w:r>
      <w:r w:rsidR="00C80A91">
        <w:t>function of variable</w:t>
      </w:r>
      <w:r>
        <w:t xml:space="preserve"> environmental conditions</w:t>
      </w:r>
      <w:r w:rsidR="00C80A91">
        <w:t xml:space="preserve"> </w:t>
      </w:r>
      <w:r w:rsidR="00C673A1">
        <w:fldChar w:fldCharType="begin"/>
      </w:r>
      <w:r w:rsidR="009F7B89">
        <w:instrText xml:space="preserve"> ADDIN ZOTERO_ITEM CSL_CITATION {"citationID":"BogBHl7a","properties":{"formattedCitation":"(Ma et al., 2021; Meehan et al., 2022; Pepi et al., 2018)","plainCitation":"(Ma et al., 2021; Meehan et al., 2022; Pepi et al., 2018)","noteIndex":0},"citationItems":[{"id":186,"uris":["http://zotero.org/users/9972654/items/YX8DKHJS"],"itemData":{"id":186,"type":"article-journal","container-title":"Functional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C673A1">
        <w:fldChar w:fldCharType="separate"/>
      </w:r>
      <w:r w:rsidR="009F7B89" w:rsidRPr="009F7B89">
        <w:t>(Ma et al., 2021; Meehan et al., 2022; Pepi et al., 2018)</w:t>
      </w:r>
      <w:r w:rsidR="00C673A1">
        <w:fldChar w:fldCharType="end"/>
      </w:r>
      <w:r w:rsidR="00C80A91">
        <w:t xml:space="preserve">. </w:t>
      </w:r>
      <w:r w:rsidR="00D9431F">
        <w:t>T</w:t>
      </w:r>
      <w:r w:rsidR="00666799">
        <w:t>emperature</w:t>
      </w:r>
      <w:r w:rsidR="005423AF">
        <w:t xml:space="preserve"> </w:t>
      </w:r>
      <w:r w:rsidR="005423AF">
        <w:fldChar w:fldCharType="begin"/>
      </w:r>
      <w:r w:rsidR="005423AF">
        <w:instrText xml:space="preserve"> ADDIN ZOTERO_ITEM CSL_CITATION {"citationID":"B1sGCFQO","properties":{"formattedCitation":"(Davidson et al., 2021; Nunes et al., 2021)","plainCitation":"(Davidson et al., 2021; Nunes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5423AF">
        <w:fldChar w:fldCharType="separate"/>
      </w:r>
      <w:r w:rsidR="005423AF" w:rsidRPr="00BB6268">
        <w:t>(Davidson et al., 2021; Nunes et al., 2021)</w:t>
      </w:r>
      <w:r w:rsidR="005423AF">
        <w:fldChar w:fldCharType="end"/>
      </w:r>
      <w:r w:rsidR="00666799">
        <w:t xml:space="preserve"> and resource variation</w:t>
      </w:r>
      <w:r w:rsidR="005423AF">
        <w:t xml:space="preserve"> </w:t>
      </w:r>
      <w:r w:rsidR="005423AF">
        <w:fldChar w:fldCharType="begin"/>
      </w:r>
      <w:r w:rsidR="00546621">
        <w:instrText xml:space="preserve"> ADDIN ZOTERO_ITEM CSL_CITATION {"citationID":"w7A7x1Ng","properties":{"formattedCitation":"(Brown et al., 2019; Davidson &amp; Dorn, 2018; Jeyasingh &amp; Weider, 2005)","plainCitation":"(Brown et al., 2019; Davidson &amp; Dorn, 2018; Jeyasingh &amp; Weider, 2005)","noteIndex":0},"citationItems":[{"id":174,"uris":["http://zotero.org/users/9972654/items/VBG8BQGL"],"itemData":{"id":174,"type":"article-journal","container-title":"Functional Ecology","DOI":"10.1111/1365-2435.13340","ISSN":"0269-8463, 1365-2435","issue":"8","journalAbbreviation":"Funct Ecol","language":"en","page":"1491-1503","source":"DOI.org (Crossref)","title":"Species‐specific size vulnerabilities in a competitive arena: Nutrient heterogeneity and soil fertility alter plant competitive size asymmetries","title-short":"Species‐specific size vulnerabilities in a competitive arena","volume":"33","author":[{"family":"Brown","given":"Charlotte"},{"family":"Oppon","given":"Kenneth J."},{"family":"Cahill","given":"James F."}],"editor":[{"family":"Carmona","given":"Carlos Perez"}],"issued":{"date-parts":[["2019",8]]}}},{"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J.","non-dropping-particle":"","parse-names":false,"suffix":""}],"container-title":"Oecologia","id":"425w296M/uztsWqRu","issue":"4","issued":{"date-parts":[["2018"]]},"page":"1101-1111","title":"System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J."}],"issued":{"date-parts":[["2005",10]]}}}],"schema":"https://github.com/citation-style-language/schema/raw/master/csl-citation.json"} </w:instrText>
      </w:r>
      <w:r w:rsidR="005423AF">
        <w:fldChar w:fldCharType="separate"/>
      </w:r>
      <w:r w:rsidR="00B45C79" w:rsidRPr="00B45C79">
        <w:t>(Brown et al., 2019; Davidson &amp; Dorn, 2018; Jeyasingh &amp; Weider, 2005)</w:t>
      </w:r>
      <w:r w:rsidR="005423AF">
        <w:fldChar w:fldCharType="end"/>
      </w:r>
      <w:r w:rsidR="005423AF">
        <w:t xml:space="preserve"> </w:t>
      </w:r>
      <w:r w:rsidR="00F43F9B">
        <w:t>influence</w:t>
      </w:r>
      <w:r w:rsidR="001C38E9">
        <w:t xml:space="preserve"> </w:t>
      </w:r>
      <w:r w:rsidR="00D2509E">
        <w:t>prey survival</w:t>
      </w:r>
      <w:r w:rsidR="00894D5E">
        <w:t>.</w:t>
      </w:r>
      <w:r w:rsidR="005423AF">
        <w:t xml:space="preserve"> </w:t>
      </w:r>
      <w:r w:rsidR="004E00C5">
        <w:t xml:space="preserve">In </w:t>
      </w:r>
      <w:r w:rsidR="00C20611">
        <w:t xml:space="preserve">size- or stage- structured </w:t>
      </w:r>
      <w:r w:rsidR="00AE1E34">
        <w:t>predator</w:t>
      </w:r>
      <w:r w:rsidR="004E00C5">
        <w:t>-</w:t>
      </w:r>
      <w:r w:rsidR="00AE1E34">
        <w:t>prey</w:t>
      </w:r>
      <w:r w:rsidR="004E00C5">
        <w:t xml:space="preserve"> interactions</w:t>
      </w:r>
      <w:r w:rsidR="0043041B">
        <w:t>,</w:t>
      </w:r>
      <w:r w:rsidR="004E00C5">
        <w:t xml:space="preserve"> </w:t>
      </w:r>
      <w:r w:rsidR="00826B4E">
        <w:t>the changing environment (</w:t>
      </w:r>
      <w:r w:rsidR="00A87A9C">
        <w:t>e.g., variable</w:t>
      </w:r>
      <w:r w:rsidR="00826B4E">
        <w:t xml:space="preserve"> </w:t>
      </w:r>
      <w:r w:rsidR="004E00C5">
        <w:t>t</w:t>
      </w:r>
      <w:r w:rsidR="001B1674">
        <w:t>emperature</w:t>
      </w:r>
      <w:r w:rsidR="00826B4E">
        <w:t>)</w:t>
      </w:r>
      <w:r w:rsidR="00315AFC">
        <w:t xml:space="preserve"> </w:t>
      </w:r>
      <w:r w:rsidR="00E924B5">
        <w:t xml:space="preserve">can </w:t>
      </w:r>
      <w:r w:rsidR="00584396">
        <w:t>affect</w:t>
      </w:r>
      <w:r w:rsidR="00E924B5">
        <w:t xml:space="preserve"> </w:t>
      </w:r>
      <w:r w:rsidR="006B5AB5">
        <w:t>foraging rates</w:t>
      </w:r>
      <w:r w:rsidR="003245AF">
        <w:t xml:space="preserve"> of predators</w:t>
      </w:r>
      <w:r w:rsidR="00B91934">
        <w:t xml:space="preserve"> </w:t>
      </w:r>
      <w:r w:rsidR="008A0003">
        <w:fldChar w:fldCharType="begin"/>
      </w:r>
      <w:r w:rsidR="007B0A57">
        <w:instrText xml:space="preserve"> ADDIN ZOTERO_ITEM CSL_CITATION {"citationID":"aiFIDIEm","properties":{"formattedCitation":"(Davidson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8A0003">
        <w:fldChar w:fldCharType="separate"/>
      </w:r>
      <w:r w:rsidR="009F7B89" w:rsidRPr="009F7B89">
        <w:t>(Davidson et al., 2021; Nunes et al., 2021; Pepi et al., 2018)</w:t>
      </w:r>
      <w:r w:rsidR="008A0003">
        <w:fldChar w:fldCharType="end"/>
      </w:r>
      <w:r w:rsidR="00F9183D">
        <w:t>, and</w:t>
      </w:r>
      <w:r w:rsidR="00C20611">
        <w:t xml:space="preserve"> </w:t>
      </w:r>
      <w:r w:rsidR="00315AFC">
        <w:t>can</w:t>
      </w:r>
      <w:r w:rsidR="00C34520">
        <w:t xml:space="preserve"> also </w:t>
      </w:r>
      <w:r w:rsidR="007043AB">
        <w:t xml:space="preserve">affect growth rates of </w:t>
      </w:r>
      <w:r w:rsidR="00976C10">
        <w:t xml:space="preserve">prey </w:t>
      </w:r>
      <w:r w:rsidR="00C20611">
        <w:t>which alters</w:t>
      </w:r>
      <w:r w:rsidR="00C34520">
        <w:t xml:space="preserve"> the time</w:t>
      </w:r>
      <w:r w:rsidR="00463711">
        <w:t xml:space="preserve"> prey remain </w:t>
      </w:r>
      <w:r w:rsidR="00C34520">
        <w:t xml:space="preserve">vulnerable </w:t>
      </w:r>
      <w:r w:rsidR="008C4E6F">
        <w:t xml:space="preserve">to the predator </w:t>
      </w:r>
      <w:r w:rsidR="009A2D46">
        <w:fldChar w:fldCharType="begin"/>
      </w:r>
      <w:r w:rsidR="00546621">
        <w:instrText xml:space="preserve"> ADDIN ZOTERO_ITEM CSL_CITATION {"citationID":"7TcmzqKt","properties":{"formattedCitation":"(Davidson &amp; Dorn, 2018; McCoy et al., 2011; McPeek &amp; Peckarsky, 1998)","plainCitation":"(Davidson &amp; Dorn, 2018; McCoy et al., 2011; McPeek &amp; Peckarsky, 1998)","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J.","non-dropping-particle":"","parse-names":false,"suffix":""}],"container-title":"Oecologia","id":"425w296M/uztsWqRu","issue":"4","issued":{"date-parts":[["2018"]]},"page":"1101-1111","title":"System productivity alters predator sorting of a size-structured mixed prey community","type":"article-journal","volume":"186"}},{"id":"qDtGyITR/1qKi8wh7","uris":["http://www.mendeley.com/documents/?uuid=4622c9d7-da41-41a0-adb6-14ad79637efe"],"itemData":{"DOI":"10.1086/659950","ISSN":"00030147","PMID":"21597252","abstract":"The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Naturalist","id":"425w296M/kr1w83YC","issue":"6","issued":{"date-parts":[["2011"]]},"page":"752-766","title":"Predicting predation through prey ontogeny using size-dependent functional response models","type":"article-journal","volume":"177"}},{"id":"qDtGyITR/ExiFfvkE","uris":["http://www.mendeley.com/documents/?uuid=b27df50a-19a5-4045-b9a9-c70176f2a1dd"],"itemData":{"DOI":"10.1890/0012-9658(1998)079[0867:LHATSO]2.0.CO;2","ISSN":"00129658","abstract":"Interactive effects of one species on another may simultaneously influence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damselflies (Enallagma boreale) in fishless ponds and may flies (Baetis bicaudatus) in trout streams. Previous experiments have shown that dragonfly predators in fishless ponds inflict direct mortality and cause reduced growth rates in Enallagma damselflies. Parameterization of the demographic model from these data show, however, that only the direct mortality effects of dragonflies should significantly influence damsel fly population dynamics. This is because damselfly size at emergence does not influence adult female fecundity, so the effects of dragonflies on damselfly larval growth do not influence adult fecundity. Likewise, both trout and stonefly predators inflict mortality on larval Baetis mayflies and cause decreases in growth rates. However, our demographic analyses indicate that the growth effects of both predators should dominate the population-dynamic effects on Baetis. This is because size at emergence translates directly into adult fecundity in mayflies. We also present data suggesting that developmental responses to changes in environmental conditions (e.g., predator abundances, resource availabilities) differ between species depending on these same life history parameters. The biological significance of lethal vs. sublethal predator impacts must be evaluated in a demographic framework to identify whether alterations in growth rate, and the timing of and size at metamorphosis, significantly influence population dynamics. The demographic model used for any particular organism must be tailored to its life history, but the various impacts of interactions with other species can all be integrated into estimates of projected population growth that can then be readily compared among species with different life histories.","author":[{"dropping-particle":"","family":"McPeek","given":"Mark A.","non-dropping-particle":"","parse-names":false,"suffix":""},{"dropping-particle":"","family":"Peckarsky","given":"Barbara L.","non-dropping-particle":"","parse-names":false,"suffix":""}],"container-title":"Ecology","id":"425w296M/oGEVR9p8","issue":"3","issued":{"date-parts":[["1998"]]},"page":"867-879","title":"Life histories and the strengths of species interactions: Combining mortality, growth, and fecundity effects","type":"article-journal","volume":"79"}}],"schema":"https://github.com/citation-style-language/schema/raw/master/csl-citation.json"} </w:instrText>
      </w:r>
      <w:r w:rsidR="009A2D46">
        <w:fldChar w:fldCharType="separate"/>
      </w:r>
      <w:r w:rsidR="00B45C79" w:rsidRPr="00B45C79">
        <w:t>(Davidson &amp; Dorn, 2018; McCoy et al., 2011; McPeek &amp; Peckarsky, 1998)</w:t>
      </w:r>
      <w:r w:rsidR="009A2D46">
        <w:fldChar w:fldCharType="end"/>
      </w:r>
      <w:r w:rsidR="00C34520">
        <w:t>.</w:t>
      </w:r>
      <w:r w:rsidR="006870D2">
        <w:t xml:space="preserve"> </w:t>
      </w:r>
      <w:r w:rsidR="00E5486E">
        <w:t xml:space="preserve">Therefore, </w:t>
      </w:r>
      <w:r w:rsidR="00D2509E">
        <w:t>prey survival</w:t>
      </w:r>
      <w:r w:rsidR="00656544">
        <w:t xml:space="preserve"> </w:t>
      </w:r>
      <w:r w:rsidR="00E5486E">
        <w:t xml:space="preserve">depends on the direction and degree of </w:t>
      </w:r>
      <w:r w:rsidR="005C0293">
        <w:t>asymmetry between the response of predator foraging rates and</w:t>
      </w:r>
      <w:r w:rsidR="00EE2AC8">
        <w:t xml:space="preserve"> the response of</w:t>
      </w:r>
      <w:r w:rsidR="005C0293">
        <w:t xml:space="preserve"> prey growth </w:t>
      </w:r>
      <w:r w:rsidR="00EE2AC8">
        <w:t>to</w:t>
      </w:r>
      <w:r w:rsidR="00C93EFD">
        <w:t xml:space="preserve"> </w:t>
      </w:r>
      <w:r w:rsidR="00CD1541">
        <w:t xml:space="preserve">varying </w:t>
      </w:r>
      <w:r w:rsidR="00292AC8">
        <w:t>environmental conditions</w:t>
      </w:r>
      <w:r w:rsidR="00380204">
        <w:t xml:space="preserve"> </w:t>
      </w:r>
      <w:r w:rsidR="007954A5">
        <w:lastRenderedPageBreak/>
        <w:fldChar w:fldCharType="begin"/>
      </w:r>
      <w:r w:rsidR="009F7B89">
        <w:instrText xml:space="preserve"> ADDIN ZOTERO_ITEM CSL_CITATION {"citationID":"Xpl5Y04J","properties":{"formattedCitation":"(Davidson et al., 2021; Pepi et al., 2018)","plainCitation":"(Davidson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7954A5">
        <w:fldChar w:fldCharType="separate"/>
      </w:r>
      <w:r w:rsidR="009F7B89" w:rsidRPr="009F7B89">
        <w:t>(Davidson et al., 2021; Pepi et al., 2018)</w:t>
      </w:r>
      <w:r w:rsidR="007954A5">
        <w:fldChar w:fldCharType="end"/>
      </w:r>
      <w:r w:rsidR="00292AC8">
        <w:t>.</w:t>
      </w:r>
      <w:r w:rsidR="009378D1">
        <w:t xml:space="preserve"> </w:t>
      </w:r>
      <w:r w:rsidR="008C4E6F">
        <w:t>Several studies have</w:t>
      </w:r>
      <w:r w:rsidR="00B313A2">
        <w:t xml:space="preserve"> </w:t>
      </w:r>
      <w:r w:rsidR="00A5122E">
        <w:t>developed</w:t>
      </w:r>
      <w:r w:rsidR="00A70466">
        <w:t xml:space="preserve"> </w:t>
      </w:r>
      <w:r w:rsidR="004E47B5">
        <w:t>related models</w:t>
      </w:r>
      <w:r w:rsidR="00B313A2">
        <w:t xml:space="preserve"> and tests of the</w:t>
      </w:r>
      <w:r w:rsidR="00A70466">
        <w:t xml:space="preserve"> </w:t>
      </w:r>
      <w:r w:rsidR="004E47B5">
        <w:t xml:space="preserve">model </w:t>
      </w:r>
      <w:r w:rsidR="00A70466">
        <w:t xml:space="preserve">predictions in </w:t>
      </w:r>
      <w:r w:rsidR="00A14402">
        <w:t xml:space="preserve">controlled experimental </w:t>
      </w:r>
      <w:r w:rsidR="00B313A2">
        <w:t>settings with</w:t>
      </w:r>
      <w:r w:rsidR="00B67576">
        <w:t xml:space="preserve"> single-predator</w:t>
      </w:r>
      <w:r w:rsidR="00A87334">
        <w:t>-</w:t>
      </w:r>
      <w:r w:rsidR="00B67576">
        <w:t xml:space="preserve">single prey </w:t>
      </w:r>
      <w:r w:rsidR="003A6FF4">
        <w:t>systems</w:t>
      </w:r>
      <w:r w:rsidR="00AF73D4">
        <w:t xml:space="preserve"> focused </w:t>
      </w:r>
      <w:r w:rsidR="00D2509E">
        <w:t>prey survival</w:t>
      </w:r>
      <w:r w:rsidR="00834E9F">
        <w:t xml:space="preserve"> </w:t>
      </w:r>
      <w:r w:rsidR="001B751D">
        <w:fldChar w:fldCharType="begin"/>
      </w:r>
      <w:r w:rsidR="00C136D8">
        <w:instrText xml:space="preserve"> ADDIN ZOTERO_ITEM CSL_CITATION {"citationID":"lnjnk7DE","properties":{"formattedCitation":"(Davidson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1B751D">
        <w:fldChar w:fldCharType="separate"/>
      </w:r>
      <w:r w:rsidR="001B751D" w:rsidRPr="009F7B89">
        <w:t>(Davidson et al., 2021; Nunes et al., 2021; Pepi et al., 2018)</w:t>
      </w:r>
      <w:r w:rsidR="001B751D">
        <w:fldChar w:fldCharType="end"/>
      </w:r>
      <w:r w:rsidR="003A6FF4">
        <w:t>.</w:t>
      </w:r>
      <w:r w:rsidR="00180185">
        <w:t xml:space="preserve"> Few have translated these </w:t>
      </w:r>
      <w:r w:rsidR="00E2539A">
        <w:t xml:space="preserve">size- and environmental condition-dependent predation </w:t>
      </w:r>
      <w:r w:rsidR="00180185">
        <w:t xml:space="preserve">to </w:t>
      </w:r>
      <w:r w:rsidR="0057685A">
        <w:t xml:space="preserve">unmanipulated </w:t>
      </w:r>
      <w:r w:rsidR="00180185">
        <w:t>field settings</w:t>
      </w:r>
      <w:r w:rsidR="007A5821">
        <w:t xml:space="preserve">, and </w:t>
      </w:r>
      <w:r w:rsidR="0057685A">
        <w:t xml:space="preserve">few </w:t>
      </w:r>
      <w:r w:rsidR="007A5821">
        <w:t xml:space="preserve">scale up </w:t>
      </w:r>
      <w:r w:rsidR="00421547">
        <w:t>prey survival from</w:t>
      </w:r>
      <w:r w:rsidR="00035419">
        <w:t xml:space="preserve"> </w:t>
      </w:r>
      <w:r w:rsidR="00A44438">
        <w:t xml:space="preserve">natural </w:t>
      </w:r>
      <w:r w:rsidR="00F44B35">
        <w:t>predator assemblages (i.e</w:t>
      </w:r>
      <w:r w:rsidR="00795605">
        <w:t>.</w:t>
      </w:r>
      <w:r w:rsidR="00F44B35">
        <w:t xml:space="preserve">, through </w:t>
      </w:r>
      <w:r w:rsidR="00275490">
        <w:t>consumption</w:t>
      </w:r>
      <w:r w:rsidR="00F44B35">
        <w:t>)</w:t>
      </w:r>
      <w:r w:rsidR="00035419">
        <w:t xml:space="preserve"> </w:t>
      </w:r>
      <w:r w:rsidR="00421547">
        <w:t>to population-level effects</w:t>
      </w:r>
      <w:r w:rsidR="00FE20BE">
        <w:t xml:space="preserve"> </w:t>
      </w:r>
      <w:r w:rsidR="00F159CB">
        <w:t>(</w:t>
      </w:r>
      <w:r w:rsidR="00FE20BE">
        <w:t>prey</w:t>
      </w:r>
      <w:r w:rsidR="00270590">
        <w:t xml:space="preserve"> recruitment and</w:t>
      </w:r>
      <w:r w:rsidR="00FE20BE">
        <w:t xml:space="preserve"> </w:t>
      </w:r>
      <w:r w:rsidR="00A44438">
        <w:t>population growth;</w:t>
      </w:r>
      <w:r w:rsidR="00B76A09">
        <w:t xml:space="preserve"> </w:t>
      </w:r>
      <w:r w:rsidR="00B76A09">
        <w:fldChar w:fldCharType="begin"/>
      </w:r>
      <w:r w:rsidR="00546621">
        <w:instrText xml:space="preserve"> ADDIN ZOTERO_ITEM CSL_CITATION {"citationID":"3IPjMnkj","properties":{"formattedCitation":"(Osenberg &amp; Mittelbach, 1996)","plainCitation":"(Osenberg &amp; Mittelbach, 1996)","dontUpdate":true,"noteIndex":0},"citationItems":[{"id":1951,"uris":["http://zotero.org/users/9972654/items/LFBL5JL9"],"itemData":{"id":1951,"type":"chapter","container-title":"Food webs","page":"134-148","title":"12. The Relative Importance of Resource Limitation and Predation Limitation in Food Chains","author":[{"family":"Osenberg","given":"Craig W."},{"family":"Mittelbach","given":"Gary G."}],"issued":{"date-parts":[["1996"]]}}}],"schema":"https://github.com/citation-style-language/schema/raw/master/csl-citation.json"} </w:instrText>
      </w:r>
      <w:r w:rsidR="00B76A09">
        <w:fldChar w:fldCharType="separate"/>
      </w:r>
      <w:r w:rsidR="00B76A09" w:rsidRPr="00B76A09">
        <w:t>Osenberg &amp; Mittelbach, 1996)</w:t>
      </w:r>
      <w:r w:rsidR="00B76A09">
        <w:fldChar w:fldCharType="end"/>
      </w:r>
      <w:r w:rsidR="00A42D7F">
        <w:t xml:space="preserve">. </w:t>
      </w:r>
    </w:p>
    <w:p w14:paraId="74BFCB62" w14:textId="4E32FA80" w:rsidR="00BB1BDA" w:rsidRDefault="00A42D7F" w:rsidP="00EA3C28">
      <w:pPr>
        <w:pStyle w:val="NATESTYLE1CommonCollege"/>
        <w:spacing w:line="360" w:lineRule="auto"/>
        <w:ind w:firstLine="720"/>
        <w:jc w:val="both"/>
      </w:pPr>
      <w:r>
        <w:t xml:space="preserve"> </w:t>
      </w:r>
      <w:r w:rsidR="00CE4A79">
        <w:t>Scaling up</w:t>
      </w:r>
      <w:r w:rsidR="00B048EF">
        <w:t xml:space="preserve"> </w:t>
      </w:r>
      <w:r w:rsidR="00DA7CBE">
        <w:t>predictions of prey survival</w:t>
      </w:r>
      <w:r w:rsidR="00E77937">
        <w:t xml:space="preserve"> from</w:t>
      </w:r>
      <w:r w:rsidR="00A86A43">
        <w:t xml:space="preserve"> changing </w:t>
      </w:r>
      <w:r w:rsidR="00D601B9">
        <w:t>environmental conditions</w:t>
      </w:r>
      <w:r w:rsidR="00C46B9B">
        <w:t xml:space="preserve"> in the lab</w:t>
      </w:r>
      <w:r w:rsidR="00D601B9">
        <w:t xml:space="preserve"> </w:t>
      </w:r>
      <w:r w:rsidR="00E77937">
        <w:t xml:space="preserve">to </w:t>
      </w:r>
      <w:r w:rsidR="007D7CDB">
        <w:t xml:space="preserve">population-level </w:t>
      </w:r>
      <w:r w:rsidR="00C46B9B">
        <w:t>predictions in natural settings is challenging</w:t>
      </w:r>
      <w:r w:rsidR="007D7CDB">
        <w:t xml:space="preserve"> for several reasons</w:t>
      </w:r>
      <w:r w:rsidR="00E54815">
        <w:t xml:space="preserve">. </w:t>
      </w:r>
      <w:r w:rsidR="000E0B8A">
        <w:t>First,</w:t>
      </w:r>
      <w:r w:rsidR="009E1749">
        <w:t xml:space="preserve"> </w:t>
      </w:r>
      <w:r w:rsidR="004D25B3">
        <w:t>environmental conditions vary across space and time</w:t>
      </w:r>
      <w:r w:rsidR="003B602B">
        <w:t>, and</w:t>
      </w:r>
      <w:r w:rsidR="00C04359">
        <w:t xml:space="preserve"> growth and survival interact to determine population growth,</w:t>
      </w:r>
      <w:r w:rsidR="004D25B3">
        <w:t xml:space="preserve"> so it will be necessary to </w:t>
      </w:r>
      <w:r w:rsidR="00672753">
        <w:t>measure parameters across relevant</w:t>
      </w:r>
      <w:r w:rsidR="00340FCB">
        <w:t xml:space="preserve"> spatial </w:t>
      </w:r>
      <w:r w:rsidR="00672753">
        <w:t>and</w:t>
      </w:r>
      <w:r w:rsidR="00340FCB">
        <w:t xml:space="preserve"> temporal </w:t>
      </w:r>
      <w:r w:rsidR="00672753">
        <w:t>conditions</w:t>
      </w:r>
      <w:r w:rsidR="00340FCB">
        <w:t xml:space="preserve"> to make meaningful predictions. Second, </w:t>
      </w:r>
      <w:r w:rsidR="000E0B8A">
        <w:t>n</w:t>
      </w:r>
      <w:r w:rsidR="00923B42">
        <w:t>atural s</w:t>
      </w:r>
      <w:r w:rsidR="007A72B2">
        <w:t xml:space="preserve">ettings have multiple predators that respond differently to </w:t>
      </w:r>
      <w:r w:rsidR="00993B87">
        <w:t>variation in</w:t>
      </w:r>
      <w:r w:rsidR="00100464">
        <w:t xml:space="preserve"> environmental conditions</w:t>
      </w:r>
      <w:r w:rsidR="0090352F">
        <w:t>, and these responses may include</w:t>
      </w:r>
      <w:r w:rsidR="009536AF">
        <w:t xml:space="preserve"> </w:t>
      </w:r>
      <w:r w:rsidR="00E113EA">
        <w:t xml:space="preserve">simultaneous </w:t>
      </w:r>
      <w:r w:rsidR="009536AF">
        <w:t xml:space="preserve">changes in </w:t>
      </w:r>
      <w:r w:rsidR="00737323">
        <w:t>per</w:t>
      </w:r>
      <w:r w:rsidR="00465F9C">
        <w:t>-</w:t>
      </w:r>
      <w:r w:rsidR="00737323">
        <w:t xml:space="preserve">capita foraging rates </w:t>
      </w:r>
      <w:r w:rsidR="00993B87">
        <w:t>and</w:t>
      </w:r>
      <w:r w:rsidR="00737323">
        <w:t xml:space="preserve"> abundance.</w:t>
      </w:r>
      <w:r w:rsidR="001524F1">
        <w:t xml:space="preserve"> </w:t>
      </w:r>
      <w:r w:rsidR="003170DA">
        <w:t xml:space="preserve">Thus, to understand the relative </w:t>
      </w:r>
      <w:r w:rsidR="009D37E4">
        <w:t xml:space="preserve">contributions </w:t>
      </w:r>
      <w:r w:rsidR="000A3993">
        <w:t xml:space="preserve">of a predator </w:t>
      </w:r>
      <w:r w:rsidR="002A417D">
        <w:t>from</w:t>
      </w:r>
      <w:r w:rsidR="00883D50">
        <w:t xml:space="preserve"> the impact of natural and varying</w:t>
      </w:r>
      <w:r w:rsidR="002A417D">
        <w:t xml:space="preserve"> predator</w:t>
      </w:r>
      <w:r w:rsidR="00883D50">
        <w:t xml:space="preserve"> assemblages</w:t>
      </w:r>
      <w:r w:rsidR="002A417D">
        <w:t xml:space="preserve"> which are perennially important matters for ecological understanding of recruitment variation and biotic resistance </w:t>
      </w:r>
      <w:r w:rsidR="002A417D">
        <w:fldChar w:fldCharType="begin"/>
      </w:r>
      <w:r w:rsidR="002A417D">
        <w:instrText xml:space="preserve"> ADDIN ZOTERO_ITEM CSL_CITATION {"citationID":"q3s3n0Xi","properties":{"formattedCitation":"(Dorn &amp; Cook, 2015; Roland &amp; Embree, 1995; Twardochleb et al., 2012)","plainCitation":"(Dorn &amp; Cook, 2015; Roland &amp; Embree, 1995; Twardochleb et al., 2012)","noteIndex":0},"citationItems":[{"id":"qDtGyITR/QrrNc7Gh","uris":["http://www.mendeley.com/documents/?uuid=4af75148-5c2f-4271-85ea-86840248e880"],"itemData":{"DOI":"10.1890/14-1505.1","ISSN":"00129658","PMID":"27070017","abstract":"Effects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I.","non-dropping-particle":"","parse-names":false,"suffix":""}],"container-title":"Ecology","id":"JJTYFSp1/E8VCpiKi","issue":"11","issued":{"date-parts":[["2015"]]},"page":"2984-2993","title":"Hydrological disturbance diminishes predator control in wetlands","type":"article-journal","volume":"96"}},{"id":1947,"uris":["http://zotero.org/users/9972654/items/HJAX5TZ4"],"itemData":{"id":1947,"type":"article-journal","abstract":"The biological control of the winter moth in North America, by the intro­ duction of parasitic insects, is reviewed with the aim of identifying the common factors leading to successful control. These patterns are assessed in light of the large literature on the biology of the host insect and its natural enemies, both in the introduced populations and in endemic populations in Britain. Successful control has arisen from the combined effect of added mortality from the introduced agents and a suppression of the pest to the level where generalist predators already in the system regulate the winter moth at a new, low density.","container-title":"Annual Review of Entomology","DOI":"10.1146/annurev.en.40.010195.002355","ISSN":"0066-4170, 1545-4487","issue":"1","journalAbbreviation":"Annu. Rev. Entomol.","language":"en","page":"475-492","source":"DOI.org (Crossref)","title":"Biological Control of the Winter Moth","volume":"40","author":[{"family":"Roland","given":"J"},{"family":"Embree","given":"D G"}],"issued":{"date-parts":[["1995",1]]}}},{"id":1949,"uris":["http://zotero.org/users/9972654/items/NJ4E3MFQ"],"itemData":{"id":1949,"type":"article-journal","abstract":"Predators sometimes provide biotic resistance against invasions by nonnative prey. Understanding and predicting the strength of biotic resistance remains a key challenge in invasion biology. A predator’s functional response to nonnative prey may predict whether a predator can provide biotic resistance against nonnative prey at different prey densities. Surprisingly, functional responses have not been used to make quantitative predictions about biotic resistance. We parameterized the functional response of signal crayﬁsh (Pacifastacus leniusculus) to invasive New Zealand mud snails (Potamopyrgus antipodarum; NZMS) and used this functional response and a simple model of NZMS population growth to predict the probability of biotic resistance at different predator and prey densities. Signal crayﬁsh were effective predators of NZMS, consuming more than 900 NZMS per predator in a 12-h period, and Bayesian model ﬁtting indicated their consumption rate followed a type 3 functional response to NZMS density. Based on this functional response and associated parameter uncertainty, we predict that NZMS will be able to invade new systems at low crayﬁsh densities (,0.2 crayﬁsh/m2) regardless of NZMS density. At intermediate to high crayﬁsh densities (.0.2 crayﬁsh/m2), we predict that low densities of NZMS will be able to establish in new communities; however, once NZMS reach a threshold density of ;2000 NZMS/m2, predation by crayﬁsh will drive negative NZMS population growth. Further, at very high densities, NZMS overwhelm predation by crayﬁsh and invade. Thus, interacting thresholds of propagule pressure and predator densities deﬁne the probability of biotic resistance. Quantifying the shape and uncertainty of predator functional responses to nonnative prey may help predict the outcomes of invasions.","container-title":"Ecological Applications","DOI":"10.1890/11-0871.1","ISSN":"1051-0761, 1939-5582","issue":"4","journalAbbreviation":"Ecological Applications","language":"en","license":"http://onlinelibrary.wiley.com/termsAndConditions#vor","page":"1162-1171","source":"DOI.org (Crossref)","title":"Using the functional response of a consumer to predict biotic resistance to invasive prey","volume":"22","author":[{"family":"Twardochleb","given":"Laura A."},{"family":"Novak","given":"Mark"},{"family":"Moore","given":"Jonathan W."}],"issued":{"date-parts":[["2012",6]]}}}],"schema":"https://github.com/citation-style-language/schema/raw/master/csl-citation.json"} </w:instrText>
      </w:r>
      <w:r w:rsidR="002A417D">
        <w:fldChar w:fldCharType="separate"/>
      </w:r>
      <w:r w:rsidR="002A417D" w:rsidRPr="00125D77">
        <w:t>(Dorn &amp; Cook, 2015; Roland &amp; Embree, 1995; Twardochleb et al., 2012)</w:t>
      </w:r>
      <w:r w:rsidR="002A417D">
        <w:fldChar w:fldCharType="end"/>
      </w:r>
      <w:r w:rsidR="002A417D">
        <w:t>, there needs to be a way</w:t>
      </w:r>
      <w:r w:rsidR="00883D50">
        <w:t xml:space="preserve"> </w:t>
      </w:r>
      <w:r w:rsidR="002A417D">
        <w:t>to assign losses of prey to a specific predator.</w:t>
      </w:r>
      <w:r w:rsidR="00883D50">
        <w:t xml:space="preserve"> </w:t>
      </w:r>
      <w:r w:rsidR="001524F1">
        <w:t xml:space="preserve">Finally, </w:t>
      </w:r>
      <w:r w:rsidR="00751B85">
        <w:t xml:space="preserve">population growth </w:t>
      </w:r>
      <w:r w:rsidR="009A00B5">
        <w:t xml:space="preserve">is influenced by survival and reproduction, so to understand how growth and survival interact </w:t>
      </w:r>
      <w:r w:rsidR="00286C15">
        <w:t>in size- or stage-structured</w:t>
      </w:r>
      <w:r w:rsidR="00E577AC">
        <w:t xml:space="preserve"> populations</w:t>
      </w:r>
      <w:r w:rsidR="00970724">
        <w:t>,</w:t>
      </w:r>
      <w:r w:rsidR="00286C15">
        <w:t xml:space="preserve"> </w:t>
      </w:r>
      <w:r w:rsidR="001C6B3B">
        <w:t xml:space="preserve">reproduction responses to </w:t>
      </w:r>
      <w:r w:rsidR="00970724">
        <w:t xml:space="preserve">environmental conditions need to be controlled to isolate the </w:t>
      </w:r>
      <w:r w:rsidR="001425E8">
        <w:t>combinatorial impacts</w:t>
      </w:r>
      <w:r w:rsidR="00344EE8">
        <w:t xml:space="preserve"> of</w:t>
      </w:r>
      <w:r w:rsidR="00970724">
        <w:t xml:space="preserve"> </w:t>
      </w:r>
      <w:r w:rsidR="00344EE8">
        <w:t>survival and growth.</w:t>
      </w:r>
    </w:p>
    <w:p w14:paraId="2FB3FC6D" w14:textId="5F68C2C6" w:rsidR="00B118EA" w:rsidRDefault="00B118EA" w:rsidP="00EA3C28">
      <w:pPr>
        <w:pStyle w:val="NATESTYLE1CommonCollege"/>
        <w:spacing w:line="360" w:lineRule="auto"/>
        <w:ind w:firstLine="720"/>
        <w:jc w:val="both"/>
        <w:rPr>
          <w:ins w:id="10" w:author="Nathan Dorn" w:date="2024-06-12T13:45:00Z" w16du:dateUtc="2024-06-12T17:45:00Z"/>
        </w:rPr>
      </w:pPr>
      <w:r>
        <w:t xml:space="preserve">Seasons represent distinct </w:t>
      </w:r>
      <w:r w:rsidR="005221C0">
        <w:t xml:space="preserve">temporal </w:t>
      </w:r>
      <w:r>
        <w:t xml:space="preserve">changes in environmental conditions </w:t>
      </w:r>
      <w:r w:rsidR="00361C1D">
        <w:t xml:space="preserve">and resources </w:t>
      </w:r>
      <w:r w:rsidR="004D0BA8">
        <w:t xml:space="preserve">and predator communities </w:t>
      </w:r>
      <w:r>
        <w:t xml:space="preserve">that </w:t>
      </w:r>
      <w:r w:rsidR="004D0BA8">
        <w:t xml:space="preserve">will </w:t>
      </w:r>
      <w:r>
        <w:t xml:space="preserve">change </w:t>
      </w:r>
      <w:r w:rsidR="000F6466">
        <w:t xml:space="preserve">prey survival and </w:t>
      </w:r>
      <w:r w:rsidR="00270590">
        <w:t>recruitment</w:t>
      </w:r>
      <w:r w:rsidR="000F6466">
        <w:t>.</w:t>
      </w:r>
      <w:r w:rsidR="00667477">
        <w:t xml:space="preserve"> </w:t>
      </w:r>
      <w:r w:rsidR="00650C14">
        <w:t>Lab</w:t>
      </w:r>
      <w:r w:rsidR="008F06F4">
        <w:t xml:space="preserve"> experiments </w:t>
      </w:r>
      <w:r w:rsidR="00650C14">
        <w:t xml:space="preserve">that </w:t>
      </w:r>
      <w:r w:rsidR="00D54D6F">
        <w:t>control</w:t>
      </w:r>
      <w:r w:rsidR="008F06F4">
        <w:t xml:space="preserve"> predator abundance </w:t>
      </w:r>
      <w:r w:rsidR="00D54D6F">
        <w:t>across</w:t>
      </w:r>
      <w:r w:rsidR="00DA6DC0">
        <w:t xml:space="preserve"> temperature</w:t>
      </w:r>
      <w:r w:rsidR="00D54D6F">
        <w:t xml:space="preserve"> treatments </w:t>
      </w:r>
      <w:r w:rsidR="00DA6DC0">
        <w:t>indicate</w:t>
      </w:r>
      <w:r w:rsidR="00D54D6F">
        <w:t xml:space="preserve"> that </w:t>
      </w:r>
      <w:r w:rsidR="00B1467B">
        <w:t>per capita consumption</w:t>
      </w:r>
      <w:r w:rsidR="00650C14">
        <w:t xml:space="preserve"> </w:t>
      </w:r>
      <w:r w:rsidR="00B1467B">
        <w:t>rates increase with warmer conditions</w:t>
      </w:r>
      <w:r w:rsidR="00B70867">
        <w:t xml:space="preserve"> (Davidson et al. 2021)</w:t>
      </w:r>
      <w:r w:rsidR="00B1467B">
        <w:t xml:space="preserve">. </w:t>
      </w:r>
      <w:r w:rsidR="00C87844">
        <w:t xml:space="preserve"> </w:t>
      </w:r>
      <w:r w:rsidR="00B1467B">
        <w:t>In natural settings</w:t>
      </w:r>
      <w:r w:rsidR="00467B12">
        <w:t xml:space="preserve"> during </w:t>
      </w:r>
      <w:r w:rsidR="006B1267">
        <w:t xml:space="preserve">short </w:t>
      </w:r>
      <w:r w:rsidR="00467B12">
        <w:t xml:space="preserve">time frames </w:t>
      </w:r>
      <w:r w:rsidR="001B6E75">
        <w:t>when</w:t>
      </w:r>
      <w:r w:rsidR="006B1267">
        <w:t xml:space="preserve"> the influence of</w:t>
      </w:r>
      <w:r w:rsidR="00467B12">
        <w:t xml:space="preserve"> </w:t>
      </w:r>
      <w:r w:rsidR="006B1267">
        <w:t>prey growth is minimal (e.g., daily)</w:t>
      </w:r>
      <w:r w:rsidR="00067C13">
        <w:t xml:space="preserve"> and assuming predator communities do not vary</w:t>
      </w:r>
      <w:r w:rsidR="006B1267">
        <w:t>,</w:t>
      </w:r>
      <w:r w:rsidR="00B1467B">
        <w:t xml:space="preserve"> we </w:t>
      </w:r>
      <w:del w:id="11" w:author="Nathan Dorn" w:date="2024-06-12T12:56:00Z" w16du:dateUtc="2024-06-12T16:56:00Z">
        <w:r w:rsidR="00B1467B" w:rsidDel="009C5BC3">
          <w:delText xml:space="preserve">might </w:delText>
        </w:r>
        <w:r w:rsidR="006A7C2C" w:rsidDel="009C5BC3">
          <w:delText>therefore</w:delText>
        </w:r>
      </w:del>
      <w:ins w:id="12" w:author="Nathan Dorn" w:date="2024-06-12T12:56:00Z" w16du:dateUtc="2024-06-12T16:56:00Z">
        <w:r w:rsidR="009C5BC3">
          <w:t>could</w:t>
        </w:r>
      </w:ins>
      <w:r w:rsidR="006A7C2C">
        <w:t xml:space="preserve"> </w:t>
      </w:r>
      <w:r w:rsidR="00B1467B">
        <w:t xml:space="preserve">predict that </w:t>
      </w:r>
      <w:r w:rsidR="00C835CE">
        <w:t xml:space="preserve">daily </w:t>
      </w:r>
      <w:r w:rsidR="00B1467B">
        <w:t xml:space="preserve">prey </w:t>
      </w:r>
      <w:r w:rsidR="00C835CE">
        <w:t xml:space="preserve">survival should </w:t>
      </w:r>
      <w:r w:rsidR="00063B00">
        <w:t>decrease</w:t>
      </w:r>
      <w:r w:rsidR="00C835CE">
        <w:t xml:space="preserve"> across all sizes</w:t>
      </w:r>
      <w:r w:rsidR="00231507">
        <w:t xml:space="preserve"> in warmer</w:t>
      </w:r>
      <w:r w:rsidR="00E2684D">
        <w:t>-</w:t>
      </w:r>
      <w:r w:rsidR="00231507">
        <w:t xml:space="preserve"> seasons</w:t>
      </w:r>
      <w:r w:rsidR="003E5BCA">
        <w:t xml:space="preserve">. </w:t>
      </w:r>
      <w:r w:rsidR="00231507">
        <w:t xml:space="preserve"> </w:t>
      </w:r>
      <w:r w:rsidR="00067C13">
        <w:t xml:space="preserve">But </w:t>
      </w:r>
      <w:r w:rsidR="00842B18">
        <w:t xml:space="preserve">predator </w:t>
      </w:r>
      <w:r w:rsidR="005E6FBB">
        <w:t xml:space="preserve">communities </w:t>
      </w:r>
      <w:r w:rsidR="0041204A">
        <w:t xml:space="preserve">likely </w:t>
      </w:r>
      <w:r w:rsidR="005E6FBB">
        <w:t>vary</w:t>
      </w:r>
      <w:r w:rsidR="00FB664B">
        <w:t xml:space="preserve"> seasonally</w:t>
      </w:r>
      <w:r w:rsidR="008D70F0">
        <w:t xml:space="preserve"> (since they are not controlled in natural settings)</w:t>
      </w:r>
      <w:r w:rsidR="00FB664B">
        <w:t>,</w:t>
      </w:r>
      <w:r w:rsidR="00067166">
        <w:t xml:space="preserve"> so</w:t>
      </w:r>
      <w:r w:rsidR="00FB664B">
        <w:t xml:space="preserve"> </w:t>
      </w:r>
      <w:r w:rsidR="00C55298">
        <w:t xml:space="preserve">variation </w:t>
      </w:r>
      <w:r w:rsidR="00641CE9">
        <w:t xml:space="preserve">in </w:t>
      </w:r>
      <w:r w:rsidR="00537954">
        <w:t xml:space="preserve">predator </w:t>
      </w:r>
      <w:r w:rsidR="00641CE9">
        <w:t>abundance</w:t>
      </w:r>
      <w:r w:rsidR="00A012FA">
        <w:t>s</w:t>
      </w:r>
      <w:r w:rsidR="00641CE9">
        <w:t xml:space="preserve"> could</w:t>
      </w:r>
      <w:r w:rsidR="00B87210">
        <w:t xml:space="preserve"> overwhelm</w:t>
      </w:r>
      <w:r w:rsidR="002D7515">
        <w:t xml:space="preserve"> </w:t>
      </w:r>
      <w:r w:rsidR="007A05EA">
        <w:t xml:space="preserve">the </w:t>
      </w:r>
      <w:r w:rsidR="002D7515">
        <w:t xml:space="preserve">temperature dependent </w:t>
      </w:r>
      <w:r w:rsidR="007A05EA">
        <w:t>processes</w:t>
      </w:r>
      <w:r w:rsidR="009A6F69">
        <w:t xml:space="preserve"> (i.e., consumption and growth) that governed prey</w:t>
      </w:r>
      <w:r w:rsidR="00A45252">
        <w:t xml:space="preserve"> survival in controlled settings</w:t>
      </w:r>
      <w:r w:rsidR="002D7515">
        <w:t>.</w:t>
      </w:r>
      <w:r w:rsidR="00AD114F">
        <w:t xml:space="preserve"> </w:t>
      </w:r>
      <w:r w:rsidR="007157B6">
        <w:t>Further, c</w:t>
      </w:r>
      <w:r w:rsidR="00AD114F">
        <w:t>hanges in predator composition may</w:t>
      </w:r>
      <w:r w:rsidR="004D3DBD">
        <w:t xml:space="preserve"> additionally</w:t>
      </w:r>
      <w:r w:rsidR="00AD114F">
        <w:t xml:space="preserve"> alter </w:t>
      </w:r>
      <w:r w:rsidR="00C136D8">
        <w:t xml:space="preserve">the shape of </w:t>
      </w:r>
      <w:r w:rsidR="00C136D8">
        <w:lastRenderedPageBreak/>
        <w:t xml:space="preserve">the size-dependent </w:t>
      </w:r>
      <w:r w:rsidR="004D3DBD">
        <w:t xml:space="preserve">predator-prey </w:t>
      </w:r>
      <w:r w:rsidR="00C136D8">
        <w:t xml:space="preserve">relationship </w:t>
      </w:r>
      <w:r w:rsidR="00C136D8">
        <w:fldChar w:fldCharType="begin"/>
      </w:r>
      <w:r w:rsidR="00546621">
        <w:instrText xml:space="preserve"> ADDIN ZOTERO_ITEM CSL_CITATION {"citationID":"jFTQGatp","properties":{"formattedCitation":"(Soomdat et al., 2014)","plainCitation":"(Soomdat et al., 2014)","noteIndex":0},"citationItems":[{"id":"qDtGyITR/mhBRgqbo","uris":["http://www.mendeley.com/documents/?uuid=ea910636-dee5-43c8-8db5-bef58f91076b"],"itemData":{"DOI":"10.1111/oik.01579","ISSN":"16000706","abstract":"Ecosystems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R.","non-dropping-particle":"","parse-names":false,"suffix":""}],"container-title":"Oikos","id":"JYTXUtSP/ajJ2EkBj","issue":"9","issued":{"date-parts":[["2014"]]},"page":"1081-1090","title":"Independent and combined effects of multiple predators across ontogeny of a dominant grazer","type":"article-journal","volume":"123"}}],"schema":"https://github.com/citation-style-language/schema/raw/master/csl-citation.json"} </w:instrText>
      </w:r>
      <w:r w:rsidR="00C136D8">
        <w:fldChar w:fldCharType="separate"/>
      </w:r>
      <w:r w:rsidR="00C136D8" w:rsidRPr="00C136D8">
        <w:t>(Soomdat et al., 2014)</w:t>
      </w:r>
      <w:r w:rsidR="00C136D8">
        <w:fldChar w:fldCharType="end"/>
      </w:r>
      <w:r w:rsidR="00C136D8">
        <w:t>.</w:t>
      </w:r>
      <w:r w:rsidR="00C962D2">
        <w:t xml:space="preserve"> However, p</w:t>
      </w:r>
      <w:r w:rsidR="00DA4090">
        <w:t>redicti</w:t>
      </w:r>
      <w:r w:rsidR="009656BF">
        <w:t xml:space="preserve">ng </w:t>
      </w:r>
      <w:r w:rsidR="00036B22">
        <w:t xml:space="preserve">how </w:t>
      </w:r>
      <w:r w:rsidR="00FF7B9F">
        <w:t xml:space="preserve">survival and growth </w:t>
      </w:r>
      <w:r w:rsidR="006640C7">
        <w:t xml:space="preserve">interact </w:t>
      </w:r>
      <w:r w:rsidR="00167B65">
        <w:t>to determine</w:t>
      </w:r>
      <w:r w:rsidR="009656BF">
        <w:t xml:space="preserve"> </w:t>
      </w:r>
      <w:r w:rsidR="006F049C">
        <w:t>recruitment</w:t>
      </w:r>
      <w:r w:rsidR="009656BF">
        <w:t xml:space="preserve"> </w:t>
      </w:r>
      <w:r w:rsidR="006F049C">
        <w:t xml:space="preserve">across seasons </w:t>
      </w:r>
      <w:r w:rsidR="009656BF">
        <w:t>is complicated</w:t>
      </w:r>
      <w:r w:rsidR="006F217B">
        <w:t xml:space="preserve"> because </w:t>
      </w:r>
      <w:r w:rsidR="009656BF">
        <w:t>it</w:t>
      </w:r>
      <w:r w:rsidR="006F217B">
        <w:t xml:space="preserve"> </w:t>
      </w:r>
      <w:r w:rsidR="004875F7">
        <w:t>depend</w:t>
      </w:r>
      <w:r w:rsidR="009656BF">
        <w:t>s</w:t>
      </w:r>
      <w:r w:rsidR="000B392D">
        <w:t xml:space="preserve"> </w:t>
      </w:r>
      <w:r w:rsidR="000E1BDC">
        <w:t>o</w:t>
      </w:r>
      <w:r w:rsidR="006A0FE8">
        <w:t xml:space="preserve">n the </w:t>
      </w:r>
      <w:r w:rsidR="00D42901">
        <w:t xml:space="preserve">combined variation in seasonally varying predator communities, prey growth rates, and predator consumption rates, plus the reproductive context of the prey. </w:t>
      </w:r>
      <w:r w:rsidR="00167B65">
        <w:t>Thus</w:t>
      </w:r>
      <w:r w:rsidR="00350196">
        <w:t>,</w:t>
      </w:r>
      <w:r w:rsidR="00167B65">
        <w:t xml:space="preserve"> </w:t>
      </w:r>
      <w:r w:rsidR="00350196">
        <w:t>q</w:t>
      </w:r>
      <w:r w:rsidR="00C24E56">
        <w:t xml:space="preserve">uantifying the net consumption rate of a community of predators on a focal prey of different sizes </w:t>
      </w:r>
      <w:r w:rsidR="00C24E56" w:rsidRPr="00EB1241">
        <w:rPr>
          <w:i/>
          <w:iCs/>
        </w:rPr>
        <w:t>in situ</w:t>
      </w:r>
      <w:r w:rsidR="00C24E56">
        <w:t xml:space="preserve"> can be accomplished for different places and times, but a model would be required to project survival and growth to</w:t>
      </w:r>
      <w:r w:rsidR="00350196">
        <w:t xml:space="preserve"> the</w:t>
      </w:r>
      <w:r w:rsidR="00C24E56">
        <w:t xml:space="preserve"> population level</w:t>
      </w:r>
      <w:r w:rsidR="00350196">
        <w:t>.</w:t>
      </w:r>
    </w:p>
    <w:p w14:paraId="0BB8C6EA" w14:textId="7150DBE5" w:rsidR="0075272A" w:rsidRDefault="0075272A" w:rsidP="00E95D00">
      <w:pPr>
        <w:pStyle w:val="NATESTYLE1CommonCollege"/>
        <w:spacing w:line="360" w:lineRule="auto"/>
        <w:ind w:firstLine="720"/>
        <w:jc w:val="both"/>
      </w:pPr>
      <w:ins w:id="13" w:author="Nathan Dorn" w:date="2024-06-12T13:46:00Z" w16du:dateUtc="2024-06-12T17:46:00Z">
        <w:r>
          <w:t xml:space="preserve">Population dynamics for many species with </w:t>
        </w:r>
        <w:r w:rsidR="00470128">
          <w:t xml:space="preserve">stage structure </w:t>
        </w:r>
        <w:r>
          <w:t xml:space="preserve">are widely recognized </w:t>
        </w:r>
        <w:r w:rsidR="00470128">
          <w:t>to be influenced by stage or size-specific growth and mortality</w:t>
        </w:r>
      </w:ins>
      <w:ins w:id="14" w:author="Nathan Dorn" w:date="2024-06-12T13:47:00Z" w16du:dateUtc="2024-06-12T17:47:00Z">
        <w:r w:rsidR="00470128">
          <w:t xml:space="preserve"> factors </w:t>
        </w:r>
        <w:r w:rsidR="0074638F">
          <w:t xml:space="preserve">(e.g., predation; Werner and Gilliam 1984; De </w:t>
        </w:r>
        <w:proofErr w:type="spellStart"/>
        <w:r w:rsidR="0074638F">
          <w:t>Roos</w:t>
        </w:r>
        <w:proofErr w:type="spellEnd"/>
        <w:r w:rsidR="0074638F">
          <w:t xml:space="preserve"> et al. 2003, Craig et al. 2006). </w:t>
        </w:r>
      </w:ins>
      <w:ins w:id="15" w:author="Nathan Dorn" w:date="2024-06-12T13:49:00Z" w16du:dateUtc="2024-06-12T17:49:00Z">
        <w:r w:rsidR="00A86F56">
          <w:t xml:space="preserve"> Juvenile growth</w:t>
        </w:r>
      </w:ins>
      <w:ins w:id="16" w:author="Nathan Dorn" w:date="2024-06-12T13:52:00Z" w16du:dateUtc="2024-06-12T17:52:00Z">
        <w:r w:rsidR="006069B8">
          <w:t xml:space="preserve"> affects the time a prey animal spends in a vulnerable size class so that greater growth</w:t>
        </w:r>
      </w:ins>
      <w:ins w:id="17" w:author="Nathan Dorn" w:date="2024-06-12T13:49:00Z" w16du:dateUtc="2024-06-12T17:49:00Z">
        <w:r w:rsidR="00A86F56">
          <w:t xml:space="preserve"> can be a</w:t>
        </w:r>
      </w:ins>
      <w:ins w:id="18" w:author="Nathan Dorn" w:date="2024-06-12T13:52:00Z" w16du:dateUtc="2024-06-12T17:52:00Z">
        <w:r w:rsidR="006069B8">
          <w:t xml:space="preserve"> type of </w:t>
        </w:r>
      </w:ins>
      <w:ins w:id="19" w:author="Nathan Dorn" w:date="2024-06-12T13:49:00Z" w16du:dateUtc="2024-06-12T17:49:00Z">
        <w:r w:rsidR="00A86F56">
          <w:t>defense against stage specific predation</w:t>
        </w:r>
      </w:ins>
      <w:ins w:id="20" w:author="Nathan Dorn" w:date="2024-06-12T13:53:00Z" w16du:dateUtc="2024-06-12T17:53:00Z">
        <w:r w:rsidR="006069B8">
          <w:t>;</w:t>
        </w:r>
      </w:ins>
      <w:ins w:id="21" w:author="Nathan Dorn" w:date="2024-06-12T13:49:00Z" w16du:dateUtc="2024-06-12T17:49:00Z">
        <w:r w:rsidR="00A86F56">
          <w:t xml:space="preserve"> the strength of an interaction</w:t>
        </w:r>
        <w:r w:rsidR="00E53CC9">
          <w:t xml:space="preserve"> </w:t>
        </w:r>
      </w:ins>
      <w:ins w:id="22" w:author="Nathan Dorn" w:date="2024-06-12T13:53:00Z" w16du:dateUtc="2024-06-12T17:53:00Z">
        <w:r w:rsidR="006069B8">
          <w:t>is</w:t>
        </w:r>
      </w:ins>
      <w:ins w:id="23" w:author="Nathan Dorn" w:date="2024-06-12T13:49:00Z" w16du:dateUtc="2024-06-12T17:49:00Z">
        <w:r w:rsidR="00E53CC9">
          <w:t xml:space="preserve"> cons</w:t>
        </w:r>
      </w:ins>
      <w:ins w:id="24" w:author="Nathan Dorn" w:date="2024-06-12T13:50:00Z" w16du:dateUtc="2024-06-12T17:50:00Z">
        <w:r w:rsidR="00E53CC9">
          <w:t>equenc</w:t>
        </w:r>
      </w:ins>
      <w:ins w:id="25" w:author="Nathan Dorn" w:date="2024-06-12T13:51:00Z" w16du:dateUtc="2024-06-12T17:51:00Z">
        <w:r w:rsidR="00C60D88">
          <w:t>e</w:t>
        </w:r>
      </w:ins>
      <w:ins w:id="26" w:author="Nathan Dorn" w:date="2024-06-12T13:50:00Z" w16du:dateUtc="2024-06-12T17:50:00Z">
        <w:r w:rsidR="00E53CC9">
          <w:t xml:space="preserve"> </w:t>
        </w:r>
      </w:ins>
      <w:ins w:id="27" w:author="Nathan Dorn" w:date="2024-06-12T13:51:00Z" w16du:dateUtc="2024-06-12T17:51:00Z">
        <w:r w:rsidR="00C60D88">
          <w:t xml:space="preserve">of environmental mediation </w:t>
        </w:r>
      </w:ins>
      <w:ins w:id="28" w:author="Nathan Dorn" w:date="2024-06-12T13:50:00Z" w16du:dateUtc="2024-06-12T17:50:00Z">
        <w:r w:rsidR="00E53CC9">
          <w:t xml:space="preserve">(Craig et al. 2006, Davidson and Dorn 2018, Davidson et al. 2021, Nunes et al.). </w:t>
        </w:r>
      </w:ins>
      <w:ins w:id="29" w:author="Nathan Dorn" w:date="2024-06-12T13:53:00Z" w16du:dateUtc="2024-06-12T17:53:00Z">
        <w:r w:rsidR="00282F89">
          <w:t xml:space="preserve">Historical emphases focused on </w:t>
        </w:r>
      </w:ins>
      <w:ins w:id="30" w:author="Nathan Dorn" w:date="2024-06-12T16:08:00Z" w16du:dateUtc="2024-06-12T20:08:00Z">
        <w:r w:rsidR="00072237">
          <w:t xml:space="preserve">theoretical treatments of </w:t>
        </w:r>
      </w:ins>
      <w:ins w:id="31" w:author="Nathan Dorn" w:date="2024-06-12T13:53:00Z" w16du:dateUtc="2024-06-12T17:53:00Z">
        <w:r w:rsidR="00282F89">
          <w:t>density</w:t>
        </w:r>
      </w:ins>
      <w:ins w:id="32" w:author="Nathan Dorn" w:date="2024-06-12T13:55:00Z" w16du:dateUtc="2024-06-12T17:55:00Z">
        <w:r w:rsidR="0051538D">
          <w:t>-</w:t>
        </w:r>
      </w:ins>
      <w:ins w:id="33" w:author="Nathan Dorn" w:date="2024-06-12T13:53:00Z" w16du:dateUtc="2024-06-12T17:53:00Z">
        <w:r w:rsidR="00282F89">
          <w:t>dependen</w:t>
        </w:r>
      </w:ins>
      <w:ins w:id="34" w:author="Nathan Dorn" w:date="2024-06-12T13:54:00Z" w16du:dateUtc="2024-06-12T17:54:00Z">
        <w:r w:rsidR="00282F89">
          <w:t>t</w:t>
        </w:r>
      </w:ins>
      <w:ins w:id="35" w:author="Nathan Dorn" w:date="2024-06-12T13:53:00Z" w16du:dateUtc="2024-06-12T17:53:00Z">
        <w:r w:rsidR="00282F89">
          <w:t xml:space="preserve"> growth rates</w:t>
        </w:r>
      </w:ins>
      <w:ins w:id="36" w:author="Nathan Dorn" w:date="2024-06-12T13:55:00Z" w16du:dateUtc="2024-06-12T17:55:00Z">
        <w:r w:rsidR="0051538D">
          <w:t>, competition,</w:t>
        </w:r>
      </w:ins>
      <w:ins w:id="37" w:author="Nathan Dorn" w:date="2024-06-12T13:53:00Z" w16du:dateUtc="2024-06-12T17:53:00Z">
        <w:r w:rsidR="00282F89">
          <w:t xml:space="preserve"> </w:t>
        </w:r>
      </w:ins>
      <w:ins w:id="38" w:author="Nathan Dorn" w:date="2024-06-12T14:04:00Z" w16du:dateUtc="2024-06-12T18:04:00Z">
        <w:r w:rsidR="00FE0D60">
          <w:t xml:space="preserve">habitat switching, </w:t>
        </w:r>
      </w:ins>
      <w:ins w:id="39" w:author="Nathan Dorn" w:date="2024-06-12T16:07:00Z" w16du:dateUtc="2024-06-12T20:07:00Z">
        <w:r w:rsidR="00CA1B31">
          <w:t xml:space="preserve">size-structure, </w:t>
        </w:r>
      </w:ins>
      <w:ins w:id="40" w:author="Nathan Dorn" w:date="2024-06-12T13:54:00Z" w16du:dateUtc="2024-06-12T17:54:00Z">
        <w:r w:rsidR="00282F89">
          <w:t>and juvenile bottlenecks (</w:t>
        </w:r>
        <w:r w:rsidR="002009F9">
          <w:t>e.g., fish</w:t>
        </w:r>
      </w:ins>
      <w:ins w:id="41" w:author="Nathan Dorn" w:date="2024-06-12T13:56:00Z" w16du:dateUtc="2024-06-12T17:56:00Z">
        <w:r w:rsidR="0051538D">
          <w:t>:</w:t>
        </w:r>
      </w:ins>
      <w:ins w:id="42" w:author="Nathan Dorn" w:date="2024-06-12T13:54:00Z" w16du:dateUtc="2024-06-12T17:54:00Z">
        <w:r w:rsidR="002009F9">
          <w:t xml:space="preserve"> </w:t>
        </w:r>
        <w:r w:rsidR="00282F89">
          <w:t xml:space="preserve">De </w:t>
        </w:r>
        <w:proofErr w:type="spellStart"/>
        <w:r w:rsidR="00282F89">
          <w:t>Roos</w:t>
        </w:r>
        <w:proofErr w:type="spellEnd"/>
        <w:r w:rsidR="00282F89">
          <w:t xml:space="preserve"> et al. 2003</w:t>
        </w:r>
      </w:ins>
      <w:ins w:id="43" w:author="Nathan Dorn" w:date="2024-06-12T14:04:00Z" w16du:dateUtc="2024-06-12T18:04:00Z">
        <w:r w:rsidR="00FE0D60">
          <w:t xml:space="preserve">; </w:t>
        </w:r>
        <w:r w:rsidR="001D6A0E">
          <w:t>Werner and Gilliam 1984</w:t>
        </w:r>
      </w:ins>
      <w:ins w:id="44" w:author="Nathan Dorn" w:date="2024-06-12T13:54:00Z" w16du:dateUtc="2024-06-12T17:54:00Z">
        <w:r w:rsidR="00282F89">
          <w:t>)</w:t>
        </w:r>
      </w:ins>
      <w:ins w:id="45" w:author="Nathan Dorn" w:date="2024-06-12T16:08:00Z" w16du:dateUtc="2024-06-12T20:08:00Z">
        <w:r w:rsidR="00E95D00">
          <w:t xml:space="preserve">.  In </w:t>
        </w:r>
      </w:ins>
      <w:ins w:id="46" w:author="Nathan Dorn" w:date="2024-06-12T16:09:00Z" w16du:dateUtc="2024-06-12T20:09:00Z">
        <w:r w:rsidR="00E95D00">
          <w:t>real systems both</w:t>
        </w:r>
      </w:ins>
      <w:ins w:id="47" w:author="Nathan Dorn" w:date="2024-06-12T13:54:00Z" w16du:dateUtc="2024-06-12T17:54:00Z">
        <w:r w:rsidR="00282F89">
          <w:t xml:space="preserve"> </w:t>
        </w:r>
        <w:r w:rsidR="002009F9">
          <w:t>spatial and temporal environmental factors influenc</w:t>
        </w:r>
      </w:ins>
      <w:ins w:id="48" w:author="Nathan Dorn" w:date="2024-06-12T13:55:00Z" w16du:dateUtc="2024-06-12T17:55:00Z">
        <w:r w:rsidR="002009F9">
          <w:t xml:space="preserve">e </w:t>
        </w:r>
      </w:ins>
      <w:ins w:id="49" w:author="Nathan Dorn" w:date="2024-06-12T16:08:00Z" w16du:dateUtc="2024-06-12T20:08:00Z">
        <w:r w:rsidR="00CA1B31">
          <w:t xml:space="preserve">juvenile </w:t>
        </w:r>
      </w:ins>
      <w:ins w:id="50" w:author="Nathan Dorn" w:date="2024-06-12T13:55:00Z" w16du:dateUtc="2024-06-12T17:55:00Z">
        <w:r w:rsidR="0051538D">
          <w:t>growth</w:t>
        </w:r>
      </w:ins>
      <w:ins w:id="51" w:author="Nathan Dorn" w:date="2024-06-12T16:09:00Z" w16du:dateUtc="2024-06-12T20:09:00Z">
        <w:r w:rsidR="00E95D00">
          <w:t xml:space="preserve"> </w:t>
        </w:r>
      </w:ins>
      <w:ins w:id="52" w:author="Nathan Dorn" w:date="2024-06-12T13:56:00Z" w16du:dateUtc="2024-06-12T17:56:00Z">
        <w:r w:rsidR="0051538D">
          <w:t>through temperature and resource supply</w:t>
        </w:r>
      </w:ins>
      <w:ins w:id="53" w:author="Nathan Dorn" w:date="2024-06-12T13:55:00Z" w16du:dateUtc="2024-06-12T17:55:00Z">
        <w:r w:rsidR="0051538D">
          <w:t xml:space="preserve"> (cite)</w:t>
        </w:r>
      </w:ins>
      <w:ins w:id="54" w:author="Nathan Dorn" w:date="2024-06-12T13:57:00Z" w16du:dateUtc="2024-06-12T17:57:00Z">
        <w:r w:rsidR="00CC5A33">
          <w:t xml:space="preserve">. </w:t>
        </w:r>
      </w:ins>
      <w:ins w:id="55" w:author="Nathan Dorn" w:date="2024-06-12T16:09:00Z" w16du:dateUtc="2024-06-12T20:09:00Z">
        <w:r w:rsidR="00E95D00">
          <w:t xml:space="preserve"> Temperature, disturbances,</w:t>
        </w:r>
      </w:ins>
      <w:ins w:id="56" w:author="Nathan Dorn" w:date="2024-06-12T16:10:00Z" w16du:dateUtc="2024-06-12T20:10:00Z">
        <w:r w:rsidR="00051D6B">
          <w:t xml:space="preserve"> migrations, and population dynamics can seasonally affect predation rates and p</w:t>
        </w:r>
      </w:ins>
      <w:ins w:id="57" w:author="Nathan Dorn" w:date="2024-06-12T13:57:00Z" w16du:dateUtc="2024-06-12T17:57:00Z">
        <w:r w:rsidR="00CC5A33">
          <w:t>redator assemblages in time and space (citations)</w:t>
        </w:r>
      </w:ins>
      <w:ins w:id="58" w:author="Nathan Dorn" w:date="2024-06-12T16:10:00Z" w16du:dateUtc="2024-06-12T20:10:00Z">
        <w:r w:rsidR="00321610">
          <w:t>.  Taken</w:t>
        </w:r>
      </w:ins>
      <w:ins w:id="59" w:author="Nathan Dorn" w:date="2024-06-12T13:57:00Z" w16du:dateUtc="2024-06-12T17:57:00Z">
        <w:r w:rsidR="00CC5A33">
          <w:t xml:space="preserve"> together, spatial and temporal variation </w:t>
        </w:r>
      </w:ins>
      <w:ins w:id="60" w:author="Nathan Dorn" w:date="2024-06-12T16:10:00Z" w16du:dateUtc="2024-06-12T20:10:00Z">
        <w:r w:rsidR="00321610">
          <w:t xml:space="preserve">in either factor </w:t>
        </w:r>
      </w:ins>
      <w:ins w:id="61" w:author="Nathan Dorn" w:date="2024-06-12T13:57:00Z" w16du:dateUtc="2024-06-12T17:57:00Z">
        <w:r w:rsidR="00CC5A33">
          <w:t>may</w:t>
        </w:r>
      </w:ins>
      <w:ins w:id="62" w:author="Nathan Dorn" w:date="2024-06-12T13:55:00Z" w16du:dateUtc="2024-06-12T17:55:00Z">
        <w:r w:rsidR="0051538D">
          <w:t xml:space="preserve"> provide windows of opportunity for population </w:t>
        </w:r>
      </w:ins>
      <w:ins w:id="63" w:author="Nathan Dorn" w:date="2024-06-12T16:10:00Z" w16du:dateUtc="2024-06-12T20:10:00Z">
        <w:r w:rsidR="00321610">
          <w:t>growth</w:t>
        </w:r>
      </w:ins>
      <w:ins w:id="64" w:author="Nathan Dorn" w:date="2024-06-12T13:58:00Z" w16du:dateUtc="2024-06-12T17:58:00Z">
        <w:r w:rsidR="00602F42">
          <w:t xml:space="preserve">.  </w:t>
        </w:r>
      </w:ins>
      <w:ins w:id="65" w:author="Nathan Dorn" w:date="2024-06-12T14:01:00Z" w16du:dateUtc="2024-06-12T18:01:00Z">
        <w:r w:rsidR="00536513">
          <w:t xml:space="preserve">Studies of species interactions are often conducted </w:t>
        </w:r>
      </w:ins>
      <w:ins w:id="66" w:author="Nathan Dorn" w:date="2024-06-12T14:02:00Z" w16du:dateUtc="2024-06-12T18:02:00Z">
        <w:r w:rsidR="00536513">
          <w:t xml:space="preserve">in the lab </w:t>
        </w:r>
      </w:ins>
      <w:ins w:id="67" w:author="Nathan Dorn" w:date="2024-06-12T14:01:00Z" w16du:dateUtc="2024-06-12T18:01:00Z">
        <w:r w:rsidR="00536513">
          <w:t xml:space="preserve">at the </w:t>
        </w:r>
      </w:ins>
      <w:ins w:id="68" w:author="Nathan Dorn" w:date="2024-06-12T14:02:00Z" w16du:dateUtc="2024-06-12T18:02:00Z">
        <w:r w:rsidR="00536513">
          <w:t>level of interaction strength or total prey mortality (</w:t>
        </w:r>
      </w:ins>
      <w:ins w:id="69" w:author="Nathan Dorn" w:date="2024-06-12T16:14:00Z" w16du:dateUtc="2024-06-12T20:14:00Z">
        <w:r w:rsidR="005D3CF1">
          <w:t xml:space="preserve">see McCoy </w:t>
        </w:r>
        <w:proofErr w:type="gramStart"/>
        <w:r w:rsidR="005D3CF1">
          <w:t>et al.</w:t>
        </w:r>
      </w:ins>
      <w:ins w:id="70" w:author="Nathan Dorn" w:date="2024-06-12T14:02:00Z" w16du:dateUtc="2024-06-12T18:02:00Z">
        <w:r w:rsidR="00536513">
          <w:t xml:space="preserve"> )</w:t>
        </w:r>
      </w:ins>
      <w:proofErr w:type="gramEnd"/>
      <w:ins w:id="71" w:author="Nathan Dorn" w:date="2024-06-12T14:05:00Z" w16du:dateUtc="2024-06-12T18:05:00Z">
        <w:r w:rsidR="005E5206">
          <w:t xml:space="preserve"> but</w:t>
        </w:r>
      </w:ins>
      <w:ins w:id="72" w:author="Nathan Dorn" w:date="2024-06-12T14:02:00Z" w16du:dateUtc="2024-06-12T18:02:00Z">
        <w:r w:rsidR="00536513">
          <w:t xml:space="preserve"> </w:t>
        </w:r>
      </w:ins>
      <w:ins w:id="73" w:author="Nathan Dorn" w:date="2024-06-12T14:03:00Z" w16du:dateUtc="2024-06-12T18:03:00Z">
        <w:r w:rsidR="004A0C60">
          <w:t xml:space="preserve">both </w:t>
        </w:r>
      </w:ins>
      <w:ins w:id="74" w:author="Nathan Dorn" w:date="2024-06-12T14:02:00Z" w16du:dateUtc="2024-06-12T18:02:00Z">
        <w:r w:rsidR="00536513">
          <w:t xml:space="preserve">ecologists </w:t>
        </w:r>
      </w:ins>
      <w:ins w:id="75" w:author="Nathan Dorn" w:date="2024-06-12T14:03:00Z" w16du:dateUtc="2024-06-12T18:03:00Z">
        <w:r w:rsidR="004A0C60">
          <w:t xml:space="preserve">and conservation biologists </w:t>
        </w:r>
      </w:ins>
      <w:ins w:id="76" w:author="Nathan Dorn" w:date="2024-06-12T14:02:00Z" w16du:dateUtc="2024-06-12T18:02:00Z">
        <w:r w:rsidR="00536513">
          <w:t>need to know how the factors relate to population growth</w:t>
        </w:r>
      </w:ins>
      <w:ins w:id="77" w:author="Nathan Dorn" w:date="2024-06-12T14:05:00Z" w16du:dateUtc="2024-06-12T18:05:00Z">
        <w:r w:rsidR="005E5206">
          <w:t xml:space="preserve"> (λ)</w:t>
        </w:r>
      </w:ins>
      <w:ins w:id="78" w:author="Nathan Dorn" w:date="2024-06-12T14:02:00Z" w16du:dateUtc="2024-06-12T18:02:00Z">
        <w:r w:rsidR="00536513">
          <w:t xml:space="preserve"> in the field.  </w:t>
        </w:r>
      </w:ins>
      <w:ins w:id="79" w:author="Nathan Dorn" w:date="2024-06-12T14:03:00Z" w16du:dateUtc="2024-06-12T18:03:00Z">
        <w:r w:rsidR="004A0C60">
          <w:t xml:space="preserve">Furthermore, while </w:t>
        </w:r>
      </w:ins>
      <w:ins w:id="80" w:author="Nathan Dorn" w:date="2024-06-12T16:12:00Z" w16du:dateUtc="2024-06-12T20:12:00Z">
        <w:r w:rsidR="00D01C59">
          <w:t xml:space="preserve">size-dependent mortality is well </w:t>
        </w:r>
      </w:ins>
      <w:ins w:id="81" w:author="Nathan Dorn" w:date="2024-06-12T16:18:00Z" w16du:dateUtc="2024-06-12T20:18:00Z">
        <w:r w:rsidR="006A043B">
          <w:t xml:space="preserve">known </w:t>
        </w:r>
      </w:ins>
      <w:ins w:id="82" w:author="Nathan Dorn" w:date="2024-06-12T16:12:00Z" w16du:dateUtc="2024-06-12T20:12:00Z">
        <w:r w:rsidR="00D01C59">
          <w:t xml:space="preserve">(cite) </w:t>
        </w:r>
        <w:r w:rsidR="00F510F3">
          <w:t xml:space="preserve">and </w:t>
        </w:r>
      </w:ins>
      <w:ins w:id="83" w:author="Nathan Dorn" w:date="2024-06-12T14:03:00Z" w16du:dateUtc="2024-06-12T18:03:00Z">
        <w:r w:rsidR="004A0C60">
          <w:t>t</w:t>
        </w:r>
      </w:ins>
      <w:ins w:id="84" w:author="Nathan Dorn" w:date="2024-06-12T13:58:00Z" w16du:dateUtc="2024-06-12T17:58:00Z">
        <w:r w:rsidR="00602F42">
          <w:t xml:space="preserve">he </w:t>
        </w:r>
      </w:ins>
      <w:ins w:id="85" w:author="Nathan Dorn" w:date="2024-06-12T14:01:00Z" w16du:dateUtc="2024-06-12T18:01:00Z">
        <w:r w:rsidR="00536513">
          <w:t>population</w:t>
        </w:r>
      </w:ins>
      <w:ins w:id="86" w:author="Nathan Dorn" w:date="2024-06-12T14:03:00Z" w16du:dateUtc="2024-06-12T18:03:00Z">
        <w:r w:rsidR="004A0C60">
          <w:t>-</w:t>
        </w:r>
      </w:ins>
      <w:ins w:id="87" w:author="Nathan Dorn" w:date="2024-06-12T14:01:00Z" w16du:dateUtc="2024-06-12T18:01:00Z">
        <w:r w:rsidR="00536513">
          <w:t xml:space="preserve">level </w:t>
        </w:r>
      </w:ins>
      <w:ins w:id="88" w:author="Nathan Dorn" w:date="2024-06-12T13:58:00Z" w16du:dateUtc="2024-06-12T17:58:00Z">
        <w:r w:rsidR="00602F42">
          <w:t>consequences of th</w:t>
        </w:r>
      </w:ins>
      <w:ins w:id="89" w:author="Nathan Dorn" w:date="2024-06-12T14:06:00Z" w16du:dateUtc="2024-06-12T18:06:00Z">
        <w:r w:rsidR="005E5206">
          <w:t>e</w:t>
        </w:r>
      </w:ins>
      <w:ins w:id="90" w:author="Nathan Dorn" w:date="2024-06-12T14:03:00Z" w16du:dateUtc="2024-06-12T18:03:00Z">
        <w:r w:rsidR="004A0C60">
          <w:t xml:space="preserve"> interaction between </w:t>
        </w:r>
      </w:ins>
      <w:ins w:id="91" w:author="Nathan Dorn" w:date="2024-06-12T13:58:00Z" w16du:dateUtc="2024-06-12T17:58:00Z">
        <w:r w:rsidR="00602F42">
          <w:t xml:space="preserve">juvenile growth and </w:t>
        </w:r>
        <w:r w:rsidR="00794FA9">
          <w:t xml:space="preserve">mortality </w:t>
        </w:r>
      </w:ins>
      <w:ins w:id="92" w:author="Nathan Dorn" w:date="2024-06-12T16:15:00Z" w16du:dateUtc="2024-06-12T20:15:00Z">
        <w:r w:rsidR="005D3CF1">
          <w:t>are logical</w:t>
        </w:r>
      </w:ins>
      <w:ins w:id="93" w:author="Nathan Dorn" w:date="2024-06-12T16:17:00Z" w16du:dateUtc="2024-06-12T20:17:00Z">
        <w:r w:rsidR="000B0485">
          <w:t>, they have only been</w:t>
        </w:r>
      </w:ins>
      <w:ins w:id="94" w:author="Nathan Dorn" w:date="2024-06-12T16:15:00Z" w16du:dateUtc="2024-06-12T20:15:00Z">
        <w:r w:rsidR="005D3CF1">
          <w:t xml:space="preserve"> generally mentioned (</w:t>
        </w:r>
        <w:r w:rsidR="00F7436E">
          <w:t xml:space="preserve">De </w:t>
        </w:r>
        <w:proofErr w:type="spellStart"/>
        <w:r w:rsidR="00F7436E">
          <w:t>Roos</w:t>
        </w:r>
        <w:proofErr w:type="spellEnd"/>
        <w:r w:rsidR="00F7436E">
          <w:t xml:space="preserve"> et al. </w:t>
        </w:r>
      </w:ins>
      <w:ins w:id="95" w:author="Nathan Dorn" w:date="2024-06-12T16:16:00Z" w16du:dateUtc="2024-06-12T20:16:00Z">
        <w:r w:rsidR="000B0485">
          <w:t>2006)</w:t>
        </w:r>
      </w:ins>
      <w:ins w:id="96" w:author="Nathan Dorn" w:date="2024-06-12T16:17:00Z" w16du:dateUtc="2024-06-12T20:17:00Z">
        <w:r w:rsidR="006A043B">
          <w:t>; t</w:t>
        </w:r>
      </w:ins>
      <w:ins w:id="97" w:author="Nathan Dorn" w:date="2024-06-12T14:04:00Z" w16du:dateUtc="2024-06-12T18:04:00Z">
        <w:r w:rsidR="004A0C60">
          <w:t xml:space="preserve">he theoretical prediction </w:t>
        </w:r>
      </w:ins>
      <w:ins w:id="98" w:author="Nathan Dorn" w:date="2024-06-12T16:16:00Z" w16du:dateUtc="2024-06-12T20:16:00Z">
        <w:r w:rsidR="000B0485">
          <w:t>for growth</w:t>
        </w:r>
      </w:ins>
      <w:ins w:id="99" w:author="Nathan Dorn" w:date="2024-06-12T16:17:00Z" w16du:dateUtc="2024-06-12T20:17:00Z">
        <w:r w:rsidR="000B0485">
          <w:t>-</w:t>
        </w:r>
      </w:ins>
      <w:ins w:id="100" w:author="Nathan Dorn" w:date="2024-06-12T16:16:00Z" w16du:dateUtc="2024-06-12T20:16:00Z">
        <w:r w:rsidR="000B0485">
          <w:t>mediated effects of predation</w:t>
        </w:r>
      </w:ins>
      <w:ins w:id="101" w:author="Nathan Dorn" w:date="2024-06-12T16:17:00Z" w16du:dateUtc="2024-06-12T20:17:00Z">
        <w:r w:rsidR="006A043B">
          <w:t xml:space="preserve"> in size-structured populations</w:t>
        </w:r>
      </w:ins>
      <w:ins w:id="102" w:author="Nathan Dorn" w:date="2024-06-12T16:16:00Z" w16du:dateUtc="2024-06-12T20:16:00Z">
        <w:r w:rsidR="000B0485">
          <w:t xml:space="preserve"> </w:t>
        </w:r>
      </w:ins>
      <w:ins w:id="103" w:author="Nathan Dorn" w:date="2024-06-12T14:04:00Z" w16du:dateUtc="2024-06-12T18:04:00Z">
        <w:r w:rsidR="004A0C60">
          <w:t>ha</w:t>
        </w:r>
      </w:ins>
      <w:ins w:id="104" w:author="Nathan Dorn" w:date="2024-06-12T16:17:00Z" w16du:dateUtc="2024-06-12T20:17:00Z">
        <w:r w:rsidR="006A043B">
          <w:t>s</w:t>
        </w:r>
      </w:ins>
      <w:ins w:id="105" w:author="Nathan Dorn" w:date="2024-06-12T14:04:00Z" w16du:dateUtc="2024-06-12T18:04:00Z">
        <w:r w:rsidR="004A0C60">
          <w:t xml:space="preserve"> not been illustrated</w:t>
        </w:r>
      </w:ins>
      <w:ins w:id="106" w:author="Nathan Dorn" w:date="2024-06-12T14:06:00Z" w16du:dateUtc="2024-06-12T18:06:00Z">
        <w:r w:rsidR="005E5206">
          <w:t xml:space="preserve"> for any </w:t>
        </w:r>
      </w:ins>
      <w:ins w:id="107" w:author="Nathan Dorn" w:date="2024-06-12T16:16:00Z" w16du:dateUtc="2024-06-12T20:16:00Z">
        <w:r w:rsidR="000B0485">
          <w:t xml:space="preserve">general or </w:t>
        </w:r>
      </w:ins>
      <w:proofErr w:type="gramStart"/>
      <w:ins w:id="108" w:author="Nathan Dorn" w:date="2024-06-12T14:06:00Z" w16du:dateUtc="2024-06-12T18:06:00Z">
        <w:r w:rsidR="005E5206">
          <w:t>particular case</w:t>
        </w:r>
        <w:proofErr w:type="gramEnd"/>
        <w:r w:rsidR="005E5206">
          <w:t xml:space="preserve">.  </w:t>
        </w:r>
      </w:ins>
    </w:p>
    <w:p w14:paraId="2E44EB09" w14:textId="2DBD9E12" w:rsidR="001B481B" w:rsidRDefault="006D0870" w:rsidP="00EA3C28">
      <w:pPr>
        <w:pStyle w:val="NATESTYLE1CommonCollege"/>
        <w:spacing w:line="360" w:lineRule="auto"/>
        <w:ind w:firstLine="720"/>
        <w:jc w:val="both"/>
      </w:pPr>
      <w:commentRangeStart w:id="109"/>
      <w:commentRangeStart w:id="110"/>
      <w:del w:id="111" w:author="Nathan Dorn" w:date="2024-06-12T16:18:00Z" w16du:dateUtc="2024-06-12T20:18:00Z">
        <w:r w:rsidDel="00D20A5F">
          <w:delText>Siz</w:delText>
        </w:r>
        <w:r w:rsidR="0019608F" w:rsidDel="00D20A5F">
          <w:delText>e</w:delText>
        </w:r>
      </w:del>
      <w:ins w:id="112" w:author="Nathan Dorn" w:date="2024-06-12T16:18:00Z" w16du:dateUtc="2024-06-12T20:18:00Z">
        <w:r w:rsidR="00D20A5F">
          <w:t>Age or size</w:t>
        </w:r>
      </w:ins>
      <w:r w:rsidR="0019608F">
        <w:t xml:space="preserve">-structured population models </w:t>
      </w:r>
      <w:commentRangeEnd w:id="109"/>
      <w:r w:rsidR="00D20A5F">
        <w:rPr>
          <w:rStyle w:val="CommentReference"/>
          <w:rFonts w:cstheme="minorBidi"/>
        </w:rPr>
        <w:commentReference w:id="109"/>
      </w:r>
      <w:r w:rsidR="0019608F">
        <w:t xml:space="preserve">combine </w:t>
      </w:r>
      <w:ins w:id="113" w:author="Nathan Dorn" w:date="2024-06-12T14:06:00Z" w16du:dateUtc="2024-06-12T18:06:00Z">
        <w:r w:rsidR="005E5206">
          <w:t xml:space="preserve">growth (i.e., </w:t>
        </w:r>
      </w:ins>
      <w:r>
        <w:t>developmental</w:t>
      </w:r>
      <w:ins w:id="114" w:author="Nathan Dorn" w:date="2024-06-12T14:06:00Z" w16du:dateUtc="2024-06-12T18:06:00Z">
        <w:r w:rsidR="005E5206">
          <w:t>)</w:t>
        </w:r>
      </w:ins>
      <w:r>
        <w:t xml:space="preserve"> rates and survival to make projections and identify sensitive stages</w:t>
      </w:r>
      <w:r w:rsidR="00311CCE">
        <w:t>/ages</w:t>
      </w:r>
      <w:r w:rsidR="000B0339">
        <w:t xml:space="preserve"> </w:t>
      </w:r>
      <w:r w:rsidR="00546621">
        <w:fldChar w:fldCharType="begin"/>
      </w:r>
      <w:r w:rsidR="00546621">
        <w:instrText xml:space="preserve"> ADDIN ZOTERO_ITEM CSL_CITATION {"citationID":"WzOS4XjD","properties":{"formattedCitation":"(Chockley et al., 2008)","plainCitation":"(Chockley et al., 2008)","noteIndex":0},"citationItems":[{"id":13,"uris":["http://zotero.org/users/9972654/items/R4AY6B2M"],"itemData":{"id":13,"type":"article-journal","abstract":"The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546621">
        <w:fldChar w:fldCharType="separate"/>
      </w:r>
      <w:r w:rsidR="00546621" w:rsidRPr="00546621">
        <w:t>(Chockley et al., 2008)</w:t>
      </w:r>
      <w:r w:rsidR="00546621">
        <w:fldChar w:fldCharType="end"/>
      </w:r>
      <w:r>
        <w:t xml:space="preserve">, but could also be used to </w:t>
      </w:r>
      <w:r w:rsidR="00967D57">
        <w:t>identify</w:t>
      </w:r>
      <w:r w:rsidR="00311CCE">
        <w:t xml:space="preserve"> combinations of parameters </w:t>
      </w:r>
      <w:r w:rsidR="00967D57">
        <w:t>making</w:t>
      </w:r>
      <w:r w:rsidR="009D46D0">
        <w:t xml:space="preserve"> population</w:t>
      </w:r>
      <w:r w:rsidR="00967D57">
        <w:t xml:space="preserve"> growth negative, zero, or positive. </w:t>
      </w:r>
      <w:r w:rsidR="00311CCE">
        <w:t xml:space="preserve"> </w:t>
      </w:r>
      <w:r w:rsidR="004E36B5">
        <w:t xml:space="preserve">Zero-population growth isoclines historically were used to predict how two </w:t>
      </w:r>
      <w:r w:rsidR="004E36B5">
        <w:lastRenderedPageBreak/>
        <w:t xml:space="preserve">interacting species can persist with variable abundances of interacting species, population parameters, resources, and environmental variation </w:t>
      </w:r>
      <w:r w:rsidR="004E36B5">
        <w:fldChar w:fldCharType="begin"/>
      </w:r>
      <w:r w:rsidR="004E36B5">
        <w:instrText xml:space="preserve"> ADDIN ZOTERO_ITEM CSL_CITATION {"citationID":"FU9llHrt","properties":{"formattedCitation":"(MacArthur &amp; Levins, 1964; Vance, 1985)","plainCitation":"(MacArthur &amp;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4E36B5">
        <w:fldChar w:fldCharType="separate"/>
      </w:r>
      <w:r w:rsidR="004E36B5" w:rsidRPr="00B41503">
        <w:t>(MacArthur &amp; Levins, 1964; Vance, 1985)</w:t>
      </w:r>
      <w:r w:rsidR="004E36B5">
        <w:fldChar w:fldCharType="end"/>
      </w:r>
      <w:ins w:id="115" w:author="Nathan Dorn" w:date="2024-06-12T14:07:00Z" w16du:dateUtc="2024-06-12T18:07:00Z">
        <w:r w:rsidR="005E5206">
          <w:t xml:space="preserve"> but</w:t>
        </w:r>
      </w:ins>
      <w:del w:id="116" w:author="Nathan Dorn" w:date="2024-06-12T14:07:00Z" w16du:dateUtc="2024-06-12T18:07:00Z">
        <w:r w:rsidR="004E36B5" w:rsidDel="005E5206">
          <w:delText>.</w:delText>
        </w:r>
      </w:del>
      <w:r w:rsidR="004E36B5">
        <w:t xml:space="preserve"> </w:t>
      </w:r>
      <w:ins w:id="117" w:author="Nathan Dorn" w:date="2024-06-12T14:07:00Z" w16du:dateUtc="2024-06-12T18:07:00Z">
        <w:r w:rsidR="005E5206">
          <w:t>z</w:t>
        </w:r>
      </w:ins>
      <w:del w:id="118" w:author="Nathan Dorn" w:date="2024-06-12T14:07:00Z" w16du:dateUtc="2024-06-12T18:07:00Z">
        <w:r w:rsidR="004E36B5" w:rsidDel="005E5206">
          <w:delText xml:space="preserve"> </w:delText>
        </w:r>
        <w:r w:rsidR="000B7F98" w:rsidDel="005E5206">
          <w:delText>Z</w:delText>
        </w:r>
      </w:del>
      <w:r w:rsidR="000B7F98">
        <w:t>ero</w:t>
      </w:r>
      <w:r w:rsidR="00436024">
        <w:t>-</w:t>
      </w:r>
      <w:r w:rsidR="000B7F98">
        <w:t>growth i</w:t>
      </w:r>
      <w:r w:rsidR="0022184D">
        <w:t xml:space="preserve">soclines </w:t>
      </w:r>
      <w:r w:rsidR="00436024">
        <w:t>c</w:t>
      </w:r>
      <w:r w:rsidR="004E36B5">
        <w:t>an also</w:t>
      </w:r>
      <w:r w:rsidR="00436024">
        <w:t xml:space="preserve"> be</w:t>
      </w:r>
      <w:r w:rsidR="006940D7">
        <w:t xml:space="preserve"> calculated </w:t>
      </w:r>
      <w:r w:rsidR="0022184D">
        <w:t xml:space="preserve">from stage- or size- structured population models </w:t>
      </w:r>
      <w:del w:id="119" w:author="Nathan Dorn" w:date="2024-06-12T14:07:00Z" w16du:dateUtc="2024-06-12T18:07:00Z">
        <w:r w:rsidR="00A06DD0" w:rsidDel="005E5206">
          <w:delText xml:space="preserve">that </w:delText>
        </w:r>
      </w:del>
      <w:ins w:id="120" w:author="Nathan Dorn" w:date="2024-06-12T14:07:00Z" w16du:dateUtc="2024-06-12T18:07:00Z">
        <w:r w:rsidR="005E5206">
          <w:t xml:space="preserve">to </w:t>
        </w:r>
      </w:ins>
      <w:r w:rsidR="00A06DD0">
        <w:t>identify parameter</w:t>
      </w:r>
      <w:r w:rsidR="00E111D4">
        <w:t xml:space="preserve"> combinations producing </w:t>
      </w:r>
      <w:r w:rsidR="00EF1CA6">
        <w:t xml:space="preserve">zero </w:t>
      </w:r>
      <w:ins w:id="121" w:author="Nathan Dorn" w:date="2024-06-12T12:54:00Z" w16du:dateUtc="2024-06-12T16:54:00Z">
        <w:r w:rsidR="00453B2E">
          <w:t xml:space="preserve">population </w:t>
        </w:r>
      </w:ins>
      <w:r w:rsidR="00EF1CA6">
        <w:t>growth. T</w:t>
      </w:r>
      <w:r w:rsidR="00676F81">
        <w:t>o our knowledge</w:t>
      </w:r>
      <w:r w:rsidR="00EF1CA6">
        <w:t xml:space="preserve"> this</w:t>
      </w:r>
      <w:r w:rsidR="009750D3">
        <w:t xml:space="preserve"> has not been done</w:t>
      </w:r>
      <w:r w:rsidR="006F5AE9">
        <w:t xml:space="preserve">, but isoclines from stage-structured models </w:t>
      </w:r>
      <w:r w:rsidR="0063258C">
        <w:t>present</w:t>
      </w:r>
      <w:r w:rsidR="006F5AE9">
        <w:t xml:space="preserve"> </w:t>
      </w:r>
      <w:r w:rsidR="0022184D">
        <w:t>tool</w:t>
      </w:r>
      <w:r w:rsidR="001A2E52">
        <w:t>s</w:t>
      </w:r>
      <w:r w:rsidR="0022184D">
        <w:t xml:space="preserve"> that could </w:t>
      </w:r>
      <w:r w:rsidR="0005725C">
        <w:t>project</w:t>
      </w:r>
      <w:r w:rsidR="0022184D">
        <w:t xml:space="preserve"> the </w:t>
      </w:r>
      <w:r w:rsidR="001A2E52">
        <w:t xml:space="preserve">combinatorial </w:t>
      </w:r>
      <w:r w:rsidR="0022184D">
        <w:t xml:space="preserve">effects of </w:t>
      </w:r>
      <w:r w:rsidR="002B795B">
        <w:t xml:space="preserve">size-dependent </w:t>
      </w:r>
      <w:r w:rsidR="0022184D">
        <w:t xml:space="preserve">survival and </w:t>
      </w:r>
      <w:r w:rsidR="002836F8">
        <w:t>growth</w:t>
      </w:r>
      <w:r w:rsidR="0022184D">
        <w:t xml:space="preserve"> on </w:t>
      </w:r>
      <w:r w:rsidR="0005725C">
        <w:t>population growth</w:t>
      </w:r>
      <w:r w:rsidR="00CD76FB">
        <w:t xml:space="preserve"> while controlling for reproductive </w:t>
      </w:r>
      <w:r w:rsidR="0064399B">
        <w:t>conditions</w:t>
      </w:r>
      <w:r w:rsidR="0022184D">
        <w:t>.</w:t>
      </w:r>
      <w:r w:rsidR="00721E21">
        <w:t xml:space="preserve"> </w:t>
      </w:r>
      <w:r w:rsidR="00946CBE">
        <w:t>Field-measured parameters could</w:t>
      </w:r>
      <w:r w:rsidR="00721E21">
        <w:t xml:space="preserve"> then be compared </w:t>
      </w:r>
      <w:r w:rsidR="0063258C">
        <w:t>to the isocline</w:t>
      </w:r>
      <w:r w:rsidR="00E042BA">
        <w:t xml:space="preserve"> </w:t>
      </w:r>
      <w:r w:rsidR="00B87F3F">
        <w:t xml:space="preserve">and predict </w:t>
      </w:r>
      <w:r w:rsidR="005922F7">
        <w:t>natural</w:t>
      </w:r>
      <w:r w:rsidR="009153D7">
        <w:t xml:space="preserve"> </w:t>
      </w:r>
      <w:proofErr w:type="spellStart"/>
      <w:r w:rsidR="009153D7">
        <w:t>spatio</w:t>
      </w:r>
      <w:proofErr w:type="spellEnd"/>
      <w:r w:rsidR="002B795B">
        <w:t>-</w:t>
      </w:r>
      <w:r w:rsidR="009153D7">
        <w:t xml:space="preserve">temporal </w:t>
      </w:r>
      <w:r w:rsidR="008052EA">
        <w:t xml:space="preserve">variation in </w:t>
      </w:r>
      <w:r w:rsidR="00B87F3F">
        <w:t>recruitment or population growth</w:t>
      </w:r>
      <w:r w:rsidR="00721E21">
        <w:t xml:space="preserve">.  </w:t>
      </w:r>
      <w:commentRangeEnd w:id="110"/>
      <w:r w:rsidR="0075272A">
        <w:rPr>
          <w:rStyle w:val="CommentReference"/>
          <w:rFonts w:cstheme="minorBidi"/>
        </w:rPr>
        <w:commentReference w:id="110"/>
      </w:r>
    </w:p>
    <w:p w14:paraId="421827AE" w14:textId="3B455F21" w:rsidR="00A72E1D" w:rsidRPr="002A77AA" w:rsidRDefault="009A2834" w:rsidP="00EA3C28">
      <w:pPr>
        <w:pStyle w:val="NATESTYLE1CommonCollege"/>
        <w:spacing w:line="360" w:lineRule="auto"/>
        <w:ind w:firstLine="720"/>
        <w:jc w:val="both"/>
        <w:rPr>
          <w:rStyle w:val="eop"/>
        </w:rPr>
      </w:pPr>
      <w:r>
        <w:t xml:space="preserve">In this paper, </w:t>
      </w:r>
      <w:r w:rsidR="005B5CD3">
        <w:t>w</w:t>
      </w:r>
      <w:r w:rsidR="00DA2073">
        <w:t xml:space="preserve">e used </w:t>
      </w:r>
      <w:r w:rsidR="00FC7ED1">
        <w:t xml:space="preserve">a </w:t>
      </w:r>
      <w:r w:rsidR="00DA2073">
        <w:t xml:space="preserve">previously </w:t>
      </w:r>
      <w:r w:rsidR="00167EE4">
        <w:t xml:space="preserve">parameterized </w:t>
      </w:r>
      <w:del w:id="122" w:author="Nathan Dorn" w:date="2024-06-12T12:55:00Z" w16du:dateUtc="2024-06-12T16:55:00Z">
        <w:r w:rsidR="00780A93" w:rsidDel="00453B2E">
          <w:delText>stage</w:delText>
        </w:r>
      </w:del>
      <w:ins w:id="123" w:author="Nathan Dorn" w:date="2024-06-12T12:55:00Z" w16du:dateUtc="2024-06-12T16:55:00Z">
        <w:r w:rsidR="00453B2E">
          <w:t>age</w:t>
        </w:r>
      </w:ins>
      <w:r w:rsidR="00780A93">
        <w:t>-structured model</w:t>
      </w:r>
      <w:r w:rsidR="006C7E08">
        <w:t xml:space="preserve"> for </w:t>
      </w:r>
      <w:proofErr w:type="gramStart"/>
      <w:r w:rsidR="006C7E08">
        <w:t>a</w:t>
      </w:r>
      <w:ins w:id="124" w:author="Nathan Dorn" w:date="2024-06-12T14:08:00Z" w16du:dateUtc="2024-06-12T18:08:00Z">
        <w:r w:rsidR="00C46A8A">
          <w:t xml:space="preserve"> </w:t>
        </w:r>
      </w:ins>
      <w:r w:rsidR="006C7E08">
        <w:t xml:space="preserve"> </w:t>
      </w:r>
      <w:r w:rsidR="00DA2073">
        <w:t>freshwater</w:t>
      </w:r>
      <w:proofErr w:type="gramEnd"/>
      <w:r w:rsidR="00DA2073">
        <w:t xml:space="preserve"> gastropod</w:t>
      </w:r>
      <w:r w:rsidR="006C7E08">
        <w:t xml:space="preserve"> of conservation concern, the Florida Apple Snail (</w:t>
      </w:r>
      <w:proofErr w:type="spellStart"/>
      <w:r w:rsidR="006C7E08" w:rsidRPr="006C7E08">
        <w:rPr>
          <w:i/>
          <w:iCs/>
        </w:rPr>
        <w:t>Pomacea</w:t>
      </w:r>
      <w:proofErr w:type="spellEnd"/>
      <w:r w:rsidR="006C7E08" w:rsidRPr="006C7E08">
        <w:rPr>
          <w:i/>
          <w:iCs/>
        </w:rPr>
        <w:t xml:space="preserve"> paludosa</w:t>
      </w:r>
      <w:r w:rsidR="008615A0">
        <w:rPr>
          <w:i/>
          <w:iCs/>
        </w:rPr>
        <w:t xml:space="preserve">; </w:t>
      </w:r>
      <w:r w:rsidR="008615A0">
        <w:t>FAS</w:t>
      </w:r>
      <w:r w:rsidR="006C7E08">
        <w:t>)</w:t>
      </w:r>
      <w:r w:rsidR="00167EE4">
        <w:t xml:space="preserve"> </w:t>
      </w:r>
      <w:r w:rsidR="00DA2073">
        <w:t>and identified</w:t>
      </w:r>
      <w:r w:rsidR="00E62B58">
        <w:t xml:space="preserve"> theoretical combinations of </w:t>
      </w:r>
      <w:r w:rsidR="00DA2073">
        <w:t>juvenil</w:t>
      </w:r>
      <w:r w:rsidR="00F84EA4">
        <w:t>e</w:t>
      </w:r>
      <w:r w:rsidR="00102147">
        <w:t xml:space="preserve">-stage </w:t>
      </w:r>
      <w:r w:rsidR="00E62B58">
        <w:t xml:space="preserve">parameters </w:t>
      </w:r>
      <w:r w:rsidR="00102147">
        <w:t>predicting</w:t>
      </w:r>
      <w:r w:rsidR="00E62B58">
        <w:t xml:space="preserve"> population </w:t>
      </w:r>
      <w:r w:rsidR="00102147">
        <w:t>stasis, growth, or decline</w:t>
      </w:r>
      <w:r w:rsidR="000B3E6E">
        <w:t xml:space="preserve">. </w:t>
      </w:r>
      <w:ins w:id="125" w:author="Nathan Dorn" w:date="2024-06-12T14:09:00Z" w16du:dateUtc="2024-06-12T18:09:00Z">
        <w:r w:rsidR="00C46A8A">
          <w:t xml:space="preserve">We illustrate the </w:t>
        </w:r>
        <w:r w:rsidR="00162ECB">
          <w:t>predictions</w:t>
        </w:r>
      </w:ins>
      <w:ins w:id="126" w:author="Nathan Dorn" w:date="2024-06-12T14:10:00Z" w16du:dateUtc="2024-06-12T18:10:00Z">
        <w:r w:rsidR="006644CF">
          <w:t xml:space="preserve"> from the model</w:t>
        </w:r>
      </w:ins>
      <w:ins w:id="127" w:author="Nathan Dorn" w:date="2024-06-12T14:09:00Z" w16du:dateUtc="2024-06-12T18:09:00Z">
        <w:r w:rsidR="00162ECB">
          <w:t xml:space="preserve"> with zero population growth isoclines.  </w:t>
        </w:r>
      </w:ins>
      <w:ins w:id="128" w:author="Nathan Dorn" w:date="2024-06-12T14:11:00Z" w16du:dateUtc="2024-06-12T18:11:00Z">
        <w:r w:rsidR="00130A3F">
          <w:t>The qualitative predictions of the model should be general</w:t>
        </w:r>
      </w:ins>
      <w:ins w:id="129" w:author="Nathan Dorn" w:date="2024-06-12T14:13:00Z" w16du:dateUtc="2024-06-12T18:13:00Z">
        <w:r w:rsidR="00612C68">
          <w:t>izable</w:t>
        </w:r>
      </w:ins>
      <w:ins w:id="130" w:author="Nathan Dorn" w:date="2024-06-12T14:11:00Z" w16du:dateUtc="2024-06-12T18:11:00Z">
        <w:r w:rsidR="00130A3F">
          <w:t xml:space="preserve"> </w:t>
        </w:r>
      </w:ins>
      <w:ins w:id="131" w:author="Nathan Dorn" w:date="2024-06-12T14:13:00Z" w16du:dateUtc="2024-06-12T18:13:00Z">
        <w:r w:rsidR="00612C68">
          <w:t>to</w:t>
        </w:r>
      </w:ins>
      <w:ins w:id="132" w:author="Nathan Dorn" w:date="2024-06-12T14:11:00Z" w16du:dateUtc="2024-06-12T18:11:00Z">
        <w:r w:rsidR="00130A3F">
          <w:t xml:space="preserve"> any species with </w:t>
        </w:r>
      </w:ins>
      <w:ins w:id="133" w:author="Nathan Dorn" w:date="2024-06-12T14:12:00Z" w16du:dateUtc="2024-06-12T18:12:00Z">
        <w:r w:rsidR="00612C68">
          <w:t xml:space="preserve">stage-specific losses and </w:t>
        </w:r>
      </w:ins>
      <w:ins w:id="134" w:author="Nathan Dorn" w:date="2024-06-12T14:11:00Z" w16du:dateUtc="2024-06-12T18:11:00Z">
        <w:r w:rsidR="00130A3F">
          <w:t>high mortality</w:t>
        </w:r>
      </w:ins>
      <w:ins w:id="135" w:author="Nathan Dorn" w:date="2024-06-12T14:12:00Z" w16du:dateUtc="2024-06-12T18:12:00Z">
        <w:r w:rsidR="00612C68">
          <w:t xml:space="preserve"> to predators</w:t>
        </w:r>
      </w:ins>
      <w:ins w:id="136" w:author="Nathan Dorn" w:date="2024-06-12T14:11:00Z" w16du:dateUtc="2024-06-12T18:11:00Z">
        <w:r w:rsidR="00130A3F">
          <w:t xml:space="preserve"> in juvenile ages or stages (plants, fish, </w:t>
        </w:r>
      </w:ins>
      <w:ins w:id="137" w:author="Nathan Dorn" w:date="2024-06-12T14:12:00Z" w16du:dateUtc="2024-06-12T18:12:00Z">
        <w:r w:rsidR="00612C68">
          <w:t>invertebrates).</w:t>
        </w:r>
      </w:ins>
      <w:commentRangeStart w:id="138"/>
      <w:del w:id="139" w:author="Nathan Dorn" w:date="2024-06-12T14:09:00Z" w16du:dateUtc="2024-06-12T18:09:00Z">
        <w:r w:rsidR="00F84EA4" w:rsidDel="00162ECB">
          <w:delText xml:space="preserve">The isocline produced the expected relationship </w:delText>
        </w:r>
        <w:r w:rsidR="00924C95" w:rsidDel="00162ECB">
          <w:delText>between</w:delText>
        </w:r>
        <w:r w:rsidR="001924CD" w:rsidDel="00162ECB">
          <w:delText xml:space="preserve"> juvenile growth and survival</w:delText>
        </w:r>
        <w:r w:rsidR="00924C95" w:rsidDel="00162ECB">
          <w:delText xml:space="preserve">; faster juvenile growth begets greater resistance to </w:delText>
        </w:r>
        <w:r w:rsidR="00696555" w:rsidDel="00162ECB">
          <w:delText>mor</w:delText>
        </w:r>
        <w:r w:rsidR="00924C95" w:rsidDel="00162ECB">
          <w:delText>tality</w:delText>
        </w:r>
        <w:r w:rsidR="001924CD" w:rsidDel="00162ECB">
          <w:delText xml:space="preserve">. </w:delText>
        </w:r>
      </w:del>
      <w:commentRangeEnd w:id="138"/>
      <w:r w:rsidR="006644CF">
        <w:rPr>
          <w:rStyle w:val="CommentReference"/>
          <w:rFonts w:cstheme="minorBidi"/>
        </w:rPr>
        <w:commentReference w:id="138"/>
      </w:r>
      <w:r w:rsidR="00696555">
        <w:t>We then</w:t>
      </w:r>
      <w:r w:rsidR="000E667F">
        <w:t xml:space="preserve"> </w:t>
      </w:r>
      <w:r w:rsidR="006B5D84">
        <w:t>quantif</w:t>
      </w:r>
      <w:r w:rsidR="006263E9">
        <w:t>ied</w:t>
      </w:r>
      <w:r w:rsidR="006B5D84">
        <w:t xml:space="preserve"> </w:t>
      </w:r>
      <w:r w:rsidR="00802BCC">
        <w:t xml:space="preserve">size- and season-dependent </w:t>
      </w:r>
      <w:r w:rsidR="00A22333">
        <w:t>survival</w:t>
      </w:r>
      <w:r w:rsidR="00623F0D">
        <w:t xml:space="preserve"> and growth </w:t>
      </w:r>
      <w:r w:rsidR="006B5D84">
        <w:t xml:space="preserve">in the field </w:t>
      </w:r>
      <w:r w:rsidR="000E667F">
        <w:t xml:space="preserve">to </w:t>
      </w:r>
      <w:r w:rsidR="00C523F6">
        <w:t>1)</w:t>
      </w:r>
      <w:r w:rsidR="00A22333">
        <w:t xml:space="preserve"> test</w:t>
      </w:r>
      <w:r w:rsidR="00C523F6">
        <w:t xml:space="preserve"> </w:t>
      </w:r>
      <w:del w:id="140" w:author="Nathan Dorn" w:date="2024-06-12T14:13:00Z" w16du:dateUtc="2024-06-12T18:13:00Z">
        <w:r w:rsidR="002E5248" w:rsidDel="00612C68">
          <w:delText>predict</w:delText>
        </w:r>
        <w:r w:rsidR="00DD5566" w:rsidDel="00612C68">
          <w:delText>ions of</w:delText>
        </w:r>
      </w:del>
      <w:ins w:id="141" w:author="Nathan Dorn" w:date="2024-06-12T14:13:00Z" w16du:dateUtc="2024-06-12T18:13:00Z">
        <w:r w:rsidR="00612C68">
          <w:t>for</w:t>
        </w:r>
      </w:ins>
      <w:r w:rsidR="002E5248">
        <w:t xml:space="preserve"> </w:t>
      </w:r>
      <w:r w:rsidR="00C523F6">
        <w:t xml:space="preserve">size-dependent survival and </w:t>
      </w:r>
      <w:r w:rsidR="002E5248">
        <w:t xml:space="preserve">2) </w:t>
      </w:r>
      <w:r w:rsidR="00623F0D">
        <w:t>quantify</w:t>
      </w:r>
      <w:r w:rsidR="006263E9">
        <w:t xml:space="preserve"> </w:t>
      </w:r>
      <w:r w:rsidR="006B5D84">
        <w:t xml:space="preserve">the </w:t>
      </w:r>
      <w:r w:rsidR="00780A93">
        <w:t xml:space="preserve">net </w:t>
      </w:r>
      <w:r w:rsidR="006B5D84">
        <w:t>effects</w:t>
      </w:r>
      <w:r w:rsidR="00872D9D">
        <w:t xml:space="preserve"> that</w:t>
      </w:r>
      <w:r w:rsidR="00780A93">
        <w:t xml:space="preserve"> </w:t>
      </w:r>
      <w:r w:rsidR="00696555">
        <w:t xml:space="preserve">growth and survival </w:t>
      </w:r>
      <w:r w:rsidR="00872D9D">
        <w:t>have o</w:t>
      </w:r>
      <w:r w:rsidR="00C523F6">
        <w:t>n population growth</w:t>
      </w:r>
      <w:r w:rsidR="002E5248">
        <w:t xml:space="preserve"> </w:t>
      </w:r>
      <w:r w:rsidR="00802BCC">
        <w:t>during the annual reproduction/recruitment period</w:t>
      </w:r>
      <w:r w:rsidR="004F149C">
        <w:t xml:space="preserve"> </w:t>
      </w:r>
      <w:r w:rsidR="00DD5566">
        <w:t>(spring vs early summer)</w:t>
      </w:r>
      <w:r w:rsidR="00696555">
        <w:t>.</w:t>
      </w:r>
      <w:r w:rsidR="00DD5566">
        <w:t xml:space="preserve"> </w:t>
      </w:r>
      <w:ins w:id="142" w:author="Nathan Dorn" w:date="2024-06-12T14:14:00Z" w16du:dateUtc="2024-06-12T18:14:00Z">
        <w:r w:rsidR="00126551">
          <w:t xml:space="preserve">Using the model the measured values in the field thus become interpretable from a population dynamic perspective. </w:t>
        </w:r>
      </w:ins>
      <w:commentRangeStart w:id="143"/>
      <w:r w:rsidR="0015075C">
        <w:t xml:space="preserve">The nature of the </w:t>
      </w:r>
      <w:r w:rsidR="005558B8">
        <w:t xml:space="preserve">predation </w:t>
      </w:r>
      <w:r w:rsidR="0015075C">
        <w:t xml:space="preserve">study also allowed us to identify </w:t>
      </w:r>
      <w:ins w:id="144" w:author="Nathan Dorn" w:date="2024-06-12T14:15:00Z" w16du:dateUtc="2024-06-12T18:15:00Z">
        <w:r w:rsidR="00126551">
          <w:t xml:space="preserve">putative </w:t>
        </w:r>
      </w:ins>
      <w:r w:rsidR="0015075C">
        <w:t xml:space="preserve">predators </w:t>
      </w:r>
      <w:r w:rsidR="005558B8">
        <w:t xml:space="preserve">likely </w:t>
      </w:r>
      <w:r w:rsidR="0015075C">
        <w:t xml:space="preserve">responsible for the </w:t>
      </w:r>
      <w:del w:id="145" w:author="Nathan Dorn" w:date="2024-06-12T14:13:00Z" w16du:dateUtc="2024-06-12T18:13:00Z">
        <w:r w:rsidR="0015075C" w:rsidDel="00612C68">
          <w:delText>limitation and the recruitment periods/seasons of lowest survival</w:delText>
        </w:r>
      </w:del>
      <w:ins w:id="146" w:author="Nathan Dorn" w:date="2024-06-12T14:13:00Z" w16du:dateUtc="2024-06-12T18:13:00Z">
        <w:r w:rsidR="00612C68">
          <w:t>seasonal</w:t>
        </w:r>
      </w:ins>
      <w:ins w:id="147" w:author="Nathan Dorn" w:date="2024-06-12T14:15:00Z" w16du:dateUtc="2024-06-12T18:15:00Z">
        <w:r w:rsidR="00126551">
          <w:t xml:space="preserve"> and spatial</w:t>
        </w:r>
      </w:ins>
      <w:ins w:id="148" w:author="Nathan Dorn" w:date="2024-06-12T14:13:00Z" w16du:dateUtc="2024-06-12T18:13:00Z">
        <w:r w:rsidR="00612C68">
          <w:t xml:space="preserve"> variation in </w:t>
        </w:r>
        <w:r w:rsidR="00126551">
          <w:t>survival</w:t>
        </w:r>
      </w:ins>
      <w:r w:rsidR="0015075C">
        <w:t xml:space="preserve">. </w:t>
      </w:r>
      <w:commentRangeEnd w:id="143"/>
      <w:r w:rsidR="00126551">
        <w:rPr>
          <w:rStyle w:val="CommentReference"/>
          <w:rFonts w:cstheme="minorBidi"/>
        </w:rPr>
        <w:commentReference w:id="143"/>
      </w:r>
    </w:p>
    <w:p w14:paraId="0F60B768" w14:textId="2C729057" w:rsidR="00695B5F" w:rsidRPr="00524172" w:rsidRDefault="00A17D6C" w:rsidP="00EA3C28">
      <w:pPr>
        <w:pStyle w:val="Heading1"/>
        <w:spacing w:before="0" w:line="360" w:lineRule="auto"/>
        <w:jc w:val="both"/>
      </w:pPr>
      <w:r>
        <w:t>Materials and methods</w:t>
      </w:r>
    </w:p>
    <w:p w14:paraId="7E73ABEA" w14:textId="43758196" w:rsidR="00695B5F" w:rsidRPr="00695B5F" w:rsidRDefault="008F4491" w:rsidP="00EA3C28">
      <w:pPr>
        <w:pStyle w:val="Heading2"/>
        <w:spacing w:before="0" w:line="360" w:lineRule="auto"/>
        <w:jc w:val="both"/>
      </w:pPr>
      <w:bookmarkStart w:id="149" w:name="_Toc92806943"/>
      <w:r>
        <w:t>System and study species</w:t>
      </w:r>
    </w:p>
    <w:p w14:paraId="627E9B11" w14:textId="0274C1F4" w:rsidR="00695B5F" w:rsidRDefault="00944415" w:rsidP="00EA3C28">
      <w:pPr>
        <w:pStyle w:val="NATESTYLE1CommonCollege"/>
        <w:spacing w:line="360" w:lineRule="auto"/>
        <w:ind w:firstLine="720"/>
        <w:jc w:val="both"/>
      </w:pPr>
      <w:r w:rsidRPr="00524172">
        <w:t>The Florida Everglades</w:t>
      </w:r>
      <w:r w:rsidR="00CC2708" w:rsidRPr="00524172">
        <w:t xml:space="preserve"> is a</w:t>
      </w:r>
      <w:r w:rsidR="00152AF9" w:rsidRPr="00524172">
        <w:t xml:space="preserve"> shallow,</w:t>
      </w:r>
      <w:r w:rsidR="008168D9" w:rsidRPr="00524172">
        <w:t xml:space="preserve"> </w:t>
      </w:r>
      <w:r w:rsidR="00CC2708" w:rsidRPr="00524172">
        <w:t>expansive</w:t>
      </w:r>
      <w:r w:rsidR="00DA4B13" w:rsidRPr="00524172">
        <w:t xml:space="preserve"> (~915,000 ha)</w:t>
      </w:r>
      <w:r w:rsidR="00152AF9" w:rsidRPr="00524172">
        <w:t xml:space="preserve">, </w:t>
      </w:r>
      <w:r w:rsidR="00CC2708" w:rsidRPr="00524172">
        <w:t>subtropical</w:t>
      </w:r>
      <w:r w:rsidR="008168D9" w:rsidRPr="00524172">
        <w:t>,</w:t>
      </w:r>
      <w:r w:rsidR="00CC2708" w:rsidRPr="00524172">
        <w:t xml:space="preserve"> oligotrophic wetland covering much of southern Florida</w:t>
      </w:r>
      <w:r w:rsidR="0010376C">
        <w:t xml:space="preserve"> </w:t>
      </w:r>
      <w:r w:rsidR="00DA4B13" w:rsidRPr="00524172">
        <w:fldChar w:fldCharType="begin" w:fldLock="1"/>
      </w:r>
      <w:r w:rsidR="00546621">
        <w:instrText xml:space="preserve"> ADDIN ZOTERO_ITEM CSL_CITATION {"citationID":"jiu52jqW","properties":{"formattedCitation":"(Richardson, 2010)","plainCitation":"(Richardson, 2010)","dontUpdate":true,"noteIndex":0},"citationItems":[{"id":"qDtGyITR/D8xbU1mB","uris":["http://www.mendeley.com/documents/?uuid=16e607dc-8cd5-4fae-b269-7a09eebe9548"],"itemData":{"DOI":"10.1007/s11273-009-9156-4","ISSN":"09234861","abstract":"The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wetland","type":"article-journal","volume":"18"}}],"schema":"https://github.com/citation-style-language/schema/raw/master/csl-citation.json"} </w:instrText>
      </w:r>
      <w:r w:rsidR="00DA4B13" w:rsidRPr="00524172">
        <w:fldChar w:fldCharType="separate"/>
      </w:r>
      <w:r w:rsidR="00B41503" w:rsidRPr="00B41503">
        <w:t>(Richardson, 2010</w:t>
      </w:r>
      <w:r w:rsidR="00B972DE">
        <w:t>; Fig</w:t>
      </w:r>
      <w:r w:rsidR="00703E18">
        <w:t>ure 1</w:t>
      </w:r>
      <w:r w:rsidR="00B41503" w:rsidRPr="00B41503">
        <w:t>)</w:t>
      </w:r>
      <w:r w:rsidR="00DA4B13" w:rsidRPr="00524172">
        <w:fldChar w:fldCharType="end"/>
      </w:r>
      <w:r w:rsidR="00CC2708" w:rsidRPr="00524172">
        <w:t>.</w:t>
      </w:r>
      <w:r w:rsidR="00004CAC">
        <w:t xml:space="preserve"> </w:t>
      </w:r>
      <w:r w:rsidR="00152AF9" w:rsidRPr="00524172">
        <w:t>R</w:t>
      </w:r>
      <w:r w:rsidR="00FD2148" w:rsidRPr="00524172">
        <w:t>ainfall</w:t>
      </w:r>
      <w:r w:rsidR="00152AF9" w:rsidRPr="00524172">
        <w:t xml:space="preserve"> is seasonal</w:t>
      </w:r>
      <w:r w:rsidR="008168D9" w:rsidRPr="00524172">
        <w:t xml:space="preserve"> with a</w:t>
      </w:r>
      <w:r w:rsidR="00152AF9" w:rsidRPr="00524172">
        <w:t xml:space="preserve">pproximately </w:t>
      </w:r>
      <w:r w:rsidR="00FD2148" w:rsidRPr="00524172">
        <w:t>80% of rain fall</w:t>
      </w:r>
      <w:r w:rsidR="008168D9" w:rsidRPr="00524172">
        <w:t>ing</w:t>
      </w:r>
      <w:r w:rsidR="00152AF9" w:rsidRPr="00524172">
        <w:t xml:space="preserve"> from </w:t>
      </w:r>
      <w:r w:rsidR="00FD2148" w:rsidRPr="00524172">
        <w:t xml:space="preserve">June-November </w:t>
      </w:r>
      <w:r w:rsidR="00FD2148" w:rsidRPr="00524172">
        <w:fldChar w:fldCharType="begin" w:fldLock="1"/>
      </w:r>
      <w:r w:rsidR="00546621">
        <w:instrText xml:space="preserve"> ADDIN ZOTERO_ITEM CSL_CITATION {"citationID":"Ee526Lf7","properties":{"formattedCitation":"(Gaiser et al., 2012)","plainCitation":"(Gaiser et al., 2012)","noteIndex":0},"citationItems":[{"id":"qDtGyITR/LyfER5vz","uris":["http://www.mendeley.com/documents/?uuid=15aef32b-3858-46ff-bb33-05419a5aecb5"],"itemData":{"ISBN":"9780520271647","author":[{"dropping-particle":"","family":"Gaiser","given":"Evelyn E.","non-dropping-particle":"","parse-names":false,"suffix":""},{"dropping-particle":"","family":"Trexler","given":"Joel C.","non-dropping-particle":"","parse-names":false,"suffix":""},{"dropping-particle":"","family":"Wetzel","given":"P. R.","non-dropping-particle":"","parse-names":false,"suffix":""}],"container-title":"Wetland Habitats of North America","editor":[{"dropping-particle":"","family":"Batzer","given":"Darold P.","non-dropping-particle":"","parse-names":false,"suffix":""},{"dropping-particle":"","family":"Baldwin","given":"Andrew H.","non-dropping-particle":"","parse-names":false,"suffix":""}],"id":"ITEM-1","issued":{"date-parts":[["2012"]]},"page":"231-252","publisher":"University of California Press","publisher-place":"Los Angeles","title":"The Florida Everglades","type":"chapter"}}],"schema":"https://github.com/citation-style-language/schema/raw/master/csl-citation.json"} </w:instrText>
      </w:r>
      <w:r w:rsidR="00FD2148" w:rsidRPr="00524172">
        <w:fldChar w:fldCharType="separate"/>
      </w:r>
      <w:r w:rsidR="00B41503" w:rsidRPr="00B41503">
        <w:t>(Gaiser et al., 2012)</w:t>
      </w:r>
      <w:r w:rsidR="00FD2148" w:rsidRPr="00524172">
        <w:fldChar w:fldCharType="end"/>
      </w:r>
      <w:r w:rsidR="00152AF9" w:rsidRPr="00524172">
        <w:t xml:space="preserve"> which</w:t>
      </w:r>
      <w:r w:rsidR="00004CAC">
        <w:t xml:space="preserve"> </w:t>
      </w:r>
      <w:r w:rsidR="00FD2148" w:rsidRPr="00524172">
        <w:t xml:space="preserve">produces intra-annual water depth fluctuations of ≥ 60 cm. </w:t>
      </w:r>
      <w:r w:rsidR="00B167F5" w:rsidRPr="00524172">
        <w:t xml:space="preserve">The degree of </w:t>
      </w:r>
      <w:r w:rsidR="00152AF9" w:rsidRPr="00524172">
        <w:t>water level recession</w:t>
      </w:r>
      <w:r w:rsidR="00B167F5" w:rsidRPr="00524172">
        <w:t xml:space="preserve"> </w:t>
      </w:r>
      <w:r w:rsidR="00152AF9" w:rsidRPr="00524172">
        <w:t xml:space="preserve">and depth </w:t>
      </w:r>
      <w:r w:rsidR="00B167F5" w:rsidRPr="00524172">
        <w:t>in the dry season is a function of rainfall and water management decisions.</w:t>
      </w:r>
      <w:r w:rsidR="00004CAC">
        <w:t xml:space="preserve"> </w:t>
      </w:r>
      <w:r w:rsidR="0006523D">
        <w:t>Historically</w:t>
      </w:r>
      <w:r w:rsidR="00B167F5" w:rsidRPr="00524172">
        <w:t xml:space="preserve">, water flowed in </w:t>
      </w:r>
      <w:r w:rsidR="00B167F5" w:rsidRPr="00524172">
        <w:lastRenderedPageBreak/>
        <w:t xml:space="preserve">a single shallow sheet from Lake Okeechobee at slow velocity across the spatial extent of the Everglades (i.e., sheet flow; </w:t>
      </w:r>
      <w:r w:rsidR="00B167F5" w:rsidRPr="00524172">
        <w:fldChar w:fldCharType="begin" w:fldLock="1"/>
      </w:r>
      <w:r w:rsidR="00546621">
        <w:instrText xml:space="preserve"> ADDIN ZOTERO_ITEM CSL_CITATION {"citationID":"TMEDJYkg","properties":{"formattedCitation":"(Sklar et al., 2005)","plainCitation":"(Sklar et al., 2005)","dontUpdate":true,"noteIndex":0},"citationItems":[{"id":"qDtGyITR/AQsWELe5","uris":["http://www.mendeley.com/documents/?uuid=a1a63377-8d00-41a4-adfb-85f7d9415890"],"itemData":{"DOI":"10.1890/1540-9295(2005)003[0161:TEUOER]2.0.CO;2","ISSN":"15409309","abstract":"The biotic integrity of the Florida Everglades, a wetland of immense international importance, is threatened as a result of decades of human manipulation for drainage and development. Past management of the system only exacerbated the problems associated with nutrient enrichment and disruption of regional hydrology. The Comprehensive Everglades Restoration Plan (CERP) now being implemented by Federal and State governments is an attempt to strike a balance between the needs of the environment with the complex management of water and the seemingly unbridled economic growth of southern Florida. CERP is expected to reverse negative environmental trends by \"getting the water right\", but successful Everglades restoration will require both geochemical and hydrologic intervention on a massive scale. This will produce ecological trade-offs and will require new and innovative scientific measures to (1) reduce total phosphorus concentrations within the remaining marsh to 10 μg/L or lower; (2) quantify and link ecological benefits to the restoration of depths, hydroperiods, and flow velocities; and (3) compensate for ecological, economic, and hydrologic uncertainties in the CERP through adaptive management. © The Ecological Society of America.","author":[{"dropping-particle":"","family":"Sklar","given":"Fred H.","non-dropping-particle":"","parse-names":false,"suffix":""},{"dropping-particle":"","family":"Chimney","given":"Michael J.","non-dropping-particle":"","parse-names":false,"suffix":""},{"dropping-particle":"","family":"Newman","given":"Susan","non-dropping-particle":"","parse-names":false,"suffix":""},{"dropping-particle":"","family":"McCormick","given":"Paul","non-dropping-particle":"","parse-names":false,"suffix":""},{"dropping-particle":"","family":"Gawlik","given":"Dale","non-dropping-particle":"","parse-names":false,"suffix":""},{"dropping-particle":"","family":"Miao","given":"Shi Li","non-dropping-particle":"","parse-names":false,"suffix":""},{"dropping-particle":"","family":"McVoy","given":"Christopher","non-dropping-particle":"","parse-names":false,"suffix":""},{"dropping-particle":"","family":"Said","given":"Winifred","non-dropping-particle":"","parse-names":false,"suffix":""},{"dropping-particle":"","family":"Newman","given":"Jana","non-dropping-particle":"","parse-names":false,"suffix":""},{"dropping-particle":"","family":"Coronado","given":"Carlos","non-dropping-particle":"","parse-names":false,"suffix":""},{"dropping-particle":"","family":"Crozier","given":"Gaea","non-dropping-particle":"","parse-names":false,"suffix":""},{"dropping-particle":"","family":"Korvela","given":"Michael","non-dropping-particle":"","parse-names":false,"suffix":""},{"dropping-particle":"","family":"Rutchey","given":"Ken","non-dropping-particle":"","parse-names":false,"suffix":""}],"container-title":"Frontiers in Ecology and the Environment","id":"ITEM-1","issue":"3","issued":{"date-parts":[["2005"]]},"page":"161-169","title":"The ecological - Societal underpinnings of Everglades restoration","type":"article-journal","volume":"3"}}],"schema":"https://github.com/citation-style-language/schema/raw/master/csl-citation.json"} </w:instrText>
      </w:r>
      <w:r w:rsidR="00B167F5" w:rsidRPr="00524172">
        <w:fldChar w:fldCharType="separate"/>
      </w:r>
      <w:r w:rsidR="007954A5" w:rsidRPr="007954A5">
        <w:t>Sklar et al., 2005</w:t>
      </w:r>
      <w:r w:rsidR="00B167F5" w:rsidRPr="00524172">
        <w:fldChar w:fldCharType="end"/>
      </w:r>
      <w:r w:rsidR="00B167F5" w:rsidRPr="00524172">
        <w:t xml:space="preserve">), but flow </w:t>
      </w:r>
      <w:r w:rsidR="00A94715">
        <w:t>was reduced</w:t>
      </w:r>
      <w:r w:rsidR="00A94715" w:rsidRPr="00524172">
        <w:t xml:space="preserve"> </w:t>
      </w:r>
      <w:r w:rsidR="00A94715">
        <w:t xml:space="preserve">or eliminated </w:t>
      </w:r>
      <w:r w:rsidR="00B167F5" w:rsidRPr="00524172">
        <w:t>after compartmentalization</w:t>
      </w:r>
      <w:r w:rsidR="0006523D">
        <w:t xml:space="preserve"> and drainage</w:t>
      </w:r>
      <w:r w:rsidR="00B167F5" w:rsidRPr="00524172">
        <w:t xml:space="preserve">. </w:t>
      </w:r>
      <w:r w:rsidR="00A94715">
        <w:t>D</w:t>
      </w:r>
      <w:r w:rsidR="00B167F5" w:rsidRPr="00524172">
        <w:t>rainage of the Everglades altered the hydrologic conditions by increasing water depths in some areas but decreasing depths in others.</w:t>
      </w:r>
      <w:r w:rsidR="00004CAC">
        <w:t xml:space="preserve"> </w:t>
      </w:r>
      <w:r w:rsidR="006A6EF3" w:rsidRPr="00524172">
        <w:t>Within the Everglades, t</w:t>
      </w:r>
      <w:r w:rsidR="008168D9" w:rsidRPr="00524172">
        <w:t xml:space="preserve">he ridge-slough landscape </w:t>
      </w:r>
      <w:r w:rsidR="00A00A02" w:rsidRPr="00524172">
        <w:t>originally covered 55% of the Everglades</w:t>
      </w:r>
      <w:r w:rsidR="009C7ADD">
        <w:t xml:space="preserve"> </w:t>
      </w:r>
      <w:r w:rsidR="00B167F5" w:rsidRPr="00524172">
        <w:fldChar w:fldCharType="begin" w:fldLock="1"/>
      </w:r>
      <w:r w:rsidR="00546621">
        <w:instrText xml:space="preserve"> ADDIN ZOTERO_ITEM CSL_CITATION {"citationID":"hR1P7KXk","properties":{"formattedCitation":"(McVoy et al., 2011)","plainCitation":"(McVoy et al., 2011)","noteIndex":0},"citationItems":[{"id":"qDtGyITR/YyMyyv5w","uris":["http://www.mendeley.com/documents/?uuid=a8b351cb-5577-4028-884a-a027213992a7"],"itemData":{"author":[{"dropping-particle":"","family":"McVoy","given":"Christopher W.","non-dropping-particle":"","parse-names":false,"suffix":""},{"dropping-particle":"","family":"Said","given":"Winifred Park","non-dropping-particle":"","parse-names":false,"suffix":""},{"dropping-particle":"","family":"Obeysekera","given":"Jayantha","non-dropping-particle":"","parse-names":false,"suffix":""},{"dropping-particle":"","family":"VanArman","given":"Joel A.","non-dropping-particle":"","parse-names":false,"suffix":""},{"dropping-particle":"","family":"Dreschel","given":"Thomas W.","non-dropping-particle":"","parse-names":false,"suffix":""}],"id":"ITEM-1","issued":{"date-parts":[["2011"]]},"number-of-pages":"175-200","publisher":"University Press of Florida","publisher-place":"Gainesville, FL","title":"Landscapes and Hydrology of the Predrainage Everglades","type":"book"}}],"schema":"https://github.com/citation-style-language/schema/raw/master/csl-citation.json"} </w:instrText>
      </w:r>
      <w:r w:rsidR="00B167F5" w:rsidRPr="00524172">
        <w:fldChar w:fldCharType="separate"/>
      </w:r>
      <w:r w:rsidR="00B41503" w:rsidRPr="00B41503">
        <w:t>(McVoy et al., 2011)</w:t>
      </w:r>
      <w:r w:rsidR="00B167F5" w:rsidRPr="00524172">
        <w:fldChar w:fldCharType="end"/>
      </w:r>
      <w:r w:rsidR="008168D9" w:rsidRPr="00524172">
        <w:t>,</w:t>
      </w:r>
      <w:r w:rsidR="00DA4B13" w:rsidRPr="00524172">
        <w:t xml:space="preserve"> but now covers ~44%</w:t>
      </w:r>
      <w:r w:rsidR="009C7ADD">
        <w:t xml:space="preserve"> </w:t>
      </w:r>
      <w:r w:rsidR="00DA4B13" w:rsidRPr="00524172">
        <w:fldChar w:fldCharType="begin" w:fldLock="1"/>
      </w:r>
      <w:r w:rsidR="00546621">
        <w:instrText xml:space="preserve"> ADDIN ZOTERO_ITEM CSL_CITATION {"citationID":"YyQU902S","properties":{"formattedCitation":"(Richardson, 2010)","plainCitation":"(Richardson, 2010)","noteIndex":0},"citationItems":[{"id":"qDtGyITR/D8xbU1mB","uris":["http://www.mendeley.com/documents/?uuid=16e607dc-8cd5-4fae-b269-7a09eebe9548"],"itemData":{"DOI":"10.1007/s11273-009-9156-4","ISSN":"09234861","abstract":"The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wetland","type":"article-journal","volume":"18"}}],"schema":"https://github.com/citation-style-language/schema/raw/master/csl-citation.json"} </w:instrText>
      </w:r>
      <w:r w:rsidR="00DA4B13" w:rsidRPr="00524172">
        <w:fldChar w:fldCharType="separate"/>
      </w:r>
      <w:r w:rsidR="00B41503" w:rsidRPr="00B41503">
        <w:t>(Richardson, 2010)</w:t>
      </w:r>
      <w:r w:rsidR="00DA4B13" w:rsidRPr="00524172">
        <w:fldChar w:fldCharType="end"/>
      </w:r>
      <w:r w:rsidR="006A6EF3" w:rsidRPr="00524172">
        <w:t>.</w:t>
      </w:r>
      <w:r w:rsidR="00004CAC">
        <w:t xml:space="preserve"> </w:t>
      </w:r>
      <w:r w:rsidR="00FD2148" w:rsidRPr="00524172">
        <w:t>In th</w:t>
      </w:r>
      <w:r w:rsidR="006A6EF3" w:rsidRPr="00524172">
        <w:t>e ridge-slough</w:t>
      </w:r>
      <w:r w:rsidR="00FD2148" w:rsidRPr="00524172">
        <w:t xml:space="preserve"> landscape, r</w:t>
      </w:r>
      <w:r w:rsidR="00A00A02" w:rsidRPr="00524172">
        <w:t>idges and sloughs differ slightly by elevation (~10-15 cm)</w:t>
      </w:r>
      <w:r w:rsidR="00D724D9" w:rsidRPr="00524172">
        <w:t xml:space="preserve"> </w:t>
      </w:r>
      <w:del w:id="150" w:author="Nathan Dorn" w:date="2024-06-12T12:18:00Z" w16du:dateUtc="2024-06-12T16:18:00Z">
        <w:r w:rsidR="00D724D9" w:rsidRPr="00524172" w:rsidDel="00F44DFE">
          <w:delText xml:space="preserve">which </w:delText>
        </w:r>
        <w:r w:rsidR="00A00A02" w:rsidRPr="00524172" w:rsidDel="000F4B1F">
          <w:delText>changes the likelihood</w:delText>
        </w:r>
        <w:r w:rsidR="00A00A02" w:rsidRPr="00524172" w:rsidDel="00F44DFE">
          <w:delText xml:space="preserve"> o</w:delText>
        </w:r>
      </w:del>
      <w:del w:id="151" w:author="Nathan Dorn" w:date="2024-06-12T12:19:00Z" w16du:dateUtc="2024-06-12T16:19:00Z">
        <w:r w:rsidR="00A00A02" w:rsidRPr="00524172" w:rsidDel="00F44DFE">
          <w:delText>f</w:delText>
        </w:r>
      </w:del>
      <w:del w:id="152" w:author="Nathan Dorn" w:date="2024-06-12T12:18:00Z" w16du:dateUtc="2024-06-12T16:18:00Z">
        <w:r w:rsidR="00A00A02" w:rsidRPr="00524172" w:rsidDel="000F4B1F">
          <w:delText xml:space="preserve"> seasonal flooding and dryin</w:delText>
        </w:r>
        <w:r w:rsidR="00E27B55" w:rsidDel="000F4B1F">
          <w:delText>g</w:delText>
        </w:r>
      </w:del>
      <w:r w:rsidR="00E27B55">
        <w:t xml:space="preserve">. </w:t>
      </w:r>
      <w:del w:id="153" w:author="Nathan Dorn" w:date="2024-06-12T12:19:00Z" w16du:dateUtc="2024-06-12T16:19:00Z">
        <w:r w:rsidR="00E27B55" w:rsidDel="00F44DFE">
          <w:delText>The likelihood of seasonal flooding and drying</w:delText>
        </w:r>
        <w:r w:rsidR="00A00A02" w:rsidRPr="00524172" w:rsidDel="00F44DFE">
          <w:delText xml:space="preserve"> </w:delText>
        </w:r>
        <w:r w:rsidR="00C12775" w:rsidDel="00F44DFE">
          <w:delText>differentiates</w:delText>
        </w:r>
        <w:r w:rsidR="00A00A02" w:rsidRPr="00524172" w:rsidDel="00F44DFE">
          <w:delText xml:space="preserve"> distinct</w:delText>
        </w:r>
      </w:del>
      <w:ins w:id="154" w:author="Nathan Dorn" w:date="2024-06-12T12:19:00Z" w16du:dateUtc="2024-06-12T16:19:00Z">
        <w:r w:rsidR="00F44DFE">
          <w:t>which produces</w:t>
        </w:r>
      </w:ins>
      <w:r w:rsidR="00A00A02" w:rsidRPr="00524172">
        <w:t xml:space="preserve"> habitat/vegetation </w:t>
      </w:r>
      <w:del w:id="155" w:author="Nathan Dorn" w:date="2024-06-12T12:19:00Z" w16du:dateUtc="2024-06-12T16:19:00Z">
        <w:r w:rsidR="00A00A02" w:rsidRPr="00524172" w:rsidDel="00F44DFE">
          <w:delText>patche</w:delText>
        </w:r>
      </w:del>
      <w:ins w:id="156" w:author="Nathan Dorn" w:date="2024-06-12T12:19:00Z" w16du:dateUtc="2024-06-12T16:19:00Z">
        <w:r w:rsidR="00F44DFE">
          <w:t>patterning</w:t>
        </w:r>
      </w:ins>
      <w:del w:id="157" w:author="Nathan Dorn" w:date="2024-06-12T12:19:00Z" w16du:dateUtc="2024-06-12T16:19:00Z">
        <w:r w:rsidR="00A00A02" w:rsidRPr="00524172" w:rsidDel="00F44DFE">
          <w:delText>s</w:delText>
        </w:r>
      </w:del>
      <w:r w:rsidR="00A00A02" w:rsidRPr="00524172">
        <w:t>.</w:t>
      </w:r>
      <w:r w:rsidR="00004CAC">
        <w:t xml:space="preserve"> </w:t>
      </w:r>
      <w:r w:rsidR="001D2C6A">
        <w:t>T</w:t>
      </w:r>
      <w:r w:rsidR="00DA0E8C" w:rsidRPr="00524172">
        <w:t xml:space="preserve">he lowest elevation </w:t>
      </w:r>
      <w:r w:rsidR="00CC2708" w:rsidRPr="00524172">
        <w:t>slough</w:t>
      </w:r>
      <w:r w:rsidR="00971D0A" w:rsidRPr="00524172">
        <w:t xml:space="preserve"> habitat</w:t>
      </w:r>
      <w:r w:rsidR="00887622" w:rsidRPr="00524172">
        <w:t>s</w:t>
      </w:r>
      <w:r w:rsidR="00971D0A" w:rsidRPr="00524172">
        <w:t xml:space="preserve"> </w:t>
      </w:r>
      <w:r w:rsidR="00DA0E8C" w:rsidRPr="00524172">
        <w:t xml:space="preserve">dry to sediment surfaces every 3-10 years </w:t>
      </w:r>
      <w:r w:rsidR="00887622" w:rsidRPr="00524172">
        <w:t xml:space="preserve">and are dominated by floating vegetation like </w:t>
      </w:r>
      <w:ins w:id="158" w:author="Nathan Dorn" w:date="2024-06-12T12:20:00Z" w16du:dateUtc="2024-06-12T16:20:00Z">
        <w:r w:rsidR="00DA35F6">
          <w:t xml:space="preserve">water </w:t>
        </w:r>
      </w:ins>
      <w:r w:rsidR="00887622" w:rsidRPr="00524172">
        <w:t>lilies (</w:t>
      </w:r>
      <w:r w:rsidR="00887622" w:rsidRPr="00524172">
        <w:rPr>
          <w:i/>
        </w:rPr>
        <w:t>Nymphaea odorata</w:t>
      </w:r>
      <w:r w:rsidR="00887622" w:rsidRPr="00524172">
        <w:t>)</w:t>
      </w:r>
      <w:r w:rsidR="00DA0E8C" w:rsidRPr="00524172">
        <w:t xml:space="preserve"> or emergent spike-rushes (</w:t>
      </w:r>
      <w:r w:rsidR="00DA0E8C" w:rsidRPr="00524172">
        <w:rPr>
          <w:i/>
        </w:rPr>
        <w:t>Eleocharis</w:t>
      </w:r>
      <w:r w:rsidR="00DA0E8C" w:rsidRPr="00524172">
        <w:t xml:space="preserve"> spp.). Sloughs are interspersed with higher elev</w:t>
      </w:r>
      <w:r w:rsidR="00D728C7" w:rsidRPr="00524172">
        <w:t>a</w:t>
      </w:r>
      <w:r w:rsidR="00DA0E8C" w:rsidRPr="00524172">
        <w:t>tion</w:t>
      </w:r>
      <w:r w:rsidR="00CC2708" w:rsidRPr="00524172">
        <w:t xml:space="preserve"> ridge</w:t>
      </w:r>
      <w:r w:rsidR="00971D0A" w:rsidRPr="00524172">
        <w:t>s</w:t>
      </w:r>
      <w:r w:rsidR="00887622" w:rsidRPr="00524172">
        <w:t xml:space="preserve"> dominate</w:t>
      </w:r>
      <w:r w:rsidR="00DA0E8C" w:rsidRPr="00524172">
        <w:t>d</w:t>
      </w:r>
      <w:r w:rsidR="00887622" w:rsidRPr="00524172">
        <w:t xml:space="preserve"> by sawgrass (</w:t>
      </w:r>
      <w:proofErr w:type="spellStart"/>
      <w:r w:rsidR="00887622" w:rsidRPr="00524172">
        <w:rPr>
          <w:i/>
          <w:iCs/>
        </w:rPr>
        <w:t>Cladium</w:t>
      </w:r>
      <w:proofErr w:type="spellEnd"/>
      <w:r w:rsidR="00887622" w:rsidRPr="00524172">
        <w:rPr>
          <w:i/>
          <w:iCs/>
        </w:rPr>
        <w:t xml:space="preserve"> </w:t>
      </w:r>
      <w:proofErr w:type="spellStart"/>
      <w:r w:rsidR="00887622" w:rsidRPr="00524172">
        <w:rPr>
          <w:i/>
          <w:iCs/>
        </w:rPr>
        <w:t>jamaicense</w:t>
      </w:r>
      <w:proofErr w:type="spellEnd"/>
      <w:r w:rsidR="00887622" w:rsidRPr="00524172">
        <w:t>)</w:t>
      </w:r>
      <w:r w:rsidR="00971D0A" w:rsidRPr="00524172">
        <w:t xml:space="preserve"> </w:t>
      </w:r>
      <w:r w:rsidR="00DA0E8C" w:rsidRPr="00524172">
        <w:t>that dry most years</w:t>
      </w:r>
      <w:r w:rsidR="003D202C">
        <w:t xml:space="preserve"> </w:t>
      </w:r>
      <w:r w:rsidR="00337821">
        <w:fldChar w:fldCharType="begin" w:fldLock="1"/>
      </w:r>
      <w:r w:rsidR="00546621">
        <w:instrText xml:space="preserve"> ADDIN ZOTERO_ITEM CSL_CITATION {"citationID":"y4FaJhpt","properties":{"formattedCitation":"(Zweig &amp; Kitchens, 2008)","plainCitation":"(Zweig &amp; Kitchens, 2008)","noteIndex":0},"citationItems":[{"id":"qDtGyITR/SSsEQelS","uris":["http://www.mendeley.com/documents/?uuid=0181195a-b84a-4f7e-a535-201d97ffb664"],"itemData":{"DOI":"10.1672/08-96.1","ISSN":"02775212","abstract":"Projects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 © 2008 The Society of Wetland Scientists.","author":[{"dropping-particle":"","family":"Zweig","given":"Christa L.","non-dropping-particle":"","parse-names":false,"suffix":""},{"dropping-particle":"","family":"Kitchens","given":"Wiley M.","non-dropping-particle":"","parse-names":false,"suffix":""}],"container-title":"Wetlands","id":"ITEM-1","issue":"4","issued":{"date-parts":[["2008"]]},"page":"1086-1096","title":"Effects of landscape gradients on wetland vegetation communities: Information for large-scale restoration","type":"article-journal","volume":"28"}}],"schema":"https://github.com/citation-style-language/schema/raw/master/csl-citation.json"} </w:instrText>
      </w:r>
      <w:r w:rsidR="00337821">
        <w:fldChar w:fldCharType="separate"/>
      </w:r>
      <w:r w:rsidR="00B41503" w:rsidRPr="00B41503">
        <w:t>(Zweig &amp; Kitchens, 2008)</w:t>
      </w:r>
      <w:r w:rsidR="00337821">
        <w:fldChar w:fldCharType="end"/>
      </w:r>
      <w:r w:rsidR="00DA0E8C" w:rsidRPr="00524172">
        <w:t xml:space="preserve">. </w:t>
      </w:r>
      <w:r w:rsidR="00CC2708" w:rsidRPr="00524172">
        <w:t>Ongoing hydro-restoration of the Everglades ecosystem aims to restore hydro-patterns to improve conditions for wildlife</w:t>
      </w:r>
      <w:r w:rsidR="003557BF">
        <w:t xml:space="preserve"> and natural communities</w:t>
      </w:r>
      <w:r w:rsidR="00942D3E">
        <w:t xml:space="preserve"> (National Academies of Sciences, Engineering and Medicine 2021)</w:t>
      </w:r>
      <w:r w:rsidR="00CC2708" w:rsidRPr="00524172">
        <w:t>.</w:t>
      </w:r>
    </w:p>
    <w:p w14:paraId="607CE3B1" w14:textId="03468F72" w:rsidR="005D761D" w:rsidRPr="00524172" w:rsidRDefault="005D761D" w:rsidP="00EA3C28">
      <w:pPr>
        <w:pStyle w:val="NATESTYLE1CommonCollege"/>
        <w:spacing w:line="360" w:lineRule="auto"/>
        <w:ind w:firstLine="720"/>
        <w:jc w:val="both"/>
      </w:pPr>
      <w:r>
        <w:rPr>
          <w:rStyle w:val="normaltextrun"/>
          <w:color w:val="000000"/>
          <w:shd w:val="clear" w:color="auto" w:fill="FFFFFF"/>
        </w:rPr>
        <w:t>The FAS is the largest native gastropod in freshwaters of North America (</w:t>
      </w:r>
      <w:proofErr w:type="spellStart"/>
      <w:r>
        <w:rPr>
          <w:rStyle w:val="normaltextrun"/>
          <w:color w:val="000000"/>
          <w:shd w:val="clear" w:color="auto" w:fill="FFFFFF"/>
        </w:rPr>
        <w:t>Pennak</w:t>
      </w:r>
      <w:proofErr w:type="spellEnd"/>
      <w:r>
        <w:rPr>
          <w:rStyle w:val="normaltextrun"/>
          <w:color w:val="000000"/>
          <w:shd w:val="clear" w:color="auto" w:fill="FFFFFF"/>
        </w:rPr>
        <w:t xml:space="preserve"> 1953), inhabits shallow lakes and wetlands, and </w:t>
      </w:r>
      <w:del w:id="159" w:author="Nathan Dorn" w:date="2024-06-12T12:20:00Z" w16du:dateUtc="2024-06-12T16:20:00Z">
        <w:r w:rsidDel="00DA35F6">
          <w:rPr>
            <w:rStyle w:val="normaltextrun"/>
            <w:color w:val="000000"/>
            <w:shd w:val="clear" w:color="auto" w:fill="FFFFFF"/>
          </w:rPr>
          <w:delText xml:space="preserve">typically </w:delText>
        </w:r>
      </w:del>
      <w:ins w:id="160" w:author="Nathan Dorn" w:date="2024-06-12T12:20:00Z" w16du:dateUtc="2024-06-12T16:20:00Z">
        <w:r w:rsidR="00DA35F6">
          <w:rPr>
            <w:rStyle w:val="normaltextrun"/>
            <w:color w:val="000000"/>
            <w:shd w:val="clear" w:color="auto" w:fill="FFFFFF"/>
          </w:rPr>
          <w:t xml:space="preserve">currently </w:t>
        </w:r>
      </w:ins>
      <w:r>
        <w:rPr>
          <w:rStyle w:val="normaltextrun"/>
          <w:color w:val="000000"/>
          <w:shd w:val="clear" w:color="auto" w:fill="FFFFFF"/>
        </w:rPr>
        <w:t>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xml:space="preserve">) in southern Florida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{"citationID":"3GfVHqvK","properties":{"formattedCitation":"(Gutierre et al., 2019)","plainCitation":"(Gutierre et al., 2019)","noteIndex":0},"citationItems":[{"id":"qDtGyITR/DbbxZ5dR","uris":["http://www.mendeley.com/documents/?uuid=e20bb10a-8f74-4c40-ac69-fffb0d9ef1c5"],"itemData":{"DOI":"10.3390/d11100183","ISSN":"14242818","abstract":"The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qGjOpFIO/Bb0SsVkZ","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lake","type":"article-journal","volume":"11"}}],"schema":"https://github.com/citation-style-language/schema/raw/master/csl-citation.json"} </w:instrText>
      </w:r>
      <w:r>
        <w:rPr>
          <w:rStyle w:val="normaltextrun"/>
          <w:color w:val="000000"/>
          <w:shd w:val="clear" w:color="auto" w:fill="FFFFFF"/>
        </w:rPr>
        <w:fldChar w:fldCharType="separate"/>
      </w:r>
      <w:r w:rsidRPr="006E0409">
        <w:t>(Gutierre et al., 2019)</w:t>
      </w:r>
      <w:r>
        <w:rPr>
          <w:rStyle w:val="normaltextrun"/>
          <w:color w:val="000000"/>
          <w:shd w:val="clear" w:color="auto" w:fill="FFFFFF"/>
        </w:rPr>
        <w:fldChar w:fldCharType="end"/>
      </w:r>
      <w:r>
        <w:rPr>
          <w:rStyle w:val="normaltextrun"/>
          <w:color w:val="000000"/>
          <w:shd w:val="clear" w:color="auto" w:fill="FFFFFF"/>
        </w:rPr>
        <w:t xml:space="preserve">. </w:t>
      </w:r>
      <w:moveFromRangeStart w:id="161" w:author="Nathan Dorn" w:date="2024-06-12T12:07:00Z" w:name="move169086454"/>
      <w:moveFrom w:id="162" w:author="Nathan Dorn" w:date="2024-06-12T12:07:00Z" w16du:dateUtc="2024-06-12T16:07:00Z">
        <w:r w:rsidDel="00E241A8">
          <w:rPr>
            <w:rStyle w:val="normaltextrun"/>
            <w:color w:val="000000"/>
            <w:shd w:val="clear" w:color="auto" w:fill="FFFFFF"/>
          </w:rPr>
          <w:t xml:space="preserve">The FAS is a critical resource for the endangered Snail Kite </w:t>
        </w:r>
        <w:r w:rsidDel="00E241A8">
          <w:rPr>
            <w:rStyle w:val="normaltextrun"/>
            <w:color w:val="000000"/>
            <w:shd w:val="clear" w:color="auto" w:fill="FFFFFF"/>
          </w:rPr>
          <w:fldChar w:fldCharType="begin"/>
        </w:r>
        <w:r w:rsidDel="00E241A8">
          <w:rPr>
            <w:rStyle w:val="normaltextrun"/>
            <w:color w:val="000000"/>
            <w:shd w:val="clear" w:color="auto" w:fill="FFFFFF"/>
          </w:rPr>
          <w:instrText xml:space="preserve"> ADDIN ZOTERO_ITEM CSL_CITATION {"citationID":"ESmNradL","properties":{"formattedCitation":"(Cattau et al., 2014)","plainCitation":"(Cattau et al., 2014)","dontUpdate":true,"noteIndex":0},"citationItems":[{"id":"qDtGyITR/OcWNa8JM","uris":["http://www.mendeley.com/documents/?uuid=fe01fd9a-d1bf-45fe-9166-ea4c08c96d76"],"itemData":{"DOI":"10.1002/jwmg.706","ISSN":"19372817","abstract":"Understanding how predators respond to fluctuations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 - nest density and the number of young fledged per successful nest - were positively related to snail density. Although previous studies have shown that densities greater than approximately 0.1-0.2 snails/m2 may be necessary to sustain profitable foraging and that capture times for individual foraging kites begin to level off as snail densities exceed approximately 0.4 snails/m 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 0.12, n = 17), whereas that of unoccupied sites was 0.12 snails/m2 (SE = 0.02, n =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fledging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 2014 The Wildlife Society.","author":[{"dropping-particle":"","family":"Cattau","given":"Christopher E.","non-dropping-particle":"","parse-names":false,"suffix":""},{"dropping-particle":"","family":"Darby","given":"Philip C.","non-dropping-particle":"","parse-names":false,"suffix":""},{"dropping-particle":"","family":"Fletcher","given":"Robert J.","non-dropping-particle":"","parse-names":false,"suffix":""},{"dropping-particle":"","family":"Kitchens","given":"Wiley M.","non-dropping-particle":"","parse-names":false,"suffix":""}],"container-title":"Journal of Wildlife Management","id":"qGjOpFIO/28wtUbzH","issue":"4","issued":{"date-parts":[["2014"]]},"page":"620-631","title":"Reproductive responses of the endangered snail kite to variations in prey density","type":"article-journal","volume":"78"}}],"schema":"https://github.com/citation-style-language/schema/raw/master/csl-citation.json"} </w:instrText>
        </w:r>
        <w:r w:rsidDel="00E241A8">
          <w:rPr>
            <w:rStyle w:val="normaltextrun"/>
            <w:color w:val="000000"/>
            <w:shd w:val="clear" w:color="auto" w:fill="FFFFFF"/>
          </w:rPr>
          <w:fldChar w:fldCharType="separate"/>
        </w:r>
        <w:r w:rsidRPr="004A3AB2" w:rsidDel="00E241A8">
          <w:t>(</w:t>
        </w:r>
        <w:r w:rsidRPr="00524172" w:rsidDel="00E241A8">
          <w:rPr>
            <w:i/>
            <w:iCs/>
          </w:rPr>
          <w:t>Rostrhamus sociabilis</w:t>
        </w:r>
        <w:r w:rsidDel="00E241A8">
          <w:t xml:space="preserve">; </w:t>
        </w:r>
        <w:r w:rsidRPr="004A3AB2" w:rsidDel="00E241A8">
          <w:t>Cattau et al., 2014)</w:t>
        </w:r>
        <w:r w:rsidDel="00E241A8">
          <w:rPr>
            <w:rStyle w:val="normaltextrun"/>
            <w:color w:val="000000"/>
            <w:shd w:val="clear" w:color="auto" w:fill="FFFFFF"/>
          </w:rPr>
          <w:fldChar w:fldCharType="end"/>
        </w:r>
        <w:r w:rsidDel="00E241A8">
          <w:rPr>
            <w:rStyle w:val="normaltextrun"/>
            <w:color w:val="000000"/>
            <w:shd w:val="clear" w:color="auto" w:fill="FFFFFF"/>
          </w:rPr>
          <w:t xml:space="preserve">, so </w:t>
        </w:r>
        <w:r w:rsidR="00736E67" w:rsidDel="00E241A8">
          <w:rPr>
            <w:rStyle w:val="normaltextrun"/>
            <w:color w:val="000000"/>
            <w:shd w:val="clear" w:color="auto" w:fill="FFFFFF"/>
          </w:rPr>
          <w:t xml:space="preserve">improving the conditions </w:t>
        </w:r>
        <w:r w:rsidR="00EC5115" w:rsidDel="00E241A8">
          <w:rPr>
            <w:rStyle w:val="normaltextrun"/>
            <w:color w:val="000000"/>
            <w:shd w:val="clear" w:color="auto" w:fill="FFFFFF"/>
          </w:rPr>
          <w:t>for</w:t>
        </w:r>
        <w:r w:rsidDel="00E241A8">
          <w:rPr>
            <w:rStyle w:val="normaltextrun"/>
            <w:color w:val="000000"/>
            <w:shd w:val="clear" w:color="auto" w:fill="FFFFFF"/>
          </w:rPr>
          <w:t xml:space="preserve"> FAS population</w:t>
        </w:r>
        <w:r w:rsidR="00EC5115" w:rsidDel="00E241A8">
          <w:rPr>
            <w:rStyle w:val="normaltextrun"/>
            <w:color w:val="000000"/>
            <w:shd w:val="clear" w:color="auto" w:fill="FFFFFF"/>
          </w:rPr>
          <w:t>s</w:t>
        </w:r>
        <w:r w:rsidDel="00E241A8">
          <w:rPr>
            <w:rStyle w:val="normaltextrun"/>
            <w:color w:val="000000"/>
            <w:shd w:val="clear" w:color="auto" w:fill="FFFFFF"/>
          </w:rPr>
          <w:t xml:space="preserve"> is imperative. </w:t>
        </w:r>
      </w:moveFrom>
      <w:moveFromRangeEnd w:id="161"/>
      <w:r>
        <w:rPr>
          <w:rStyle w:val="normaltextrun"/>
          <w:color w:val="000000"/>
          <w:shd w:val="clear" w:color="auto" w:fill="FFFFFF"/>
        </w:rPr>
        <w:t xml:space="preserve">Snails grow from 3-4 mm shell length (SL) at hatching to &gt; 40 mm SL as large adults and do not live beyond 1.5 years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{"citationID":"InbibsuW","properties":{"formattedCitation":"(Hanning, 1979)","plainCitation":"(Hanning, 1979)","noteIndex":0},"citationItems":[{"id":"qDtGyITR/DRJO91o9","uris":["http://www.mendeley.com/documents/?uuid=36495018-42d8-4a15-8a16-ee3776eb7067"],"itemData":{"author":[{"dropping-particle":"","family":"Hanning","given":"Gary W.","non-dropping-particle":"","parse-names":false,"suffix":""}],"id":"JYTXUtSP/u0OSxptk","issued":{"date-parts":[["1979"]]},"publisher":"MS thesis: Florida State University: Tallahassee FL","title":"Aspects of Reproduction in Pomacea paludosa (mesogastropods: pilidae)","type":"thesis"}}],"schema":"https://github.com/citation-style-language/schema/raw/master/csl-citation.json"} </w:instrText>
      </w:r>
      <w:r>
        <w:rPr>
          <w:rStyle w:val="normaltextrun"/>
          <w:color w:val="000000"/>
          <w:shd w:val="clear" w:color="auto" w:fill="FFFFFF"/>
        </w:rPr>
        <w:fldChar w:fldCharType="separate"/>
      </w:r>
      <w:r w:rsidRPr="009F153B">
        <w:t>(Hanning, 1979)</w:t>
      </w:r>
      <w:r>
        <w:rPr>
          <w:rStyle w:val="normaltextrun"/>
          <w:color w:val="000000"/>
          <w:shd w:val="clear" w:color="auto" w:fill="FFFFFF"/>
        </w:rPr>
        <w:fldChar w:fldCharType="end"/>
      </w:r>
      <w:r>
        <w:rPr>
          <w:rStyle w:val="normaltextrun"/>
          <w:color w:val="000000"/>
          <w:shd w:val="clear" w:color="auto" w:fill="FFFFFF"/>
        </w:rPr>
        <w:t xml:space="preserve">. </w:t>
      </w:r>
      <w:r w:rsidR="00655AA1">
        <w:rPr>
          <w:rStyle w:val="normaltextrun"/>
          <w:color w:val="000000"/>
          <w:shd w:val="clear" w:color="auto" w:fill="FFFFFF"/>
        </w:rPr>
        <w:t>Most r</w:t>
      </w:r>
      <w:r>
        <w:rPr>
          <w:rStyle w:val="normaltextrun"/>
          <w:color w:val="000000"/>
          <w:shd w:val="clear" w:color="auto" w:fill="FFFFFF"/>
        </w:rPr>
        <w:t>eproduction</w:t>
      </w:r>
      <w:r w:rsidR="00655AA1">
        <w:rPr>
          <w:rStyle w:val="normaltextrun"/>
          <w:color w:val="000000"/>
          <w:shd w:val="clear" w:color="auto" w:fill="FFFFFF"/>
        </w:rPr>
        <w:t xml:space="preserve"> (~70%)</w:t>
      </w:r>
      <w:r>
        <w:rPr>
          <w:rStyle w:val="normaltextrun"/>
          <w:color w:val="000000"/>
          <w:shd w:val="clear" w:color="auto" w:fill="FFFFFF"/>
        </w:rPr>
        <w:t xml:space="preserve"> occurs during cooler spring season</w:t>
      </w:r>
      <w:r w:rsidR="00AB787A">
        <w:rPr>
          <w:rStyle w:val="normaltextrun"/>
          <w:color w:val="000000"/>
          <w:shd w:val="clear" w:color="auto" w:fill="FFFFFF"/>
        </w:rPr>
        <w:t>s</w:t>
      </w:r>
      <w:r>
        <w:rPr>
          <w:rStyle w:val="normaltextrun"/>
          <w:color w:val="000000"/>
          <w:shd w:val="clear" w:color="auto" w:fill="FFFFFF"/>
        </w:rPr>
        <w:t xml:space="preserve"> </w:t>
      </w:r>
      <w:r w:rsidR="00AB787A">
        <w:rPr>
          <w:rStyle w:val="normaltextrun"/>
          <w:color w:val="000000"/>
          <w:shd w:val="clear" w:color="auto" w:fill="FFFFFF"/>
        </w:rPr>
        <w:t>when</w:t>
      </w:r>
      <w:r>
        <w:rPr>
          <w:rStyle w:val="normaltextrun"/>
          <w:color w:val="000000"/>
          <w:shd w:val="clear" w:color="auto" w:fill="FFFFFF"/>
        </w:rPr>
        <w:t xml:space="preserve"> </w:t>
      </w:r>
      <w:r w:rsidR="007E5B2D">
        <w:rPr>
          <w:rStyle w:val="normaltextrun"/>
          <w:color w:val="000000"/>
          <w:shd w:val="clear" w:color="auto" w:fill="FFFFFF"/>
        </w:rPr>
        <w:t>water levels are declining</w:t>
      </w:r>
      <w:r w:rsidR="00AB787A">
        <w:rPr>
          <w:rStyle w:val="normaltextrun"/>
          <w:color w:val="000000"/>
          <w:shd w:val="clear" w:color="auto" w:fill="FFFFFF"/>
        </w:rPr>
        <w:t>,</w:t>
      </w:r>
      <w:r w:rsidR="00FE750B">
        <w:rPr>
          <w:rStyle w:val="normaltextrun"/>
          <w:color w:val="000000"/>
          <w:shd w:val="clear" w:color="auto" w:fill="FFFFFF"/>
        </w:rPr>
        <w:t xml:space="preserve"> and some</w:t>
      </w:r>
      <w:r w:rsidR="00AB787A">
        <w:rPr>
          <w:rStyle w:val="normaltextrun"/>
          <w:color w:val="000000"/>
          <w:shd w:val="clear" w:color="auto" w:fill="FFFFFF"/>
        </w:rPr>
        <w:t xml:space="preserve"> reproduction </w:t>
      </w:r>
      <w:r w:rsidR="007E5B2D">
        <w:rPr>
          <w:rStyle w:val="normaltextrun"/>
          <w:color w:val="000000"/>
          <w:shd w:val="clear" w:color="auto" w:fill="FFFFFF"/>
        </w:rPr>
        <w:t xml:space="preserve">occurs (~30%) </w:t>
      </w:r>
      <w:r w:rsidR="00AB787A">
        <w:rPr>
          <w:rStyle w:val="normaltextrun"/>
          <w:color w:val="000000"/>
          <w:shd w:val="clear" w:color="auto" w:fill="FFFFFF"/>
        </w:rPr>
        <w:t xml:space="preserve">during </w:t>
      </w:r>
      <w:r>
        <w:rPr>
          <w:rStyle w:val="normaltextrun"/>
          <w:color w:val="000000"/>
          <w:shd w:val="clear" w:color="auto" w:fill="FFFFFF"/>
        </w:rPr>
        <w:t xml:space="preserve">warmer early summer </w:t>
      </w:r>
      <w:r w:rsidR="00AB787A">
        <w:rPr>
          <w:rStyle w:val="normaltextrun"/>
          <w:color w:val="000000"/>
          <w:shd w:val="clear" w:color="auto" w:fill="FFFFFF"/>
        </w:rPr>
        <w:t xml:space="preserve">when </w:t>
      </w:r>
      <w:r>
        <w:rPr>
          <w:rStyle w:val="normaltextrun"/>
          <w:color w:val="000000"/>
          <w:shd w:val="clear" w:color="auto" w:fill="FFFFFF"/>
        </w:rPr>
        <w:t>water levels</w:t>
      </w:r>
      <w:r w:rsidR="00AB787A">
        <w:rPr>
          <w:rStyle w:val="normaltextrun"/>
          <w:color w:val="000000"/>
          <w:shd w:val="clear" w:color="auto" w:fill="FFFFFF"/>
        </w:rPr>
        <w:t xml:space="preserve"> are rising</w:t>
      </w:r>
      <w:r>
        <w:rPr>
          <w:rStyle w:val="normaltextrun"/>
          <w:color w:val="000000"/>
          <w:shd w:val="clear" w:color="auto" w:fill="FFFFFF"/>
        </w:rPr>
        <w:t xml:space="preserve">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{"citationID":"4kjvJEGG","properties":{"formattedCitation":"(Barrus et al., 2023; Hanning, 1979)","plainCitation":"(Barrus et al., 2023; Hanning, 1979)","dontUpdate":true,"noteIndex":0},"citationItems":[{"id":1834,"uris":["http://zotero.org/users/9972654/items/XQISHWGN"],"itemData":{"id":1834,"type":"article-journal","container-title":"Hydrobiologia","DOI":"10.1007/s10750-022-05128-9","ISSN":"0018-8158,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J."}],"issued":{"date-parts":[["2023",2]]}}},{"id":"qDtGyITR/DRJO91o9","uris":["http://www.mendeley.com/documents/?uuid=36495018-42d8-4a15-8a16-ee3776eb7067"],"itemData":{"author":[{"dropping-particle":"","family":"Hanning","given":"Gary W.","non-dropping-particle":"","parse-names":false,"suffix":""}],"id":"JJTYFSp1/p6T8S0Z3","issued":{"date-parts":[["1979"]]},"publisher":"MS thesis: Florida State University: Tallahassee FL","title":"Aspects of Reproduction in Pomacea paludosa (mesogastropods: pilidae)","type":"thesis"}}],"schema":"https://github.com/citation-style-language/schema/raw/master/csl-citation.json"} </w:instrText>
      </w:r>
      <w:r>
        <w:rPr>
          <w:rStyle w:val="normaltextrun"/>
          <w:color w:val="000000"/>
          <w:shd w:val="clear" w:color="auto" w:fill="FFFFFF"/>
        </w:rPr>
        <w:fldChar w:fldCharType="separate"/>
      </w:r>
      <w:r w:rsidRPr="008074ED">
        <w:t>Barrus et al., 2023; Hanning, 1979)</w:t>
      </w:r>
      <w:r>
        <w:rPr>
          <w:rStyle w:val="normaltextrun"/>
          <w:color w:val="000000"/>
          <w:shd w:val="clear" w:color="auto" w:fill="FFFFFF"/>
        </w:rPr>
        <w:fldChar w:fldCharType="end"/>
      </w:r>
      <w:r>
        <w:rPr>
          <w:rStyle w:val="normaltextrun"/>
          <w:color w:val="000000"/>
          <w:shd w:val="clear" w:color="auto" w:fill="FFFFFF"/>
        </w:rPr>
        <w:t xml:space="preserve">. </w:t>
      </w:r>
    </w:p>
    <w:p w14:paraId="4F7562F6" w14:textId="20D2BE3F" w:rsidR="0048065C" w:rsidRDefault="00E241A8" w:rsidP="00EA3C28">
      <w:pPr>
        <w:pStyle w:val="NATESTYLE1CommonCollege"/>
        <w:spacing w:line="360" w:lineRule="auto"/>
        <w:ind w:firstLine="720"/>
        <w:jc w:val="both"/>
        <w:rPr>
          <w:ins w:id="163" w:author="Nathan Dorn" w:date="2024-06-12T11:57:00Z" w16du:dateUtc="2024-06-12T15:57:00Z"/>
        </w:rPr>
      </w:pPr>
      <w:moveToRangeStart w:id="164" w:author="Nathan Dorn" w:date="2024-06-12T12:07:00Z" w:name="move169086454"/>
      <w:moveTo w:id="165" w:author="Nathan Dorn" w:date="2024-06-12T12:07:00Z" w16du:dateUtc="2024-06-12T16:07:00Z">
        <w:del w:id="166" w:author="Nathan Dorn" w:date="2024-06-12T12:20:00Z" w16du:dateUtc="2024-06-12T16:20:00Z">
          <w:r w:rsidDel="00FD7301">
            <w:rPr>
              <w:rStyle w:val="normaltextrun"/>
              <w:color w:val="000000"/>
              <w:shd w:val="clear" w:color="auto" w:fill="FFFFFF"/>
            </w:rPr>
            <w:delText>The</w:delText>
          </w:r>
        </w:del>
      </w:moveTo>
      <w:ins w:id="167" w:author="Nathan Dorn" w:date="2024-06-12T12:20:00Z" w16du:dateUtc="2024-06-12T16:20:00Z">
        <w:r w:rsidR="00FD7301">
          <w:rPr>
            <w:rStyle w:val="normaltextrun"/>
            <w:color w:val="000000"/>
            <w:shd w:val="clear" w:color="auto" w:fill="FFFFFF"/>
          </w:rPr>
          <w:t xml:space="preserve">At adult sizes </w:t>
        </w:r>
      </w:ins>
      <w:ins w:id="168" w:author="Nathan Dorn" w:date="2024-06-12T12:21:00Z" w16du:dateUtc="2024-06-12T16:21:00Z">
        <w:r w:rsidR="00FD7301">
          <w:rPr>
            <w:rStyle w:val="normaltextrun"/>
            <w:color w:val="000000"/>
            <w:shd w:val="clear" w:color="auto" w:fill="FFFFFF"/>
          </w:rPr>
          <w:t>(&gt; 22 mm SL)</w:t>
        </w:r>
      </w:ins>
      <w:moveTo w:id="169" w:author="Nathan Dorn" w:date="2024-06-12T12:07:00Z" w16du:dateUtc="2024-06-12T16:07:00Z">
        <w:r>
          <w:rPr>
            <w:rStyle w:val="normaltextrun"/>
            <w:color w:val="000000"/>
            <w:shd w:val="clear" w:color="auto" w:fill="FFFFFF"/>
          </w:rPr>
          <w:t xml:space="preserve"> FAS </w:t>
        </w:r>
        <w:del w:id="170" w:author="Nathan Dorn" w:date="2024-06-12T12:21:00Z" w16du:dateUtc="2024-06-12T16:21:00Z">
          <w:r w:rsidDel="00FD7301">
            <w:rPr>
              <w:rStyle w:val="normaltextrun"/>
              <w:color w:val="000000"/>
              <w:shd w:val="clear" w:color="auto" w:fill="FFFFFF"/>
            </w:rPr>
            <w:delText>is</w:delText>
          </w:r>
        </w:del>
      </w:moveTo>
      <w:ins w:id="171" w:author="Nathan Dorn" w:date="2024-06-12T12:21:00Z" w16du:dateUtc="2024-06-12T16:21:00Z">
        <w:r w:rsidR="00FD7301">
          <w:rPr>
            <w:rStyle w:val="normaltextrun"/>
            <w:color w:val="000000"/>
            <w:shd w:val="clear" w:color="auto" w:fill="FFFFFF"/>
          </w:rPr>
          <w:t>are</w:t>
        </w:r>
      </w:ins>
      <w:moveTo w:id="172" w:author="Nathan Dorn" w:date="2024-06-12T12:07:00Z" w16du:dateUtc="2024-06-12T16:07:00Z">
        <w:r>
          <w:rPr>
            <w:rStyle w:val="normaltextrun"/>
            <w:color w:val="000000"/>
            <w:shd w:val="clear" w:color="auto" w:fill="FFFFFF"/>
          </w:rPr>
          <w:t xml:space="preserve"> a critical resource for the endangered Snail Kite </w:t>
        </w:r>
        <w:r>
          <w:rPr>
            <w:rStyle w:val="normaltextrun"/>
            <w:color w:val="000000"/>
            <w:shd w:val="clear" w:color="auto" w:fill="FFFFFF"/>
          </w:rPr>
          <w:fldChar w:fldCharType="begin"/>
        </w:r>
        <w:r>
          <w:rPr>
            <w:rStyle w:val="normaltextrun"/>
            <w:color w:val="000000"/>
            <w:shd w:val="clear" w:color="auto" w:fill="FFFFFF"/>
          </w:rPr>
          <w:instrText xml:space="preserve"> ADDIN ZOTERO_ITEM CSL_CITATION {"citationID":"ESmNradL","properties":{"formattedCitation":"(Cattau et al., 2014)","plainCitation":"(Cattau et al., 2014)","dontUpdate":true,"noteIndex":0},"citationItems":[{"id":"qDtGyITR/OcWNa8JM","uris":["http://www.mendeley.com/documents/?uuid=fe01fd9a-d1bf-45fe-9166-ea4c08c96d76"],"itemData":{"DOI":"10.1002/jwmg.706","ISSN":"19372817","abstract":"Understanding how predators respond to fluctuations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 - nest density and the number of young fledged per successful nest - were positively related to snail density. Although previous studies have shown that densities greater than approximately 0.1-0.2 snails/m2 may be necessary to sustain profitable foraging and that capture times for individual foraging kites begin to level off as snail densities exceed approximately 0.4 snails/m 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 0.12, n = 17), whereas that of unoccupied sites was 0.12 snails/m2 (SE = 0.02, n =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fledging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 2014 The Wildlife Society.","author":[{"dropping-particle":"","family":"Cattau","given":"Christopher E.","non-dropping-particle":"","parse-names":false,"suffix":""},{"dropping-particle":"","family":"Darby","given":"Philip C.","non-dropping-particle":"","parse-names":false,"suffix":""},{"dropping-particle":"","family":"Fletcher","given":"Robert J.","non-dropping-particle":"","parse-names":false,"suffix":""},{"dropping-particle":"","family":"Kitchens","given":"Wiley M.","non-dropping-particle":"","parse-names":false,"suffix":""}],"container-title":"Journal of Wildlife Management","id":"qGjOpFIO/28wtUbzH","issue":"4","issued":{"date-parts":[["2014"]]},"page":"620-631","title":"Reproductive responses of the endangered snail kite to variations in prey density","type":"article-journal","volume":"78"}}],"schema":"https://github.com/citation-style-language/schema/raw/master/csl-citation.json"} </w:instrText>
        </w:r>
        <w:r>
          <w:rPr>
            <w:rStyle w:val="normaltextrun"/>
            <w:color w:val="000000"/>
            <w:shd w:val="clear" w:color="auto" w:fill="FFFFFF"/>
          </w:rPr>
          <w:fldChar w:fldCharType="separate"/>
        </w:r>
        <w:r w:rsidRPr="004A3AB2">
          <w:t>(</w:t>
        </w:r>
        <w:r w:rsidRPr="00524172">
          <w:rPr>
            <w:i/>
            <w:iCs/>
          </w:rPr>
          <w:t>Rostrhamus sociabilis</w:t>
        </w:r>
        <w:r>
          <w:t xml:space="preserve">; </w:t>
        </w:r>
        <w:r w:rsidRPr="004A3AB2">
          <w:t>Cattau et al., 2014)</w:t>
        </w:r>
        <w:r>
          <w:rPr>
            <w:rStyle w:val="normaltextrun"/>
            <w:color w:val="000000"/>
            <w:shd w:val="clear" w:color="auto" w:fill="FFFFFF"/>
          </w:rPr>
          <w:fldChar w:fldCharType="end"/>
        </w:r>
        <w:r>
          <w:rPr>
            <w:rStyle w:val="normaltextrun"/>
            <w:color w:val="000000"/>
            <w:shd w:val="clear" w:color="auto" w:fill="FFFFFF"/>
          </w:rPr>
          <w:t>, so improving the conditions for FAS populations is imperative.</w:t>
        </w:r>
      </w:moveTo>
      <w:moveToRangeEnd w:id="164"/>
      <w:ins w:id="173" w:author="Nathan Dorn" w:date="2024-06-12T12:07:00Z" w16du:dateUtc="2024-06-12T16:07:00Z">
        <w:r>
          <w:rPr>
            <w:rStyle w:val="normaltextrun"/>
            <w:color w:val="000000"/>
            <w:shd w:val="clear" w:color="auto" w:fill="FFFFFF"/>
          </w:rPr>
          <w:t xml:space="preserve"> </w:t>
        </w:r>
      </w:ins>
      <w:del w:id="174" w:author="Nathan Dorn" w:date="2024-06-12T12:07:00Z" w16du:dateUtc="2024-06-12T16:07:00Z">
        <w:r w:rsidR="00866A71" w:rsidRPr="00524172" w:rsidDel="00E241A8">
          <w:delText xml:space="preserve">The </w:delText>
        </w:r>
        <w:r w:rsidR="00714E48" w:rsidDel="00E241A8">
          <w:delText xml:space="preserve">FAS </w:delText>
        </w:r>
        <w:r w:rsidR="00851601" w:rsidRPr="00524172" w:rsidDel="00E241A8">
          <w:delText>experiences</w:delText>
        </w:r>
        <w:r w:rsidR="00944415" w:rsidRPr="00524172" w:rsidDel="00E241A8">
          <w:delText xml:space="preserve"> a wide range of predators</w:delText>
        </w:r>
        <w:r w:rsidR="00421661" w:rsidRPr="00524172" w:rsidDel="00E241A8">
          <w:delText xml:space="preserve"> besides endangered kites</w:delText>
        </w:r>
        <w:r w:rsidR="00944415" w:rsidRPr="00524172" w:rsidDel="00E241A8">
          <w:delText>.</w:delText>
        </w:r>
        <w:r w:rsidR="00004CAC" w:rsidDel="00E241A8">
          <w:delText xml:space="preserve"> </w:delText>
        </w:r>
        <w:r w:rsidR="00944415" w:rsidRPr="00524172" w:rsidDel="00E241A8">
          <w:delText xml:space="preserve">At adult sizes, </w:delText>
        </w:r>
        <w:r w:rsidR="002A7366" w:rsidDel="00E241A8">
          <w:delText>t</w:delText>
        </w:r>
        <w:r w:rsidR="00866A71" w:rsidRPr="00524172" w:rsidDel="00E241A8">
          <w:delText xml:space="preserve">he </w:delText>
        </w:r>
        <w:r w:rsidR="00714E48" w:rsidDel="00E241A8">
          <w:delText>FAS</w:delText>
        </w:r>
        <w:r w:rsidR="00944415" w:rsidRPr="00524172" w:rsidDel="00E241A8">
          <w:delText xml:space="preserve"> </w:delText>
        </w:r>
        <w:r w:rsidR="007C0AD9" w:rsidRPr="00524172" w:rsidDel="00E241A8">
          <w:delText xml:space="preserve">are prey for </w:delText>
        </w:r>
        <w:r w:rsidR="00944415" w:rsidRPr="00524172" w:rsidDel="00E241A8">
          <w:delText>wildlife like alligators (</w:delText>
        </w:r>
        <w:r w:rsidR="00944415" w:rsidRPr="00524172" w:rsidDel="00E241A8">
          <w:rPr>
            <w:i/>
            <w:iCs/>
          </w:rPr>
          <w:delText>Alligator mississippiensis</w:delText>
        </w:r>
        <w:r w:rsidR="00944415" w:rsidRPr="00524172" w:rsidDel="00E241A8">
          <w:delText>)</w:delText>
        </w:r>
        <w:r w:rsidR="00453CCB" w:rsidDel="00E241A8">
          <w:delText>,</w:delText>
        </w:r>
        <w:r w:rsidR="00944415" w:rsidRPr="00524172" w:rsidDel="00E241A8">
          <w:delText xml:space="preserve"> limpkins (</w:delText>
        </w:r>
        <w:r w:rsidR="00944415" w:rsidRPr="00524172" w:rsidDel="00E241A8">
          <w:rPr>
            <w:i/>
            <w:iCs/>
          </w:rPr>
          <w:delText>Aramus guarauna</w:delText>
        </w:r>
        <w:r w:rsidR="00944415" w:rsidRPr="00524172" w:rsidDel="00E241A8">
          <w:delText>), and soft-shell turtles (</w:delText>
        </w:r>
        <w:r w:rsidR="00944415" w:rsidRPr="00524172" w:rsidDel="00E241A8">
          <w:rPr>
            <w:i/>
            <w:iCs/>
          </w:rPr>
          <w:delText>Trionyx ferox</w:delText>
        </w:r>
        <w:r w:rsidR="00453CCB" w:rsidDel="00E241A8">
          <w:rPr>
            <w:i/>
            <w:iCs/>
          </w:rPr>
          <w:delText>;</w:delText>
        </w:r>
        <w:r w:rsidR="00721287" w:rsidDel="00E241A8">
          <w:delText xml:space="preserve"> </w:delText>
        </w:r>
        <w:r w:rsidR="001C6E9D" w:rsidDel="00E241A8">
          <w:rPr>
            <w:i/>
            <w:iCs/>
          </w:rPr>
          <w:fldChar w:fldCharType="begin" w:fldLock="1"/>
        </w:r>
        <w:r w:rsidR="00546621" w:rsidDel="00E241A8">
          <w:rPr>
            <w:i/>
            <w:iCs/>
          </w:rPr>
          <w:delInstrText xml:space="preserve"> ADDIN ZOTERO_ITEM CSL_CITATION {"citationID":"54ibfVkn","properties":{"formattedCitation":"(Dalrymple, 1977; Snyder &amp; Snyder, 1971)","plainCitation":"(Dalrymple, 1977; Snyder &amp; Snyder, 1971)","dontUpdate":true,"noteIndex":0},"citationItems":[{"id":"qDtGyITR/5ekT01Mn","uris":["http://www.mendeley.com/documents/?uuid=6f1b866d-c852-4402-8335-00a325696f4a"],"itemData":{"author":[{"dropping-particle":"","family":"Dalrymple","given":"George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)","type":"article-journal","volume":"11"}},{"id":"qDtGyITR/bkcGGUhp","uris":["http://www.mendeley.com/documents/?uuid=156a7cc0-ec3d-4893-a697-426dd1ccd219"],"itemData":{"author":[{"dropping-particle":"","family":"Snyder","given":"Noel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paludosa","type":"article-journal","volume":"40"}}],"schema":"https://github.com/citation-style-language/schema/raw/master/csl-citation.json"} </w:delInstrText>
        </w:r>
        <w:r w:rsidR="001C6E9D" w:rsidDel="00E241A8">
          <w:rPr>
            <w:i/>
            <w:iCs/>
          </w:rPr>
          <w:fldChar w:fldCharType="separate"/>
        </w:r>
        <w:r w:rsidR="00B41503" w:rsidRPr="00B41503" w:rsidDel="00E241A8">
          <w:delText>Dalrymple, 1977; Snyder &amp; Snyder, 1971)</w:delText>
        </w:r>
        <w:r w:rsidR="001C6E9D" w:rsidDel="00E241A8">
          <w:rPr>
            <w:i/>
            <w:iCs/>
          </w:rPr>
          <w:fldChar w:fldCharType="end"/>
        </w:r>
        <w:r w:rsidR="00944415" w:rsidRPr="00524172" w:rsidDel="00E241A8">
          <w:delText>.</w:delText>
        </w:r>
        <w:r w:rsidR="00004CAC" w:rsidDel="00E241A8">
          <w:delText xml:space="preserve"> </w:delText>
        </w:r>
      </w:del>
      <w:ins w:id="175" w:author="Nathan Dorn" w:date="2024-06-12T12:07:00Z" w16du:dateUtc="2024-06-12T16:07:00Z">
        <w:r>
          <w:t xml:space="preserve">As </w:t>
        </w:r>
      </w:ins>
      <w:ins w:id="176" w:author="Nathan Dorn" w:date="2024-06-12T12:08:00Z" w16du:dateUtc="2024-06-12T16:08:00Z">
        <w:r w:rsidR="00263D28">
          <w:t xml:space="preserve">small </w:t>
        </w:r>
      </w:ins>
      <w:ins w:id="177" w:author="Nathan Dorn" w:date="2024-06-12T12:07:00Z" w16du:dateUtc="2024-06-12T16:07:00Z">
        <w:r>
          <w:t xml:space="preserve">juveniles </w:t>
        </w:r>
      </w:ins>
      <w:del w:id="178" w:author="Nathan Dorn" w:date="2024-06-12T12:07:00Z" w16du:dateUtc="2024-06-12T16:07:00Z">
        <w:r w:rsidR="00944415" w:rsidRPr="00524172" w:rsidDel="00E241A8">
          <w:delText>At sizes</w:delText>
        </w:r>
        <w:r w:rsidR="003016A5" w:rsidRPr="00524172" w:rsidDel="00E241A8">
          <w:delText xml:space="preserve"> </w:delText>
        </w:r>
      </w:del>
      <w:commentRangeStart w:id="179"/>
      <w:ins w:id="180" w:author="Nathan Dorn" w:date="2024-06-12T12:07:00Z" w16du:dateUtc="2024-06-12T16:07:00Z">
        <w:r>
          <w:t>(</w:t>
        </w:r>
      </w:ins>
      <w:r w:rsidR="003016A5" w:rsidRPr="00524172">
        <w:t xml:space="preserve">&lt; </w:t>
      </w:r>
      <w:del w:id="181" w:author="Nathan Dorn" w:date="2024-06-12T12:08:00Z" w16du:dateUtc="2024-06-12T16:08:00Z">
        <w:r w:rsidR="00AB0947" w:rsidRPr="00524172" w:rsidDel="00263D28">
          <w:delText>22</w:delText>
        </w:r>
        <w:r w:rsidR="003016A5" w:rsidRPr="00524172" w:rsidDel="00263D28">
          <w:delText xml:space="preserve"> </w:delText>
        </w:r>
      </w:del>
      <w:ins w:id="182" w:author="Nathan Dorn" w:date="2024-06-12T12:08:00Z" w16du:dateUtc="2024-06-12T16:08:00Z">
        <w:r w:rsidR="00263D28">
          <w:t>15</w:t>
        </w:r>
        <w:r w:rsidR="00263D28" w:rsidRPr="00524172">
          <w:t xml:space="preserve"> </w:t>
        </w:r>
      </w:ins>
      <w:commentRangeEnd w:id="179"/>
      <w:ins w:id="183" w:author="Nathan Dorn" w:date="2024-06-12T12:10:00Z" w16du:dateUtc="2024-06-12T16:10:00Z">
        <w:r w:rsidR="001C02C5">
          <w:rPr>
            <w:rStyle w:val="CommentReference"/>
            <w:rFonts w:cstheme="minorBidi"/>
          </w:rPr>
          <w:commentReference w:id="179"/>
        </w:r>
      </w:ins>
      <w:r w:rsidR="003016A5" w:rsidRPr="00524172">
        <w:t>mm</w:t>
      </w:r>
      <w:r w:rsidR="00F50AE8">
        <w:t xml:space="preserve"> SL</w:t>
      </w:r>
      <w:ins w:id="184" w:author="Nathan Dorn" w:date="2024-06-12T12:07:00Z" w16du:dateUtc="2024-06-12T16:07:00Z">
        <w:r>
          <w:t>)</w:t>
        </w:r>
      </w:ins>
      <w:del w:id="185" w:author="Nathan Dorn" w:date="2024-06-12T12:07:00Z" w16du:dateUtc="2024-06-12T16:07:00Z">
        <w:r w:rsidR="00F50AE8" w:rsidDel="00E241A8">
          <w:delText>,</w:delText>
        </w:r>
      </w:del>
      <w:r w:rsidR="007C0AD9" w:rsidRPr="00524172">
        <w:t xml:space="preserve"> </w:t>
      </w:r>
      <w:del w:id="186" w:author="Nathan Dorn" w:date="2024-06-12T12:13:00Z" w16du:dateUtc="2024-06-12T16:13:00Z">
        <w:r w:rsidR="003154F2" w:rsidDel="004924D4">
          <w:delText xml:space="preserve">laboratory </w:delText>
        </w:r>
        <w:r w:rsidR="00D40325" w:rsidDel="004924D4">
          <w:delText>observations show</w:delText>
        </w:r>
        <w:r w:rsidR="007E0736" w:rsidDel="004924D4">
          <w:delText xml:space="preserve"> </w:delText>
        </w:r>
      </w:del>
      <w:r w:rsidR="0069781C">
        <w:t>FAS</w:t>
      </w:r>
      <w:r w:rsidR="00AB0947" w:rsidRPr="00524172">
        <w:t xml:space="preserve"> </w:t>
      </w:r>
      <w:r w:rsidR="00944415" w:rsidRPr="00524172">
        <w:t>are prey</w:t>
      </w:r>
      <w:r w:rsidR="008969B4">
        <w:t xml:space="preserve"> for</w:t>
      </w:r>
      <w:r w:rsidR="00944415" w:rsidRPr="00524172">
        <w:t xml:space="preserve"> crayfish</w:t>
      </w:r>
      <w:r w:rsidR="003C4706">
        <w:t xml:space="preserve"> </w:t>
      </w:r>
      <w:r w:rsidR="007766FB">
        <w:t>(</w:t>
      </w:r>
      <w:proofErr w:type="spellStart"/>
      <w:r w:rsidR="007766FB" w:rsidRPr="00D601BB">
        <w:rPr>
          <w:i/>
          <w:iCs/>
        </w:rPr>
        <w:t>Procambarus</w:t>
      </w:r>
      <w:proofErr w:type="spellEnd"/>
      <w:r w:rsidR="007766FB" w:rsidRPr="00D601BB">
        <w:rPr>
          <w:i/>
          <w:iCs/>
        </w:rPr>
        <w:t xml:space="preserve"> </w:t>
      </w:r>
      <w:proofErr w:type="spellStart"/>
      <w:r w:rsidR="007766FB" w:rsidRPr="00D601BB">
        <w:t>spp</w:t>
      </w:r>
      <w:proofErr w:type="spellEnd"/>
      <w:del w:id="187" w:author="Nathan Dorn" w:date="2024-06-12T12:13:00Z" w16du:dateUtc="2024-06-12T16:13:00Z">
        <w:r w:rsidR="00165F40" w:rsidDel="004924D4">
          <w:delText>)</w:delText>
        </w:r>
        <w:r w:rsidR="00D601BB" w:rsidDel="004924D4">
          <w:delText xml:space="preserve">; </w:delText>
        </w:r>
        <w:r w:rsidR="00D95A86" w:rsidDel="004924D4">
          <w:fldChar w:fldCharType="begin" w:fldLock="1"/>
        </w:r>
        <w:r w:rsidR="00546621" w:rsidDel="004924D4">
          <w:delInstrText xml:space="preserve"> ADDIN ZOTERO_ITEM CSL_CITATION {"citationID":"M327yXO6","properties":{"formattedCitation":"(Davidson &amp; Dorn, 2018; Valentine-Darby et al., 2015)","plainCitation":"(Davidson &amp; Dorn, 2018; Valentine-Darby et al., 2015)","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J.","non-dropping-particle":"","parse-names":false,"suffix":""}],"container-title":"Oecologia","id":"jA1NzBln/6VD1VlAs","issue":"4","issued":{"date-parts":[["2018"]]},"page":"1101-1111","title":"System productivity alters predator sorting of a size-structured mixed prey community","type":"article-journal","volume":"186"}},{"id":"qDtGyITR/19JQm85i","uris":["http://www.mendeley.com/documents/?uuid=5bad5b7e-3272-429d-8e97-25176a79aab7"],"itemData":{"author":[{"dropping-particle":"","family":"Valentine-Darby","given":"Patricia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delInstrText>
        </w:r>
        <w:r w:rsidR="00D95A86" w:rsidDel="004924D4">
          <w:fldChar w:fldCharType="separate"/>
        </w:r>
        <w:r w:rsidR="00B45C79" w:rsidRPr="00B45C79" w:rsidDel="004924D4">
          <w:delText>(Davidson &amp; Dorn, 2018; Valentine-Darby et al., 2015)</w:delText>
        </w:r>
        <w:r w:rsidR="00D95A86" w:rsidDel="004924D4">
          <w:fldChar w:fldCharType="end"/>
        </w:r>
      </w:del>
      <w:r w:rsidR="00944415" w:rsidRPr="00524172">
        <w:t xml:space="preserve">, </w:t>
      </w:r>
      <w:del w:id="188" w:author="Nathan Dorn" w:date="2024-06-12T12:13:00Z" w16du:dateUtc="2024-06-12T16:13:00Z">
        <w:r w:rsidR="00D40325" w:rsidDel="00F75C3A">
          <w:delText>r</w:delText>
        </w:r>
        <w:r w:rsidR="00944415" w:rsidRPr="00524172" w:rsidDel="00F75C3A">
          <w:delText xml:space="preserve">edear </w:delText>
        </w:r>
      </w:del>
      <w:r w:rsidR="00834387">
        <w:t>s</w:t>
      </w:r>
      <w:r w:rsidR="00944415" w:rsidRPr="00524172">
        <w:t>unfish</w:t>
      </w:r>
      <w:r w:rsidR="00721287">
        <w:t xml:space="preserve"> </w:t>
      </w:r>
      <w:del w:id="189" w:author="Nathan Dorn" w:date="2024-06-12T12:13:00Z" w16du:dateUtc="2024-06-12T16:13:00Z">
        <w:r w:rsidR="00D95A86" w:rsidDel="00F75C3A">
          <w:rPr>
            <w:i/>
          </w:rPr>
          <w:fldChar w:fldCharType="begin" w:fldLock="1"/>
        </w:r>
        <w:r w:rsidR="00546621" w:rsidDel="00F75C3A">
          <w:rPr>
            <w:i/>
          </w:rPr>
          <w:delInstrText xml:space="preserve"> ADDIN ZOTERO_ITEM CSL_CITATION {"citationID":"u30QX2SH","properties":{"formattedCitation":"(Valentine-Darby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delInstrText>
        </w:r>
        <w:r w:rsidR="00D95A86" w:rsidDel="00F75C3A">
          <w:rPr>
            <w:i/>
          </w:rPr>
          <w:fldChar w:fldCharType="separate"/>
        </w:r>
        <w:r w:rsidR="007954A5" w:rsidRPr="007954A5" w:rsidDel="00F75C3A">
          <w:delText>(</w:delText>
        </w:r>
        <w:r w:rsidR="00634282" w:rsidRPr="00634282" w:rsidDel="00F75C3A">
          <w:rPr>
            <w:i/>
            <w:iCs/>
          </w:rPr>
          <w:delText>Lepomis microlophus</w:delText>
        </w:r>
        <w:r w:rsidR="00634282" w:rsidDel="00F75C3A">
          <w:delText xml:space="preserve">; </w:delText>
        </w:r>
        <w:r w:rsidR="007954A5" w:rsidRPr="007954A5" w:rsidDel="00F75C3A">
          <w:delText>Valentine-Darby et al., 2015)</w:delText>
        </w:r>
        <w:r w:rsidR="00D95A86" w:rsidDel="00F75C3A">
          <w:rPr>
            <w:i/>
          </w:rPr>
          <w:fldChar w:fldCharType="end"/>
        </w:r>
        <w:r w:rsidR="00944415" w:rsidRPr="00524172" w:rsidDel="00F75C3A">
          <w:delText xml:space="preserve">, </w:delText>
        </w:r>
        <w:r w:rsidR="00834387" w:rsidDel="00F75C3A">
          <w:delText>m</w:delText>
        </w:r>
        <w:r w:rsidR="00944415" w:rsidRPr="00524172" w:rsidDel="00F75C3A">
          <w:delText>ayan</w:delText>
        </w:r>
      </w:del>
      <w:ins w:id="190" w:author="Nathan Dorn" w:date="2024-06-12T12:13:00Z" w16du:dateUtc="2024-06-12T16:13:00Z">
        <w:r w:rsidR="00F75C3A">
          <w:rPr>
            <w:iCs/>
          </w:rPr>
          <w:t xml:space="preserve"> non-nativ</w:t>
        </w:r>
      </w:ins>
      <w:ins w:id="191" w:author="Nathan Dorn" w:date="2024-06-12T12:14:00Z" w16du:dateUtc="2024-06-12T16:14:00Z">
        <w:r w:rsidR="00F75C3A">
          <w:rPr>
            <w:iCs/>
          </w:rPr>
          <w:t>e</w:t>
        </w:r>
      </w:ins>
      <w:r w:rsidR="00944415" w:rsidRPr="00524172">
        <w:t xml:space="preserve"> </w:t>
      </w:r>
      <w:r w:rsidR="00834387">
        <w:t>c</w:t>
      </w:r>
      <w:r w:rsidR="00944415" w:rsidRPr="00524172">
        <w:t>ichlid</w:t>
      </w:r>
      <w:ins w:id="192" w:author="Nathan Dorn" w:date="2024-06-12T12:14:00Z" w16du:dateUtc="2024-06-12T16:14:00Z">
        <w:r w:rsidR="00F75C3A">
          <w:t>s</w:t>
        </w:r>
      </w:ins>
      <w:r w:rsidR="00634282">
        <w:t xml:space="preserve"> </w:t>
      </w:r>
      <w:del w:id="193" w:author="Nathan Dorn" w:date="2024-06-12T12:14:00Z" w16du:dateUtc="2024-06-12T16:14:00Z">
        <w:r w:rsidR="00D95A86" w:rsidDel="00F75C3A">
          <w:rPr>
            <w:i/>
            <w:iCs/>
          </w:rPr>
          <w:fldChar w:fldCharType="begin" w:fldLock="1"/>
        </w:r>
        <w:r w:rsidR="00546621" w:rsidDel="00F75C3A">
          <w:rPr>
            <w:i/>
            <w:iCs/>
          </w:rPr>
          <w:delInstrText xml:space="preserve"> ADDIN ZOTERO_ITEM CSL_CITATION {"citationID":"WHZZs9mv","properties":{"formattedCitation":"(Valentine-Darby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delInstrText>
        </w:r>
        <w:r w:rsidR="00D95A86" w:rsidDel="00F75C3A">
          <w:rPr>
            <w:i/>
            <w:iCs/>
          </w:rPr>
          <w:fldChar w:fldCharType="separate"/>
        </w:r>
        <w:r w:rsidR="007954A5" w:rsidRPr="007954A5" w:rsidDel="00F75C3A">
          <w:delText>(</w:delText>
        </w:r>
        <w:r w:rsidR="0057130E" w:rsidRPr="0057130E" w:rsidDel="00F75C3A">
          <w:rPr>
            <w:i/>
            <w:iCs/>
          </w:rPr>
          <w:delText xml:space="preserve">Mayahero </w:delText>
        </w:r>
        <w:r w:rsidR="0057130E" w:rsidRPr="0057130E" w:rsidDel="00F75C3A">
          <w:rPr>
            <w:i/>
            <w:iCs/>
          </w:rPr>
          <w:lastRenderedPageBreak/>
          <w:delText>uropthalmus</w:delText>
        </w:r>
        <w:r w:rsidR="0057130E" w:rsidDel="00F75C3A">
          <w:delText xml:space="preserve">; </w:delText>
        </w:r>
        <w:r w:rsidR="007954A5" w:rsidRPr="007954A5" w:rsidDel="00F75C3A">
          <w:delText>Valentine-Darby et al., 2015)</w:delText>
        </w:r>
        <w:r w:rsidR="00D95A86" w:rsidDel="00F75C3A">
          <w:rPr>
            <w:i/>
            <w:iCs/>
          </w:rPr>
          <w:fldChar w:fldCharType="end"/>
        </w:r>
        <w:r w:rsidR="00944415" w:rsidRPr="00524172" w:rsidDel="00F75C3A">
          <w:delText>,</w:delText>
        </w:r>
        <w:r w:rsidR="00F504BD" w:rsidRPr="00524172" w:rsidDel="00F75C3A">
          <w:delText xml:space="preserve"> </w:delText>
        </w:r>
        <w:r w:rsidR="00834387" w:rsidDel="00F75C3A">
          <w:delText>a</w:delText>
        </w:r>
        <w:r w:rsidR="00F504BD" w:rsidRPr="00524172" w:rsidDel="00F75C3A">
          <w:delText xml:space="preserve">frican </w:delText>
        </w:r>
        <w:r w:rsidR="00834387" w:rsidDel="00F75C3A">
          <w:delText>j</w:delText>
        </w:r>
        <w:r w:rsidR="00F504BD" w:rsidRPr="00524172" w:rsidDel="00F75C3A">
          <w:delText>ewelfish</w:delText>
        </w:r>
        <w:r w:rsidR="00721287" w:rsidDel="00F75C3A">
          <w:delText xml:space="preserve"> </w:delText>
        </w:r>
        <w:r w:rsidR="00D95A86" w:rsidDel="00F75C3A">
          <w:rPr>
            <w:i/>
            <w:iCs/>
          </w:rPr>
          <w:fldChar w:fldCharType="begin" w:fldLock="1"/>
        </w:r>
        <w:r w:rsidR="00546621" w:rsidDel="00F75C3A">
          <w:rPr>
            <w:i/>
            <w:iCs/>
          </w:rPr>
          <w:delInstrText xml:space="preserve"> ADDIN ZOTERO_ITEM CSL_CITATION {"citationID":"Gzilzpba","properties":{"formattedCitation":"(Valentine-Darby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delInstrText>
        </w:r>
        <w:r w:rsidR="00D95A86" w:rsidDel="00F75C3A">
          <w:rPr>
            <w:i/>
            <w:iCs/>
          </w:rPr>
          <w:fldChar w:fldCharType="separate"/>
        </w:r>
        <w:r w:rsidR="007954A5" w:rsidRPr="007954A5" w:rsidDel="00F75C3A">
          <w:delText>(</w:delText>
        </w:r>
        <w:r w:rsidR="0057130E" w:rsidRPr="0057130E" w:rsidDel="00F75C3A">
          <w:rPr>
            <w:i/>
            <w:iCs/>
          </w:rPr>
          <w:delText>Hemicromis bimaculatus</w:delText>
        </w:r>
        <w:r w:rsidR="0057130E" w:rsidDel="00F75C3A">
          <w:delText xml:space="preserve">; </w:delText>
        </w:r>
        <w:r w:rsidR="007954A5" w:rsidRPr="007954A5" w:rsidDel="00F75C3A">
          <w:delText>Valentine-Darby et al., 2015)</w:delText>
        </w:r>
        <w:r w:rsidR="00D95A86" w:rsidDel="00F75C3A">
          <w:rPr>
            <w:i/>
            <w:iCs/>
          </w:rPr>
          <w:fldChar w:fldCharType="end"/>
        </w:r>
        <w:r w:rsidR="00F504BD" w:rsidRPr="00524172" w:rsidDel="00F75C3A">
          <w:delText xml:space="preserve"> </w:delText>
        </w:r>
        <w:r w:rsidR="00D067F1" w:rsidRPr="00524172" w:rsidDel="00F75C3A">
          <w:delText>(</w:delText>
        </w:r>
        <w:r w:rsidR="00D067F1" w:rsidRPr="00524172" w:rsidDel="00F75C3A">
          <w:rPr>
            <w:i/>
            <w:iCs/>
          </w:rPr>
          <w:delText>Hemicromis bimaculatus</w:delText>
        </w:r>
        <w:r w:rsidR="00D067F1" w:rsidRPr="00524172" w:rsidDel="00F75C3A">
          <w:delText>)</w:delText>
        </w:r>
      </w:del>
      <w:r w:rsidR="00F504BD" w:rsidRPr="00524172">
        <w:t>,</w:t>
      </w:r>
      <w:r w:rsidR="00944415" w:rsidRPr="00524172">
        <w:t xml:space="preserve"> </w:t>
      </w:r>
      <w:del w:id="194" w:author="Nathan Dorn" w:date="2024-06-12T12:14:00Z" w16du:dateUtc="2024-06-12T16:14:00Z">
        <w:r w:rsidR="00834387" w:rsidDel="00F75C3A">
          <w:delText>s</w:delText>
        </w:r>
        <w:r w:rsidR="00944415" w:rsidRPr="00524172" w:rsidDel="00F75C3A">
          <w:delText xml:space="preserve">eminole </w:delText>
        </w:r>
      </w:del>
      <w:ins w:id="195" w:author="Nathan Dorn" w:date="2024-06-12T12:14:00Z" w16du:dateUtc="2024-06-12T16:14:00Z">
        <w:r w:rsidR="00F75C3A">
          <w:t>large</w:t>
        </w:r>
      </w:ins>
      <w:ins w:id="196" w:author="Nathan Dorn" w:date="2024-06-12T12:15:00Z" w16du:dateUtc="2024-06-12T16:15:00Z">
        <w:r w:rsidR="00582BBF">
          <w:t xml:space="preserve"> killifishes (</w:t>
        </w:r>
        <w:proofErr w:type="spellStart"/>
        <w:r w:rsidR="00582BBF">
          <w:t>Fundulus</w:t>
        </w:r>
        <w:proofErr w:type="spellEnd"/>
        <w:r w:rsidR="00582BBF">
          <w:t xml:space="preserve"> </w:t>
        </w:r>
        <w:proofErr w:type="spellStart"/>
        <w:r w:rsidR="00582BBF">
          <w:t>seminolis</w:t>
        </w:r>
        <w:proofErr w:type="spellEnd"/>
        <w:r w:rsidR="00582BBF">
          <w:t>)</w:t>
        </w:r>
      </w:ins>
      <w:del w:id="197" w:author="Nathan Dorn" w:date="2024-06-12T12:15:00Z" w16du:dateUtc="2024-06-12T16:15:00Z">
        <w:r w:rsidR="00834387" w:rsidDel="00F75C3A">
          <w:delText>k</w:delText>
        </w:r>
        <w:r w:rsidR="00944415" w:rsidRPr="00524172" w:rsidDel="00F75C3A">
          <w:delText>illifish</w:delText>
        </w:r>
        <w:r w:rsidR="0057130E" w:rsidDel="00F75C3A">
          <w:delText xml:space="preserve"> </w:delText>
        </w:r>
        <w:r w:rsidR="00D95A86" w:rsidDel="00F75C3A">
          <w:rPr>
            <w:i/>
            <w:iCs/>
          </w:rPr>
          <w:fldChar w:fldCharType="begin" w:fldLock="1"/>
        </w:r>
        <w:r w:rsidR="00546621" w:rsidDel="00F75C3A">
          <w:rPr>
            <w:i/>
            <w:iCs/>
          </w:rPr>
          <w:delInstrText xml:space="preserve"> ADDIN ZOTERO_ITEM CSL_CITATION {"citationID":"TorTqED7","properties":{"formattedCitation":"(Valentine-Darby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delInstrText>
        </w:r>
        <w:r w:rsidR="00D95A86" w:rsidDel="00F75C3A">
          <w:rPr>
            <w:i/>
            <w:iCs/>
          </w:rPr>
          <w:fldChar w:fldCharType="separate"/>
        </w:r>
        <w:r w:rsidR="007954A5" w:rsidRPr="007954A5" w:rsidDel="00F75C3A">
          <w:delText>(</w:delText>
        </w:r>
        <w:r w:rsidR="0057130E" w:rsidRPr="0057130E" w:rsidDel="00F75C3A">
          <w:rPr>
            <w:i/>
            <w:iCs/>
          </w:rPr>
          <w:delText>Fundulus seminolis</w:delText>
        </w:r>
      </w:del>
      <w:del w:id="198" w:author="Nathan Dorn" w:date="2024-06-12T12:14:00Z" w16du:dateUtc="2024-06-12T16:14:00Z">
        <w:r w:rsidR="0057130E" w:rsidDel="00F75C3A">
          <w:delText>;</w:delText>
        </w:r>
      </w:del>
      <w:del w:id="199" w:author="Nathan Dorn" w:date="2024-06-12T12:15:00Z" w16du:dateUtc="2024-06-12T16:15:00Z">
        <w:r w:rsidR="0057130E" w:rsidDel="00F75C3A">
          <w:delText xml:space="preserve"> </w:delText>
        </w:r>
        <w:r w:rsidR="007954A5" w:rsidRPr="007954A5" w:rsidDel="00F75C3A">
          <w:delText>Valentine-Darby et al., 2015)</w:delText>
        </w:r>
        <w:r w:rsidR="00D95A86" w:rsidDel="00F75C3A">
          <w:rPr>
            <w:i/>
            <w:iCs/>
          </w:rPr>
          <w:fldChar w:fldCharType="end"/>
        </w:r>
      </w:del>
      <w:r w:rsidR="005865FB">
        <w:t xml:space="preserve">, </w:t>
      </w:r>
      <w:r w:rsidR="00834387">
        <w:t>g</w:t>
      </w:r>
      <w:r w:rsidR="00944415" w:rsidRPr="00524172">
        <w:t xml:space="preserve">reater </w:t>
      </w:r>
      <w:r w:rsidR="00834387">
        <w:t>s</w:t>
      </w:r>
      <w:r w:rsidR="00944415" w:rsidRPr="00524172">
        <w:t>iren</w:t>
      </w:r>
      <w:r w:rsidR="005865FB">
        <w:t xml:space="preserve"> </w:t>
      </w:r>
      <w:r w:rsidR="00D95A86">
        <w:fldChar w:fldCharType="begin" w:fldLock="1"/>
      </w:r>
      <w:r w:rsidR="00546621">
        <w:instrText xml:space="preserve"> ADDIN ZOTERO_ITEM CSL_CITATION {"citationID":"1vdTn4O4","properties":{"formattedCitation":"(Valentine-Darby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fldChar w:fldCharType="separate"/>
      </w:r>
      <w:r w:rsidR="007954A5" w:rsidRPr="007954A5">
        <w:t>(</w:t>
      </w:r>
      <w:r w:rsidR="005865FB" w:rsidRPr="005865FB">
        <w:rPr>
          <w:i/>
          <w:iCs/>
        </w:rPr>
        <w:t xml:space="preserve">Siren </w:t>
      </w:r>
      <w:proofErr w:type="spellStart"/>
      <w:r w:rsidR="005865FB" w:rsidRPr="005865FB">
        <w:rPr>
          <w:i/>
          <w:iCs/>
        </w:rPr>
        <w:t>lacertina</w:t>
      </w:r>
      <w:proofErr w:type="spellEnd"/>
      <w:del w:id="200" w:author="Nathan Dorn" w:date="2024-06-12T12:15:00Z" w16du:dateUtc="2024-06-12T16:15:00Z">
        <w:r w:rsidR="005865FB" w:rsidDel="00582BBF">
          <w:delText xml:space="preserve">, </w:delText>
        </w:r>
        <w:r w:rsidR="007954A5" w:rsidRPr="007954A5" w:rsidDel="00582BBF">
          <w:delText>Valentine-Darby et al., 2015</w:delText>
        </w:r>
      </w:del>
      <w:r w:rsidR="007954A5" w:rsidRPr="007954A5">
        <w:t>)</w:t>
      </w:r>
      <w:r w:rsidR="00D95A86">
        <w:fldChar w:fldCharType="end"/>
      </w:r>
      <w:r w:rsidR="00944415" w:rsidRPr="00524172">
        <w:t xml:space="preserve">, and </w:t>
      </w:r>
      <w:r w:rsidR="00834387">
        <w:t>t</w:t>
      </w:r>
      <w:r w:rsidR="00944415" w:rsidRPr="00524172">
        <w:t>urtles</w:t>
      </w:r>
      <w:r w:rsidR="005865FB">
        <w:t xml:space="preserve"> </w:t>
      </w:r>
      <w:r w:rsidR="00D95A86">
        <w:fldChar w:fldCharType="begin" w:fldLock="1"/>
      </w:r>
      <w:r w:rsidR="00546621">
        <w:instrText xml:space="preserve"> ADDIN ZOTERO_ITEM CSL_CITATION {"citationID":"T5or34wX","properties":{"formattedCitation":"(Valentine-Darby et al., 2015)","plainCitation":"(Valentine-Darby et al., 2015)","dontUpdate":true,"noteIndex":0},"citationItems":[{"id":"qDtGyITR/19JQm85i","uris":["http://www.mendeley.com/documents/?uuid=5bad5b7e-3272-429d-8e97-25176a79aab7"],"itemData":{"author":[{"dropping-particle":"","family":"Valentine-Darby","given":"Patricia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relationships","type":"article-journal","volume":"78"}}],"schema":"https://github.com/citation-style-language/schema/raw/master/csl-citation.json"} </w:instrText>
      </w:r>
      <w:r w:rsidR="00D95A86">
        <w:fldChar w:fldCharType="separate"/>
      </w:r>
      <w:r w:rsidR="007954A5" w:rsidRPr="007954A5">
        <w:t>(</w:t>
      </w:r>
      <w:ins w:id="201" w:author="Nathan Dorn" w:date="2024-06-12T12:15:00Z" w16du:dateUtc="2024-06-12T16:15:00Z">
        <w:r w:rsidR="00582BBF">
          <w:t xml:space="preserve">e.g., </w:t>
        </w:r>
      </w:ins>
      <w:r w:rsidR="005865FB" w:rsidRPr="00524172">
        <w:rPr>
          <w:i/>
          <w:iCs/>
          <w:noProof/>
          <w:shd w:val="clear" w:color="auto" w:fill="FFFFFF"/>
        </w:rPr>
        <w:t>Kinosternon bauri</w:t>
      </w:r>
      <w:r w:rsidR="005865FB" w:rsidRPr="00524172">
        <w:rPr>
          <w:noProof/>
        </w:rPr>
        <w:t xml:space="preserve"> </w:t>
      </w:r>
      <w:del w:id="202" w:author="Nathan Dorn" w:date="2024-06-12T12:15:00Z" w16du:dateUtc="2024-06-12T16:15:00Z">
        <w:r w:rsidR="005865FB" w:rsidRPr="00524172" w:rsidDel="00582BBF">
          <w:rPr>
            <w:noProof/>
          </w:rPr>
          <w:delText xml:space="preserve">&amp; </w:delText>
        </w:r>
        <w:r w:rsidR="005865FB" w:rsidRPr="00524172" w:rsidDel="00582BBF">
          <w:rPr>
            <w:i/>
            <w:iCs/>
            <w:noProof/>
            <w:shd w:val="clear" w:color="auto" w:fill="FFFFFF"/>
          </w:rPr>
          <w:delText>Sternotherus odoratus</w:delText>
        </w:r>
        <w:r w:rsidR="005865FB" w:rsidDel="00582BBF">
          <w:rPr>
            <w:i/>
            <w:iCs/>
            <w:noProof/>
            <w:shd w:val="clear" w:color="auto" w:fill="FFFFFF"/>
          </w:rPr>
          <w:delText>;</w:delText>
        </w:r>
        <w:r w:rsidR="005865FB" w:rsidRPr="007954A5" w:rsidDel="00582BBF">
          <w:delText xml:space="preserve"> </w:delText>
        </w:r>
      </w:del>
      <w:ins w:id="203" w:author="Nathan Dorn" w:date="2024-06-12T12:15:00Z" w16du:dateUtc="2024-06-12T16:15:00Z">
        <w:r w:rsidR="00D44E96">
          <w:t>) (</w:t>
        </w:r>
      </w:ins>
      <w:r w:rsidR="007954A5" w:rsidRPr="007954A5">
        <w:t>Valentine-Darby et al., 2015</w:t>
      </w:r>
      <w:ins w:id="204" w:author="Nathan Dorn" w:date="2024-06-12T12:15:00Z" w16du:dateUtc="2024-06-12T16:15:00Z">
        <w:r w:rsidR="00D44E96">
          <w:t>, Davidson and Dorn 2017</w:t>
        </w:r>
      </w:ins>
      <w:r w:rsidR="007954A5" w:rsidRPr="007954A5">
        <w:t>)</w:t>
      </w:r>
      <w:r w:rsidR="00D95A86">
        <w:fldChar w:fldCharType="end"/>
      </w:r>
      <w:r w:rsidR="00944415" w:rsidRPr="00524172">
        <w:t>.</w:t>
      </w:r>
      <w:r w:rsidR="00973149" w:rsidRPr="00524172">
        <w:t xml:space="preserve"> </w:t>
      </w:r>
      <w:r w:rsidR="00DD45A7">
        <w:t>Another known gastropod predator, g</w:t>
      </w:r>
      <w:r w:rsidR="00973149" w:rsidRPr="00524172">
        <w:t>iant water bugs (</w:t>
      </w:r>
      <w:proofErr w:type="spellStart"/>
      <w:r w:rsidR="00973149" w:rsidRPr="00524172">
        <w:t>Belostomatidae</w:t>
      </w:r>
      <w:proofErr w:type="spellEnd"/>
      <w:r w:rsidR="00973149" w:rsidRPr="00524172">
        <w:t>)</w:t>
      </w:r>
      <w:r w:rsidR="00DD45A7">
        <w:t>,</w:t>
      </w:r>
      <w:r w:rsidR="00AB0947" w:rsidRPr="00524172">
        <w:t xml:space="preserve"> </w:t>
      </w:r>
      <w:r w:rsidR="00F42392">
        <w:t>m</w:t>
      </w:r>
      <w:r w:rsidR="00F42392" w:rsidRPr="00524172">
        <w:t xml:space="preserve">ay </w:t>
      </w:r>
      <w:r w:rsidR="001D1A72">
        <w:t xml:space="preserve">also depredate juvenile FAS </w:t>
      </w:r>
      <w:r w:rsidR="00973149" w:rsidRPr="00524172">
        <w:t>but have not been investigated</w:t>
      </w:r>
      <w:r w:rsidR="005865FB">
        <w:t xml:space="preserve"> </w:t>
      </w:r>
      <w:r w:rsidR="001A7550" w:rsidRPr="00524172">
        <w:fldChar w:fldCharType="begin" w:fldLock="1"/>
      </w:r>
      <w:r w:rsidR="00546621">
        <w:instrText xml:space="preserve"> ADDIN ZOTERO_ITEM CSL_CITATION {"citationID":"F4IvHqiy","properties":{"formattedCitation":"(Kesler &amp; Munns, 1989)","plainCitation":"(Kesler &amp; Munns, 1989)","noteIndex":0},"citationItems":[{"id":"qDtGyITR/AI8SCJwn","uris":["http://www.mendeley.com/documents/?uuid=603a43cc-c049-4d0a-a15d-5c7faa6b7b97"],"itemData":{"author":[{"dropping-particle":"","family":"Kesler","given":"D.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Author","type":"article-journal","volume":"8"}}],"schema":"https://github.com/citation-style-language/schema/raw/master/csl-citation.json"} </w:instrText>
      </w:r>
      <w:r w:rsidR="001A7550" w:rsidRPr="00524172">
        <w:fldChar w:fldCharType="separate"/>
      </w:r>
      <w:r w:rsidR="00B41503" w:rsidRPr="00B41503">
        <w:t>(Kesler &amp; Munns, 1989)</w:t>
      </w:r>
      <w:r w:rsidR="001A7550" w:rsidRPr="00524172">
        <w:fldChar w:fldCharType="end"/>
      </w:r>
      <w:r w:rsidR="00973149" w:rsidRPr="00524172">
        <w:t>.</w:t>
      </w:r>
      <w:r w:rsidR="00944415" w:rsidRPr="00524172">
        <w:t xml:space="preserve"> </w:t>
      </w:r>
      <w:ins w:id="205" w:author="Nathan Dorn" w:date="2024-06-12T12:12:00Z" w16du:dateUtc="2024-06-12T16:12:00Z">
        <w:r w:rsidR="004924D4">
          <w:t xml:space="preserve">Juvenile </w:t>
        </w:r>
      </w:ins>
      <w:ins w:id="206" w:author="Nathan Dorn" w:date="2024-06-12T12:10:00Z" w16du:dateUtc="2024-06-12T16:10:00Z">
        <w:r w:rsidR="001C02C5">
          <w:t xml:space="preserve">FAS </w:t>
        </w:r>
        <w:proofErr w:type="gramStart"/>
        <w:r w:rsidR="001C02C5">
          <w:t>outgrow</w:t>
        </w:r>
        <w:proofErr w:type="gramEnd"/>
        <w:r w:rsidR="001C02C5">
          <w:t xml:space="preserve"> </w:t>
        </w:r>
      </w:ins>
      <w:ins w:id="207" w:author="Nathan Dorn" w:date="2024-06-12T12:21:00Z" w16du:dateUtc="2024-06-12T16:21:00Z">
        <w:r w:rsidR="00FD7301">
          <w:t xml:space="preserve">most </w:t>
        </w:r>
      </w:ins>
      <w:ins w:id="208" w:author="Nathan Dorn" w:date="2024-06-12T12:12:00Z" w16du:dateUtc="2024-06-12T16:12:00Z">
        <w:r w:rsidR="004924D4">
          <w:t>common</w:t>
        </w:r>
      </w:ins>
      <w:ins w:id="209" w:author="Nathan Dorn" w:date="2024-06-12T12:10:00Z" w16du:dateUtc="2024-06-12T16:10:00Z">
        <w:r w:rsidR="001C02C5">
          <w:t xml:space="preserve"> fish and invertebrate predators once </w:t>
        </w:r>
      </w:ins>
      <w:ins w:id="210" w:author="Nathan Dorn" w:date="2024-06-12T12:12:00Z" w16du:dateUtc="2024-06-12T16:12:00Z">
        <w:r w:rsidR="004924D4">
          <w:t xml:space="preserve">they grow </w:t>
        </w:r>
      </w:ins>
      <w:ins w:id="211" w:author="Nathan Dorn" w:date="2024-06-12T12:21:00Z" w16du:dateUtc="2024-06-12T16:21:00Z">
        <w:r w:rsidR="00FD7301">
          <w:t>to shell lengths</w:t>
        </w:r>
      </w:ins>
      <w:ins w:id="212" w:author="Nathan Dorn" w:date="2024-06-12T13:01:00Z" w16du:dateUtc="2024-06-12T17:01:00Z">
        <w:r w:rsidR="00A24376">
          <w:t xml:space="preserve"> of</w:t>
        </w:r>
      </w:ins>
      <w:ins w:id="213" w:author="Nathan Dorn" w:date="2024-06-12T12:21:00Z" w16du:dateUtc="2024-06-12T16:21:00Z">
        <w:r w:rsidR="00FD7301">
          <w:t xml:space="preserve"> </w:t>
        </w:r>
      </w:ins>
      <w:ins w:id="214" w:author="Nathan Dorn" w:date="2024-06-12T13:00:00Z" w16du:dateUtc="2024-06-12T17:00:00Z">
        <w:r w:rsidR="00A24376">
          <w:t>~</w:t>
        </w:r>
      </w:ins>
      <w:ins w:id="215" w:author="Nathan Dorn" w:date="2024-06-12T12:10:00Z" w16du:dateUtc="2024-06-12T16:10:00Z">
        <w:r w:rsidR="001C02C5">
          <w:t>10</w:t>
        </w:r>
      </w:ins>
      <w:ins w:id="216" w:author="Nathan Dorn" w:date="2024-06-12T13:00:00Z" w16du:dateUtc="2024-06-12T17:00:00Z">
        <w:r w:rsidR="00A24376">
          <w:t>-11</w:t>
        </w:r>
      </w:ins>
      <w:ins w:id="217" w:author="Nathan Dorn" w:date="2024-06-12T12:10:00Z" w16du:dateUtc="2024-06-12T16:10:00Z">
        <w:r w:rsidR="001C02C5">
          <w:t xml:space="preserve"> mm </w:t>
        </w:r>
      </w:ins>
      <w:ins w:id="218" w:author="Nathan Dorn" w:date="2024-06-12T12:11:00Z" w16du:dateUtc="2024-06-12T16:11:00Z">
        <w:r w:rsidR="00E60F63">
          <w:t>(Valentine-Dar</w:t>
        </w:r>
      </w:ins>
      <w:ins w:id="219" w:author="Nathan Dorn" w:date="2024-06-12T12:12:00Z" w16du:dateUtc="2024-06-12T16:12:00Z">
        <w:r w:rsidR="00E60F63">
          <w:t>by</w:t>
        </w:r>
        <w:r w:rsidR="00621067">
          <w:t xml:space="preserve"> et al. 2015, Davidson and Dorn 2017</w:t>
        </w:r>
      </w:ins>
      <w:ins w:id="220" w:author="Nathan Dorn" w:date="2024-06-12T12:15:00Z" w16du:dateUtc="2024-06-12T16:15:00Z">
        <w:r w:rsidR="00D44E96">
          <w:t xml:space="preserve">, </w:t>
        </w:r>
      </w:ins>
      <w:ins w:id="221" w:author="Nathan Dorn" w:date="2024-06-12T13:01:00Z" w16du:dateUtc="2024-06-12T17:01:00Z">
        <w:r w:rsidR="00A24376">
          <w:t>Supplemental</w:t>
        </w:r>
      </w:ins>
      <w:ins w:id="222" w:author="Nathan Dorn" w:date="2024-06-12T12:12:00Z" w16du:dateUtc="2024-06-12T16:12:00Z">
        <w:r w:rsidR="00621067">
          <w:t>)</w:t>
        </w:r>
      </w:ins>
      <w:ins w:id="223" w:author="Nathan Dorn" w:date="2024-06-12T12:10:00Z" w16du:dateUtc="2024-06-12T16:10:00Z">
        <w:r w:rsidR="001C02C5">
          <w:t xml:space="preserve">. </w:t>
        </w:r>
      </w:ins>
      <w:commentRangeStart w:id="224"/>
      <w:del w:id="225" w:author="Nathan Dorn" w:date="2024-06-12T12:16:00Z" w16du:dateUtc="2024-06-12T16:16:00Z">
        <w:r w:rsidR="00A74B17" w:rsidDel="005B2038">
          <w:delText xml:space="preserve">The </w:delText>
        </w:r>
        <w:r w:rsidR="00944415" w:rsidRPr="00524172" w:rsidDel="005B2038">
          <w:delText>effect of juvenile-stage predators on population growth has not been investigated.</w:delText>
        </w:r>
        <w:r w:rsidR="00004CAC" w:rsidDel="005B2038">
          <w:delText xml:space="preserve"> </w:delText>
        </w:r>
      </w:del>
      <w:bookmarkStart w:id="226" w:name="_Hlk98946915"/>
      <w:bookmarkStart w:id="227" w:name="_Toc92806946"/>
      <w:bookmarkEnd w:id="149"/>
      <w:commentRangeEnd w:id="224"/>
      <w:r w:rsidR="005B2038">
        <w:rPr>
          <w:rStyle w:val="CommentReference"/>
          <w:rFonts w:cstheme="minorBidi"/>
        </w:rPr>
        <w:commentReference w:id="224"/>
      </w:r>
    </w:p>
    <w:p w14:paraId="606F96A5" w14:textId="77777777" w:rsidR="004728D7" w:rsidRDefault="004728D7" w:rsidP="004728D7">
      <w:pPr>
        <w:pStyle w:val="Heading2"/>
        <w:spacing w:before="0" w:line="360" w:lineRule="auto"/>
        <w:jc w:val="both"/>
        <w:rPr>
          <w:moveTo w:id="228" w:author="Nathan Dorn" w:date="2024-06-12T11:58:00Z" w16du:dateUtc="2024-06-12T15:58:00Z"/>
        </w:rPr>
      </w:pPr>
      <w:moveToRangeStart w:id="229" w:author="Nathan Dorn" w:date="2024-06-12T11:58:00Z" w:name="move169085896"/>
      <w:moveTo w:id="230" w:author="Nathan Dorn" w:date="2024-06-12T11:58:00Z" w16du:dateUtc="2024-06-12T15:58:00Z">
        <w:r w:rsidRPr="00524172">
          <w:t>Zero</w:t>
        </w:r>
        <w:r>
          <w:t>-</w:t>
        </w:r>
        <w:r w:rsidRPr="00524172">
          <w:t>Population Growth Isocline</w:t>
        </w:r>
      </w:moveTo>
    </w:p>
    <w:p w14:paraId="306ED84A" w14:textId="032FBBE9" w:rsidR="005E05A0" w:rsidRDefault="004728D7" w:rsidP="00A55AE0">
      <w:pPr>
        <w:pStyle w:val="NATESTYLE1CommonCollege"/>
        <w:spacing w:line="360" w:lineRule="auto"/>
        <w:ind w:firstLine="720"/>
        <w:jc w:val="both"/>
        <w:rPr>
          <w:ins w:id="231" w:author="Nathan Dorn" w:date="2024-06-12T12:43:00Z" w16du:dateUtc="2024-06-12T16:43:00Z"/>
          <w:rStyle w:val="CommentReference"/>
          <w:sz w:val="24"/>
          <w:szCs w:val="24"/>
        </w:rPr>
      </w:pPr>
      <w:moveTo w:id="232" w:author="Nathan Dorn" w:date="2024-06-12T11:58:00Z" w16du:dateUtc="2024-06-12T15:58:00Z">
        <w:del w:id="233" w:author="Nathan Dorn" w:date="2024-06-12T12:22:00Z" w16du:dateUtc="2024-06-12T16:22:00Z">
          <w:r w:rsidDel="00FD7301">
            <w:tab/>
          </w:r>
        </w:del>
        <w:r w:rsidRPr="008458E2">
          <w:t xml:space="preserve">We used a published </w:t>
        </w:r>
        <w:del w:id="234" w:author="Nathan Dorn" w:date="2024-06-12T12:24:00Z" w16du:dateUtc="2024-06-12T16:24:00Z">
          <w:r w:rsidRPr="008458E2" w:rsidDel="00B16FC5">
            <w:delText>stage</w:delText>
          </w:r>
        </w:del>
      </w:moveTo>
      <w:ins w:id="235" w:author="Nathan Dorn" w:date="2024-06-12T12:24:00Z" w16du:dateUtc="2024-06-12T16:24:00Z">
        <w:r w:rsidR="00B16FC5">
          <w:t>age</w:t>
        </w:r>
      </w:ins>
      <w:moveTo w:id="236" w:author="Nathan Dorn" w:date="2024-06-12T11:58:00Z" w16du:dateUtc="2024-06-12T15:58:00Z">
        <w:r w:rsidRPr="008458E2">
          <w:t>-structured population model</w:t>
        </w:r>
        <w:r>
          <w:t xml:space="preserve"> </w:t>
        </w:r>
        <w:r>
          <w:fldChar w:fldCharType="begin"/>
        </w:r>
        <w:r>
          <w:instrText xml:space="preserve"> ADDIN ZOTERO_ITEM CSL_CITATION {"citationID":"VVXLKFDj","properties":{"formattedCitation":"(Darby et al., 2015)","plainCitation":"(Darby et al., 2015)","noteIndex":0},"citationItems":[{"id":"qDtGyITR/vv7biQ6G","uris":["http://www.mendeley.com/documents/?uuid=4b3bcdb2-9cf1-4953-bac5-5a7bf31b077a"],"itemData":{"DOI":"10.1007/s10980-015-0205-5","ISSN":"15729761","abstract":"Context: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Ecology","id":"W369gbw0/uR6ZpGQm","issue":"8","issued":{"date-parts":[["2015"]]},"page":"1497-1510","title":"Modeling apple snail population dynamics on the Everglades landscape","type":"article-journal","volume":"30"}}],"schema":"https://github.com/citation-style-language/schema/raw/master/csl-citation.json"} </w:instrText>
        </w:r>
        <w:r>
          <w:fldChar w:fldCharType="separate"/>
        </w:r>
        <w:r w:rsidRPr="00D249A3">
          <w:t>(Darby et al., 2015)</w:t>
        </w:r>
        <w:r>
          <w:fldChar w:fldCharType="end"/>
        </w:r>
        <w:r w:rsidRPr="008458E2">
          <w:t xml:space="preserve"> to create zero</w:t>
        </w:r>
        <w:r>
          <w:t>-</w:t>
        </w:r>
        <w:commentRangeStart w:id="237"/>
        <w:r w:rsidRPr="008458E2">
          <w:t>population growth isocline</w:t>
        </w:r>
        <w:r>
          <w:t>s</w:t>
        </w:r>
        <w:r w:rsidRPr="008458E2">
          <w:t xml:space="preserve"> f</w:t>
        </w:r>
        <w:r>
          <w:t>rom</w:t>
        </w:r>
        <w:r w:rsidRPr="008458E2">
          <w:t xml:space="preserve"> </w:t>
        </w:r>
      </w:moveTo>
      <w:ins w:id="238" w:author="Nathan Dorn" w:date="2024-06-12T12:33:00Z" w16du:dateUtc="2024-06-12T16:33:00Z">
        <w:r w:rsidR="00DF476E">
          <w:t xml:space="preserve">theoretical </w:t>
        </w:r>
      </w:ins>
      <w:moveTo w:id="239" w:author="Nathan Dorn" w:date="2024-06-12T11:58:00Z" w16du:dateUtc="2024-06-12T15:58:00Z">
        <w:r w:rsidRPr="008458E2">
          <w:t>combinat</w:t>
        </w:r>
      </w:moveTo>
      <w:ins w:id="240" w:author="Nathan Dorn" w:date="2024-06-12T12:33:00Z" w16du:dateUtc="2024-06-12T16:33:00Z">
        <w:r w:rsidR="00DF476E">
          <w:t>ions</w:t>
        </w:r>
      </w:ins>
      <w:moveTo w:id="241" w:author="Nathan Dorn" w:date="2024-06-12T11:58:00Z" w16du:dateUtc="2024-06-12T15:58:00Z">
        <w:del w:id="242" w:author="Nathan Dorn" w:date="2024-06-12T12:33:00Z" w16du:dateUtc="2024-06-12T16:33:00Z">
          <w:r w:rsidRPr="008458E2" w:rsidDel="00DF476E">
            <w:delText>orial reassessments</w:delText>
          </w:r>
        </w:del>
        <w:r w:rsidRPr="008458E2">
          <w:t xml:space="preserve"> of two parameters, </w:t>
        </w:r>
      </w:moveTo>
      <w:ins w:id="243" w:author="Nathan Dorn" w:date="2024-06-12T12:33:00Z" w16du:dateUtc="2024-06-12T16:33:00Z">
        <w:r w:rsidR="00621637">
          <w:t xml:space="preserve">juvenile </w:t>
        </w:r>
      </w:ins>
      <w:moveTo w:id="244" w:author="Nathan Dorn" w:date="2024-06-12T11:58:00Z" w16du:dateUtc="2024-06-12T15:58:00Z">
        <w:r>
          <w:t>growth</w:t>
        </w:r>
        <w:r w:rsidRPr="008458E2">
          <w:t xml:space="preserve"> and </w:t>
        </w:r>
        <w:r>
          <w:t xml:space="preserve">survival </w:t>
        </w:r>
        <w:r w:rsidRPr="008458E2">
          <w:t>(</w:t>
        </w:r>
        <w:r>
          <w:t xml:space="preserve">FAS </w:t>
        </w:r>
        <w:r w:rsidRPr="008458E2">
          <w:t>&lt; 10 mm SL)</w:t>
        </w:r>
        <w:r>
          <w:t xml:space="preserve"> </w:t>
        </w:r>
      </w:moveTo>
      <w:ins w:id="245" w:author="Nathan Dorn" w:date="2024-06-12T12:22:00Z" w16du:dateUtc="2024-06-12T16:22:00Z">
        <w:r w:rsidR="00FB2E14">
          <w:t>holding all other variables stable</w:t>
        </w:r>
      </w:ins>
      <w:ins w:id="246" w:author="Nathan Dorn" w:date="2024-06-12T12:33:00Z" w16du:dateUtc="2024-06-12T16:33:00Z">
        <w:r w:rsidR="00621637">
          <w:t xml:space="preserve"> (more details in </w:t>
        </w:r>
      </w:ins>
      <w:ins w:id="247" w:author="Nathan Dorn" w:date="2024-06-12T13:01:00Z" w16du:dateUtc="2024-06-12T17:01:00Z">
        <w:r w:rsidR="00A24376">
          <w:t>Supplemental</w:t>
        </w:r>
      </w:ins>
      <w:ins w:id="248" w:author="Nathan Dorn" w:date="2024-06-12T12:33:00Z" w16du:dateUtc="2024-06-12T16:33:00Z">
        <w:r w:rsidR="00621637">
          <w:t>)</w:t>
        </w:r>
      </w:ins>
      <w:ins w:id="249" w:author="Nathan Dorn" w:date="2024-06-12T12:22:00Z" w16du:dateUtc="2024-06-12T16:22:00Z">
        <w:r w:rsidR="00FB2E14">
          <w:t xml:space="preserve">.  </w:t>
        </w:r>
      </w:ins>
      <w:ins w:id="250" w:author="Nathan Dorn" w:date="2024-06-12T12:44:00Z" w16du:dateUtc="2024-06-12T16:44:00Z">
        <w:r w:rsidR="00453841">
          <w:rPr>
            <w:rStyle w:val="CommentReference"/>
            <w:sz w:val="24"/>
            <w:szCs w:val="24"/>
          </w:rPr>
          <w:t>The model was coded in R using the original parameters although a few parameters were changed to reflect recent changes in understanding of FAS life history (Table S1, Darby et al. 2015).</w:t>
        </w:r>
        <w:r w:rsidR="00A55AE0">
          <w:rPr>
            <w:rStyle w:val="CommentReference"/>
            <w:sz w:val="24"/>
            <w:szCs w:val="24"/>
          </w:rPr>
          <w:t xml:space="preserve">  Isoclines were constructed for two reproductive condit</w:t>
        </w:r>
      </w:ins>
      <w:ins w:id="251" w:author="Nathan Dorn" w:date="2024-06-12T12:45:00Z" w16du:dateUtc="2024-06-12T16:45:00Z">
        <w:r w:rsidR="00A55AE0">
          <w:rPr>
            <w:rStyle w:val="CommentReference"/>
            <w:sz w:val="24"/>
            <w:szCs w:val="24"/>
          </w:rPr>
          <w:t xml:space="preserve">ions which were represented by different </w:t>
        </w:r>
      </w:ins>
      <w:moveTo w:id="252" w:author="Nathan Dorn" w:date="2024-06-12T11:58:00Z" w16du:dateUtc="2024-06-12T15:58:00Z">
        <w:del w:id="253" w:author="Nathan Dorn" w:date="2024-06-12T12:22:00Z" w16du:dateUtc="2024-06-12T16:22:00Z">
          <w:r w:rsidDel="00FB2E14">
            <w:delText xml:space="preserve">under different </w:delText>
          </w:r>
        </w:del>
        <w:r>
          <w:t>hydrologic condition</w:t>
        </w:r>
        <w:del w:id="254" w:author="Nathan Dorn" w:date="2024-06-12T12:23:00Z" w16du:dateUtc="2024-06-12T16:23:00Z">
          <w:r w:rsidDel="007073FC">
            <w:delText>s</w:delText>
          </w:r>
        </w:del>
        <w:r>
          <w:t xml:space="preserve"> </w:t>
        </w:r>
        <w:del w:id="255" w:author="Nathan Dorn" w:date="2024-06-12T12:45:00Z" w16du:dateUtc="2024-06-12T16:45:00Z">
          <w:r w:rsidDel="0023290B">
            <w:delText xml:space="preserve">important for reproduction </w:delText>
          </w:r>
        </w:del>
        <w:r w:rsidRPr="0037105D">
          <w:t>(</w:t>
        </w:r>
      </w:moveTo>
      <w:ins w:id="256" w:author="Nathan Dorn" w:date="2024-06-12T12:39:00Z" w16du:dateUtc="2024-06-12T16:39:00Z">
        <w:r w:rsidR="00006040">
          <w:t>“Good Reproduction” or “</w:t>
        </w:r>
      </w:ins>
      <w:ins w:id="257" w:author="Nathan Dorn" w:date="2024-06-12T12:40:00Z" w16du:dateUtc="2024-06-12T16:40:00Z">
        <w:r w:rsidR="00006040">
          <w:t xml:space="preserve">Poor Reproduction” below; </w:t>
        </w:r>
      </w:ins>
      <w:moveTo w:id="258" w:author="Nathan Dorn" w:date="2024-06-12T11:58:00Z" w16du:dateUtc="2024-06-12T15:58:00Z">
        <w:r>
          <w:t xml:space="preserve">Table S1; </w:t>
        </w:r>
        <w:commentRangeStart w:id="259"/>
        <w:r>
          <w:t>Figure 2</w:t>
        </w:r>
      </w:moveTo>
      <w:commentRangeEnd w:id="259"/>
      <w:r w:rsidR="00EB5530">
        <w:rPr>
          <w:rStyle w:val="CommentReference"/>
          <w:rFonts w:cstheme="minorBidi"/>
        </w:rPr>
        <w:commentReference w:id="259"/>
      </w:r>
      <w:moveTo w:id="260" w:author="Nathan Dorn" w:date="2024-06-12T11:58:00Z" w16du:dateUtc="2024-06-12T15:58:00Z">
        <w:r>
          <w:t>)</w:t>
        </w:r>
        <w:r w:rsidRPr="008458E2">
          <w:t>.</w:t>
        </w:r>
        <w:r>
          <w:t xml:space="preserve"> </w:t>
        </w:r>
      </w:moveTo>
    </w:p>
    <w:p w14:paraId="2982BC5B" w14:textId="77277886" w:rsidR="004728D7" w:rsidRDefault="004728D7" w:rsidP="004728D7">
      <w:pPr>
        <w:pStyle w:val="NATESTYLE1CommonCollege"/>
        <w:spacing w:line="360" w:lineRule="auto"/>
        <w:ind w:firstLine="720"/>
        <w:jc w:val="both"/>
        <w:rPr>
          <w:ins w:id="261" w:author="Nathan Dorn" w:date="2024-06-12T11:58:00Z" w16du:dateUtc="2024-06-12T15:58:00Z"/>
          <w:rStyle w:val="CommentReference"/>
          <w:sz w:val="24"/>
          <w:szCs w:val="24"/>
        </w:rPr>
      </w:pPr>
      <w:moveTo w:id="262" w:author="Nathan Dorn" w:date="2024-06-12T11:58:00Z" w16du:dateUtc="2024-06-12T15:58:00Z">
        <w:r>
          <w:t xml:space="preserve">The </w:t>
        </w:r>
      </w:moveTo>
      <w:commentRangeEnd w:id="237"/>
      <w:r w:rsidR="00D227AE">
        <w:rPr>
          <w:rStyle w:val="CommentReference"/>
          <w:rFonts w:cstheme="minorBidi"/>
        </w:rPr>
        <w:commentReference w:id="237"/>
      </w:r>
      <w:moveTo w:id="263" w:author="Nathan Dorn" w:date="2024-06-12T11:58:00Z" w16du:dateUtc="2024-06-12T15:58:00Z">
        <w:r>
          <w:t xml:space="preserve">isoclines graphically represent </w:t>
        </w:r>
      </w:moveTo>
      <w:ins w:id="264" w:author="Nathan Dorn" w:date="2024-06-12T12:45:00Z" w16du:dateUtc="2024-06-12T16:45:00Z">
        <w:r w:rsidR="0023290B">
          <w:t xml:space="preserve">theoretical </w:t>
        </w:r>
      </w:ins>
      <w:ins w:id="265" w:author="Nathan Dorn" w:date="2024-06-12T12:33:00Z" w16du:dateUtc="2024-06-12T16:33:00Z">
        <w:r w:rsidR="00621637">
          <w:t>co</w:t>
        </w:r>
      </w:ins>
      <w:ins w:id="266" w:author="Nathan Dorn" w:date="2024-06-12T12:34:00Z" w16du:dateUtc="2024-06-12T16:34:00Z">
        <w:r w:rsidR="00621637">
          <w:t>mbinations of the two parameters that stop growth of the population (</w:t>
        </w:r>
      </w:ins>
      <w:ins w:id="267" w:author="Nathan Dorn" w:date="2024-06-12T12:35:00Z" w16du:dateUtc="2024-06-12T16:35:00Z">
        <w:r w:rsidR="00051837" w:rsidRPr="00524172">
          <w:t>λ</w:t>
        </w:r>
        <w:r w:rsidR="00051837">
          <w:t xml:space="preserve"> = 1).  Under the assumption of </w:t>
        </w:r>
      </w:ins>
      <w:ins w:id="268" w:author="Nathan Dorn" w:date="2024-06-12T12:41:00Z" w16du:dateUtc="2024-06-12T16:41:00Z">
        <w:r w:rsidR="00D0474D">
          <w:t>invariant</w:t>
        </w:r>
      </w:ins>
      <w:ins w:id="269" w:author="Nathan Dorn" w:date="2024-06-12T12:35:00Z" w16du:dateUtc="2024-06-12T16:35:00Z">
        <w:r w:rsidR="00051837">
          <w:t xml:space="preserve"> </w:t>
        </w:r>
        <w:r w:rsidR="0069724F">
          <w:t xml:space="preserve">growth and survival </w:t>
        </w:r>
      </w:ins>
      <w:ins w:id="270" w:author="Nathan Dorn" w:date="2024-06-12T12:41:00Z" w16du:dateUtc="2024-06-12T16:41:00Z">
        <w:r w:rsidR="00D0474D">
          <w:t>rates</w:t>
        </w:r>
      </w:ins>
      <w:ins w:id="271" w:author="Nathan Dorn" w:date="2024-06-12T12:35:00Z" w16du:dateUtc="2024-06-12T16:35:00Z">
        <w:r w:rsidR="00051837">
          <w:t xml:space="preserve"> th</w:t>
        </w:r>
      </w:ins>
      <w:ins w:id="272" w:author="Nathan Dorn" w:date="2024-06-12T12:41:00Z" w16du:dateUtc="2024-06-12T16:41:00Z">
        <w:r w:rsidR="00D0474D">
          <w:t>e isoclines</w:t>
        </w:r>
      </w:ins>
      <w:ins w:id="273" w:author="Nathan Dorn" w:date="2024-06-12T12:35:00Z" w16du:dateUtc="2024-06-12T16:35:00Z">
        <w:r w:rsidR="00051837">
          <w:t xml:space="preserve"> </w:t>
        </w:r>
      </w:ins>
      <w:ins w:id="274" w:author="Nathan Dorn" w:date="2024-06-12T12:45:00Z" w16du:dateUtc="2024-06-12T16:45:00Z">
        <w:r w:rsidR="0023290B">
          <w:t>are</w:t>
        </w:r>
      </w:ins>
      <w:ins w:id="275" w:author="Nathan Dorn" w:date="2024-06-12T12:35:00Z" w16du:dateUtc="2024-06-12T16:35:00Z">
        <w:r w:rsidR="00051837">
          <w:t xml:space="preserve"> boundary </w:t>
        </w:r>
      </w:ins>
      <w:ins w:id="276" w:author="Nathan Dorn" w:date="2024-06-12T12:36:00Z" w16du:dateUtc="2024-06-12T16:36:00Z">
        <w:r w:rsidR="0069724F">
          <w:t>condition</w:t>
        </w:r>
      </w:ins>
      <w:ins w:id="277" w:author="Nathan Dorn" w:date="2024-06-12T12:45:00Z" w16du:dateUtc="2024-06-12T16:45:00Z">
        <w:r w:rsidR="0023290B">
          <w:t>s</w:t>
        </w:r>
      </w:ins>
      <w:ins w:id="278" w:author="Nathan Dorn" w:date="2024-06-12T12:36:00Z" w16du:dateUtc="2024-06-12T16:36:00Z">
        <w:r w:rsidR="0069724F">
          <w:t xml:space="preserve"> between a growing or a declining population.  Because the </w:t>
        </w:r>
      </w:ins>
      <w:ins w:id="279" w:author="Nathan Dorn" w:date="2024-06-12T12:38:00Z" w16du:dateUtc="2024-06-12T16:38:00Z">
        <w:r w:rsidR="00662F24">
          <w:t>juvenile</w:t>
        </w:r>
      </w:ins>
      <w:ins w:id="280" w:author="Nathan Dorn" w:date="2024-06-12T12:45:00Z" w16du:dateUtc="2024-06-12T16:45:00Z">
        <w:r w:rsidR="008449FD">
          <w:t xml:space="preserve"> FAS</w:t>
        </w:r>
      </w:ins>
      <w:ins w:id="281" w:author="Nathan Dorn" w:date="2024-06-12T12:38:00Z" w16du:dateUtc="2024-06-12T16:38:00Z">
        <w:r w:rsidR="00662F24">
          <w:t xml:space="preserve"> densiti</w:t>
        </w:r>
      </w:ins>
      <w:ins w:id="282" w:author="Nathan Dorn" w:date="2024-06-12T12:42:00Z" w16du:dateUtc="2024-06-12T16:42:00Z">
        <w:r w:rsidR="005E05A0">
          <w:t>e</w:t>
        </w:r>
      </w:ins>
      <w:ins w:id="283" w:author="Nathan Dorn" w:date="2024-06-12T12:38:00Z" w16du:dateUtc="2024-06-12T16:38:00Z">
        <w:r w:rsidR="00662F24">
          <w:t xml:space="preserve">s are so low and yet can </w:t>
        </w:r>
      </w:ins>
      <w:ins w:id="284" w:author="Nathan Dorn" w:date="2024-06-12T12:36:00Z" w16du:dateUtc="2024-06-12T16:36:00Z">
        <w:r w:rsidR="0069724F">
          <w:t xml:space="preserve">survive </w:t>
        </w:r>
      </w:ins>
      <w:ins w:id="285" w:author="Nathan Dorn" w:date="2024-06-12T12:38:00Z" w16du:dateUtc="2024-06-12T16:38:00Z">
        <w:r w:rsidR="00662F24">
          <w:t xml:space="preserve">and grow </w:t>
        </w:r>
      </w:ins>
      <w:ins w:id="286" w:author="Nathan Dorn" w:date="2024-06-12T12:36:00Z" w16du:dateUtc="2024-06-12T16:36:00Z">
        <w:r w:rsidR="0069724F">
          <w:t>at high densities in</w:t>
        </w:r>
      </w:ins>
      <w:ins w:id="287" w:author="Nathan Dorn" w:date="2024-06-12T12:38:00Z" w16du:dateUtc="2024-06-12T16:38:00Z">
        <w:r w:rsidR="00FD64E0">
          <w:t xml:space="preserve"> predator exclusion</w:t>
        </w:r>
      </w:ins>
      <w:ins w:id="288" w:author="Nathan Dorn" w:date="2024-06-12T12:36:00Z" w16du:dateUtc="2024-06-12T16:36:00Z">
        <w:r w:rsidR="0069724F">
          <w:t xml:space="preserve"> cages (Barrus et al. 202</w:t>
        </w:r>
      </w:ins>
      <w:ins w:id="289" w:author="Nathan Dorn" w:date="2024-06-12T12:53:00Z" w16du:dateUtc="2024-06-12T16:53:00Z">
        <w:r w:rsidR="002D6C7C">
          <w:t>3</w:t>
        </w:r>
      </w:ins>
      <w:ins w:id="290" w:author="Nathan Dorn" w:date="2024-06-12T12:36:00Z" w16du:dateUtc="2024-06-12T16:36:00Z">
        <w:r w:rsidR="0069724F">
          <w:t xml:space="preserve">) we considered </w:t>
        </w:r>
      </w:ins>
      <w:ins w:id="291" w:author="Nathan Dorn" w:date="2024-06-12T12:37:00Z" w16du:dateUtc="2024-06-12T16:37:00Z">
        <w:r w:rsidR="00757260">
          <w:t xml:space="preserve">traditional </w:t>
        </w:r>
      </w:ins>
      <w:ins w:id="292" w:author="Nathan Dorn" w:date="2024-06-12T12:36:00Z" w16du:dateUtc="2024-06-12T16:36:00Z">
        <w:r w:rsidR="0069724F">
          <w:t xml:space="preserve">density dependence </w:t>
        </w:r>
      </w:ins>
      <w:ins w:id="293" w:author="Nathan Dorn" w:date="2024-06-12T12:37:00Z" w16du:dateUtc="2024-06-12T16:37:00Z">
        <w:r w:rsidR="00007C96">
          <w:t xml:space="preserve">in the parameters </w:t>
        </w:r>
      </w:ins>
      <w:ins w:id="294" w:author="Nathan Dorn" w:date="2024-06-12T12:36:00Z" w16du:dateUtc="2024-06-12T16:36:00Z">
        <w:r w:rsidR="0069724F">
          <w:t xml:space="preserve">to be </w:t>
        </w:r>
      </w:ins>
      <w:ins w:id="295" w:author="Nathan Dorn" w:date="2024-06-12T12:37:00Z" w16du:dateUtc="2024-06-12T16:37:00Z">
        <w:r w:rsidR="0069724F">
          <w:t>irrelevant</w:t>
        </w:r>
      </w:ins>
      <w:ins w:id="296" w:author="Nathan Dorn" w:date="2024-06-12T12:46:00Z" w16du:dateUtc="2024-06-12T16:46:00Z">
        <w:r w:rsidR="00E66F22">
          <w:t xml:space="preserve"> to our model evaluations</w:t>
        </w:r>
      </w:ins>
      <w:ins w:id="297" w:author="Nathan Dorn" w:date="2024-06-12T12:47:00Z" w16du:dateUtc="2024-06-12T16:47:00Z">
        <w:r w:rsidR="00E66F22">
          <w:t xml:space="preserve"> which were simply trying to identify parameters that would produce an increasing </w:t>
        </w:r>
        <w:r w:rsidR="00942DB4">
          <w:t xml:space="preserve">or decreasing </w:t>
        </w:r>
        <w:r w:rsidR="00E66F22">
          <w:t>population year over year</w:t>
        </w:r>
      </w:ins>
      <w:ins w:id="298" w:author="Nathan Dorn" w:date="2024-06-12T12:46:00Z" w16du:dateUtc="2024-06-12T16:46:00Z">
        <w:r w:rsidR="00E66F22">
          <w:t>.</w:t>
        </w:r>
      </w:ins>
      <w:ins w:id="299" w:author="Nathan Dorn" w:date="2024-06-12T12:37:00Z" w16du:dateUtc="2024-06-12T16:37:00Z">
        <w:r w:rsidR="0069724F">
          <w:t xml:space="preserve"> </w:t>
        </w:r>
      </w:ins>
      <w:ins w:id="300" w:author="Nathan Dorn" w:date="2024-06-12T12:35:00Z" w16du:dateUtc="2024-06-12T16:35:00Z">
        <w:r w:rsidR="00051837">
          <w:t xml:space="preserve"> </w:t>
        </w:r>
      </w:ins>
      <w:moveTo w:id="301" w:author="Nathan Dorn" w:date="2024-06-12T11:58:00Z" w16du:dateUtc="2024-06-12T15:58:00Z">
        <w:del w:id="302" w:author="Nathan Dorn" w:date="2024-06-12T12:34:00Z" w16du:dateUtc="2024-06-12T16:34:00Z">
          <w:r w:rsidDel="00621637">
            <w:delText>if the popu</w:delText>
          </w:r>
        </w:del>
        <w:proofErr w:type="spellStart"/>
        <w:r>
          <w:t>lation</w:t>
        </w:r>
        <w:proofErr w:type="spellEnd"/>
        <w:r>
          <w:t xml:space="preserve"> </w:t>
        </w:r>
        <w:del w:id="303" w:author="Nathan Dorn" w:date="2024-06-12T12:39:00Z" w16du:dateUtc="2024-06-12T16:39:00Z">
          <w:r w:rsidDel="00FD64E0">
            <w:delText>growing, declining, or at replacement under many juvenile growth and survival rates given the two</w:delText>
          </w:r>
        </w:del>
        <w:del w:id="304" w:author="Nathan Dorn" w:date="2024-06-12T12:42:00Z" w16du:dateUtc="2024-06-12T16:42:00Z">
          <w:r w:rsidDel="00466EEE">
            <w:delText xml:space="preserve"> hydrologic treatments in LILA that affect reproduction (Figure 2).</w:delText>
          </w:r>
          <w:r w:rsidRPr="00C5007F" w:rsidDel="00466EEE">
            <w:rPr>
              <w:rStyle w:val="CommentReference"/>
              <w:sz w:val="24"/>
              <w:szCs w:val="24"/>
            </w:rPr>
            <w:delText xml:space="preserve"> </w:delText>
          </w:r>
          <w:r w:rsidDel="005E05A0">
            <w:rPr>
              <w:rStyle w:val="CommentReference"/>
              <w:sz w:val="24"/>
              <w:szCs w:val="24"/>
            </w:rPr>
            <w:delText>The model was coded in R using the original parameters although a few parameters were changed to reflect recent changes in understanding of FAS life history (Table S1, Darby et al. 2015).</w:delText>
          </w:r>
        </w:del>
      </w:moveTo>
      <w:moveToRangeEnd w:id="229"/>
    </w:p>
    <w:p w14:paraId="4AD32671" w14:textId="13D06E01" w:rsidR="004728D7" w:rsidRPr="00792A06" w:rsidRDefault="00792A06">
      <w:pPr>
        <w:pStyle w:val="NATESTYLE1CommonCollege"/>
        <w:spacing w:line="360" w:lineRule="auto"/>
        <w:jc w:val="both"/>
        <w:rPr>
          <w:i/>
          <w:iCs/>
          <w:rPrChange w:id="305" w:author="Nathan Dorn" w:date="2024-06-12T11:58:00Z" w16du:dateUtc="2024-06-12T15:58:00Z">
            <w:rPr/>
          </w:rPrChange>
        </w:rPr>
        <w:pPrChange w:id="306" w:author="Nathan Dorn" w:date="2024-06-12T11:58:00Z" w16du:dateUtc="2024-06-12T15:58:00Z">
          <w:pPr>
            <w:pStyle w:val="NATESTYLE1CommonCollege"/>
            <w:spacing w:line="360" w:lineRule="auto"/>
            <w:ind w:firstLine="720"/>
            <w:jc w:val="both"/>
          </w:pPr>
        </w:pPrChange>
      </w:pPr>
      <w:ins w:id="307" w:author="Nathan Dorn" w:date="2024-06-12T11:58:00Z" w16du:dateUtc="2024-06-12T15:58:00Z">
        <w:r w:rsidRPr="00792A06">
          <w:rPr>
            <w:rStyle w:val="CommentReference"/>
            <w:i/>
            <w:iCs/>
            <w:sz w:val="24"/>
            <w:szCs w:val="24"/>
            <w:rPrChange w:id="308" w:author="Nathan Dorn" w:date="2024-06-12T11:58:00Z" w16du:dateUtc="2024-06-12T15:58:00Z">
              <w:rPr>
                <w:rStyle w:val="CommentReference"/>
                <w:sz w:val="24"/>
                <w:szCs w:val="24"/>
              </w:rPr>
            </w:rPrChange>
          </w:rPr>
          <w:t>Survival and Growth in the field</w:t>
        </w:r>
      </w:ins>
    </w:p>
    <w:p w14:paraId="2A833600" w14:textId="4E0B0BA1" w:rsidR="006C3755" w:rsidRDefault="0048065C" w:rsidP="00EA3C28">
      <w:pPr>
        <w:pStyle w:val="NATESTYLE1CommonCollege"/>
        <w:spacing w:line="360" w:lineRule="auto"/>
        <w:ind w:firstLine="720"/>
        <w:jc w:val="both"/>
      </w:pPr>
      <w:r>
        <w:rPr>
          <w:rStyle w:val="CommentReference"/>
          <w:sz w:val="24"/>
          <w:szCs w:val="24"/>
        </w:rPr>
        <w:lastRenderedPageBreak/>
        <w:t xml:space="preserve">Our </w:t>
      </w:r>
      <w:del w:id="309" w:author="Nathan Dorn" w:date="2024-06-12T11:52:00Z" w16du:dateUtc="2024-06-12T15:52:00Z">
        <w:r w:rsidDel="00506F1E">
          <w:rPr>
            <w:rStyle w:val="CommentReference"/>
            <w:sz w:val="24"/>
            <w:szCs w:val="24"/>
          </w:rPr>
          <w:delText xml:space="preserve">work </w:delText>
        </w:r>
      </w:del>
      <w:ins w:id="310" w:author="Nathan Dorn" w:date="2024-06-12T11:52:00Z" w16du:dateUtc="2024-06-12T15:52:00Z">
        <w:r w:rsidR="00506F1E">
          <w:rPr>
            <w:rStyle w:val="CommentReference"/>
            <w:sz w:val="24"/>
            <w:szCs w:val="24"/>
          </w:rPr>
          <w:t xml:space="preserve">measures of survival and growth </w:t>
        </w:r>
      </w:ins>
      <w:del w:id="311" w:author="Nathan Dorn" w:date="2024-06-12T11:52:00Z" w16du:dateUtc="2024-06-12T15:52:00Z">
        <w:r w:rsidDel="00506F1E">
          <w:rPr>
            <w:rStyle w:val="CommentReference"/>
            <w:sz w:val="24"/>
            <w:szCs w:val="24"/>
          </w:rPr>
          <w:delText xml:space="preserve">was </w:delText>
        </w:r>
      </w:del>
      <w:ins w:id="312" w:author="Nathan Dorn" w:date="2024-06-12T11:52:00Z" w16du:dateUtc="2024-06-12T15:52:00Z">
        <w:r w:rsidR="00506F1E">
          <w:rPr>
            <w:rStyle w:val="CommentReference"/>
            <w:sz w:val="24"/>
            <w:szCs w:val="24"/>
          </w:rPr>
          <w:t>were made</w:t>
        </w:r>
      </w:ins>
      <w:del w:id="313" w:author="Nathan Dorn" w:date="2024-06-12T11:52:00Z" w16du:dateUtc="2024-06-12T15:52:00Z">
        <w:r w:rsidR="008F4491" w:rsidDel="00506F1E">
          <w:rPr>
            <w:rStyle w:val="CommentReference"/>
            <w:sz w:val="24"/>
            <w:szCs w:val="24"/>
          </w:rPr>
          <w:delText>conducted</w:delText>
        </w:r>
      </w:del>
      <w:r w:rsidR="008F4491">
        <w:rPr>
          <w:rStyle w:val="CommentReference"/>
          <w:sz w:val="24"/>
          <w:szCs w:val="24"/>
        </w:rPr>
        <w:t xml:space="preserve"> </w:t>
      </w:r>
      <w:r>
        <w:rPr>
          <w:rStyle w:val="CommentReference"/>
          <w:sz w:val="24"/>
          <w:szCs w:val="24"/>
        </w:rPr>
        <w:t xml:space="preserve">in </w:t>
      </w:r>
      <w:ins w:id="314" w:author="Nathan Dorn" w:date="2024-06-12T11:51:00Z" w16du:dateUtc="2024-06-12T15:51:00Z">
        <w:r w:rsidR="00FD643B">
          <w:rPr>
            <w:rStyle w:val="CommentReference"/>
            <w:sz w:val="24"/>
            <w:szCs w:val="24"/>
          </w:rPr>
          <w:t>two locations within the Everglades ecosystem.  T</w:t>
        </w:r>
      </w:ins>
      <w:del w:id="315" w:author="Nathan Dorn" w:date="2024-06-12T11:52:00Z" w16du:dateUtc="2024-06-12T15:52:00Z">
        <w:r w:rsidDel="00FD643B">
          <w:rPr>
            <w:rStyle w:val="CommentReference"/>
            <w:sz w:val="24"/>
            <w:szCs w:val="24"/>
          </w:rPr>
          <w:delText>t</w:delText>
        </w:r>
      </w:del>
      <w:r>
        <w:rPr>
          <w:rStyle w:val="CommentReference"/>
          <w:sz w:val="24"/>
          <w:szCs w:val="24"/>
        </w:rPr>
        <w:t xml:space="preserve">he Loxahatchee Impoundment Landscape Assessment (LILA) </w:t>
      </w:r>
      <w:r w:rsidR="008F4491">
        <w:rPr>
          <w:rStyle w:val="CommentReference"/>
          <w:sz w:val="24"/>
          <w:szCs w:val="24"/>
        </w:rPr>
        <w:t>wetlands</w:t>
      </w:r>
      <w:r w:rsidR="00B8131F">
        <w:rPr>
          <w:rStyle w:val="CommentReference"/>
          <w:sz w:val="24"/>
          <w:szCs w:val="24"/>
        </w:rPr>
        <w:t xml:space="preserve"> </w:t>
      </w:r>
      <w:r>
        <w:rPr>
          <w:rStyle w:val="CommentReference"/>
          <w:sz w:val="24"/>
          <w:szCs w:val="24"/>
        </w:rPr>
        <w:t xml:space="preserve">and two sites in the western portion of </w:t>
      </w:r>
      <w:r w:rsidR="00B8131F">
        <w:rPr>
          <w:rStyle w:val="CommentReference"/>
          <w:sz w:val="24"/>
          <w:szCs w:val="24"/>
        </w:rPr>
        <w:t>W</w:t>
      </w:r>
      <w:r>
        <w:rPr>
          <w:rStyle w:val="CommentReference"/>
          <w:sz w:val="24"/>
          <w:szCs w:val="24"/>
        </w:rPr>
        <w:t xml:space="preserve">ater </w:t>
      </w:r>
      <w:r w:rsidR="00B8131F">
        <w:rPr>
          <w:rStyle w:val="CommentReference"/>
          <w:sz w:val="24"/>
          <w:szCs w:val="24"/>
        </w:rPr>
        <w:t>C</w:t>
      </w:r>
      <w:r>
        <w:rPr>
          <w:rStyle w:val="CommentReference"/>
          <w:sz w:val="24"/>
          <w:szCs w:val="24"/>
        </w:rPr>
        <w:t xml:space="preserve">onservation </w:t>
      </w:r>
      <w:r w:rsidR="00B8131F">
        <w:rPr>
          <w:rStyle w:val="CommentReference"/>
          <w:sz w:val="24"/>
          <w:szCs w:val="24"/>
        </w:rPr>
        <w:t>A</w:t>
      </w:r>
      <w:r>
        <w:rPr>
          <w:rStyle w:val="CommentReference"/>
          <w:sz w:val="24"/>
          <w:szCs w:val="24"/>
        </w:rPr>
        <w:t>rea 3A (WCA3A</w:t>
      </w:r>
      <w:r w:rsidR="00F64011">
        <w:rPr>
          <w:rStyle w:val="CommentReference"/>
          <w:sz w:val="24"/>
          <w:szCs w:val="24"/>
        </w:rPr>
        <w:t>; Figure 1</w:t>
      </w:r>
      <w:r>
        <w:rPr>
          <w:rStyle w:val="CommentReference"/>
          <w:sz w:val="24"/>
          <w:szCs w:val="24"/>
        </w:rPr>
        <w:t>)</w:t>
      </w:r>
      <w:r w:rsidR="00540574">
        <w:rPr>
          <w:rStyle w:val="CommentReference"/>
          <w:sz w:val="24"/>
          <w:szCs w:val="24"/>
        </w:rPr>
        <w:t xml:space="preserve"> i</w:t>
      </w:r>
      <w:r w:rsidR="003D7D76">
        <w:rPr>
          <w:rStyle w:val="CommentReference"/>
          <w:sz w:val="24"/>
          <w:szCs w:val="24"/>
        </w:rPr>
        <w:t>n Florida</w:t>
      </w:r>
      <w:r w:rsidR="00B8131F">
        <w:rPr>
          <w:rStyle w:val="CommentReference"/>
          <w:sz w:val="24"/>
          <w:szCs w:val="24"/>
        </w:rPr>
        <w:t>,</w:t>
      </w:r>
      <w:r w:rsidR="003D7D76">
        <w:rPr>
          <w:rStyle w:val="CommentReference"/>
          <w:sz w:val="24"/>
          <w:szCs w:val="24"/>
        </w:rPr>
        <w:t xml:space="preserve"> USA</w:t>
      </w:r>
      <w:r>
        <w:rPr>
          <w:rStyle w:val="CommentReference"/>
          <w:sz w:val="24"/>
          <w:szCs w:val="24"/>
        </w:rPr>
        <w:t xml:space="preserve">. LILA consists of four 8 ha </w:t>
      </w:r>
      <w:ins w:id="316" w:author="Nathan Dorn" w:date="2024-06-12T11:53:00Z" w16du:dateUtc="2024-06-12T15:53:00Z">
        <w:r w:rsidR="00C56832">
          <w:rPr>
            <w:rStyle w:val="CommentReference"/>
            <w:sz w:val="24"/>
            <w:szCs w:val="24"/>
          </w:rPr>
          <w:t xml:space="preserve">impounded </w:t>
        </w:r>
      </w:ins>
      <w:del w:id="317" w:author="Nathan Dorn" w:date="2024-06-12T11:53:00Z" w16du:dateUtc="2024-06-12T15:53:00Z">
        <w:r w:rsidDel="00C56832">
          <w:rPr>
            <w:rStyle w:val="CommentReference"/>
            <w:sz w:val="24"/>
            <w:szCs w:val="24"/>
          </w:rPr>
          <w:delText xml:space="preserve">experimental </w:delText>
        </w:r>
      </w:del>
      <w:r>
        <w:rPr>
          <w:rStyle w:val="CommentReference"/>
          <w:sz w:val="24"/>
          <w:szCs w:val="24"/>
        </w:rPr>
        <w:t>wetlands</w:t>
      </w:r>
      <w:del w:id="318" w:author="Nathan Dorn" w:date="2024-06-12T11:53:00Z" w16du:dateUtc="2024-06-12T15:53:00Z">
        <w:r w:rsidDel="00506F1E">
          <w:rPr>
            <w:rStyle w:val="CommentReference"/>
            <w:sz w:val="24"/>
            <w:szCs w:val="24"/>
          </w:rPr>
          <w:delText xml:space="preserve"> </w:delText>
        </w:r>
        <w:r w:rsidR="00B8131F" w:rsidDel="00506F1E">
          <w:rPr>
            <w:rStyle w:val="CommentReference"/>
            <w:sz w:val="24"/>
            <w:szCs w:val="24"/>
          </w:rPr>
          <w:delText xml:space="preserve">(macrocosms </w:delText>
        </w:r>
        <w:r w:rsidDel="00506F1E">
          <w:rPr>
            <w:rStyle w:val="CommentReference"/>
            <w:sz w:val="24"/>
            <w:szCs w:val="24"/>
          </w:rPr>
          <w:delText>M1-M4</w:delText>
        </w:r>
        <w:r w:rsidR="00B8131F" w:rsidDel="00506F1E">
          <w:rPr>
            <w:rStyle w:val="CommentReference"/>
            <w:sz w:val="24"/>
            <w:szCs w:val="24"/>
          </w:rPr>
          <w:delText>)</w:delText>
        </w:r>
        <w:r w:rsidDel="00C56832">
          <w:rPr>
            <w:rStyle w:val="CommentReference"/>
            <w:sz w:val="24"/>
            <w:szCs w:val="24"/>
          </w:rPr>
          <w:delText>,</w:delText>
        </w:r>
      </w:del>
      <w:r>
        <w:rPr>
          <w:rStyle w:val="CommentReference"/>
          <w:sz w:val="24"/>
          <w:szCs w:val="24"/>
        </w:rPr>
        <w:t xml:space="preserve"> </w:t>
      </w:r>
      <w:ins w:id="319" w:author="Nathan Dorn" w:date="2024-06-12T11:53:00Z" w16du:dateUtc="2024-06-12T15:53:00Z">
        <w:r w:rsidR="00C56832">
          <w:rPr>
            <w:rStyle w:val="CommentReference"/>
            <w:sz w:val="24"/>
            <w:szCs w:val="24"/>
          </w:rPr>
          <w:t xml:space="preserve">with </w:t>
        </w:r>
      </w:ins>
      <w:del w:id="320" w:author="Nathan Dorn" w:date="2024-06-12T11:53:00Z" w16du:dateUtc="2024-06-12T15:53:00Z">
        <w:r w:rsidDel="00C56832">
          <w:rPr>
            <w:rStyle w:val="CommentReference"/>
            <w:sz w:val="24"/>
            <w:szCs w:val="24"/>
          </w:rPr>
          <w:delText xml:space="preserve">that </w:delText>
        </w:r>
      </w:del>
      <w:del w:id="321" w:author="Nathan Dorn" w:date="2024-06-12T11:54:00Z" w16du:dateUtc="2024-06-12T15:54:00Z">
        <w:r w:rsidDel="00BA7A2C">
          <w:rPr>
            <w:rStyle w:val="CommentReference"/>
            <w:sz w:val="24"/>
            <w:szCs w:val="24"/>
          </w:rPr>
          <w:delText xml:space="preserve">mimic the </w:delText>
        </w:r>
      </w:del>
      <w:r>
        <w:rPr>
          <w:rStyle w:val="CommentReference"/>
          <w:sz w:val="24"/>
          <w:szCs w:val="24"/>
        </w:rPr>
        <w:t xml:space="preserve">ridge and slough </w:t>
      </w:r>
      <w:ins w:id="322" w:author="Nathan Dorn" w:date="2024-06-12T11:54:00Z" w16du:dateUtc="2024-06-12T15:54:00Z">
        <w:r w:rsidR="00BA7A2C">
          <w:rPr>
            <w:rStyle w:val="CommentReference"/>
            <w:sz w:val="24"/>
            <w:szCs w:val="24"/>
          </w:rPr>
          <w:t xml:space="preserve">elevation features and hydro-patterns that mimic the </w:t>
        </w:r>
      </w:ins>
      <w:del w:id="323" w:author="Nathan Dorn" w:date="2024-06-12T11:54:00Z" w16du:dateUtc="2024-06-12T15:54:00Z">
        <w:r w:rsidDel="00BA7A2C">
          <w:rPr>
            <w:rStyle w:val="CommentReference"/>
            <w:sz w:val="24"/>
            <w:szCs w:val="24"/>
          </w:rPr>
          <w:delText>landscape</w:delText>
        </w:r>
      </w:del>
      <w:ins w:id="324" w:author="Nathan Dorn" w:date="2024-06-12T11:54:00Z" w16du:dateUtc="2024-06-12T15:54:00Z">
        <w:r w:rsidR="00BA7A2C">
          <w:rPr>
            <w:rStyle w:val="CommentReference"/>
            <w:sz w:val="24"/>
            <w:szCs w:val="24"/>
          </w:rPr>
          <w:t>wetlands</w:t>
        </w:r>
      </w:ins>
      <w:r>
        <w:rPr>
          <w:rStyle w:val="CommentReference"/>
          <w:sz w:val="24"/>
          <w:szCs w:val="24"/>
        </w:rPr>
        <w:t xml:space="preserve"> of the Everglades</w:t>
      </w:r>
      <w:r w:rsidR="00E41663">
        <w:rPr>
          <w:rStyle w:val="CommentReference"/>
          <w:sz w:val="24"/>
          <w:szCs w:val="24"/>
        </w:rPr>
        <w:t xml:space="preserve"> (Figure 1B)</w:t>
      </w:r>
      <w:r>
        <w:rPr>
          <w:rStyle w:val="CommentReference"/>
          <w:sz w:val="24"/>
          <w:szCs w:val="24"/>
        </w:rPr>
        <w:t xml:space="preserve">. </w:t>
      </w:r>
      <w:ins w:id="325" w:author="Nathan Dorn" w:date="2024-06-12T11:55:00Z" w16du:dateUtc="2024-06-12T15:55:00Z">
        <w:r w:rsidR="00BA7A2C">
          <w:rPr>
            <w:rStyle w:val="CommentReference"/>
            <w:sz w:val="24"/>
            <w:szCs w:val="24"/>
          </w:rPr>
          <w:t>Both wetlands have seasonally varying water levels but t</w:t>
        </w:r>
      </w:ins>
      <w:del w:id="326" w:author="Nathan Dorn" w:date="2024-06-12T11:55:00Z" w16du:dateUtc="2024-06-12T15:55:00Z">
        <w:r w:rsidDel="00BA7A2C">
          <w:rPr>
            <w:rStyle w:val="CommentReference"/>
            <w:sz w:val="24"/>
            <w:szCs w:val="24"/>
          </w:rPr>
          <w:delText>T</w:delText>
        </w:r>
      </w:del>
      <w:proofErr w:type="gramStart"/>
      <w:r>
        <w:rPr>
          <w:rStyle w:val="CommentReference"/>
          <w:sz w:val="24"/>
          <w:szCs w:val="24"/>
        </w:rPr>
        <w:t>he</w:t>
      </w:r>
      <w:proofErr w:type="gramEnd"/>
      <w:r>
        <w:rPr>
          <w:rStyle w:val="CommentReference"/>
          <w:sz w:val="24"/>
          <w:szCs w:val="24"/>
        </w:rPr>
        <w:t xml:space="preserve"> water levels in LILA are </w:t>
      </w:r>
      <w:ins w:id="327" w:author="Nathan Dorn" w:date="2024-06-12T11:55:00Z" w16du:dateUtc="2024-06-12T15:55:00Z">
        <w:r w:rsidR="00BA7A2C">
          <w:rPr>
            <w:rStyle w:val="CommentReference"/>
            <w:sz w:val="24"/>
            <w:szCs w:val="24"/>
          </w:rPr>
          <w:t xml:space="preserve">under partial </w:t>
        </w:r>
      </w:ins>
      <w:r>
        <w:rPr>
          <w:rStyle w:val="CommentReference"/>
          <w:sz w:val="24"/>
          <w:szCs w:val="24"/>
        </w:rPr>
        <w:t>control</w:t>
      </w:r>
      <w:del w:id="328" w:author="Nathan Dorn" w:date="2024-06-12T11:55:00Z" w16du:dateUtc="2024-06-12T15:55:00Z">
        <w:r w:rsidDel="00BA7A2C">
          <w:rPr>
            <w:rStyle w:val="CommentReference"/>
            <w:sz w:val="24"/>
            <w:szCs w:val="24"/>
          </w:rPr>
          <w:delText>led</w:delText>
        </w:r>
      </w:del>
      <w:r>
        <w:rPr>
          <w:rStyle w:val="CommentReference"/>
          <w:sz w:val="24"/>
          <w:szCs w:val="24"/>
        </w:rPr>
        <w:t xml:space="preserve"> by pumps and culverts </w:t>
      </w:r>
      <w:r w:rsidR="00F35420">
        <w:rPr>
          <w:rStyle w:val="CommentReference"/>
          <w:sz w:val="24"/>
          <w:szCs w:val="24"/>
        </w:rPr>
        <w:t>to perform</w:t>
      </w:r>
      <w:r>
        <w:rPr>
          <w:rStyle w:val="CommentReference"/>
          <w:sz w:val="24"/>
          <w:szCs w:val="24"/>
        </w:rPr>
        <w:t xml:space="preserve"> landscape</w:t>
      </w:r>
      <w:r w:rsidR="00B8131F">
        <w:rPr>
          <w:rStyle w:val="CommentReference"/>
          <w:sz w:val="24"/>
          <w:szCs w:val="24"/>
        </w:rPr>
        <w:t>-</w:t>
      </w:r>
      <w:r>
        <w:rPr>
          <w:rStyle w:val="CommentReference"/>
          <w:sz w:val="24"/>
          <w:szCs w:val="24"/>
        </w:rPr>
        <w:t>scale hydrologic experiments</w:t>
      </w:r>
      <w:ins w:id="329" w:author="Nathan Dorn" w:date="2024-06-12T11:55:00Z" w16du:dateUtc="2024-06-12T15:55:00Z">
        <w:r w:rsidR="00BA7A2C">
          <w:rPr>
            <w:rStyle w:val="CommentReference"/>
            <w:sz w:val="24"/>
            <w:szCs w:val="24"/>
          </w:rPr>
          <w:t xml:space="preserve"> (see Supplemental)</w:t>
        </w:r>
      </w:ins>
      <w:r>
        <w:rPr>
          <w:rStyle w:val="CommentReference"/>
          <w:sz w:val="24"/>
          <w:szCs w:val="24"/>
        </w:rPr>
        <w:t xml:space="preserve">. </w:t>
      </w:r>
      <w:ins w:id="330" w:author="Nathan Dorn" w:date="2024-06-12T11:55:00Z" w16du:dateUtc="2024-06-12T15:55:00Z">
        <w:r w:rsidR="00BA7A2C">
          <w:rPr>
            <w:rStyle w:val="CommentReference"/>
            <w:sz w:val="24"/>
            <w:szCs w:val="24"/>
          </w:rPr>
          <w:t xml:space="preserve">We worked in two wetlands impoundments that had </w:t>
        </w:r>
      </w:ins>
      <w:ins w:id="331" w:author="Nathan Dorn" w:date="2024-06-12T12:03:00Z" w16du:dateUtc="2024-06-12T16:03:00Z">
        <w:r w:rsidR="00DB526F">
          <w:rPr>
            <w:rStyle w:val="CommentReference"/>
            <w:sz w:val="24"/>
            <w:szCs w:val="24"/>
          </w:rPr>
          <w:t xml:space="preserve">hydrologic </w:t>
        </w:r>
      </w:ins>
      <w:ins w:id="332" w:author="Nathan Dorn" w:date="2024-06-12T11:56:00Z" w16du:dateUtc="2024-06-12T15:56:00Z">
        <w:r w:rsidR="00E45274">
          <w:rPr>
            <w:rStyle w:val="CommentReference"/>
            <w:sz w:val="24"/>
            <w:szCs w:val="24"/>
          </w:rPr>
          <w:t xml:space="preserve">conditions deemed better for FAS </w:t>
        </w:r>
        <w:commentRangeStart w:id="333"/>
        <w:r w:rsidR="00E45274">
          <w:rPr>
            <w:rStyle w:val="CommentReference"/>
            <w:sz w:val="24"/>
            <w:szCs w:val="24"/>
          </w:rPr>
          <w:t>reproduction</w:t>
        </w:r>
      </w:ins>
      <w:del w:id="334" w:author="Nathan Dorn" w:date="2024-06-12T11:56:00Z" w16du:dateUtc="2024-06-12T15:56:00Z">
        <w:r w:rsidDel="00E45274">
          <w:rPr>
            <w:rStyle w:val="CommentReference"/>
            <w:sz w:val="24"/>
            <w:szCs w:val="24"/>
          </w:rPr>
          <w:delText>Wetlands M1 &amp; M3 were managed for an unconstrained hydrologic treatment</w:delText>
        </w:r>
        <w:r w:rsidR="00B8131F" w:rsidDel="00E45274">
          <w:rPr>
            <w:rStyle w:val="CommentReference"/>
            <w:sz w:val="24"/>
            <w:szCs w:val="24"/>
          </w:rPr>
          <w:delText xml:space="preserve"> </w:delText>
        </w:r>
        <w:r w:rsidDel="00E45274">
          <w:rPr>
            <w:rStyle w:val="CommentReference"/>
            <w:sz w:val="24"/>
            <w:szCs w:val="24"/>
          </w:rPr>
          <w:delText xml:space="preserve">while M2 &amp; M4 were managed for a constrained </w:delText>
        </w:r>
        <w:r w:rsidR="009047FF" w:rsidDel="00E45274">
          <w:rPr>
            <w:rStyle w:val="CommentReference"/>
            <w:sz w:val="24"/>
            <w:szCs w:val="24"/>
          </w:rPr>
          <w:delText>hydrologic treatment</w:delText>
        </w:r>
        <w:r w:rsidR="000E5052" w:rsidDel="00E45274">
          <w:rPr>
            <w:rStyle w:val="CommentReference"/>
            <w:sz w:val="24"/>
            <w:szCs w:val="24"/>
          </w:rPr>
          <w:delText xml:space="preserve">. </w:delText>
        </w:r>
        <w:r w:rsidDel="00E45274">
          <w:rPr>
            <w:rStyle w:val="CommentReference"/>
            <w:sz w:val="24"/>
            <w:szCs w:val="24"/>
          </w:rPr>
          <w:delText xml:space="preserve">The unconstrained wetlands are generally deeper than constrained wetlands </w:delText>
        </w:r>
        <w:r w:rsidR="006D502F" w:rsidDel="00E45274">
          <w:rPr>
            <w:rStyle w:val="CommentReference"/>
            <w:sz w:val="24"/>
            <w:szCs w:val="24"/>
          </w:rPr>
          <w:delText xml:space="preserve">and depths rise faster in the wet season </w:delText>
        </w:r>
        <w:r w:rsidDel="00E45274">
          <w:rPr>
            <w:rStyle w:val="CommentReference"/>
            <w:sz w:val="24"/>
            <w:szCs w:val="24"/>
          </w:rPr>
          <w:delText>although wetlands reach the same low water level</w:delText>
        </w:r>
        <w:r w:rsidR="006D6E27" w:rsidDel="00E45274">
          <w:rPr>
            <w:rStyle w:val="CommentReference"/>
            <w:sz w:val="24"/>
            <w:szCs w:val="24"/>
          </w:rPr>
          <w:delText>s</w:delText>
        </w:r>
        <w:r w:rsidR="00727360" w:rsidDel="00E45274">
          <w:rPr>
            <w:rStyle w:val="CommentReference"/>
            <w:sz w:val="24"/>
            <w:szCs w:val="24"/>
          </w:rPr>
          <w:delText xml:space="preserve"> in the dry season</w:delText>
        </w:r>
        <w:r w:rsidDel="00E45274">
          <w:rPr>
            <w:rStyle w:val="CommentReference"/>
            <w:sz w:val="24"/>
            <w:szCs w:val="24"/>
          </w:rPr>
          <w:delText xml:space="preserve">. </w:delText>
        </w:r>
        <w:r w:rsidR="006D502F" w:rsidDel="00E45274">
          <w:rPr>
            <w:rStyle w:val="CommentReference"/>
            <w:sz w:val="24"/>
            <w:szCs w:val="24"/>
          </w:rPr>
          <w:delText>S</w:delText>
        </w:r>
        <w:r w:rsidR="00E0601B" w:rsidDel="00E45274">
          <w:rPr>
            <w:rStyle w:val="CommentReference"/>
            <w:sz w:val="24"/>
            <w:szCs w:val="24"/>
          </w:rPr>
          <w:delText>hallower</w:delText>
        </w:r>
        <w:r w:rsidR="00E76A28" w:rsidDel="00E45274">
          <w:rPr>
            <w:rStyle w:val="CommentReference"/>
            <w:sz w:val="24"/>
            <w:szCs w:val="24"/>
          </w:rPr>
          <w:delText xml:space="preserve"> water levels are </w:delText>
        </w:r>
        <w:r w:rsidR="00CF120B" w:rsidDel="00E45274">
          <w:rPr>
            <w:rStyle w:val="CommentReference"/>
            <w:sz w:val="24"/>
            <w:szCs w:val="24"/>
          </w:rPr>
          <w:delText xml:space="preserve">generally favorable for </w:delText>
        </w:r>
        <w:r w:rsidR="00714E48" w:rsidDel="00E45274">
          <w:rPr>
            <w:rStyle w:val="CommentReference"/>
            <w:sz w:val="24"/>
            <w:szCs w:val="24"/>
          </w:rPr>
          <w:delText>FAS</w:delText>
        </w:r>
        <w:r w:rsidR="00CF120B" w:rsidDel="00E45274">
          <w:rPr>
            <w:rStyle w:val="CommentReference"/>
            <w:sz w:val="24"/>
            <w:szCs w:val="24"/>
          </w:rPr>
          <w:delText xml:space="preserve"> reproduction</w:delText>
        </w:r>
      </w:del>
      <w:commentRangeEnd w:id="333"/>
      <w:r w:rsidR="00E45274">
        <w:rPr>
          <w:rStyle w:val="CommentReference"/>
          <w:rFonts w:cstheme="minorBidi"/>
        </w:rPr>
        <w:commentReference w:id="333"/>
      </w:r>
      <w:r w:rsidR="00CF120B">
        <w:rPr>
          <w:rStyle w:val="CommentReference"/>
          <w:sz w:val="24"/>
          <w:szCs w:val="24"/>
        </w:rPr>
        <w:t xml:space="preserve"> </w:t>
      </w:r>
      <w:r w:rsidR="00942462">
        <w:rPr>
          <w:rStyle w:val="CommentReference"/>
          <w:sz w:val="24"/>
          <w:szCs w:val="24"/>
        </w:rPr>
        <w:fldChar w:fldCharType="begin"/>
      </w:r>
      <w:r w:rsidR="008074ED">
        <w:rPr>
          <w:rStyle w:val="CommentReference"/>
          <w:sz w:val="24"/>
          <w:szCs w:val="24"/>
        </w:rPr>
        <w:instrText xml:space="preserve"> ADDIN ZOTERO_ITEM CSL_CITATION {"citationID":"GgNSudmt","properties":{"formattedCitation":"(Barrus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42462">
        <w:rPr>
          <w:rStyle w:val="CommentReference"/>
          <w:sz w:val="24"/>
          <w:szCs w:val="24"/>
        </w:rPr>
        <w:fldChar w:fldCharType="separate"/>
      </w:r>
      <w:r w:rsidR="008074ED" w:rsidRPr="008074ED">
        <w:t>(Barrus et al., 2023)</w:t>
      </w:r>
      <w:r w:rsidR="00942462">
        <w:rPr>
          <w:rStyle w:val="CommentReference"/>
          <w:sz w:val="24"/>
          <w:szCs w:val="24"/>
        </w:rPr>
        <w:fldChar w:fldCharType="end"/>
      </w:r>
      <w:ins w:id="335" w:author="Nathan Dorn" w:date="2024-06-12T11:56:00Z" w16du:dateUtc="2024-06-12T15:56:00Z">
        <w:r w:rsidR="00E45274">
          <w:rPr>
            <w:rStyle w:val="CommentReference"/>
            <w:sz w:val="24"/>
            <w:szCs w:val="24"/>
          </w:rPr>
          <w:t xml:space="preserve">.  In the </w:t>
        </w:r>
      </w:ins>
      <w:ins w:id="336" w:author="Nathan Dorn" w:date="2024-06-12T11:58:00Z" w16du:dateUtc="2024-06-12T15:58:00Z">
        <w:r w:rsidR="00E32FFB">
          <w:rPr>
            <w:rStyle w:val="CommentReference"/>
            <w:sz w:val="24"/>
            <w:szCs w:val="24"/>
          </w:rPr>
          <w:t xml:space="preserve">isocline </w:t>
        </w:r>
      </w:ins>
      <w:ins w:id="337" w:author="Nathan Dorn" w:date="2024-06-12T11:56:00Z" w16du:dateUtc="2024-06-12T15:56:00Z">
        <w:r w:rsidR="00E45274">
          <w:rPr>
            <w:rStyle w:val="CommentReference"/>
            <w:sz w:val="24"/>
            <w:szCs w:val="24"/>
          </w:rPr>
          <w:t xml:space="preserve">model evaluations </w:t>
        </w:r>
      </w:ins>
      <w:ins w:id="338" w:author="Nathan Dorn" w:date="2024-06-12T11:58:00Z" w16du:dateUtc="2024-06-12T15:58:00Z">
        <w:r w:rsidR="00E32FFB">
          <w:rPr>
            <w:rStyle w:val="CommentReference"/>
            <w:sz w:val="24"/>
            <w:szCs w:val="24"/>
          </w:rPr>
          <w:t xml:space="preserve">we </w:t>
        </w:r>
      </w:ins>
      <w:ins w:id="339" w:author="Nathan Dorn" w:date="2024-06-12T12:04:00Z" w16du:dateUtc="2024-06-12T16:04:00Z">
        <w:r w:rsidR="00DB526F">
          <w:rPr>
            <w:rStyle w:val="CommentReference"/>
            <w:sz w:val="24"/>
            <w:szCs w:val="24"/>
          </w:rPr>
          <w:t xml:space="preserve">created an additional isocline after </w:t>
        </w:r>
      </w:ins>
      <w:ins w:id="340" w:author="Nathan Dorn" w:date="2024-06-12T11:58:00Z" w16du:dateUtc="2024-06-12T15:58:00Z">
        <w:r w:rsidR="00E32FFB">
          <w:rPr>
            <w:rStyle w:val="CommentReference"/>
            <w:sz w:val="24"/>
            <w:szCs w:val="24"/>
          </w:rPr>
          <w:t>adju</w:t>
        </w:r>
      </w:ins>
      <w:ins w:id="341" w:author="Nathan Dorn" w:date="2024-06-12T11:59:00Z" w16du:dateUtc="2024-06-12T15:59:00Z">
        <w:r w:rsidR="00E32FFB">
          <w:rPr>
            <w:rStyle w:val="CommentReference"/>
            <w:sz w:val="24"/>
            <w:szCs w:val="24"/>
          </w:rPr>
          <w:t>st</w:t>
        </w:r>
      </w:ins>
      <w:ins w:id="342" w:author="Nathan Dorn" w:date="2024-06-12T12:04:00Z" w16du:dateUtc="2024-06-12T16:04:00Z">
        <w:r w:rsidR="00DB526F">
          <w:rPr>
            <w:rStyle w:val="CommentReference"/>
            <w:sz w:val="24"/>
            <w:szCs w:val="24"/>
          </w:rPr>
          <w:t>ing</w:t>
        </w:r>
      </w:ins>
      <w:ins w:id="343" w:author="Nathan Dorn" w:date="2024-06-12T11:59:00Z" w16du:dateUtc="2024-06-12T15:59:00Z">
        <w:r w:rsidR="00E32FFB">
          <w:rPr>
            <w:rStyle w:val="CommentReference"/>
            <w:sz w:val="24"/>
            <w:szCs w:val="24"/>
          </w:rPr>
          <w:t xml:space="preserve"> the seasonal depth values to reflect </w:t>
        </w:r>
      </w:ins>
      <w:ins w:id="344" w:author="Nathan Dorn" w:date="2024-06-12T12:00:00Z" w16du:dateUtc="2024-06-12T16:00:00Z">
        <w:r w:rsidR="008E1251">
          <w:rPr>
            <w:rStyle w:val="CommentReference"/>
            <w:sz w:val="24"/>
            <w:szCs w:val="24"/>
          </w:rPr>
          <w:t>the poorer</w:t>
        </w:r>
      </w:ins>
      <w:ins w:id="345" w:author="Nathan Dorn" w:date="2024-06-12T11:59:00Z" w16du:dateUtc="2024-06-12T15:59:00Z">
        <w:r w:rsidR="004F1A4C">
          <w:rPr>
            <w:rStyle w:val="CommentReference"/>
            <w:sz w:val="24"/>
            <w:szCs w:val="24"/>
          </w:rPr>
          <w:t xml:space="preserve"> reproductive condition (faster water level rise in the summer; Darb</w:t>
        </w:r>
      </w:ins>
      <w:ins w:id="346" w:author="Nathan Dorn" w:date="2024-06-12T12:00:00Z" w16du:dateUtc="2024-06-12T16:00:00Z">
        <w:r w:rsidR="004F1A4C">
          <w:rPr>
            <w:rStyle w:val="CommentReference"/>
            <w:sz w:val="24"/>
            <w:szCs w:val="24"/>
          </w:rPr>
          <w:t>y et al. 2015</w:t>
        </w:r>
      </w:ins>
      <w:ins w:id="347" w:author="Nathan Dorn" w:date="2024-06-12T11:59:00Z" w16du:dateUtc="2024-06-12T15:59:00Z">
        <w:r w:rsidR="004F1A4C">
          <w:rPr>
            <w:rStyle w:val="CommentReference"/>
            <w:sz w:val="24"/>
            <w:szCs w:val="24"/>
          </w:rPr>
          <w:t xml:space="preserve">) </w:t>
        </w:r>
      </w:ins>
      <w:ins w:id="348" w:author="Nathan Dorn" w:date="2024-06-12T12:00:00Z" w16du:dateUtc="2024-06-12T16:00:00Z">
        <w:r w:rsidR="008E1251">
          <w:rPr>
            <w:rStyle w:val="CommentReference"/>
            <w:sz w:val="24"/>
            <w:szCs w:val="24"/>
          </w:rPr>
          <w:t>to</w:t>
        </w:r>
      </w:ins>
      <w:ins w:id="349" w:author="Nathan Dorn" w:date="2024-06-12T11:59:00Z" w16du:dateUtc="2024-06-12T15:59:00Z">
        <w:r w:rsidR="004F1A4C">
          <w:rPr>
            <w:rStyle w:val="CommentReference"/>
            <w:sz w:val="24"/>
            <w:szCs w:val="24"/>
          </w:rPr>
          <w:t xml:space="preserve"> report the </w:t>
        </w:r>
      </w:ins>
      <w:ins w:id="350" w:author="Nathan Dorn" w:date="2024-06-12T12:00:00Z" w16du:dateUtc="2024-06-12T16:00:00Z">
        <w:r w:rsidR="004F1A4C">
          <w:rPr>
            <w:rStyle w:val="CommentReference"/>
            <w:sz w:val="24"/>
            <w:szCs w:val="24"/>
          </w:rPr>
          <w:t>effects on the interpretation</w:t>
        </w:r>
        <w:r w:rsidR="008E1251">
          <w:rPr>
            <w:rStyle w:val="CommentReference"/>
            <w:sz w:val="24"/>
            <w:szCs w:val="24"/>
          </w:rPr>
          <w:t xml:space="preserve"> of isocline and the parameters</w:t>
        </w:r>
      </w:ins>
      <w:ins w:id="351" w:author="Nathan Dorn" w:date="2024-06-12T12:04:00Z" w16du:dateUtc="2024-06-12T16:04:00Z">
        <w:r w:rsidR="00DB526F">
          <w:rPr>
            <w:rStyle w:val="CommentReference"/>
            <w:sz w:val="24"/>
            <w:szCs w:val="24"/>
          </w:rPr>
          <w:t xml:space="preserve"> (</w:t>
        </w:r>
        <w:commentRangeStart w:id="352"/>
        <w:r w:rsidR="00DB526F">
          <w:rPr>
            <w:rStyle w:val="CommentReference"/>
            <w:sz w:val="24"/>
            <w:szCs w:val="24"/>
          </w:rPr>
          <w:t>see supplement</w:t>
        </w:r>
      </w:ins>
      <w:commentRangeEnd w:id="352"/>
      <w:ins w:id="353" w:author="Nathan Dorn" w:date="2024-06-12T12:08:00Z" w16du:dateUtc="2024-06-12T16:08:00Z">
        <w:r w:rsidR="00263D28">
          <w:rPr>
            <w:rStyle w:val="CommentReference"/>
            <w:rFonts w:cstheme="minorBidi"/>
          </w:rPr>
          <w:commentReference w:id="352"/>
        </w:r>
      </w:ins>
      <w:ins w:id="354" w:author="Nathan Dorn" w:date="2024-06-12T12:04:00Z" w16du:dateUtc="2024-06-12T16:04:00Z">
        <w:r w:rsidR="00DB526F">
          <w:rPr>
            <w:rStyle w:val="CommentReference"/>
            <w:sz w:val="24"/>
            <w:szCs w:val="24"/>
          </w:rPr>
          <w:t>)</w:t>
        </w:r>
      </w:ins>
      <w:ins w:id="355" w:author="Nathan Dorn" w:date="2024-06-12T12:00:00Z" w16du:dateUtc="2024-06-12T16:00:00Z">
        <w:r w:rsidR="004F1A4C">
          <w:rPr>
            <w:rStyle w:val="CommentReference"/>
            <w:sz w:val="24"/>
            <w:szCs w:val="24"/>
          </w:rPr>
          <w:t xml:space="preserve">. </w:t>
        </w:r>
      </w:ins>
      <w:del w:id="356" w:author="Nathan Dorn" w:date="2024-06-12T11:56:00Z" w16du:dateUtc="2024-06-12T15:56:00Z">
        <w:r w:rsidR="00F92B48" w:rsidDel="00E45274">
          <w:rPr>
            <w:rStyle w:val="CommentReference"/>
            <w:sz w:val="24"/>
            <w:szCs w:val="24"/>
          </w:rPr>
          <w:delText>,</w:delText>
        </w:r>
      </w:del>
      <w:r w:rsidR="00F92B48">
        <w:rPr>
          <w:rStyle w:val="CommentReference"/>
          <w:sz w:val="24"/>
          <w:szCs w:val="24"/>
        </w:rPr>
        <w:t xml:space="preserve"> </w:t>
      </w:r>
      <w:del w:id="357" w:author="Nathan Dorn" w:date="2024-06-12T12:01:00Z" w16du:dateUtc="2024-06-12T16:01:00Z">
        <w:r w:rsidR="00F92B48" w:rsidDel="008E1251">
          <w:rPr>
            <w:rStyle w:val="CommentReference"/>
            <w:sz w:val="24"/>
            <w:szCs w:val="24"/>
          </w:rPr>
          <w:delText xml:space="preserve">we refer </w:delText>
        </w:r>
        <w:r w:rsidR="008969B4" w:rsidDel="008E1251">
          <w:rPr>
            <w:rStyle w:val="CommentReference"/>
            <w:sz w:val="24"/>
            <w:szCs w:val="24"/>
          </w:rPr>
          <w:delText xml:space="preserve">to </w:delText>
        </w:r>
        <w:r w:rsidR="00F92B48" w:rsidDel="008E1251">
          <w:rPr>
            <w:rStyle w:val="CommentReference"/>
            <w:sz w:val="24"/>
            <w:szCs w:val="24"/>
          </w:rPr>
          <w:delText xml:space="preserve">the deeper unconstrained hydrologic treatment as </w:delText>
        </w:r>
        <w:r w:rsidR="009633BA" w:rsidDel="008E1251">
          <w:rPr>
            <w:rStyle w:val="CommentReference"/>
            <w:sz w:val="24"/>
            <w:szCs w:val="24"/>
          </w:rPr>
          <w:delText xml:space="preserve">“poor reproduction” </w:delText>
        </w:r>
        <w:r w:rsidR="00F526B2" w:rsidDel="008E1251">
          <w:rPr>
            <w:rStyle w:val="CommentReference"/>
            <w:sz w:val="24"/>
            <w:szCs w:val="24"/>
          </w:rPr>
          <w:delText xml:space="preserve">and the shallower constrained hydrologic as the </w:delText>
        </w:r>
        <w:r w:rsidR="009633BA" w:rsidDel="008E1251">
          <w:rPr>
            <w:rStyle w:val="CommentReference"/>
            <w:sz w:val="24"/>
            <w:szCs w:val="24"/>
          </w:rPr>
          <w:delText xml:space="preserve">“good reproduction” </w:delText>
        </w:r>
        <w:r w:rsidR="006D502F" w:rsidDel="008E1251">
          <w:rPr>
            <w:rStyle w:val="CommentReference"/>
            <w:sz w:val="24"/>
            <w:szCs w:val="24"/>
          </w:rPr>
          <w:delText>hydrologic treatment</w:delText>
        </w:r>
        <w:r w:rsidR="00F526B2" w:rsidDel="008E1251">
          <w:rPr>
            <w:rStyle w:val="CommentReference"/>
            <w:sz w:val="24"/>
            <w:szCs w:val="24"/>
          </w:rPr>
          <w:delText>.</w:delText>
        </w:r>
        <w:r w:rsidR="000A2A8E" w:rsidDel="008E1251">
          <w:rPr>
            <w:rStyle w:val="CommentReference"/>
            <w:sz w:val="24"/>
            <w:szCs w:val="24"/>
          </w:rPr>
          <w:delText xml:space="preserve"> </w:delText>
        </w:r>
        <w:r w:rsidR="006D502F" w:rsidDel="008E1251">
          <w:rPr>
            <w:rStyle w:val="CommentReference"/>
            <w:sz w:val="24"/>
            <w:szCs w:val="24"/>
          </w:rPr>
          <w:delText>Th</w:delText>
        </w:r>
        <w:r w:rsidR="008969B4" w:rsidDel="008E1251">
          <w:rPr>
            <w:rStyle w:val="CommentReference"/>
            <w:sz w:val="24"/>
            <w:szCs w:val="24"/>
          </w:rPr>
          <w:delText xml:space="preserve">e </w:delText>
        </w:r>
        <w:r w:rsidR="006D502F" w:rsidDel="008E1251">
          <w:rPr>
            <w:rStyle w:val="CommentReference"/>
            <w:sz w:val="24"/>
            <w:szCs w:val="24"/>
          </w:rPr>
          <w:delText xml:space="preserve">depth flux in LILA </w:delText>
        </w:r>
        <w:r w:rsidR="00970C24" w:rsidRPr="00C5007F" w:rsidDel="008E1251">
          <w:rPr>
            <w:rStyle w:val="CommentReference"/>
            <w:sz w:val="24"/>
            <w:szCs w:val="24"/>
          </w:rPr>
          <w:delText xml:space="preserve">are realistic conditions experienced within the </w:delText>
        </w:r>
        <w:r w:rsidR="006D502F" w:rsidDel="008E1251">
          <w:rPr>
            <w:rStyle w:val="CommentReference"/>
            <w:sz w:val="24"/>
            <w:szCs w:val="24"/>
          </w:rPr>
          <w:delText>natural Everglades</w:delText>
        </w:r>
        <w:r w:rsidR="00970C24" w:rsidRPr="00C5007F" w:rsidDel="008E1251">
          <w:rPr>
            <w:rStyle w:val="CommentReference"/>
            <w:sz w:val="24"/>
            <w:szCs w:val="24"/>
          </w:rPr>
          <w:delText xml:space="preserve"> landscape</w:delText>
        </w:r>
        <w:r w:rsidR="00CE2E06" w:rsidDel="008E1251">
          <w:rPr>
            <w:rStyle w:val="CommentReference"/>
            <w:sz w:val="24"/>
            <w:szCs w:val="24"/>
          </w:rPr>
          <w:delText xml:space="preserve"> but their net effects on population growth are less clear than their impacts on reproduction</w:delText>
        </w:r>
        <w:r w:rsidR="00970C24" w:rsidRPr="00C5007F" w:rsidDel="008E1251">
          <w:rPr>
            <w:rStyle w:val="CommentReference"/>
            <w:sz w:val="24"/>
            <w:szCs w:val="24"/>
          </w:rPr>
          <w:delText>.</w:delText>
        </w:r>
        <w:r w:rsidR="00970C24" w:rsidDel="008E1251">
          <w:rPr>
            <w:rStyle w:val="CommentReference"/>
            <w:sz w:val="24"/>
            <w:szCs w:val="24"/>
          </w:rPr>
          <w:delText xml:space="preserve"> </w:delText>
        </w:r>
      </w:del>
      <w:del w:id="358" w:author="Nathan Dorn" w:date="2024-06-12T12:03:00Z" w16du:dateUtc="2024-06-12T16:03:00Z">
        <w:r w:rsidR="00F526B2" w:rsidDel="00DB526F">
          <w:rPr>
            <w:rStyle w:val="CommentReference"/>
            <w:sz w:val="24"/>
            <w:szCs w:val="24"/>
          </w:rPr>
          <w:delText>In addition to our</w:delText>
        </w:r>
      </w:del>
      <w:del w:id="359" w:author="Nathan Dorn" w:date="2024-06-12T12:01:00Z" w16du:dateUtc="2024-06-12T16:01:00Z">
        <w:r w:rsidR="00F526B2" w:rsidDel="008E1251">
          <w:rPr>
            <w:rStyle w:val="CommentReference"/>
            <w:sz w:val="24"/>
            <w:szCs w:val="24"/>
          </w:rPr>
          <w:delText xml:space="preserve"> work</w:delText>
        </w:r>
      </w:del>
      <w:del w:id="360" w:author="Nathan Dorn" w:date="2024-06-12T12:03:00Z" w16du:dateUtc="2024-06-12T16:03:00Z">
        <w:r w:rsidR="00F526B2" w:rsidDel="00DB526F">
          <w:rPr>
            <w:rStyle w:val="CommentReference"/>
            <w:sz w:val="24"/>
            <w:szCs w:val="24"/>
          </w:rPr>
          <w:delText xml:space="preserve"> in LILA, </w:delText>
        </w:r>
      </w:del>
      <w:ins w:id="361" w:author="Nathan Dorn" w:date="2024-06-12T12:03:00Z" w16du:dateUtc="2024-06-12T16:03:00Z">
        <w:r w:rsidR="00DB526F">
          <w:rPr>
            <w:rStyle w:val="CommentReference"/>
            <w:sz w:val="24"/>
            <w:szCs w:val="24"/>
          </w:rPr>
          <w:t>W</w:t>
        </w:r>
      </w:ins>
      <w:del w:id="362" w:author="Nathan Dorn" w:date="2024-06-12T12:03:00Z" w16du:dateUtc="2024-06-12T16:03:00Z">
        <w:r w:rsidR="00F526B2" w:rsidDel="00DB526F">
          <w:rPr>
            <w:rStyle w:val="CommentReference"/>
            <w:sz w:val="24"/>
            <w:szCs w:val="24"/>
          </w:rPr>
          <w:delText>w</w:delText>
        </w:r>
      </w:del>
      <w:r w:rsidR="00F526B2">
        <w:rPr>
          <w:rStyle w:val="CommentReference"/>
          <w:sz w:val="24"/>
          <w:szCs w:val="24"/>
        </w:rPr>
        <w:t xml:space="preserve">e </w:t>
      </w:r>
      <w:del w:id="363" w:author="Nathan Dorn" w:date="2024-06-12T12:01:00Z" w16du:dateUtc="2024-06-12T16:01:00Z">
        <w:r w:rsidR="00F526B2" w:rsidDel="008E1251">
          <w:rPr>
            <w:rStyle w:val="CommentReference"/>
            <w:sz w:val="24"/>
            <w:szCs w:val="24"/>
          </w:rPr>
          <w:delText xml:space="preserve">did work </w:delText>
        </w:r>
        <w:r w:rsidR="00481FD7" w:rsidDel="008E1251">
          <w:rPr>
            <w:rStyle w:val="CommentReference"/>
            <w:sz w:val="24"/>
            <w:szCs w:val="24"/>
          </w:rPr>
          <w:delText>at</w:delText>
        </w:r>
      </w:del>
      <w:ins w:id="364" w:author="Nathan Dorn" w:date="2024-06-12T12:03:00Z" w16du:dateUtc="2024-06-12T16:03:00Z">
        <w:r w:rsidR="00DB526F">
          <w:rPr>
            <w:rStyle w:val="CommentReference"/>
            <w:sz w:val="24"/>
            <w:szCs w:val="24"/>
          </w:rPr>
          <w:t xml:space="preserve"> also </w:t>
        </w:r>
      </w:ins>
      <w:ins w:id="365" w:author="Nathan Dorn" w:date="2024-06-12T12:01:00Z" w16du:dateUtc="2024-06-12T16:01:00Z">
        <w:r w:rsidR="008E1251">
          <w:rPr>
            <w:rStyle w:val="CommentReference"/>
            <w:sz w:val="24"/>
            <w:szCs w:val="24"/>
          </w:rPr>
          <w:t>measured parameters at</w:t>
        </w:r>
      </w:ins>
      <w:r w:rsidR="00481FD7">
        <w:rPr>
          <w:rStyle w:val="CommentReference"/>
          <w:sz w:val="24"/>
          <w:szCs w:val="24"/>
        </w:rPr>
        <w:t xml:space="preserve"> two sites (</w:t>
      </w:r>
      <w:del w:id="366" w:author="Nathan Dorn" w:date="2024-06-12T12:01:00Z" w16du:dateUtc="2024-06-12T16:01:00Z">
        <w:r w:rsidR="00481FD7" w:rsidDel="008E1251">
          <w:rPr>
            <w:rStyle w:val="CommentReference"/>
            <w:sz w:val="24"/>
            <w:szCs w:val="24"/>
          </w:rPr>
          <w:delText>WCA</w:delText>
        </w:r>
        <w:r w:rsidR="00CE2E06" w:rsidDel="008E1251">
          <w:rPr>
            <w:rStyle w:val="CommentReference"/>
            <w:sz w:val="24"/>
            <w:szCs w:val="24"/>
          </w:rPr>
          <w:delText>3A long-term monitoring s</w:delText>
        </w:r>
      </w:del>
      <w:del w:id="367" w:author="Nathan Dorn" w:date="2024-06-12T12:02:00Z" w16du:dateUtc="2024-06-12T16:02:00Z">
        <w:r w:rsidR="00CE2E06" w:rsidDel="008E1251">
          <w:rPr>
            <w:rStyle w:val="CommentReference"/>
            <w:sz w:val="24"/>
            <w:szCs w:val="24"/>
          </w:rPr>
          <w:delText>ites 2 and 3; Ruetz et al. 2005</w:delText>
        </w:r>
      </w:del>
      <w:r w:rsidR="00CE2E06">
        <w:rPr>
          <w:rStyle w:val="CommentReference"/>
          <w:sz w:val="24"/>
          <w:szCs w:val="24"/>
        </w:rPr>
        <w:t>)</w:t>
      </w:r>
      <w:r w:rsidR="00481FD7">
        <w:rPr>
          <w:rStyle w:val="CommentReference"/>
          <w:sz w:val="24"/>
          <w:szCs w:val="24"/>
        </w:rPr>
        <w:t xml:space="preserve"> near</w:t>
      </w:r>
      <w:r w:rsidR="00F526B2">
        <w:rPr>
          <w:rStyle w:val="CommentReference"/>
          <w:sz w:val="24"/>
          <w:szCs w:val="24"/>
        </w:rPr>
        <w:t xml:space="preserve"> the western boundary of WCA3A near </w:t>
      </w:r>
      <w:r w:rsidR="00481FD7">
        <w:rPr>
          <w:rStyle w:val="CommentReference"/>
          <w:sz w:val="24"/>
          <w:szCs w:val="24"/>
        </w:rPr>
        <w:t>Big Cypress National Park</w:t>
      </w:r>
      <w:r w:rsidR="00F56F0D">
        <w:rPr>
          <w:rStyle w:val="CommentReference"/>
          <w:sz w:val="24"/>
          <w:szCs w:val="24"/>
        </w:rPr>
        <w:t xml:space="preserve"> (Figure 1</w:t>
      </w:r>
      <w:ins w:id="368" w:author="Nathan Dorn" w:date="2024-06-12T12:02:00Z" w16du:dateUtc="2024-06-12T16:02:00Z">
        <w:r w:rsidR="008E1251">
          <w:rPr>
            <w:rStyle w:val="CommentReference"/>
            <w:sz w:val="24"/>
            <w:szCs w:val="24"/>
          </w:rPr>
          <w:t>; Sites 2 and 3 in Ruetz et al. 2005</w:t>
        </w:r>
      </w:ins>
      <w:r w:rsidR="00F56F0D">
        <w:rPr>
          <w:rStyle w:val="CommentReference"/>
          <w:sz w:val="24"/>
          <w:szCs w:val="24"/>
        </w:rPr>
        <w:t>)</w:t>
      </w:r>
      <w:r w:rsidR="00481FD7">
        <w:rPr>
          <w:rStyle w:val="CommentReference"/>
          <w:sz w:val="24"/>
          <w:szCs w:val="24"/>
        </w:rPr>
        <w:t>.</w:t>
      </w:r>
      <w:r w:rsidR="00303D09">
        <w:rPr>
          <w:rStyle w:val="CommentReference"/>
          <w:sz w:val="24"/>
          <w:szCs w:val="24"/>
        </w:rPr>
        <w:t xml:space="preserve"> </w:t>
      </w:r>
      <w:r w:rsidR="00481FD7">
        <w:rPr>
          <w:rStyle w:val="CommentReference"/>
          <w:sz w:val="24"/>
          <w:szCs w:val="24"/>
        </w:rPr>
        <w:t>The</w:t>
      </w:r>
      <w:del w:id="369" w:author="Nathan Dorn" w:date="2024-06-12T12:02:00Z" w16du:dateUtc="2024-06-12T16:02:00Z">
        <w:r w:rsidR="00481FD7" w:rsidDel="008E1251">
          <w:rPr>
            <w:rStyle w:val="CommentReference"/>
            <w:sz w:val="24"/>
            <w:szCs w:val="24"/>
          </w:rPr>
          <w:delText>se</w:delText>
        </w:r>
      </w:del>
      <w:r w:rsidR="00481FD7">
        <w:rPr>
          <w:rStyle w:val="CommentReference"/>
          <w:sz w:val="24"/>
          <w:szCs w:val="24"/>
        </w:rPr>
        <w:t xml:space="preserve"> sites were chosen because they were near location</w:t>
      </w:r>
      <w:r w:rsidR="00E97B57">
        <w:rPr>
          <w:rStyle w:val="CommentReference"/>
          <w:sz w:val="24"/>
          <w:szCs w:val="24"/>
        </w:rPr>
        <w:t>s</w:t>
      </w:r>
      <w:r w:rsidR="00481FD7">
        <w:rPr>
          <w:rStyle w:val="CommentReference"/>
          <w:sz w:val="24"/>
          <w:szCs w:val="24"/>
        </w:rPr>
        <w:t xml:space="preserve"> of </w:t>
      </w:r>
      <w:del w:id="370" w:author="Nathan Dorn" w:date="2024-06-12T12:02:00Z" w16du:dateUtc="2024-06-12T16:02:00Z">
        <w:r w:rsidR="003F563C" w:rsidDel="008E1251">
          <w:rPr>
            <w:rStyle w:val="CommentReference"/>
            <w:sz w:val="24"/>
            <w:szCs w:val="24"/>
          </w:rPr>
          <w:delText xml:space="preserve">historical </w:delText>
        </w:r>
      </w:del>
      <w:ins w:id="371" w:author="Nathan Dorn" w:date="2024-06-12T12:02:00Z" w16du:dateUtc="2024-06-12T16:02:00Z">
        <w:r w:rsidR="008E1251">
          <w:rPr>
            <w:rStyle w:val="CommentReference"/>
            <w:sz w:val="24"/>
            <w:szCs w:val="24"/>
          </w:rPr>
          <w:t>higher FAS densities in the recent past</w:t>
        </w:r>
        <w:r w:rsidR="00DB526F">
          <w:rPr>
            <w:rStyle w:val="CommentReference"/>
            <w:sz w:val="24"/>
            <w:szCs w:val="24"/>
          </w:rPr>
          <w:t xml:space="preserve">; sites that </w:t>
        </w:r>
      </w:ins>
      <w:ins w:id="372" w:author="Nathan Dorn" w:date="2024-06-12T12:03:00Z" w16du:dateUtc="2024-06-12T16:03:00Z">
        <w:r w:rsidR="00DB526F">
          <w:rPr>
            <w:rStyle w:val="CommentReference"/>
            <w:sz w:val="24"/>
            <w:szCs w:val="24"/>
          </w:rPr>
          <w:t>also supported</w:t>
        </w:r>
      </w:ins>
      <w:ins w:id="373" w:author="Nathan Dorn" w:date="2024-06-12T12:02:00Z" w16du:dateUtc="2024-06-12T16:02:00Z">
        <w:r w:rsidR="008E1251">
          <w:rPr>
            <w:rStyle w:val="CommentReference"/>
            <w:sz w:val="24"/>
            <w:szCs w:val="24"/>
          </w:rPr>
          <w:t xml:space="preserve"> </w:t>
        </w:r>
      </w:ins>
      <w:r w:rsidR="00481FD7">
        <w:rPr>
          <w:rStyle w:val="CommentReference"/>
          <w:sz w:val="24"/>
          <w:szCs w:val="24"/>
        </w:rPr>
        <w:t xml:space="preserve">Snail Kite </w:t>
      </w:r>
      <w:del w:id="374" w:author="Nathan Dorn" w:date="2024-06-12T12:02:00Z" w16du:dateUtc="2024-06-12T16:02:00Z">
        <w:r w:rsidR="00481FD7" w:rsidDel="008E1251">
          <w:rPr>
            <w:rStyle w:val="CommentReference"/>
            <w:sz w:val="24"/>
            <w:szCs w:val="24"/>
          </w:rPr>
          <w:delText>nesting</w:delText>
        </w:r>
        <w:r w:rsidR="00E928AE" w:rsidDel="008E1251">
          <w:rPr>
            <w:rStyle w:val="CommentReference"/>
            <w:sz w:val="24"/>
            <w:szCs w:val="24"/>
          </w:rPr>
          <w:delText xml:space="preserve"> </w:delText>
        </w:r>
      </w:del>
      <w:ins w:id="375" w:author="Nathan Dorn" w:date="2024-06-12T12:02:00Z" w16du:dateUtc="2024-06-12T16:02:00Z">
        <w:r w:rsidR="008E1251">
          <w:rPr>
            <w:rStyle w:val="CommentReference"/>
            <w:sz w:val="24"/>
            <w:szCs w:val="24"/>
          </w:rPr>
          <w:t>nest</w:t>
        </w:r>
      </w:ins>
      <w:ins w:id="376" w:author="Nathan Dorn" w:date="2024-06-12T12:03:00Z" w16du:dateUtc="2024-06-12T16:03:00Z">
        <w:r w:rsidR="00DB526F">
          <w:rPr>
            <w:rStyle w:val="CommentReference"/>
            <w:sz w:val="24"/>
            <w:szCs w:val="24"/>
          </w:rPr>
          <w:t>ing</w:t>
        </w:r>
      </w:ins>
      <w:ins w:id="377" w:author="Nathan Dorn" w:date="2024-06-12T12:02:00Z" w16du:dateUtc="2024-06-12T16:02:00Z">
        <w:r w:rsidR="008E1251">
          <w:rPr>
            <w:rStyle w:val="CommentReference"/>
            <w:sz w:val="24"/>
            <w:szCs w:val="24"/>
          </w:rPr>
          <w:t xml:space="preserve"> </w:t>
        </w:r>
      </w:ins>
      <w:r w:rsidR="00671072">
        <w:rPr>
          <w:rStyle w:val="CommentReference"/>
          <w:sz w:val="24"/>
          <w:szCs w:val="24"/>
        </w:rPr>
        <w:fldChar w:fldCharType="begin"/>
      </w:r>
      <w:r w:rsidR="00671072">
        <w:rPr>
          <w:rStyle w:val="CommentReference"/>
          <w:sz w:val="24"/>
          <w:szCs w:val="24"/>
        </w:rPr>
        <w:instrText xml:space="preserve"> ADDIN ZOTERO_ITEM CSL_CITATION {"citationID":"wtlfBrH2","properties":{"formattedCitation":"(Cattau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671072">
        <w:rPr>
          <w:rStyle w:val="CommentReference"/>
          <w:sz w:val="24"/>
          <w:szCs w:val="24"/>
        </w:rPr>
        <w:fldChar w:fldCharType="separate"/>
      </w:r>
      <w:r w:rsidR="00671072" w:rsidRPr="00671072">
        <w:t>(Cattau et al., 2016)</w:t>
      </w:r>
      <w:r w:rsidR="00671072">
        <w:rPr>
          <w:rStyle w:val="CommentReference"/>
          <w:sz w:val="24"/>
          <w:szCs w:val="24"/>
        </w:rPr>
        <w:fldChar w:fldCharType="end"/>
      </w:r>
      <w:r w:rsidR="00481FD7">
        <w:rPr>
          <w:rStyle w:val="CommentReference"/>
          <w:sz w:val="24"/>
          <w:szCs w:val="24"/>
        </w:rPr>
        <w:t xml:space="preserve">. </w:t>
      </w:r>
    </w:p>
    <w:p w14:paraId="7BE25B5D" w14:textId="05053DD8" w:rsidR="00BD6949" w:rsidDel="004728D7" w:rsidRDefault="00BD6949" w:rsidP="00EA3C28">
      <w:pPr>
        <w:pStyle w:val="Heading2"/>
        <w:spacing w:before="0" w:line="360" w:lineRule="auto"/>
        <w:jc w:val="both"/>
        <w:rPr>
          <w:moveFrom w:id="378" w:author="Nathan Dorn" w:date="2024-06-12T11:58:00Z" w16du:dateUtc="2024-06-12T15:58:00Z"/>
        </w:rPr>
      </w:pPr>
      <w:moveFromRangeStart w:id="379" w:author="Nathan Dorn" w:date="2024-06-12T11:58:00Z" w:name="move169085896"/>
      <w:moveFrom w:id="380" w:author="Nathan Dorn" w:date="2024-06-12T11:58:00Z" w16du:dateUtc="2024-06-12T15:58:00Z">
        <w:r w:rsidRPr="00524172" w:rsidDel="004728D7">
          <w:t>Zero</w:t>
        </w:r>
        <w:r w:rsidDel="004728D7">
          <w:t>-</w:t>
        </w:r>
        <w:r w:rsidRPr="00524172" w:rsidDel="004728D7">
          <w:t>Population Growth Isocline</w:t>
        </w:r>
      </w:moveFrom>
    </w:p>
    <w:p w14:paraId="295FAE1C" w14:textId="585B2BB5" w:rsidR="00CC6D01" w:rsidRDefault="0058592F" w:rsidP="00EA3C28">
      <w:pPr>
        <w:spacing w:line="360" w:lineRule="auto"/>
        <w:jc w:val="both"/>
        <w:rPr>
          <w:rStyle w:val="CommentReference"/>
          <w:sz w:val="24"/>
          <w:szCs w:val="24"/>
        </w:rPr>
      </w:pPr>
      <w:moveFrom w:id="381" w:author="Nathan Dorn" w:date="2024-06-12T11:58:00Z" w16du:dateUtc="2024-06-12T15:58:00Z">
        <w:r w:rsidDel="004728D7">
          <w:tab/>
        </w:r>
        <w:r w:rsidRPr="008458E2" w:rsidDel="004728D7">
          <w:rPr>
            <w:rFonts w:cs="Times New Roman"/>
            <w:szCs w:val="24"/>
          </w:rPr>
          <w:t>We</w:t>
        </w:r>
        <w:r w:rsidR="00FC650C" w:rsidRPr="008458E2" w:rsidDel="004728D7">
          <w:rPr>
            <w:rFonts w:cs="Times New Roman"/>
            <w:szCs w:val="24"/>
          </w:rPr>
          <w:t xml:space="preserve"> used a </w:t>
        </w:r>
        <w:r w:rsidRPr="008458E2" w:rsidDel="004728D7">
          <w:rPr>
            <w:rFonts w:cs="Times New Roman"/>
            <w:szCs w:val="24"/>
          </w:rPr>
          <w:t>published</w:t>
        </w:r>
        <w:r w:rsidR="000F6878" w:rsidRPr="008458E2" w:rsidDel="004728D7">
          <w:rPr>
            <w:rFonts w:cs="Times New Roman"/>
            <w:szCs w:val="24"/>
          </w:rPr>
          <w:t xml:space="preserve"> stage-structured population model</w:t>
        </w:r>
        <w:r w:rsidR="00D249A3" w:rsidDel="004728D7">
          <w:rPr>
            <w:rFonts w:cs="Times New Roman"/>
            <w:szCs w:val="24"/>
          </w:rPr>
          <w:t xml:space="preserve"> </w:t>
        </w:r>
        <w:r w:rsidR="00D249A3" w:rsidDel="004728D7">
          <w:rPr>
            <w:rFonts w:cs="Times New Roman"/>
            <w:szCs w:val="24"/>
          </w:rPr>
          <w:fldChar w:fldCharType="begin"/>
        </w:r>
        <w:r w:rsidR="00546621" w:rsidDel="004728D7">
          <w:rPr>
            <w:rFonts w:cs="Times New Roman"/>
            <w:szCs w:val="24"/>
          </w:rPr>
          <w:instrText xml:space="preserve"> ADDIN ZOTERO_ITEM CSL_CITATION {"citationID":"VVXLKFDj","properties":{"formattedCitation":"(Darby et al., 2015)","plainCitation":"(Darby et al., 2015)","noteIndex":0},"citationItems":[{"id":"qDtGyITR/vv7biQ6G","uris":["http://www.mendeley.com/documents/?uuid=4b3bcdb2-9cf1-4953-bac5-5a7bf31b077a"],"itemData":{"DOI":"10.1007/s10980-015-0205-5","ISSN":"15729761","abstract":"Context: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Ecology","id":"W369gbw0/uR6ZpGQm","issue":"8","issued":{"date-parts":[["2015"]]},"page":"1497-1510","title":"Modeling apple snail population dynamics on the Everglades landscape","type":"article-journal","volume":"30"}}],"schema":"https://github.com/citation-style-language/schema/raw/master/csl-citation.json"} </w:instrText>
        </w:r>
        <w:r w:rsidR="00D249A3" w:rsidDel="004728D7">
          <w:rPr>
            <w:rFonts w:cs="Times New Roman"/>
            <w:szCs w:val="24"/>
          </w:rPr>
          <w:fldChar w:fldCharType="separate"/>
        </w:r>
        <w:r w:rsidR="00D249A3" w:rsidRPr="00D249A3" w:rsidDel="004728D7">
          <w:rPr>
            <w:rFonts w:cs="Times New Roman"/>
          </w:rPr>
          <w:t>(Darby et al., 2015)</w:t>
        </w:r>
        <w:r w:rsidR="00D249A3" w:rsidDel="004728D7">
          <w:rPr>
            <w:rFonts w:cs="Times New Roman"/>
            <w:szCs w:val="24"/>
          </w:rPr>
          <w:fldChar w:fldCharType="end"/>
        </w:r>
        <w:r w:rsidR="00FC650C" w:rsidRPr="008458E2" w:rsidDel="004728D7">
          <w:rPr>
            <w:rFonts w:cs="Times New Roman"/>
            <w:szCs w:val="24"/>
          </w:rPr>
          <w:t xml:space="preserve"> to </w:t>
        </w:r>
        <w:r w:rsidR="00AF6B94" w:rsidRPr="008458E2" w:rsidDel="004728D7">
          <w:rPr>
            <w:rFonts w:cs="Times New Roman"/>
            <w:szCs w:val="24"/>
          </w:rPr>
          <w:t>create zero</w:t>
        </w:r>
        <w:r w:rsidR="00946CB9" w:rsidDel="004728D7">
          <w:rPr>
            <w:rFonts w:cs="Times New Roman"/>
            <w:szCs w:val="24"/>
          </w:rPr>
          <w:t>-</w:t>
        </w:r>
        <w:r w:rsidR="00AF6B94" w:rsidRPr="008458E2" w:rsidDel="004728D7">
          <w:rPr>
            <w:rFonts w:cs="Times New Roman"/>
            <w:szCs w:val="24"/>
          </w:rPr>
          <w:t>population growth isocline</w:t>
        </w:r>
        <w:r w:rsidR="00962718" w:rsidDel="004728D7">
          <w:rPr>
            <w:rFonts w:cs="Times New Roman"/>
            <w:szCs w:val="24"/>
          </w:rPr>
          <w:t>s</w:t>
        </w:r>
        <w:r w:rsidR="00AF6B94" w:rsidRPr="008458E2" w:rsidDel="004728D7">
          <w:rPr>
            <w:rFonts w:cs="Times New Roman"/>
            <w:szCs w:val="24"/>
          </w:rPr>
          <w:t xml:space="preserve"> </w:t>
        </w:r>
        <w:r w:rsidR="00FC650C" w:rsidRPr="008458E2" w:rsidDel="004728D7">
          <w:rPr>
            <w:rFonts w:cs="Times New Roman"/>
            <w:szCs w:val="24"/>
          </w:rPr>
          <w:t>f</w:t>
        </w:r>
        <w:r w:rsidR="00962718" w:rsidDel="004728D7">
          <w:rPr>
            <w:rFonts w:cs="Times New Roman"/>
            <w:szCs w:val="24"/>
          </w:rPr>
          <w:t>rom</w:t>
        </w:r>
        <w:r w:rsidR="00FC650C" w:rsidRPr="008458E2" w:rsidDel="004728D7">
          <w:rPr>
            <w:rFonts w:cs="Times New Roman"/>
            <w:szCs w:val="24"/>
          </w:rPr>
          <w:t xml:space="preserve"> combinatorial reassessments </w:t>
        </w:r>
        <w:r w:rsidR="00AF6B94" w:rsidRPr="008458E2" w:rsidDel="004728D7">
          <w:rPr>
            <w:rFonts w:cs="Times New Roman"/>
            <w:szCs w:val="24"/>
          </w:rPr>
          <w:t xml:space="preserve">of two parameters, </w:t>
        </w:r>
        <w:r w:rsidR="002836F8" w:rsidDel="004728D7">
          <w:rPr>
            <w:rFonts w:cs="Times New Roman"/>
            <w:szCs w:val="24"/>
          </w:rPr>
          <w:t>growth</w:t>
        </w:r>
        <w:r w:rsidR="00FC650C" w:rsidRPr="008458E2" w:rsidDel="004728D7">
          <w:rPr>
            <w:rFonts w:cs="Times New Roman"/>
            <w:szCs w:val="24"/>
          </w:rPr>
          <w:t xml:space="preserve"> </w:t>
        </w:r>
        <w:r w:rsidR="00AF6B94" w:rsidRPr="008458E2" w:rsidDel="004728D7">
          <w:rPr>
            <w:rFonts w:cs="Times New Roman"/>
            <w:szCs w:val="24"/>
          </w:rPr>
          <w:t xml:space="preserve">and </w:t>
        </w:r>
        <w:r w:rsidR="005312C6" w:rsidDel="004728D7">
          <w:rPr>
            <w:rFonts w:cs="Times New Roman"/>
            <w:szCs w:val="24"/>
          </w:rPr>
          <w:t xml:space="preserve">survival </w:t>
        </w:r>
        <w:r w:rsidR="001C47A9" w:rsidRPr="008458E2" w:rsidDel="004728D7">
          <w:rPr>
            <w:rFonts w:cs="Times New Roman"/>
            <w:szCs w:val="24"/>
          </w:rPr>
          <w:t>(</w:t>
        </w:r>
        <w:r w:rsidR="005219B2" w:rsidDel="004728D7">
          <w:rPr>
            <w:rFonts w:cs="Times New Roman"/>
            <w:szCs w:val="24"/>
          </w:rPr>
          <w:t xml:space="preserve">FAS </w:t>
        </w:r>
        <w:r w:rsidR="001C47A9" w:rsidRPr="008458E2" w:rsidDel="004728D7">
          <w:rPr>
            <w:rFonts w:cs="Times New Roman"/>
            <w:szCs w:val="24"/>
          </w:rPr>
          <w:t>&lt; 10 mm SL)</w:t>
        </w:r>
        <w:r w:rsidR="00841791" w:rsidDel="004728D7">
          <w:rPr>
            <w:rFonts w:cs="Times New Roman"/>
            <w:szCs w:val="24"/>
          </w:rPr>
          <w:t xml:space="preserve"> under different hydrologic condition</w:t>
        </w:r>
        <w:r w:rsidR="005E361E" w:rsidDel="004728D7">
          <w:rPr>
            <w:rFonts w:cs="Times New Roman"/>
            <w:szCs w:val="24"/>
          </w:rPr>
          <w:t>s</w:t>
        </w:r>
        <w:r w:rsidR="00841791" w:rsidDel="004728D7">
          <w:rPr>
            <w:rFonts w:cs="Times New Roman"/>
            <w:szCs w:val="24"/>
          </w:rPr>
          <w:t xml:space="preserve"> important for reproduction </w:t>
        </w:r>
        <w:r w:rsidR="00841791" w:rsidRPr="0037105D" w:rsidDel="004728D7">
          <w:rPr>
            <w:rFonts w:cs="Times New Roman"/>
            <w:szCs w:val="24"/>
          </w:rPr>
          <w:t>(</w:t>
        </w:r>
        <w:r w:rsidR="0037105D" w:rsidDel="004728D7">
          <w:rPr>
            <w:rFonts w:cs="Times New Roman"/>
            <w:szCs w:val="24"/>
          </w:rPr>
          <w:t>Table S1</w:t>
        </w:r>
        <w:r w:rsidR="003B7D38" w:rsidDel="004728D7">
          <w:rPr>
            <w:rFonts w:cs="Times New Roman"/>
            <w:szCs w:val="24"/>
          </w:rPr>
          <w:t>; Figure 2</w:t>
        </w:r>
        <w:r w:rsidR="00841791" w:rsidDel="004728D7">
          <w:rPr>
            <w:rFonts w:cs="Times New Roman"/>
            <w:szCs w:val="24"/>
          </w:rPr>
          <w:t>)</w:t>
        </w:r>
        <w:r w:rsidR="001C47A9" w:rsidRPr="008458E2" w:rsidDel="004728D7">
          <w:rPr>
            <w:rFonts w:cs="Times New Roman"/>
            <w:szCs w:val="24"/>
          </w:rPr>
          <w:t>.</w:t>
        </w:r>
        <w:r w:rsidR="003E5D6C" w:rsidDel="004728D7">
          <w:rPr>
            <w:rFonts w:cs="Times New Roman"/>
            <w:szCs w:val="24"/>
          </w:rPr>
          <w:t xml:space="preserve"> The isocline</w:t>
        </w:r>
        <w:r w:rsidR="00CF7719" w:rsidDel="004728D7">
          <w:rPr>
            <w:rFonts w:cs="Times New Roman"/>
            <w:szCs w:val="24"/>
          </w:rPr>
          <w:t>s</w:t>
        </w:r>
        <w:r w:rsidR="003E5D6C" w:rsidDel="004728D7">
          <w:rPr>
            <w:rFonts w:cs="Times New Roman"/>
            <w:szCs w:val="24"/>
          </w:rPr>
          <w:t xml:space="preserve"> </w:t>
        </w:r>
        <w:r w:rsidR="00E56494" w:rsidDel="004728D7">
          <w:rPr>
            <w:rFonts w:cs="Times New Roman"/>
            <w:szCs w:val="24"/>
          </w:rPr>
          <w:t xml:space="preserve">graphically represent </w:t>
        </w:r>
        <w:r w:rsidR="00EB02AC" w:rsidDel="004728D7">
          <w:rPr>
            <w:rFonts w:cs="Times New Roman"/>
            <w:szCs w:val="24"/>
          </w:rPr>
          <w:t>if the population</w:t>
        </w:r>
        <w:r w:rsidR="00E56494" w:rsidDel="004728D7">
          <w:rPr>
            <w:rFonts w:cs="Times New Roman"/>
            <w:szCs w:val="24"/>
          </w:rPr>
          <w:t xml:space="preserve"> growing, declining, or </w:t>
        </w:r>
        <w:r w:rsidR="00E56494" w:rsidDel="004728D7">
          <w:rPr>
            <w:rFonts w:cs="Times New Roman"/>
            <w:szCs w:val="24"/>
          </w:rPr>
          <w:lastRenderedPageBreak/>
          <w:t xml:space="preserve">at replacement under many juvenile </w:t>
        </w:r>
        <w:r w:rsidR="002A6D85" w:rsidDel="004728D7">
          <w:rPr>
            <w:rFonts w:cs="Times New Roman"/>
            <w:szCs w:val="24"/>
          </w:rPr>
          <w:t>growth</w:t>
        </w:r>
        <w:r w:rsidR="00E56494" w:rsidDel="004728D7">
          <w:rPr>
            <w:rFonts w:cs="Times New Roman"/>
            <w:szCs w:val="24"/>
          </w:rPr>
          <w:t xml:space="preserve"> and survival rates</w:t>
        </w:r>
        <w:r w:rsidR="00571A97" w:rsidDel="004728D7">
          <w:rPr>
            <w:rFonts w:cs="Times New Roman"/>
            <w:szCs w:val="24"/>
          </w:rPr>
          <w:t xml:space="preserve"> given </w:t>
        </w:r>
        <w:r w:rsidR="000F53B9" w:rsidDel="004728D7">
          <w:rPr>
            <w:rFonts w:cs="Times New Roman"/>
            <w:szCs w:val="24"/>
          </w:rPr>
          <w:t>the two</w:t>
        </w:r>
        <w:r w:rsidR="00571A97" w:rsidDel="004728D7">
          <w:rPr>
            <w:rFonts w:cs="Times New Roman"/>
            <w:szCs w:val="24"/>
          </w:rPr>
          <w:t xml:space="preserve"> hydrologic </w:t>
        </w:r>
        <w:r w:rsidR="00946CB9" w:rsidDel="004728D7">
          <w:rPr>
            <w:rFonts w:cs="Times New Roman"/>
            <w:szCs w:val="24"/>
          </w:rPr>
          <w:t>treatments</w:t>
        </w:r>
        <w:r w:rsidR="000F53B9" w:rsidDel="004728D7">
          <w:rPr>
            <w:rFonts w:cs="Times New Roman"/>
            <w:szCs w:val="24"/>
          </w:rPr>
          <w:t xml:space="preserve"> in LILA</w:t>
        </w:r>
        <w:r w:rsidR="00B97458" w:rsidDel="004728D7">
          <w:rPr>
            <w:rFonts w:cs="Times New Roman"/>
            <w:szCs w:val="24"/>
          </w:rPr>
          <w:t xml:space="preserve"> that affect reproduction</w:t>
        </w:r>
        <w:r w:rsidR="00571A97" w:rsidDel="004728D7">
          <w:rPr>
            <w:rFonts w:cs="Times New Roman"/>
            <w:szCs w:val="24"/>
          </w:rPr>
          <w:t xml:space="preserve"> (</w:t>
        </w:r>
        <w:r w:rsidR="009656FE" w:rsidDel="004728D7">
          <w:rPr>
            <w:rFonts w:cs="Times New Roman"/>
            <w:szCs w:val="24"/>
          </w:rPr>
          <w:t>Figure 2</w:t>
        </w:r>
        <w:r w:rsidR="00571A97" w:rsidDel="004728D7">
          <w:rPr>
            <w:rFonts w:cs="Times New Roman"/>
            <w:szCs w:val="24"/>
          </w:rPr>
          <w:t>).</w:t>
        </w:r>
        <w:r w:rsidR="00C5007F" w:rsidRPr="00C5007F" w:rsidDel="004728D7">
          <w:rPr>
            <w:rStyle w:val="CommentReference"/>
            <w:sz w:val="24"/>
            <w:szCs w:val="24"/>
          </w:rPr>
          <w:t xml:space="preserve"> </w:t>
        </w:r>
        <w:r w:rsidR="00B21787" w:rsidDel="004728D7">
          <w:rPr>
            <w:rStyle w:val="CommentReference"/>
            <w:sz w:val="24"/>
            <w:szCs w:val="24"/>
          </w:rPr>
          <w:t xml:space="preserve">The model was coded in R </w:t>
        </w:r>
        <w:r w:rsidR="002836F8" w:rsidDel="004728D7">
          <w:rPr>
            <w:rStyle w:val="CommentReference"/>
            <w:sz w:val="24"/>
            <w:szCs w:val="24"/>
          </w:rPr>
          <w:t xml:space="preserve">using the original parameters although a few parameters were changed to reflect recent changes in understanding of FAS life history </w:t>
        </w:r>
        <w:r w:rsidR="00B21787" w:rsidDel="004728D7">
          <w:rPr>
            <w:rStyle w:val="CommentReference"/>
            <w:sz w:val="24"/>
            <w:szCs w:val="24"/>
          </w:rPr>
          <w:t>(</w:t>
        </w:r>
        <w:r w:rsidR="007E0CE5" w:rsidDel="004728D7">
          <w:rPr>
            <w:rStyle w:val="CommentReference"/>
            <w:sz w:val="24"/>
            <w:szCs w:val="24"/>
          </w:rPr>
          <w:t>Table S1</w:t>
        </w:r>
        <w:r w:rsidR="00B21787" w:rsidDel="004728D7">
          <w:rPr>
            <w:rStyle w:val="CommentReference"/>
            <w:sz w:val="24"/>
            <w:szCs w:val="24"/>
          </w:rPr>
          <w:t>, Darby et al. 2015)</w:t>
        </w:r>
        <w:r w:rsidR="00D1587C" w:rsidDel="004728D7">
          <w:rPr>
            <w:rStyle w:val="CommentReference"/>
            <w:sz w:val="24"/>
            <w:szCs w:val="24"/>
          </w:rPr>
          <w:t>.</w:t>
        </w:r>
      </w:moveFrom>
      <w:moveFromRangeEnd w:id="379"/>
      <w:r w:rsidR="00D1587C">
        <w:rPr>
          <w:rStyle w:val="CommentReference"/>
          <w:sz w:val="24"/>
          <w:szCs w:val="24"/>
        </w:rPr>
        <w:t xml:space="preserve"> </w:t>
      </w:r>
    </w:p>
    <w:p w14:paraId="71424DB3" w14:textId="77777777" w:rsidR="00350196" w:rsidRPr="004B69A1" w:rsidRDefault="00350196" w:rsidP="00EA3C28">
      <w:pPr>
        <w:spacing w:line="360" w:lineRule="auto"/>
        <w:jc w:val="both"/>
        <w:rPr>
          <w:rStyle w:val="CommentReference"/>
          <w:i/>
          <w:iCs/>
          <w:sz w:val="24"/>
          <w:szCs w:val="24"/>
        </w:rPr>
      </w:pPr>
      <w:r w:rsidRPr="004B69A1">
        <w:rPr>
          <w:rStyle w:val="CommentReference"/>
          <w:i/>
          <w:iCs/>
          <w:sz w:val="24"/>
          <w:szCs w:val="24"/>
        </w:rPr>
        <w:t>Replication Statement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50196" w:rsidRPr="00620AAB" w14:paraId="0DD50B9B" w14:textId="77777777" w:rsidTr="00F82735">
        <w:tc>
          <w:tcPr>
            <w:tcW w:w="3116" w:type="dxa"/>
            <w:tcBorders>
              <w:top w:val="single" w:sz="4" w:space="0" w:color="auto"/>
              <w:bottom w:val="single" w:sz="4" w:space="0" w:color="auto"/>
            </w:tcBorders>
            <w:vAlign w:val="center"/>
          </w:tcPr>
          <w:p w14:paraId="17ABBAD9"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Scale of inference</w:t>
            </w:r>
          </w:p>
        </w:tc>
        <w:tc>
          <w:tcPr>
            <w:tcW w:w="3117" w:type="dxa"/>
            <w:tcBorders>
              <w:top w:val="single" w:sz="4" w:space="0" w:color="auto"/>
              <w:bottom w:val="single" w:sz="4" w:space="0" w:color="auto"/>
            </w:tcBorders>
            <w:vAlign w:val="center"/>
          </w:tcPr>
          <w:p w14:paraId="322BE32F"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Scale at which the factor of interest is applied</w:t>
            </w:r>
          </w:p>
        </w:tc>
        <w:tc>
          <w:tcPr>
            <w:tcW w:w="3117" w:type="dxa"/>
            <w:tcBorders>
              <w:top w:val="single" w:sz="4" w:space="0" w:color="auto"/>
              <w:bottom w:val="single" w:sz="4" w:space="0" w:color="auto"/>
            </w:tcBorders>
            <w:vAlign w:val="center"/>
          </w:tcPr>
          <w:p w14:paraId="58B75F6F" w14:textId="77777777" w:rsidR="00350196" w:rsidRPr="00620AAB" w:rsidRDefault="00350196" w:rsidP="00EA3C28">
            <w:pPr>
              <w:spacing w:line="360" w:lineRule="auto"/>
              <w:jc w:val="both"/>
              <w:rPr>
                <w:rFonts w:cs="Times New Roman"/>
                <w:b/>
                <w:bCs/>
                <w:szCs w:val="24"/>
              </w:rPr>
            </w:pPr>
            <w:r w:rsidRPr="00620AAB">
              <w:rPr>
                <w:rFonts w:cs="Times New Roman"/>
                <w:b/>
                <w:bCs/>
                <w:szCs w:val="24"/>
              </w:rPr>
              <w:t>Number of replicates at the appropriate scale</w:t>
            </w:r>
          </w:p>
        </w:tc>
      </w:tr>
      <w:tr w:rsidR="00350196" w14:paraId="546E2D3D" w14:textId="77777777" w:rsidTr="00F82735">
        <w:tc>
          <w:tcPr>
            <w:tcW w:w="3116" w:type="dxa"/>
            <w:tcBorders>
              <w:top w:val="single" w:sz="4" w:space="0" w:color="auto"/>
            </w:tcBorders>
            <w:vAlign w:val="center"/>
          </w:tcPr>
          <w:p w14:paraId="412AEA76" w14:textId="77777777" w:rsidR="00350196" w:rsidRPr="00D225DC" w:rsidRDefault="00350196" w:rsidP="00EA3C28">
            <w:pPr>
              <w:spacing w:line="360" w:lineRule="auto"/>
              <w:jc w:val="both"/>
              <w:rPr>
                <w:rFonts w:cs="Times New Roman"/>
                <w:szCs w:val="24"/>
              </w:rPr>
            </w:pPr>
            <w:r>
              <w:rPr>
                <w:rFonts w:cs="Times New Roman"/>
                <w:szCs w:val="24"/>
              </w:rPr>
              <w:t>Population</w:t>
            </w:r>
          </w:p>
        </w:tc>
        <w:tc>
          <w:tcPr>
            <w:tcW w:w="3117" w:type="dxa"/>
            <w:tcBorders>
              <w:top w:val="single" w:sz="4" w:space="0" w:color="auto"/>
            </w:tcBorders>
            <w:vAlign w:val="center"/>
          </w:tcPr>
          <w:p w14:paraId="267190B4" w14:textId="77777777" w:rsidR="00350196" w:rsidRPr="004B69A1" w:rsidRDefault="00350196" w:rsidP="00EA3C28">
            <w:pPr>
              <w:spacing w:line="360" w:lineRule="auto"/>
              <w:jc w:val="both"/>
              <w:rPr>
                <w:rFonts w:cs="Times New Roman"/>
                <w:szCs w:val="24"/>
              </w:rPr>
            </w:pPr>
            <w:r>
              <w:rPr>
                <w:rFonts w:cs="Times New Roman"/>
                <w:szCs w:val="24"/>
              </w:rPr>
              <w:t>Population</w:t>
            </w:r>
          </w:p>
        </w:tc>
        <w:tc>
          <w:tcPr>
            <w:tcW w:w="3117" w:type="dxa"/>
            <w:tcBorders>
              <w:top w:val="single" w:sz="4" w:space="0" w:color="auto"/>
            </w:tcBorders>
            <w:vAlign w:val="center"/>
          </w:tcPr>
          <w:p w14:paraId="6DC90914" w14:textId="77777777" w:rsidR="00350196" w:rsidRPr="004B69A1" w:rsidRDefault="00350196" w:rsidP="00EA3C28">
            <w:pPr>
              <w:spacing w:line="360" w:lineRule="auto"/>
              <w:jc w:val="both"/>
              <w:rPr>
                <w:rFonts w:cs="Times New Roman"/>
                <w:szCs w:val="24"/>
              </w:rPr>
            </w:pPr>
            <w:commentRangeStart w:id="382"/>
            <w:r w:rsidRPr="004B69A1">
              <w:rPr>
                <w:rFonts w:cs="Times New Roman"/>
                <w:szCs w:val="24"/>
              </w:rPr>
              <w:t>3-</w:t>
            </w:r>
            <w:r>
              <w:rPr>
                <w:rFonts w:cs="Times New Roman"/>
                <w:szCs w:val="24"/>
              </w:rPr>
              <w:t>4</w:t>
            </w:r>
            <w:commentRangeEnd w:id="382"/>
            <w:r w:rsidR="005E300C">
              <w:rPr>
                <w:rStyle w:val="CommentReference"/>
              </w:rPr>
              <w:commentReference w:id="382"/>
            </w:r>
          </w:p>
        </w:tc>
      </w:tr>
    </w:tbl>
    <w:bookmarkEnd w:id="226"/>
    <w:bookmarkEnd w:id="227"/>
    <w:p w14:paraId="1103D7A4" w14:textId="37299EE3" w:rsidR="00695B5F" w:rsidRPr="00695B5F" w:rsidRDefault="001E648E" w:rsidP="00EA3C28">
      <w:pPr>
        <w:pStyle w:val="Heading2"/>
        <w:spacing w:before="0" w:line="360" w:lineRule="auto"/>
        <w:jc w:val="both"/>
      </w:pPr>
      <w:r>
        <w:t>Survival Rates</w:t>
      </w:r>
    </w:p>
    <w:p w14:paraId="7F2B903D" w14:textId="7648CEDF" w:rsidR="00695B5F" w:rsidRPr="00524172" w:rsidRDefault="00BA7AC5" w:rsidP="00EA3C28">
      <w:pPr>
        <w:pStyle w:val="NATESTYLE1CommonCollege"/>
        <w:spacing w:line="360" w:lineRule="auto"/>
        <w:ind w:firstLine="720"/>
        <w:jc w:val="both"/>
      </w:pPr>
      <w:r>
        <w:t xml:space="preserve">We conducted tethering experiments to </w:t>
      </w:r>
      <w:del w:id="383" w:author="Nathan Dorn" w:date="2024-06-12T10:18:00Z" w16du:dateUtc="2024-06-12T14:18:00Z">
        <w:r w:rsidDel="00A914FE">
          <w:delText xml:space="preserve">1) </w:delText>
        </w:r>
      </w:del>
      <w:ins w:id="384" w:author="Nathan Dorn" w:date="2024-06-12T10:18:00Z" w16du:dateUtc="2024-06-12T14:18:00Z">
        <w:r w:rsidR="00C034C5">
          <w:t xml:space="preserve">measure survival of snails &lt; 10 mm SL in LILA and in WCA3A each season to relate to the zero-population growth isocline.  </w:t>
        </w:r>
      </w:ins>
      <w:ins w:id="385" w:author="Nathan Dorn" w:date="2024-06-12T10:19:00Z" w16du:dateUtc="2024-06-12T14:19:00Z">
        <w:r w:rsidR="00A914FE">
          <w:t xml:space="preserve">The experiments in the LILA wetlands also allowed us to </w:t>
        </w:r>
      </w:ins>
      <w:r>
        <w:t>test for</w:t>
      </w:r>
      <w:r w:rsidR="004472A5" w:rsidRPr="00524172">
        <w:t xml:space="preserve"> size-dependent survival</w:t>
      </w:r>
      <w:ins w:id="386" w:author="Nathan Dorn" w:date="2024-06-12T10:19:00Z" w16du:dateUtc="2024-06-12T14:19:00Z">
        <w:r w:rsidR="00A914FE">
          <w:t xml:space="preserve"> more </w:t>
        </w:r>
        <w:proofErr w:type="spellStart"/>
        <w:r w:rsidR="00A914FE">
          <w:t>broadly.</w:t>
        </w:r>
      </w:ins>
      <w:del w:id="387" w:author="Nathan Dorn" w:date="2024-06-12T10:19:00Z" w16du:dateUtc="2024-06-12T14:19:00Z">
        <w:r w:rsidR="00362BEF" w:rsidDel="00A914FE">
          <w:delText>,</w:delText>
        </w:r>
        <w:r w:rsidR="004472A5" w:rsidRPr="00524172" w:rsidDel="00A914FE">
          <w:delText xml:space="preserve"> </w:delText>
        </w:r>
        <w:r w:rsidR="00362BEF" w:rsidDel="00A914FE">
          <w:delText xml:space="preserve">2) </w:delText>
        </w:r>
        <w:r w:rsidR="004472A5" w:rsidRPr="00524172" w:rsidDel="00A914FE">
          <w:delText>test for differences in survival between seasons</w:delText>
        </w:r>
        <w:r w:rsidR="00362BEF" w:rsidDel="00A914FE">
          <w:delText xml:space="preserve">, and </w:delText>
        </w:r>
        <w:r w:rsidR="00E61D53" w:rsidDel="00A914FE">
          <w:delText>3</w:delText>
        </w:r>
        <w:r w:rsidR="00362BEF" w:rsidDel="00A914FE">
          <w:delText>)</w:delText>
        </w:r>
        <w:r w:rsidR="0066334F" w:rsidDel="00A914FE">
          <w:delText xml:space="preserve"> </w:delText>
        </w:r>
      </w:del>
      <w:del w:id="388" w:author="Nathan Dorn" w:date="2024-06-12T10:18:00Z" w16du:dateUtc="2024-06-12T14:18:00Z">
        <w:r w:rsidR="00F31F82" w:rsidDel="00C034C5">
          <w:delText xml:space="preserve">measure </w:delText>
        </w:r>
        <w:r w:rsidR="00746992" w:rsidDel="00C034C5">
          <w:delText>survival</w:delText>
        </w:r>
        <w:r w:rsidR="00A65D62" w:rsidDel="00C034C5">
          <w:delText xml:space="preserve"> of snails &lt; 10 mm SL</w:delText>
        </w:r>
        <w:r w:rsidR="00F31F82" w:rsidDel="00C034C5">
          <w:delText xml:space="preserve"> </w:delText>
        </w:r>
        <w:r w:rsidR="0066334F" w:rsidDel="00C034C5">
          <w:delText xml:space="preserve">in LILA and </w:delText>
        </w:r>
        <w:r w:rsidR="003F563C" w:rsidDel="00C034C5">
          <w:delText>in WCA3A</w:delText>
        </w:r>
        <w:r w:rsidR="0066334F" w:rsidDel="00C034C5">
          <w:delText xml:space="preserve"> </w:delText>
        </w:r>
        <w:r w:rsidR="00C8632E" w:rsidDel="00C034C5">
          <w:delText xml:space="preserve">each season </w:delText>
        </w:r>
        <w:r w:rsidR="00856563" w:rsidDel="00C034C5">
          <w:delText>to relate to the zero-population growth isocline</w:delText>
        </w:r>
        <w:r w:rsidR="004472A5" w:rsidRPr="00524172" w:rsidDel="00C034C5">
          <w:delText>.</w:delText>
        </w:r>
        <w:r w:rsidR="00981992" w:rsidDel="00C034C5">
          <w:delText xml:space="preserve"> </w:delText>
        </w:r>
      </w:del>
      <w:r w:rsidR="00A23104">
        <w:t>We</w:t>
      </w:r>
      <w:proofErr w:type="spellEnd"/>
      <w:r w:rsidR="00A23104">
        <w:t xml:space="preserve"> </w:t>
      </w:r>
      <w:r w:rsidR="00A42946">
        <w:t>tested</w:t>
      </w:r>
      <w:r w:rsidR="00A23104">
        <w:t xml:space="preserve"> size-</w:t>
      </w:r>
      <w:r w:rsidR="00F75B34">
        <w:t xml:space="preserve"> and season-dependent</w:t>
      </w:r>
      <w:r w:rsidR="00A23104">
        <w:t xml:space="preserve"> survival in </w:t>
      </w:r>
      <w:r w:rsidR="006730AE">
        <w:t xml:space="preserve">two wetlands in </w:t>
      </w:r>
      <w:r w:rsidR="00A23104">
        <w:t xml:space="preserve">LILA by tethering </w:t>
      </w:r>
      <w:ins w:id="389" w:author="Nathan Dorn" w:date="2024-06-12T10:23:00Z" w16du:dateUtc="2024-06-12T14:23:00Z">
        <w:r w:rsidR="00A200C4">
          <w:t xml:space="preserve">lab-reared juvenile </w:t>
        </w:r>
      </w:ins>
      <w:r w:rsidR="00A23104">
        <w:t xml:space="preserve">snails </w:t>
      </w:r>
      <w:del w:id="390" w:author="Nathan Dorn" w:date="2024-06-12T10:23:00Z" w16du:dateUtc="2024-06-12T14:23:00Z">
        <w:r w:rsidR="00A23104" w:rsidDel="00A200C4">
          <w:delText xml:space="preserve">across </w:delText>
        </w:r>
      </w:del>
      <w:ins w:id="391" w:author="Nathan Dorn" w:date="2024-06-12T10:23:00Z" w16du:dateUtc="2024-06-12T14:23:00Z">
        <w:r w:rsidR="00A200C4">
          <w:t xml:space="preserve">from </w:t>
        </w:r>
      </w:ins>
      <w:r w:rsidR="004B39BA">
        <w:t>hatchling</w:t>
      </w:r>
      <w:r w:rsidR="00A23104">
        <w:t xml:space="preserve"> to </w:t>
      </w:r>
      <w:r w:rsidR="00913794">
        <w:t>adult</w:t>
      </w:r>
      <w:r w:rsidR="00A23104">
        <w:t xml:space="preserve"> sizes (3-</w:t>
      </w:r>
      <w:r w:rsidR="00913794">
        <w:t>3</w:t>
      </w:r>
      <w:r w:rsidR="00494926">
        <w:t>0</w:t>
      </w:r>
      <w:r w:rsidR="00A23104">
        <w:t xml:space="preserve"> mm SL)</w:t>
      </w:r>
      <w:r w:rsidR="00DB0033">
        <w:t xml:space="preserve"> each season</w:t>
      </w:r>
      <w:r w:rsidR="00A46813">
        <w:t xml:space="preserve"> and measuring 24 h survival</w:t>
      </w:r>
      <w:r w:rsidR="00DB0033">
        <w:t>.</w:t>
      </w:r>
      <w:r w:rsidR="001C25A2">
        <w:t xml:space="preserve"> </w:t>
      </w:r>
      <w:r w:rsidR="00D72190">
        <w:t>In</w:t>
      </w:r>
      <w:r w:rsidR="002B1297">
        <w:t xml:space="preserve"> </w:t>
      </w:r>
      <w:r w:rsidR="00A515EC">
        <w:t>WCA3A,</w:t>
      </w:r>
      <w:r w:rsidR="002B1297">
        <w:t xml:space="preserve"> we only</w:t>
      </w:r>
      <w:r w:rsidR="00673001">
        <w:t xml:space="preserve"> tethered juvenile snails (3-10 mm</w:t>
      </w:r>
      <w:r w:rsidR="003A56A6">
        <w:t xml:space="preserve"> </w:t>
      </w:r>
      <w:r w:rsidR="00673001">
        <w:t>SL).</w:t>
      </w:r>
      <w:r w:rsidR="002B1297">
        <w:t xml:space="preserve"> </w:t>
      </w:r>
      <w:r w:rsidR="00FE78C5">
        <w:t xml:space="preserve">Each tethering experiment was conducted by </w:t>
      </w:r>
      <w:del w:id="392" w:author="Nathan Dorn" w:date="2024-06-12T10:21:00Z" w16du:dateUtc="2024-06-12T14:21:00Z">
        <w:r w:rsidR="00FE78C5" w:rsidDel="00340B59">
          <w:delText xml:space="preserve">placing </w:delText>
        </w:r>
      </w:del>
      <w:ins w:id="393" w:author="Nathan Dorn" w:date="2024-06-12T10:21:00Z" w16du:dateUtc="2024-06-12T14:21:00Z">
        <w:r w:rsidR="00340B59">
          <w:t xml:space="preserve">attaching </w:t>
        </w:r>
      </w:ins>
      <w:r w:rsidR="00F40E01">
        <w:t>snail</w:t>
      </w:r>
      <w:r w:rsidR="003F563C">
        <w:t>s</w:t>
      </w:r>
      <w:ins w:id="394" w:author="Nathan Dorn" w:date="2024-06-12T10:21:00Z" w16du:dateUtc="2024-06-12T14:21:00Z">
        <w:r w:rsidR="00340B59">
          <w:t xml:space="preserve"> to </w:t>
        </w:r>
        <w:r w:rsidR="00A200C4">
          <w:t>PVC poles with monofilament line</w:t>
        </w:r>
      </w:ins>
      <w:r w:rsidR="00F40E01">
        <w:t xml:space="preserve"> </w:t>
      </w:r>
      <w:r w:rsidR="00A46813">
        <w:t xml:space="preserve">on </w:t>
      </w:r>
      <w:del w:id="395" w:author="Nathan Dorn" w:date="2024-06-12T10:21:00Z" w16du:dateUtc="2024-06-12T14:21:00Z">
        <w:r w:rsidR="00FE78C5" w:rsidDel="00A200C4">
          <w:delText xml:space="preserve">two </w:delText>
        </w:r>
      </w:del>
      <w:r w:rsidR="00F40E01">
        <w:t>transects</w:t>
      </w:r>
      <w:r w:rsidR="00A46813">
        <w:t xml:space="preserve"> </w:t>
      </w:r>
      <w:ins w:id="396" w:author="Nathan Dorn" w:date="2024-06-12T10:21:00Z" w16du:dateUtc="2024-06-12T14:21:00Z">
        <w:r w:rsidR="00A200C4">
          <w:t>with</w:t>
        </w:r>
      </w:ins>
      <w:r w:rsidR="00A46813">
        <w:t>in the sloughs</w:t>
      </w:r>
      <w:r w:rsidR="00220520">
        <w:t xml:space="preserve"> (Figure </w:t>
      </w:r>
      <w:r w:rsidR="00422D3F">
        <w:t>3</w:t>
      </w:r>
      <w:r w:rsidR="00220520">
        <w:t>)</w:t>
      </w:r>
      <w:r w:rsidR="00F40E01">
        <w:t xml:space="preserve">. </w:t>
      </w:r>
      <w:commentRangeStart w:id="397"/>
      <w:r w:rsidR="00F40E01" w:rsidRPr="00524172">
        <w:t xml:space="preserve">The transects </w:t>
      </w:r>
      <w:r w:rsidR="00E10EEC">
        <w:t>attempted</w:t>
      </w:r>
      <w:r w:rsidR="00A46813">
        <w:t xml:space="preserve"> to capture potential spatial variation in survival and were </w:t>
      </w:r>
      <w:r w:rsidR="009E3E1D">
        <w:t>arranged</w:t>
      </w:r>
      <w:r w:rsidR="00F40E01" w:rsidRPr="00524172">
        <w:t xml:space="preserve"> “near” </w:t>
      </w:r>
      <w:r w:rsidR="006714C4">
        <w:t>or</w:t>
      </w:r>
      <w:r w:rsidR="00F40E01" w:rsidRPr="00524172">
        <w:t xml:space="preserve"> “far” </w:t>
      </w:r>
      <w:r w:rsidR="006714C4">
        <w:t xml:space="preserve">from the ridge edge </w:t>
      </w:r>
      <w:r w:rsidR="009E3E1D">
        <w:t>(</w:t>
      </w:r>
      <w:r w:rsidR="004C0F05">
        <w:t xml:space="preserve">~5m and </w:t>
      </w:r>
      <w:r w:rsidR="00F40E01" w:rsidRPr="00524172">
        <w:t>15</w:t>
      </w:r>
      <w:r w:rsidR="009E3E1D">
        <w:t>-</w:t>
      </w:r>
      <w:r w:rsidR="00F40E01" w:rsidRPr="00524172">
        <w:t>20m</w:t>
      </w:r>
      <w:r w:rsidR="004C0F05">
        <w:t>, respectivel</w:t>
      </w:r>
      <w:r w:rsidR="00E10EEC">
        <w:t>y</w:t>
      </w:r>
      <w:r w:rsidR="004C0F05">
        <w:t>)</w:t>
      </w:r>
      <w:r w:rsidR="00F40E01" w:rsidRPr="00524172">
        <w:t>.</w:t>
      </w:r>
      <w:r w:rsidR="00F40E01">
        <w:t xml:space="preserve"> </w:t>
      </w:r>
      <w:r w:rsidR="00853A18">
        <w:t>Across transects, t</w:t>
      </w:r>
      <w:r w:rsidR="00F40E01" w:rsidRPr="00524172">
        <w:t xml:space="preserve">ethered snails were placed </w:t>
      </w:r>
      <w:del w:id="398" w:author="Nathan Dorn" w:date="2024-06-12T10:22:00Z" w16du:dateUtc="2024-06-12T14:22:00Z">
        <w:r w:rsidR="009E3E1D" w:rsidDel="00A200C4">
          <w:delText>≥2</w:delText>
        </w:r>
        <w:r w:rsidR="00F40E01" w:rsidRPr="00524172" w:rsidDel="00A200C4">
          <w:delText xml:space="preserve"> m </w:delText>
        </w:r>
      </w:del>
      <w:r w:rsidR="00F40E01" w:rsidRPr="00524172">
        <w:t>apart to increase spatial representation and independence</w:t>
      </w:r>
      <w:r w:rsidR="002D1C9B">
        <w:t xml:space="preserve"> (Figure </w:t>
      </w:r>
      <w:r w:rsidR="00422D3F">
        <w:t>3</w:t>
      </w:r>
      <w:r w:rsidR="002D1C9B">
        <w:t>)</w:t>
      </w:r>
      <w:r w:rsidR="00F40E01" w:rsidRPr="00524172">
        <w:t xml:space="preserve">. </w:t>
      </w:r>
      <w:r w:rsidR="00AA47A2">
        <w:t>We</w:t>
      </w:r>
      <w:r w:rsidR="001F76CD">
        <w:t xml:space="preserve"> include</w:t>
      </w:r>
      <w:r w:rsidR="00AA47A2">
        <w:t>d</w:t>
      </w:r>
      <w:r w:rsidR="001F76CD">
        <w:t xml:space="preserve"> </w:t>
      </w:r>
      <w:r w:rsidR="00915E36">
        <w:t>5</w:t>
      </w:r>
      <w:r w:rsidR="009357FC">
        <w:t>-</w:t>
      </w:r>
      <w:r w:rsidR="00136BFE">
        <w:t>10</w:t>
      </w:r>
      <w:r w:rsidR="009357FC">
        <w:t xml:space="preserve"> </w:t>
      </w:r>
      <w:r w:rsidR="001F76CD">
        <w:t xml:space="preserve">replicates of </w:t>
      </w:r>
      <w:r w:rsidR="009357FC">
        <w:t>3-mm size increments</w:t>
      </w:r>
      <w:r w:rsidR="004472A5" w:rsidRPr="00524172">
        <w:t xml:space="preserve"> (i.e., 3-6mm, 6-9mm, 9-12mm,12-15mm, 15-18mm, 18-21mm, and &gt;21mm SL)</w:t>
      </w:r>
      <w:r w:rsidR="00915E36">
        <w:t xml:space="preserve"> on each transect</w:t>
      </w:r>
      <w:r w:rsidR="00136BFE">
        <w:t xml:space="preserve"> in LILA and </w:t>
      </w:r>
      <w:r w:rsidR="007440EC">
        <w:t>10-</w:t>
      </w:r>
      <w:r w:rsidR="00136BFE">
        <w:t xml:space="preserve">15 replicates </w:t>
      </w:r>
      <w:r w:rsidR="000928D1">
        <w:t>of</w:t>
      </w:r>
      <w:r w:rsidR="00136BFE">
        <w:t xml:space="preserve"> each 3-mm size increment</w:t>
      </w:r>
      <w:r w:rsidR="00621389">
        <w:t xml:space="preserve"> (i.e., 3-6mm, 6-9 mm, &gt;</w:t>
      </w:r>
      <w:r w:rsidR="00C818AB">
        <w:t>9</w:t>
      </w:r>
      <w:r w:rsidR="00621389">
        <w:t xml:space="preserve"> mm)</w:t>
      </w:r>
      <w:r w:rsidR="00136BFE">
        <w:t xml:space="preserve"> </w:t>
      </w:r>
      <w:r w:rsidR="00621389">
        <w:t xml:space="preserve">in </w:t>
      </w:r>
      <w:r w:rsidR="00AA47A2">
        <w:t>WCA3A</w:t>
      </w:r>
      <w:r w:rsidR="00621389">
        <w:t xml:space="preserve">. </w:t>
      </w:r>
      <w:commentRangeEnd w:id="397"/>
      <w:r w:rsidR="00A200C4">
        <w:rPr>
          <w:rStyle w:val="CommentReference"/>
          <w:rFonts w:cstheme="minorBidi"/>
        </w:rPr>
        <w:commentReference w:id="397"/>
      </w:r>
      <w:r w:rsidR="00A24E82" w:rsidRPr="00524172">
        <w:t xml:space="preserve">Snails were tethered by gluing 20 cm of either 2.4 </w:t>
      </w:r>
      <w:proofErr w:type="spellStart"/>
      <w:r w:rsidR="00A24E82" w:rsidRPr="00524172">
        <w:t>lb</w:t>
      </w:r>
      <w:proofErr w:type="spellEnd"/>
      <w:r w:rsidR="00A24E82" w:rsidRPr="00524172">
        <w:t xml:space="preserve"> (</w:t>
      </w:r>
      <w:r w:rsidR="008D1870">
        <w:t xml:space="preserve">FAS </w:t>
      </w:r>
      <w:r w:rsidR="00652A8B">
        <w:t>≤6mm SL</w:t>
      </w:r>
      <w:r w:rsidR="00A24E82" w:rsidRPr="00524172">
        <w:t xml:space="preserve">) or 4 </w:t>
      </w:r>
      <w:proofErr w:type="spellStart"/>
      <w:r w:rsidR="00A24E82" w:rsidRPr="00524172">
        <w:t>lb</w:t>
      </w:r>
      <w:proofErr w:type="spellEnd"/>
      <w:r w:rsidR="00A24E82" w:rsidRPr="00524172">
        <w:t xml:space="preserve"> </w:t>
      </w:r>
      <w:r w:rsidR="007E7C81" w:rsidRPr="00524172">
        <w:t>(</w:t>
      </w:r>
      <w:r w:rsidR="007E7C81">
        <w:t>FAS ≤6mm SL</w:t>
      </w:r>
      <w:r w:rsidR="007E7C81" w:rsidRPr="00524172">
        <w:t>)</w:t>
      </w:r>
      <w:r w:rsidR="00A24E82" w:rsidRPr="00524172">
        <w:t xml:space="preserve"> monofilament line to the </w:t>
      </w:r>
      <w:r w:rsidR="007E7C81">
        <w:t xml:space="preserve">shell </w:t>
      </w:r>
      <w:r w:rsidR="00A24E82" w:rsidRPr="00524172">
        <w:t>apex</w:t>
      </w:r>
      <w:r w:rsidR="00A14DCE">
        <w:t>.</w:t>
      </w:r>
      <w:ins w:id="399" w:author="Nathan Dorn" w:date="2024-06-12T10:22:00Z" w16du:dateUtc="2024-06-12T14:22:00Z">
        <w:r w:rsidR="00A200C4">
          <w:t xml:space="preserve"> Poles were placed ≥2</w:t>
        </w:r>
        <w:r w:rsidR="00A200C4" w:rsidRPr="00524172">
          <w:t xml:space="preserve"> m</w:t>
        </w:r>
        <w:r w:rsidR="00A200C4">
          <w:t xml:space="preserve"> apar</w:t>
        </w:r>
      </w:ins>
      <w:ins w:id="400" w:author="Nathan Dorn" w:date="2024-06-12T10:23:00Z" w16du:dateUtc="2024-06-12T14:23:00Z">
        <w:r w:rsidR="00A200C4">
          <w:t>t and a</w:t>
        </w:r>
      </w:ins>
      <w:ins w:id="401" w:author="Nathan Dorn" w:date="2024-06-12T10:22:00Z" w16du:dateUtc="2024-06-12T14:22:00Z">
        <w:r w:rsidR="00A200C4">
          <w:t>dditional methodological details and the spatial considerations</w:t>
        </w:r>
      </w:ins>
      <w:ins w:id="402" w:author="Nathan Dorn" w:date="2024-06-12T10:23:00Z" w16du:dateUtc="2024-06-12T14:23:00Z">
        <w:r w:rsidR="00A200C4">
          <w:t xml:space="preserve"> can be found in the supplement.</w:t>
        </w:r>
      </w:ins>
      <w:del w:id="403" w:author="Nathan Dorn" w:date="2024-06-12T10:22:00Z" w16du:dateUtc="2024-06-12T14:22:00Z">
        <w:r w:rsidR="00A14DCE" w:rsidDel="00A200C4">
          <w:delText xml:space="preserve"> T</w:delText>
        </w:r>
        <w:r w:rsidR="009A61C3" w:rsidDel="00A200C4">
          <w:delText>ethers</w:delText>
        </w:r>
        <w:r w:rsidR="00A14DCE" w:rsidDel="00A200C4">
          <w:delText xml:space="preserve"> were </w:delText>
        </w:r>
        <w:r w:rsidR="00A24E82" w:rsidRPr="00524172" w:rsidDel="00A200C4">
          <w:delText>attached to PVC poles pushed into the wetland soils</w:delText>
        </w:r>
        <w:r w:rsidR="00EB374D" w:rsidDel="00A200C4">
          <w:delText xml:space="preserve"> (Figure </w:delText>
        </w:r>
        <w:r w:rsidR="00422D3F" w:rsidDel="00A200C4">
          <w:delText>3</w:delText>
        </w:r>
        <w:r w:rsidR="00EB374D" w:rsidDel="00A200C4">
          <w:delText>)</w:delText>
        </w:r>
      </w:del>
      <w:r w:rsidR="00A24E82" w:rsidRPr="00524172">
        <w:t>.</w:t>
      </w:r>
      <w:r w:rsidR="00EB374D">
        <w:t xml:space="preserve"> </w:t>
      </w:r>
      <w:commentRangeStart w:id="404"/>
      <w:del w:id="405" w:author="Nathan Dorn" w:date="2024-06-12T10:24:00Z" w16du:dateUtc="2024-06-12T14:24:00Z">
        <w:r w:rsidR="00EB374D" w:rsidRPr="00A569D0" w:rsidDel="00A200C4">
          <w:delText>To obtain snails for tetherin</w:delText>
        </w:r>
        <w:r w:rsidR="00A569D0" w:rsidRPr="00A569D0" w:rsidDel="00A200C4">
          <w:delText>g</w:delText>
        </w:r>
        <w:r w:rsidR="00EB374D" w:rsidRPr="00A569D0" w:rsidDel="00A200C4">
          <w:delText xml:space="preserve">, </w:delText>
        </w:r>
        <w:r w:rsidR="00EF1584" w:rsidDel="00A200C4">
          <w:delText>FAS</w:delText>
        </w:r>
        <w:r w:rsidR="00BC0427" w:rsidRPr="00A569D0" w:rsidDel="00A200C4">
          <w:delText xml:space="preserve"> egg masses were collected from </w:delText>
        </w:r>
        <w:r w:rsidR="00EF1584" w:rsidDel="00A200C4">
          <w:delText xml:space="preserve">adjacent </w:delText>
        </w:r>
        <w:r w:rsidR="00244C6C" w:rsidRPr="00A569D0" w:rsidDel="00A200C4">
          <w:delText>canals hatched</w:delText>
        </w:r>
        <w:r w:rsidR="00BC0427" w:rsidRPr="00A569D0" w:rsidDel="00A200C4">
          <w:delText>, and snails were reared in aquaria</w:delText>
        </w:r>
        <w:r w:rsidR="00EB374D" w:rsidDel="00A200C4">
          <w:delText xml:space="preserve"> or outdoor mesocosm</w:delText>
        </w:r>
        <w:r w:rsidR="00A569D0" w:rsidDel="00A200C4">
          <w:delText>s</w:delText>
        </w:r>
        <w:r w:rsidR="00EB374D" w:rsidDel="00A200C4">
          <w:delText xml:space="preserve"> to the desired length</w:delText>
        </w:r>
        <w:r w:rsidR="00EF1584" w:rsidDel="00A200C4">
          <w:delText>s</w:delText>
        </w:r>
        <w:r w:rsidR="00EB374D" w:rsidDel="00A200C4">
          <w:delText>.</w:delText>
        </w:r>
        <w:r w:rsidR="00BC0427" w:rsidDel="00A200C4">
          <w:delText xml:space="preserve"> </w:delText>
        </w:r>
      </w:del>
      <w:commentRangeEnd w:id="404"/>
      <w:r w:rsidR="00A200C4">
        <w:rPr>
          <w:rStyle w:val="CommentReference"/>
          <w:rFonts w:cstheme="minorBidi"/>
        </w:rPr>
        <w:commentReference w:id="404"/>
      </w:r>
    </w:p>
    <w:p w14:paraId="4AADCBD3" w14:textId="114FAE96" w:rsidR="00695B5F" w:rsidRPr="00524172" w:rsidRDefault="0043671E" w:rsidP="00EA3C28">
      <w:pPr>
        <w:pStyle w:val="NATESTYLE1CommonCollege"/>
        <w:spacing w:line="360" w:lineRule="auto"/>
        <w:ind w:firstLine="720"/>
        <w:jc w:val="both"/>
      </w:pPr>
      <w:r>
        <w:t>Tethering experiments were run</w:t>
      </w:r>
      <w:r w:rsidR="004472A5" w:rsidRPr="00524172">
        <w:t xml:space="preserve"> for </w:t>
      </w:r>
      <w:r w:rsidR="00ED7B26">
        <w:t>two</w:t>
      </w:r>
      <w:r w:rsidR="000F6951">
        <w:t xml:space="preserve">-three days and </w:t>
      </w:r>
      <w:r w:rsidR="004472A5" w:rsidRPr="00524172">
        <w:t>snail status was checked daily.</w:t>
      </w:r>
      <w:r w:rsidR="000F6951">
        <w:t xml:space="preserve"> </w:t>
      </w:r>
      <w:r w:rsidR="00A74E22">
        <w:t>W</w:t>
      </w:r>
      <w:r w:rsidR="00006A76">
        <w:t>e</w:t>
      </w:r>
      <w:r w:rsidR="00A74E22">
        <w:t xml:space="preserve"> check</w:t>
      </w:r>
      <w:r w:rsidR="00006A76">
        <w:t>ed</w:t>
      </w:r>
      <w:r w:rsidR="00A74E22">
        <w:t xml:space="preserve"> snail status</w:t>
      </w:r>
      <w:r w:rsidR="00006A76">
        <w:t xml:space="preserve"> </w:t>
      </w:r>
      <w:r w:rsidR="00006A76" w:rsidRPr="00524172">
        <w:t>by prodding the operculum to incite movement</w:t>
      </w:r>
      <w:r w:rsidR="00A74E22">
        <w:t>,</w:t>
      </w:r>
      <w:r w:rsidR="00004CAC">
        <w:t xml:space="preserve"> </w:t>
      </w:r>
      <w:r w:rsidR="00006A76">
        <w:t xml:space="preserve">and we scored </w:t>
      </w:r>
      <w:r w:rsidR="00A74E22">
        <w:t xml:space="preserve">the status </w:t>
      </w:r>
      <w:r w:rsidR="0017773B">
        <w:t xml:space="preserve">by </w:t>
      </w:r>
      <w:r w:rsidR="004472A5" w:rsidRPr="00524172">
        <w:lastRenderedPageBreak/>
        <w:t xml:space="preserve">five categories: </w:t>
      </w:r>
      <w:commentRangeStart w:id="406"/>
      <w:r w:rsidR="004472A5" w:rsidRPr="00524172">
        <w:t>(1) “missing” if the snail was removed from the tether, (2) “crushed</w:t>
      </w:r>
      <w:r w:rsidR="00A44440">
        <w:t>/peeled</w:t>
      </w:r>
      <w:r w:rsidR="004472A5" w:rsidRPr="00524172">
        <w:t xml:space="preserve">” if the tether had shell fragments remaining on the tether, (3) “empty” if the soma from the shell had been removed, (4) “dead” if snails did not respond when prodded and (5) “alive” if snails responded when prodded. </w:t>
      </w:r>
      <w:commentRangeEnd w:id="406"/>
      <w:r w:rsidR="00453701">
        <w:rPr>
          <w:rStyle w:val="CommentReference"/>
          <w:rFonts w:cstheme="minorBidi"/>
        </w:rPr>
        <w:commentReference w:id="406"/>
      </w:r>
      <w:r w:rsidR="004472A5" w:rsidRPr="00524172">
        <w:t xml:space="preserve">Using the snail </w:t>
      </w:r>
      <w:r w:rsidR="00790DC8">
        <w:t>status measures</w:t>
      </w:r>
      <w:r w:rsidR="004472A5" w:rsidRPr="00524172">
        <w:t>, snails that were “alive” were counted as surviv</w:t>
      </w:r>
      <w:r w:rsidR="00650FAB">
        <w:t xml:space="preserve">als, </w:t>
      </w:r>
      <w:r w:rsidR="004472A5" w:rsidRPr="00524172">
        <w:t xml:space="preserve">while </w:t>
      </w:r>
      <w:r w:rsidR="00DD0D8C" w:rsidRPr="00524172">
        <w:t>snails</w:t>
      </w:r>
      <w:r w:rsidR="004472A5" w:rsidRPr="00524172">
        <w:t xml:space="preserve"> that were deemed “missing”, “crushed”,</w:t>
      </w:r>
      <w:r w:rsidR="00421FBE" w:rsidRPr="00524172">
        <w:t xml:space="preserve"> </w:t>
      </w:r>
      <w:commentRangeStart w:id="407"/>
      <w:r w:rsidR="00421FBE" w:rsidRPr="00524172">
        <w:t>“dead”,</w:t>
      </w:r>
      <w:r w:rsidR="004472A5" w:rsidRPr="00524172">
        <w:t xml:space="preserve"> </w:t>
      </w:r>
      <w:commentRangeEnd w:id="407"/>
      <w:r w:rsidR="007C5AF1">
        <w:rPr>
          <w:rStyle w:val="CommentReference"/>
          <w:rFonts w:cstheme="minorBidi"/>
        </w:rPr>
        <w:commentReference w:id="407"/>
      </w:r>
      <w:r w:rsidR="004472A5" w:rsidRPr="00524172">
        <w:t>or “empty” were counted as mortalities.</w:t>
      </w:r>
      <w:r w:rsidR="00004CAC">
        <w:t xml:space="preserve"> </w:t>
      </w:r>
      <w:r w:rsidR="004472A5" w:rsidRPr="00524172">
        <w:t>Surviving snails were placed back onto PVC poles and mortalities were replaced with tethered snail</w:t>
      </w:r>
      <w:r w:rsidR="000C2C0F">
        <w:t>s</w:t>
      </w:r>
      <w:r w:rsidR="004472A5" w:rsidRPr="00524172">
        <w:t xml:space="preserve"> of the same size. To generalize measured survival to a larger area than the initial location</w:t>
      </w:r>
      <w:r w:rsidR="00A8066B">
        <w:t>s</w:t>
      </w:r>
      <w:r w:rsidR="004472A5" w:rsidRPr="00524172">
        <w:t xml:space="preserve">, tethers were moved two meters in a randomly chosen cardinal direction to increase </w:t>
      </w:r>
      <w:r w:rsidR="006C3C06" w:rsidRPr="00524172">
        <w:t>independence</w:t>
      </w:r>
      <w:r w:rsidR="004472A5" w:rsidRPr="00524172">
        <w:t xml:space="preserve"> between nights. The fate of each snail-day combination was considered an independent measure of daily survival</w:t>
      </w:r>
      <w:r w:rsidR="00421FBE" w:rsidRPr="00524172">
        <w:t>.</w:t>
      </w:r>
      <w:r w:rsidR="008528AD">
        <w:t xml:space="preserve"> </w:t>
      </w:r>
      <w:commentRangeStart w:id="408"/>
      <w:r w:rsidR="000D0D38">
        <w:t xml:space="preserve">We ran the </w:t>
      </w:r>
      <w:r w:rsidR="0079085F">
        <w:t>tethering experiment</w:t>
      </w:r>
      <w:r w:rsidR="007A687B">
        <w:t>s</w:t>
      </w:r>
      <w:r w:rsidR="0079085F">
        <w:t xml:space="preserve"> </w:t>
      </w:r>
      <w:r w:rsidR="007A687B">
        <w:t>to achieve ~ 30 observations of mortality</w:t>
      </w:r>
      <w:r w:rsidR="008528AD">
        <w:t xml:space="preserve"> </w:t>
      </w:r>
      <w:r w:rsidR="00E007C6">
        <w:t xml:space="preserve">per size </w:t>
      </w:r>
      <w:r w:rsidR="004C39A3">
        <w:t>class</w:t>
      </w:r>
      <w:r w:rsidR="008528AD">
        <w:t>.</w:t>
      </w:r>
      <w:commentRangeEnd w:id="408"/>
      <w:r w:rsidR="002C186C">
        <w:rPr>
          <w:rStyle w:val="CommentReference"/>
          <w:rFonts w:cstheme="minorBidi"/>
        </w:rPr>
        <w:commentReference w:id="408"/>
      </w:r>
      <w:r w:rsidR="00004CAC">
        <w:t xml:space="preserve"> </w:t>
      </w:r>
      <w:r w:rsidR="004472A5" w:rsidRPr="00524172">
        <w:t>To ensure that snails could not escape tethers, tethered snails within each size class were caged in</w:t>
      </w:r>
      <w:r w:rsidR="00E007C6">
        <w:t xml:space="preserve"> LILA</w:t>
      </w:r>
      <w:r w:rsidR="008939DD">
        <w:t xml:space="preserve"> for 72 hours</w:t>
      </w:r>
      <w:r w:rsidR="00E007C6">
        <w:t xml:space="preserve"> </w:t>
      </w:r>
      <w:r w:rsidR="004472A5" w:rsidRPr="00524172">
        <w:t>to exclude predators</w:t>
      </w:r>
      <w:r w:rsidR="008939DD">
        <w:t xml:space="preserve">.  </w:t>
      </w:r>
      <w:r w:rsidR="004472A5" w:rsidRPr="00524172">
        <w:t xml:space="preserve">No snails </w:t>
      </w:r>
      <w:commentRangeStart w:id="409"/>
      <w:r w:rsidR="004472A5" w:rsidRPr="00524172">
        <w:t xml:space="preserve">escaped or died on tethers </w:t>
      </w:r>
      <w:r w:rsidR="00A220DE" w:rsidRPr="00524172">
        <w:t xml:space="preserve">during 72 hours </w:t>
      </w:r>
      <w:r w:rsidR="004472A5" w:rsidRPr="00524172">
        <w:t xml:space="preserve">in the cages. </w:t>
      </w:r>
    </w:p>
    <w:p w14:paraId="0D861AA2" w14:textId="0115FC6A" w:rsidR="001E648E" w:rsidRPr="00524172" w:rsidRDefault="003F68F9" w:rsidP="00EA3C28">
      <w:pPr>
        <w:pStyle w:val="NATESTYLE1CommonCollege"/>
        <w:spacing w:line="360" w:lineRule="auto"/>
        <w:ind w:firstLine="720"/>
        <w:jc w:val="both"/>
      </w:pPr>
      <w:r>
        <w:t xml:space="preserve">We </w:t>
      </w:r>
      <w:r w:rsidR="00944BBA">
        <w:t>analyzed the</w:t>
      </w:r>
      <w:r w:rsidR="007B4E70">
        <w:t xml:space="preserve"> tethering data</w:t>
      </w:r>
      <w:r w:rsidR="00B06F2C">
        <w:t>set</w:t>
      </w:r>
      <w:r w:rsidR="007B4E70">
        <w:t xml:space="preserve"> from</w:t>
      </w:r>
      <w:r w:rsidR="00944BBA">
        <w:t xml:space="preserve"> </w:t>
      </w:r>
      <w:r w:rsidR="002744D8">
        <w:t xml:space="preserve">LILA </w:t>
      </w:r>
      <w:r w:rsidR="007B4E70">
        <w:t>that</w:t>
      </w:r>
      <w:r w:rsidR="00720FFC">
        <w:t xml:space="preserve"> </w:t>
      </w:r>
      <w:r w:rsidR="00741B7D">
        <w:t>tethered</w:t>
      </w:r>
      <w:r w:rsidR="00720FFC">
        <w:t xml:space="preserve"> </w:t>
      </w:r>
      <w:r w:rsidR="00B50620">
        <w:t xml:space="preserve">the </w:t>
      </w:r>
      <w:r w:rsidR="008F36C0">
        <w:t>full-size</w:t>
      </w:r>
      <w:r w:rsidR="00B50620">
        <w:t xml:space="preserve"> ra</w:t>
      </w:r>
      <w:r w:rsidR="00720FFC">
        <w:t>n</w:t>
      </w:r>
      <w:r w:rsidR="00B50620">
        <w:t>ge</w:t>
      </w:r>
      <w:r w:rsidR="0069437F">
        <w:t xml:space="preserve"> of snails</w:t>
      </w:r>
      <w:r w:rsidR="00B50620">
        <w:t xml:space="preserve"> using</w:t>
      </w:r>
      <w:r>
        <w:t xml:space="preserve"> l</w:t>
      </w:r>
      <w:r w:rsidR="004472A5" w:rsidRPr="00524172">
        <w:t xml:space="preserve">ogistic regression to </w:t>
      </w:r>
      <w:r w:rsidR="00B50620">
        <w:t>test</w:t>
      </w:r>
      <w:r w:rsidR="004472A5" w:rsidRPr="00524172">
        <w:t xml:space="preserve"> </w:t>
      </w:r>
      <w:r>
        <w:t>for size and season dependence</w:t>
      </w:r>
      <w:r w:rsidR="00B50620">
        <w:t xml:space="preserve"> </w:t>
      </w:r>
      <w:r>
        <w:t xml:space="preserve">of </w:t>
      </w:r>
      <w:r w:rsidR="004472A5" w:rsidRPr="00524172">
        <w:t>daily survival</w:t>
      </w:r>
      <w:r w:rsidR="005A2BA8">
        <w:t xml:space="preserve">. </w:t>
      </w:r>
      <w:r w:rsidR="0083031D">
        <w:t>We</w:t>
      </w:r>
      <w:r w:rsidR="004472A5" w:rsidRPr="00524172">
        <w:t xml:space="preserve"> modeled survival using length (SL mm), transect (“near” or “far”), wetland (“M2” or “M4”), and season (“wet” or “dry”) as covariates.</w:t>
      </w:r>
      <w:r w:rsidR="00004CAC">
        <w:t xml:space="preserve"> </w:t>
      </w:r>
      <w:r w:rsidR="00D276B0">
        <w:t>We</w:t>
      </w:r>
      <w:r w:rsidR="004472A5" w:rsidRPr="00524172">
        <w:t xml:space="preserve"> created a list of logistic models that included all possible combinations of these covariates and their two-way interactions</w:t>
      </w:r>
      <w:r w:rsidR="00E32810">
        <w:t xml:space="preserve"> (Table S2)</w:t>
      </w:r>
      <w:r w:rsidR="004472A5" w:rsidRPr="00524172">
        <w:t>.</w:t>
      </w:r>
      <w:r w:rsidR="00004CAC">
        <w:t xml:space="preserve"> </w:t>
      </w:r>
      <w:r w:rsidR="004472A5" w:rsidRPr="00524172">
        <w:t>Higher order interactions were excluded.</w:t>
      </w:r>
      <w:r w:rsidR="00004CAC">
        <w:t xml:space="preserve"> </w:t>
      </w:r>
      <w:r w:rsidR="004472A5" w:rsidRPr="00524172">
        <w:t>The resulting m</w:t>
      </w:r>
      <w:r w:rsidR="004472A5" w:rsidRPr="00524172">
        <w:rPr>
          <w:shd w:val="clear" w:color="auto" w:fill="FFFFFF"/>
        </w:rPr>
        <w:t>odels were compared using AIC scores, the structure of models with ΔAIC &lt; 4 were examined, and the most supported model (lowest AIC) was selected for interpretation and evaluation</w:t>
      </w:r>
      <w:r w:rsidR="00EF2F59">
        <w:rPr>
          <w:shd w:val="clear" w:color="auto" w:fill="FFFFFF"/>
        </w:rPr>
        <w:t xml:space="preserve"> </w:t>
      </w:r>
      <w:r w:rsidR="004472A5" w:rsidRPr="00524172">
        <w:rPr>
          <w:shd w:val="clear" w:color="auto" w:fill="FFFFFF"/>
        </w:rPr>
        <w:fldChar w:fldCharType="begin" w:fldLock="1"/>
      </w:r>
      <w:r w:rsidR="00546621">
        <w:rPr>
          <w:shd w:val="clear" w:color="auto" w:fill="FFFFFF"/>
        </w:rPr>
        <w:instrText xml:space="preserve"> ADDIN ZOTERO_ITEM CSL_CITATION {"citationID":"jMPaxLE2","properties":{"formattedCitation":"(Anderson, 2008)","plainCitation":"(Anderson, 2008)","noteIndex":0},"citationItems":[{"id":"qDtGyITR/pTzhdTf5","uris":["http://www.mendeley.com/documents/?uuid=6dc16ebe-eb21-47ee-849e-fb82ee31e27e"],"itemData":{"DOI":"10.1007/978-0-387-74075-1","ISBN":"9780387740737","author":[{"dropping-particle":"","family":"Anderson","given":"David R.","non-dropping-particle":"","parse-names":false,"suffix":""}],"id":"ITEM-1","issued":{"date-parts":[["2008"]]},"publisher":"Springer, NY","title":"Model based inference in the life sciences: A primer on evidence","type":"book"}}],"schema":"https://github.com/citation-style-language/schema/raw/master/csl-citation.json"} </w:instrText>
      </w:r>
      <w:r w:rsidR="004472A5" w:rsidRPr="00524172">
        <w:rPr>
          <w:shd w:val="clear" w:color="auto" w:fill="FFFFFF"/>
        </w:rPr>
        <w:fldChar w:fldCharType="separate"/>
      </w:r>
      <w:r w:rsidR="00B41503" w:rsidRPr="00B41503">
        <w:t>(Anderson, 2008)</w:t>
      </w:r>
      <w:r w:rsidR="004472A5" w:rsidRPr="00524172">
        <w:rPr>
          <w:shd w:val="clear" w:color="auto" w:fill="FFFFFF"/>
        </w:rPr>
        <w:fldChar w:fldCharType="end"/>
      </w:r>
      <w:r w:rsidR="004472A5" w:rsidRPr="00524172">
        <w:rPr>
          <w:shd w:val="clear" w:color="auto" w:fill="FFFFFF"/>
        </w:rPr>
        <w:t>.</w:t>
      </w:r>
      <w:r w:rsidR="00004CAC">
        <w:rPr>
          <w:shd w:val="clear" w:color="auto" w:fill="FFFFFF"/>
        </w:rPr>
        <w:t xml:space="preserve"> </w:t>
      </w:r>
      <w:r w:rsidR="004472A5" w:rsidRPr="00524172">
        <w:t>Logistic regression was fitted using the “</w:t>
      </w:r>
      <w:proofErr w:type="spellStart"/>
      <w:r w:rsidR="004472A5" w:rsidRPr="00524172">
        <w:t>glm</w:t>
      </w:r>
      <w:proofErr w:type="spellEnd"/>
      <w:r w:rsidR="004472A5" w:rsidRPr="00524172">
        <w:t xml:space="preserve">” function in R v4.0.3 </w:t>
      </w:r>
      <w:r w:rsidR="004472A5" w:rsidRPr="00524172">
        <w:fldChar w:fldCharType="begin" w:fldLock="1"/>
      </w:r>
      <w:r w:rsidR="00546621">
        <w:instrText xml:space="preserve"> ADDIN ZOTERO_ITEM CSL_CITATION {"citationID":"ptOe3UCC","properties":{"formattedCitation":"(R Core Team, 2019)","plainCitation":"(R Core Team, 2019)","noteIndex":0},"citationItems":[{"id":"qDtGyITR/ItzUaE3d","uris":["http://www.mendeley.com/documents/?uuid=e846c30e-7734-44bf-a829-df2b15f65d67"],"itemData":{"abstract":"(2019). R: A language and environment for statistical computing. R Foundation for Statistical Computing, . URL https://www.R-project.org/.","author":[{"dropping-particle":"","family":"R Core Team","given":"","non-dropping-particle":"","parse-names":false,"suffix":""}],"id":"ITEM-1","issue":"URL https://www.R-project.org/","issued":{"date-parts":[["2019"]]},"title":"R: A language and environment for statistical computing. R Foundation for Statistical Computing","type":"article-journal"}}],"schema":"https://github.com/citation-style-language/schema/raw/master/csl-citation.json"} </w:instrText>
      </w:r>
      <w:r w:rsidR="004472A5" w:rsidRPr="00524172">
        <w:fldChar w:fldCharType="separate"/>
      </w:r>
      <w:r w:rsidR="00B41503" w:rsidRPr="00B41503">
        <w:t>(R Core Team, 2019)</w:t>
      </w:r>
      <w:r w:rsidR="004472A5" w:rsidRPr="00524172">
        <w:fldChar w:fldCharType="end"/>
      </w:r>
      <w:r w:rsidR="004472A5" w:rsidRPr="00524172">
        <w:t xml:space="preserve">. </w:t>
      </w:r>
      <w:commentRangeEnd w:id="409"/>
      <w:r w:rsidR="009B6431">
        <w:rPr>
          <w:rStyle w:val="CommentReference"/>
          <w:rFonts w:cstheme="minorBidi"/>
        </w:rPr>
        <w:commentReference w:id="409"/>
      </w:r>
    </w:p>
    <w:p w14:paraId="580847CC" w14:textId="451A9C71" w:rsidR="00695B5F" w:rsidRPr="00695B5F" w:rsidRDefault="004472A5" w:rsidP="00EA3C28">
      <w:pPr>
        <w:pStyle w:val="Heading2"/>
        <w:spacing w:before="0" w:line="360" w:lineRule="auto"/>
        <w:jc w:val="both"/>
      </w:pPr>
      <w:r w:rsidRPr="00524172">
        <w:t>Relative composition of predation from tethering remains and abundances</w:t>
      </w:r>
    </w:p>
    <w:p w14:paraId="583D1A17" w14:textId="18814EC9" w:rsidR="00607BB5" w:rsidRDefault="008650BB" w:rsidP="00EA3C28">
      <w:pPr>
        <w:pStyle w:val="NATESTYLE1CommonCollege"/>
        <w:spacing w:line="360" w:lineRule="auto"/>
        <w:jc w:val="both"/>
      </w:pPr>
      <w:r>
        <w:t>For the full tethering experiment in LILA, we</w:t>
      </w:r>
      <w:r w:rsidR="00B2758B">
        <w:t xml:space="preserve"> </w:t>
      </w:r>
      <w:r w:rsidR="004255FE">
        <w:t>determine the relative strength of predation by each juvenile predator</w:t>
      </w:r>
      <w:r w:rsidR="00EA0922">
        <w:t xml:space="preserve"> between </w:t>
      </w:r>
      <w:r w:rsidR="005A2963">
        <w:t>seasons</w:t>
      </w:r>
      <w:r>
        <w:t xml:space="preserve"> by</w:t>
      </w:r>
      <w:r w:rsidR="00EA0922">
        <w:t xml:space="preserve"> </w:t>
      </w:r>
      <w:r w:rsidR="00292939">
        <w:t>explor</w:t>
      </w:r>
      <w:r>
        <w:t>ing</w:t>
      </w:r>
      <w:r w:rsidR="009D06E8">
        <w:t xml:space="preserve"> three different aspects of predation. 1) We </w:t>
      </w:r>
      <w:r w:rsidR="00292939">
        <w:t>looked at the differences in the</w:t>
      </w:r>
      <w:r w:rsidR="00527771">
        <w:t xml:space="preserve"> counts of the</w:t>
      </w:r>
      <w:r w:rsidR="00292939">
        <w:t xml:space="preserve"> three art</w:t>
      </w:r>
      <w:r w:rsidR="00780591">
        <w:t>e</w:t>
      </w:r>
      <w:r w:rsidR="00292939">
        <w:t>fact</w:t>
      </w:r>
      <w:r w:rsidR="00527771">
        <w:t>s related to predators (crushed/peeled, empty</w:t>
      </w:r>
      <w:r w:rsidR="0089348E">
        <w:t>,</w:t>
      </w:r>
      <w:r w:rsidR="00527771">
        <w:t xml:space="preserve"> missing)</w:t>
      </w:r>
      <w:r w:rsidR="00292939">
        <w:t xml:space="preserve"> across seasons.</w:t>
      </w:r>
      <w:r w:rsidR="00607BB5" w:rsidRPr="00607BB5">
        <w:t xml:space="preserve"> </w:t>
      </w:r>
      <w:r w:rsidR="00607BB5">
        <w:t>C</w:t>
      </w:r>
      <w:r w:rsidR="00607BB5" w:rsidRPr="00524172">
        <w:t>rayfish use their mandibles to crush or peel the snail shell to remove the soma</w:t>
      </w:r>
      <w:r w:rsidR="00607BB5">
        <w:t xml:space="preserve"> </w:t>
      </w:r>
      <w:r w:rsidR="00607BB5" w:rsidRPr="00524172">
        <w:rPr>
          <w:i/>
          <w:iCs/>
        </w:rPr>
        <w:fldChar w:fldCharType="begin" w:fldLock="1"/>
      </w:r>
      <w:r w:rsidR="00607BB5">
        <w:rPr>
          <w:i/>
          <w:iCs/>
        </w:rPr>
        <w:instrText xml:space="preserve"> ADDIN ZOTERO_ITEM CSL_CITATION {"citationID":"89MhWrzD","properties":{"formattedCitation":"(Davidson &amp; Dorn, 2018)","plainCitation":"(Davidson &amp; Dorn, 2018)","noteIndex":0},"citationItems":[{"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J.","non-dropping-particle":"","parse-names":false,"suffix":""}],"container-title":"Oecologia","id":"ITEM-2","issue":"4","issued":{"date-parts":[["2018"]]},"page":"1101-1111","title":"System productivity alters predator sorting of a size-structured mixed prey community","type":"article-journal","volume":"186"}}],"schema":"https://github.com/citation-style-language/schema/raw/master/csl-citation.json"} </w:instrText>
      </w:r>
      <w:r w:rsidR="00607BB5" w:rsidRPr="00524172">
        <w:rPr>
          <w:i/>
          <w:iCs/>
        </w:rPr>
        <w:fldChar w:fldCharType="separate"/>
      </w:r>
      <w:r w:rsidR="00607BB5" w:rsidRPr="00B45C79">
        <w:t>(Davidson &amp; Dorn, 2018)</w:t>
      </w:r>
      <w:r w:rsidR="00607BB5" w:rsidRPr="00524172">
        <w:rPr>
          <w:i/>
          <w:iCs/>
        </w:rPr>
        <w:fldChar w:fldCharType="end"/>
      </w:r>
      <w:r w:rsidR="00607BB5" w:rsidRPr="00524172">
        <w:t>.</w:t>
      </w:r>
      <w:r w:rsidR="00607BB5">
        <w:t xml:space="preserve"> </w:t>
      </w:r>
      <w:r w:rsidR="00607BB5" w:rsidRPr="00524172">
        <w:t>In contrast, giant water bugs</w:t>
      </w:r>
      <w:r w:rsidR="00607BB5">
        <w:t xml:space="preserve"> </w:t>
      </w:r>
      <w:r w:rsidR="00607BB5" w:rsidRPr="00524172">
        <w:t>pierce the snail operculum then suck out and remove snail soma without damaging the shell</w:t>
      </w:r>
      <w:r w:rsidR="00607BB5">
        <w:t xml:space="preserve"> </w:t>
      </w:r>
      <w:r w:rsidR="00607BB5" w:rsidRPr="00524172">
        <w:fldChar w:fldCharType="begin" w:fldLock="1"/>
      </w:r>
      <w:r w:rsidR="00607BB5">
        <w:instrText xml:space="preserve"> ADDIN ZOTERO_ITEM CSL_CITATION {"citationID":"xvrQxHQl","properties":{"formattedCitation":"(Kesler &amp; Munns, 1989)","plainCitation":"(Kesler &amp; Munns, 1989)","noteIndex":0},"citationItems":[{"id":"qDtGyITR/AI8SCJwn","uris":["http://www.mendeley.com/documents/?uuid=603a43cc-c049-4d0a-a15d-5c7faa6b7b97"],"itemData":{"author":[{"dropping-particle":"","family":"Kesler","given":"D.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Author","type":"article-journal","volume":"8"}}],"schema":"https://github.com/citation-style-language/schema/raw/master/csl-citation.json"} </w:instrText>
      </w:r>
      <w:r w:rsidR="00607BB5" w:rsidRPr="00524172">
        <w:fldChar w:fldCharType="separate"/>
      </w:r>
      <w:r w:rsidR="00607BB5" w:rsidRPr="00B41503">
        <w:t>(Kesler &amp; Munns, 1989)</w:t>
      </w:r>
      <w:r w:rsidR="00607BB5" w:rsidRPr="00524172">
        <w:fldChar w:fldCharType="end"/>
      </w:r>
      <w:r w:rsidR="00607BB5" w:rsidRPr="00524172">
        <w:t xml:space="preserve">. </w:t>
      </w:r>
      <w:r w:rsidR="00607BB5">
        <w:t>We</w:t>
      </w:r>
      <w:r w:rsidR="00607BB5" w:rsidRPr="00524172">
        <w:t xml:space="preserve"> confirmed the art</w:t>
      </w:r>
      <w:r w:rsidR="00607BB5">
        <w:t>e</w:t>
      </w:r>
      <w:r w:rsidR="00607BB5" w:rsidRPr="00524172">
        <w:t xml:space="preserve">factual differences by placing tethered snails in </w:t>
      </w:r>
      <w:proofErr w:type="gramStart"/>
      <w:r w:rsidR="00607BB5" w:rsidRPr="00524172">
        <w:t>aquarium</w:t>
      </w:r>
      <w:proofErr w:type="gramEnd"/>
      <w:r w:rsidR="00607BB5" w:rsidRPr="00524172">
        <w:t xml:space="preserve"> in the presence of predators</w:t>
      </w:r>
      <w:r w:rsidR="00607BB5">
        <w:t>.</w:t>
      </w:r>
    </w:p>
    <w:p w14:paraId="0F51FF69" w14:textId="4E825587" w:rsidR="00695B5F" w:rsidRPr="00524172" w:rsidRDefault="00292939" w:rsidP="00EA3C28">
      <w:pPr>
        <w:pStyle w:val="NATESTYLE1CommonCollege"/>
        <w:spacing w:line="360" w:lineRule="auto"/>
        <w:jc w:val="both"/>
      </w:pPr>
      <w:r>
        <w:lastRenderedPageBreak/>
        <w:t xml:space="preserve"> </w:t>
      </w:r>
      <w:r w:rsidR="00531D58">
        <w:t xml:space="preserve">2) We looked at </w:t>
      </w:r>
      <w:r w:rsidR="008259A0">
        <w:t>seasonal</w:t>
      </w:r>
      <w:r w:rsidR="00531D58">
        <w:t xml:space="preserve"> changes in abundance</w:t>
      </w:r>
      <w:r w:rsidR="00142A39">
        <w:t xml:space="preserve"> of the three pr</w:t>
      </w:r>
      <w:del w:id="410" w:author="Nathan Dorn" w:date="2024-06-11T15:50:00Z" w16du:dateUtc="2024-06-11T19:50:00Z">
        <w:r w:rsidR="004B69A1" w:rsidDel="000A1872">
          <w:delText>-</w:delText>
        </w:r>
      </w:del>
      <w:r w:rsidR="00142A39">
        <w:t>edators (i.e.</w:t>
      </w:r>
      <w:r w:rsidR="00D90083">
        <w:t>, g</w:t>
      </w:r>
      <w:r w:rsidR="00142A39">
        <w:t xml:space="preserve">iant </w:t>
      </w:r>
      <w:r w:rsidR="00D90083">
        <w:t>w</w:t>
      </w:r>
      <w:r w:rsidR="00142A39">
        <w:t xml:space="preserve">ater </w:t>
      </w:r>
      <w:r w:rsidR="00D90083">
        <w:t>b</w:t>
      </w:r>
      <w:r w:rsidR="00142A39">
        <w:t xml:space="preserve">ugs, </w:t>
      </w:r>
      <w:r w:rsidR="00D90083">
        <w:t>c</w:t>
      </w:r>
      <w:r w:rsidR="00142A39">
        <w:t xml:space="preserve">rayfish, and </w:t>
      </w:r>
      <w:r w:rsidR="00D90083">
        <w:t>g</w:t>
      </w:r>
      <w:r w:rsidR="00142A39">
        <w:t xml:space="preserve">reater </w:t>
      </w:r>
      <w:r w:rsidR="00D90083">
        <w:t>s</w:t>
      </w:r>
      <w:r w:rsidR="00142A39">
        <w:t>irens) that were most likely responsible for the art</w:t>
      </w:r>
      <w:r w:rsidR="00780591">
        <w:t>e</w:t>
      </w:r>
      <w:r w:rsidR="00142A39">
        <w:t xml:space="preserve">facts. </w:t>
      </w:r>
      <w:r w:rsidR="002F2A77">
        <w:t xml:space="preserve">Predator abundance data was </w:t>
      </w:r>
      <w:r w:rsidR="00437CFF">
        <w:t>taken from</w:t>
      </w:r>
      <w:r w:rsidR="00437CFF" w:rsidRPr="00524172">
        <w:t xml:space="preserve"> </w:t>
      </w:r>
      <w:r w:rsidR="00437CFF">
        <w:t>small and large animals sampling</w:t>
      </w:r>
      <w:r w:rsidR="00437CFF" w:rsidRPr="00524172">
        <w:t xml:space="preserve"> in the dry and wet season of 2021 using throw traps and trap nets (i.e., fyke and hoop nets) under a protocol similar to </w:t>
      </w:r>
      <w:r w:rsidR="00437CFF" w:rsidRPr="00524172">
        <w:fldChar w:fldCharType="begin" w:fldLock="1"/>
      </w:r>
      <w:r w:rsidR="00546621">
        <w:instrText xml:space="preserve"> ADDIN ZOTERO_ITEM CSL_CITATION {"citationID":"qwMtyVc8","properties":{"formattedCitation":"(Dorn &amp; Cook, 2015)","plainCitation":"(Dorn &amp; Cook, 2015)","dontUpdate":true,"noteIndex":0},"citationItems":[{"id":"qDtGyITR/QrrNc7Gh","uris":["http://www.mendeley.com/documents/?uuid=4af75148-5c2f-4271-85ea-86840248e880"],"itemData":{"DOI":"10.1890/14-1505.1","ISSN":"00129658","PMID":"27070017","abstract":"Effects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wetlands","type":"article-journal","volume":"96"}}],"schema":"https://github.com/citation-style-language/schema/raw/master/csl-citation.json"} </w:instrText>
      </w:r>
      <w:r w:rsidR="00437CFF" w:rsidRPr="00524172">
        <w:fldChar w:fldCharType="separate"/>
      </w:r>
      <w:r w:rsidR="00437CFF" w:rsidRPr="00B41503">
        <w:t xml:space="preserve">Dorn &amp; Cook, </w:t>
      </w:r>
      <w:r w:rsidR="00437CFF">
        <w:t>(</w:t>
      </w:r>
      <w:r w:rsidR="00437CFF" w:rsidRPr="00B41503">
        <w:t>2015)</w:t>
      </w:r>
      <w:r w:rsidR="00437CFF" w:rsidRPr="00524172">
        <w:fldChar w:fldCharType="end"/>
      </w:r>
      <w:r w:rsidR="00C7311C">
        <w:t xml:space="preserve"> (see </w:t>
      </w:r>
      <w:r w:rsidR="00C7311C" w:rsidRPr="00B41503">
        <w:t>Sommer, 2021</w:t>
      </w:r>
      <w:r w:rsidR="00330A2F">
        <w:t xml:space="preserve"> </w:t>
      </w:r>
      <w:r w:rsidR="00330A2F" w:rsidRPr="000C3C4E">
        <w:t>and SI</w:t>
      </w:r>
      <w:r w:rsidR="000472D5">
        <w:t>)</w:t>
      </w:r>
      <w:r w:rsidR="00437CFF" w:rsidRPr="00524172">
        <w:t>.</w:t>
      </w:r>
      <w:r w:rsidR="002F2A77">
        <w:t xml:space="preserve"> 3) </w:t>
      </w:r>
      <w:commentRangeStart w:id="411"/>
      <w:r w:rsidR="002F2A77">
        <w:t>We divided the counts of the art</w:t>
      </w:r>
      <w:r w:rsidR="00780591">
        <w:t>e</w:t>
      </w:r>
      <w:r w:rsidR="002F2A77">
        <w:t xml:space="preserve">facts by the </w:t>
      </w:r>
      <w:ins w:id="412" w:author="Nathan Dorn" w:date="2024-06-12T12:52:00Z" w16du:dateUtc="2024-06-12T16:52:00Z">
        <w:r w:rsidR="00AA0ABF">
          <w:t xml:space="preserve">seasonal </w:t>
        </w:r>
      </w:ins>
      <w:r w:rsidR="002F2A77">
        <w:t xml:space="preserve">abundance of the different predators to </w:t>
      </w:r>
      <w:del w:id="413" w:author="Nathan Dorn" w:date="2024-06-12T12:52:00Z" w16du:dateUtc="2024-06-12T16:52:00Z">
        <w:r w:rsidR="002F2A77" w:rsidDel="00AA0ABF">
          <w:delText xml:space="preserve">measure </w:delText>
        </w:r>
      </w:del>
      <w:ins w:id="414" w:author="Nathan Dorn" w:date="2024-06-12T12:52:00Z" w16du:dateUtc="2024-06-12T16:52:00Z">
        <w:r w:rsidR="00AA0ABF">
          <w:t xml:space="preserve">estimate </w:t>
        </w:r>
      </w:ins>
      <w:r w:rsidR="002F2A77">
        <w:t>per-capita predation rates.</w:t>
      </w:r>
      <w:r w:rsidR="00437CFF">
        <w:t xml:space="preserve"> </w:t>
      </w:r>
      <w:commentRangeEnd w:id="411"/>
      <w:r w:rsidR="00453B2E">
        <w:rPr>
          <w:rStyle w:val="CommentReference"/>
          <w:rFonts w:cstheme="minorBidi"/>
        </w:rPr>
        <w:commentReference w:id="411"/>
      </w:r>
    </w:p>
    <w:p w14:paraId="33ABD9E2" w14:textId="6AFE85BA" w:rsidR="00695B5F" w:rsidRPr="00C6515F" w:rsidRDefault="00A55C86" w:rsidP="00EA3C28">
      <w:pPr>
        <w:pStyle w:val="Heading2"/>
        <w:spacing w:before="0" w:line="360" w:lineRule="auto"/>
        <w:jc w:val="both"/>
      </w:pPr>
      <w:r>
        <w:t>Prey Growth</w:t>
      </w:r>
    </w:p>
    <w:p w14:paraId="6E62FA89" w14:textId="212AF852" w:rsidR="00772361" w:rsidRDefault="00BE6524" w:rsidP="00EA3C28">
      <w:pPr>
        <w:pStyle w:val="NATESTYLE1CommonCollege"/>
        <w:spacing w:line="360" w:lineRule="auto"/>
        <w:jc w:val="both"/>
      </w:pPr>
      <w:r>
        <w:t>We</w:t>
      </w:r>
      <w:r w:rsidR="004472A5" w:rsidRPr="00524172">
        <w:t xml:space="preserve"> measured </w:t>
      </w:r>
      <w:r w:rsidR="00037210">
        <w:t xml:space="preserve">the </w:t>
      </w:r>
      <w:r w:rsidR="002836F8">
        <w:t>growth</w:t>
      </w:r>
      <w:r w:rsidR="00037210">
        <w:t xml:space="preserve"> parameter (</w:t>
      </w:r>
      <w:proofErr w:type="spellStart"/>
      <w:r w:rsidR="00037210">
        <w:t>k</w:t>
      </w:r>
      <w:r w:rsidR="00037210" w:rsidRPr="00037210">
        <w:rPr>
          <w:vertAlign w:val="subscript"/>
        </w:rPr>
        <w:t>growth</w:t>
      </w:r>
      <w:proofErr w:type="spellEnd"/>
      <w:r w:rsidR="00037210">
        <w:t xml:space="preserve">) </w:t>
      </w:r>
      <w:r w:rsidR="00394A0D">
        <w:t xml:space="preserve">in LILA and in the </w:t>
      </w:r>
      <w:r w:rsidR="00D13789">
        <w:t>reference</w:t>
      </w:r>
      <w:r w:rsidR="00394A0D">
        <w:t xml:space="preserve"> sites</w:t>
      </w:r>
      <w:r w:rsidR="00037210">
        <w:t xml:space="preserve"> to relate to the zero-population growth isocline. </w:t>
      </w:r>
      <w:r w:rsidR="000574D4">
        <w:t xml:space="preserve">Prior to </w:t>
      </w:r>
      <w:proofErr w:type="spellStart"/>
      <w:r w:rsidR="000574D4">
        <w:t>k</w:t>
      </w:r>
      <w:r w:rsidR="000574D4" w:rsidRPr="000574D4">
        <w:rPr>
          <w:vertAlign w:val="subscript"/>
        </w:rPr>
        <w:t>growth</w:t>
      </w:r>
      <w:proofErr w:type="spellEnd"/>
      <w:r w:rsidR="000574D4" w:rsidRPr="000574D4">
        <w:rPr>
          <w:vertAlign w:val="subscript"/>
        </w:rPr>
        <w:t xml:space="preserve"> </w:t>
      </w:r>
      <w:r w:rsidR="000574D4">
        <w:t xml:space="preserve">calculation, </w:t>
      </w:r>
      <w:r w:rsidR="00724133">
        <w:t xml:space="preserve">we measured </w:t>
      </w:r>
      <w:r w:rsidR="002836F8">
        <w:t>growth</w:t>
      </w:r>
      <w:r w:rsidR="00724133">
        <w:t xml:space="preserve"> </w:t>
      </w:r>
      <w:ins w:id="415" w:author="Nathan Dorn" w:date="2024-06-12T13:20:00Z" w16du:dateUtc="2024-06-12T17:20:00Z">
        <w:r w:rsidR="00186885">
          <w:t xml:space="preserve">either </w:t>
        </w:r>
      </w:ins>
      <w:r w:rsidR="00724133">
        <w:t xml:space="preserve">using </w:t>
      </w:r>
      <w:r w:rsidR="00394A0D" w:rsidRPr="00394A0D">
        <w:rPr>
          <w:i/>
          <w:iCs/>
        </w:rPr>
        <w:t>in</w:t>
      </w:r>
      <w:r w:rsidR="009F460B">
        <w:rPr>
          <w:i/>
          <w:iCs/>
        </w:rPr>
        <w:t>-</w:t>
      </w:r>
      <w:r w:rsidR="00394A0D" w:rsidRPr="00394A0D">
        <w:rPr>
          <w:i/>
          <w:iCs/>
        </w:rPr>
        <w:t>situ</w:t>
      </w:r>
      <w:r w:rsidR="00394A0D">
        <w:t xml:space="preserve"> </w:t>
      </w:r>
      <w:ins w:id="416" w:author="Nathan Dorn" w:date="2024-06-12T13:20:00Z" w16du:dateUtc="2024-06-12T17:20:00Z">
        <w:r w:rsidR="00186885">
          <w:t>1-m</w:t>
        </w:r>
        <w:r w:rsidR="00186885" w:rsidRPr="00186885">
          <w:rPr>
            <w:vertAlign w:val="superscript"/>
            <w:rPrChange w:id="417" w:author="Nathan Dorn" w:date="2024-06-12T13:20:00Z" w16du:dateUtc="2024-06-12T17:20:00Z">
              <w:rPr/>
            </w:rPrChange>
          </w:rPr>
          <w:t>2</w:t>
        </w:r>
        <w:r w:rsidR="00186885">
          <w:t xml:space="preserve"> mesh </w:t>
        </w:r>
      </w:ins>
      <w:r w:rsidR="00394A0D">
        <w:t xml:space="preserve">cages </w:t>
      </w:r>
      <w:del w:id="418" w:author="Nathan Dorn" w:date="2024-06-12T13:20:00Z" w16du:dateUtc="2024-06-12T17:20:00Z">
        <w:r w:rsidR="00394A0D" w:rsidDel="00186885">
          <w:delText xml:space="preserve">and </w:delText>
        </w:r>
      </w:del>
      <w:ins w:id="419" w:author="Nathan Dorn" w:date="2024-06-12T13:20:00Z" w16du:dateUtc="2024-06-12T17:20:00Z">
        <w:r w:rsidR="00186885">
          <w:t xml:space="preserve">or with </w:t>
        </w:r>
      </w:ins>
      <w:r w:rsidR="00394A0D">
        <w:t>a</w:t>
      </w:r>
      <w:r w:rsidR="009B4EAE">
        <w:t xml:space="preserve"> </w:t>
      </w:r>
      <w:r w:rsidR="0043000A">
        <w:t>regression that predict</w:t>
      </w:r>
      <w:r w:rsidR="002446A8">
        <w:t>ed</w:t>
      </w:r>
      <w:r w:rsidR="0043000A">
        <w:t xml:space="preserve"> </w:t>
      </w:r>
      <w:ins w:id="420" w:author="Nathan Dorn" w:date="2024-06-12T13:20:00Z" w16du:dateUtc="2024-06-12T17:20:00Z">
        <w:r w:rsidR="00186885">
          <w:t xml:space="preserve">snail </w:t>
        </w:r>
      </w:ins>
      <w:r w:rsidR="002836F8">
        <w:t>growth</w:t>
      </w:r>
      <w:r w:rsidR="00106038">
        <w:t xml:space="preserve"> using</w:t>
      </w:r>
      <w:r w:rsidR="0043000A">
        <w:t xml:space="preserve"> total phosphorus</w:t>
      </w:r>
      <w:ins w:id="421" w:author="Nathan Dorn" w:date="2024-06-12T13:24:00Z" w16du:dateUtc="2024-06-12T17:24:00Z">
        <w:r w:rsidR="00EA56E3">
          <w:t xml:space="preserve"> (TP)</w:t>
        </w:r>
      </w:ins>
      <w:r w:rsidR="0043000A">
        <w:t xml:space="preserve"> </w:t>
      </w:r>
      <w:del w:id="422" w:author="Nathan Dorn" w:date="2024-06-12T13:18:00Z" w16du:dateUtc="2024-06-12T17:18:00Z">
        <w:r w:rsidR="0043000A" w:rsidDel="00CE3AB3">
          <w:delText>levels</w:delText>
        </w:r>
        <w:r w:rsidR="002446A8" w:rsidDel="00CE3AB3">
          <w:delText xml:space="preserve"> </w:delText>
        </w:r>
      </w:del>
      <w:ins w:id="423" w:author="Nathan Dorn" w:date="2024-06-12T13:18:00Z" w16du:dateUtc="2024-06-12T17:18:00Z">
        <w:r w:rsidR="00CE3AB3">
          <w:t>concentrations in</w:t>
        </w:r>
      </w:ins>
      <w:del w:id="424" w:author="Nathan Dorn" w:date="2024-06-12T13:18:00Z" w16du:dateUtc="2024-06-12T17:18:00Z">
        <w:r w:rsidR="00106038" w:rsidDel="00CE3AB3">
          <w:delText>of</w:delText>
        </w:r>
      </w:del>
      <w:r w:rsidR="00106038">
        <w:t xml:space="preserve"> </w:t>
      </w:r>
      <w:proofErr w:type="spellStart"/>
      <w:ins w:id="425" w:author="Nathan Dorn" w:date="2024-06-12T13:24:00Z" w16du:dateUtc="2024-06-12T17:24:00Z">
        <w:r w:rsidR="00EA56E3">
          <w:t>metaphytic</w:t>
        </w:r>
        <w:proofErr w:type="spellEnd"/>
        <w:r w:rsidR="005A406A">
          <w:t xml:space="preserve"> </w:t>
        </w:r>
      </w:ins>
      <w:del w:id="426" w:author="Nathan Dorn" w:date="2024-06-12T13:24:00Z" w16du:dateUtc="2024-06-12T17:24:00Z">
        <w:r w:rsidR="0089348E" w:rsidDel="005A406A">
          <w:delText>periphyton</w:delText>
        </w:r>
        <w:r w:rsidR="00615B21" w:rsidDel="005A406A">
          <w:delText xml:space="preserve"> </w:delText>
        </w:r>
      </w:del>
      <w:r w:rsidR="00615B21">
        <w:t xml:space="preserve">mats </w:t>
      </w:r>
      <w:ins w:id="427" w:author="Nathan Dorn" w:date="2024-06-12T13:21:00Z" w16du:dateUtc="2024-06-12T17:21:00Z">
        <w:r w:rsidR="005A7869">
          <w:t>(R</w:t>
        </w:r>
        <w:r w:rsidR="005A7869" w:rsidRPr="005A7869">
          <w:rPr>
            <w:vertAlign w:val="superscript"/>
            <w:rPrChange w:id="428" w:author="Nathan Dorn" w:date="2024-06-12T13:21:00Z" w16du:dateUtc="2024-06-12T17:21:00Z">
              <w:rPr/>
            </w:rPrChange>
          </w:rPr>
          <w:t>2</w:t>
        </w:r>
        <w:r w:rsidR="005A7869">
          <w:t xml:space="preserve"> =</w:t>
        </w:r>
      </w:ins>
      <w:ins w:id="429" w:author="Nathan Dorn" w:date="2024-06-12T13:22:00Z" w16du:dateUtc="2024-06-12T17:22:00Z">
        <w:r w:rsidR="00A055C0">
          <w:t xml:space="preserve">, </w:t>
        </w:r>
      </w:ins>
      <w:moveToRangeStart w:id="430" w:author="Nathan Dorn" w:date="2024-06-12T13:22:00Z" w:name="move169090979"/>
      <w:moveTo w:id="431" w:author="Nathan Dorn" w:date="2024-06-12T13:22:00Z" w16du:dateUtc="2024-06-12T17:22:00Z">
        <w:r w:rsidR="00A055C0" w:rsidRPr="008074ED">
          <w:t>Barrus et al., 2023</w:t>
        </w:r>
      </w:moveTo>
      <w:moveToRangeEnd w:id="430"/>
      <w:ins w:id="432" w:author="Nathan Dorn" w:date="2024-06-12T13:21:00Z" w16du:dateUtc="2024-06-12T17:21:00Z">
        <w:r w:rsidR="005A7869">
          <w:t>)</w:t>
        </w:r>
      </w:ins>
      <w:del w:id="433" w:author="Nathan Dorn" w:date="2024-06-12T13:21:00Z" w16du:dateUtc="2024-06-12T17:21:00Z">
        <w:r w:rsidR="00615B21" w:rsidDel="005A7869">
          <w:delText xml:space="preserve">(i.e., </w:delText>
        </w:r>
      </w:del>
      <w:ins w:id="434" w:author="Nathan Dorn" w:date="2024-06-12T13:21:00Z" w16du:dateUtc="2024-06-12T17:21:00Z">
        <w:r w:rsidR="005A7869">
          <w:t xml:space="preserve">.  The </w:t>
        </w:r>
      </w:ins>
      <w:proofErr w:type="spellStart"/>
      <w:ins w:id="435" w:author="Nathan Dorn" w:date="2024-06-12T13:24:00Z" w16du:dateUtc="2024-06-12T17:24:00Z">
        <w:r w:rsidR="005A406A">
          <w:t>metaphytic</w:t>
        </w:r>
        <w:proofErr w:type="spellEnd"/>
        <w:r w:rsidR="005A406A">
          <w:t xml:space="preserve"> (</w:t>
        </w:r>
      </w:ins>
      <w:ins w:id="436" w:author="Nathan Dorn" w:date="2024-06-12T13:21:00Z" w16du:dateUtc="2024-06-12T17:21:00Z">
        <w:r w:rsidR="005A7869">
          <w:t>periphyton</w:t>
        </w:r>
      </w:ins>
      <w:ins w:id="437" w:author="Nathan Dorn" w:date="2024-06-12T13:24:00Z" w16du:dateUtc="2024-06-12T17:24:00Z">
        <w:r w:rsidR="005A406A">
          <w:t>)</w:t>
        </w:r>
      </w:ins>
      <w:ins w:id="438" w:author="Nathan Dorn" w:date="2024-06-12T13:21:00Z" w16du:dateUtc="2024-06-12T17:21:00Z">
        <w:r w:rsidR="005A7869">
          <w:t xml:space="preserve"> </w:t>
        </w:r>
      </w:ins>
      <w:ins w:id="439" w:author="Nathan Dorn" w:date="2024-06-12T13:18:00Z" w16du:dateUtc="2024-06-12T17:18:00Z">
        <w:r w:rsidR="00186885">
          <w:t xml:space="preserve">in the Everglades are </w:t>
        </w:r>
      </w:ins>
      <w:r w:rsidR="00106038">
        <w:t>composite</w:t>
      </w:r>
      <w:del w:id="440" w:author="Nathan Dorn" w:date="2024-06-12T13:18:00Z" w16du:dateUtc="2024-06-12T17:18:00Z">
        <w:r w:rsidR="00106038" w:rsidDel="00186885">
          <w:delText xml:space="preserve"> samples</w:delText>
        </w:r>
      </w:del>
      <w:ins w:id="441" w:author="Nathan Dorn" w:date="2024-06-12T13:18:00Z" w16du:dateUtc="2024-06-12T17:18:00Z">
        <w:r w:rsidR="00186885">
          <w:t>s</w:t>
        </w:r>
      </w:ins>
      <w:r w:rsidR="00106038">
        <w:t xml:space="preserve"> of </w:t>
      </w:r>
      <w:r w:rsidR="00D13789">
        <w:t xml:space="preserve">floating </w:t>
      </w:r>
      <w:r w:rsidR="002446A8">
        <w:t>calcareous mats of algae</w:t>
      </w:r>
      <w:r w:rsidR="00781D14">
        <w:t xml:space="preserve">, </w:t>
      </w:r>
      <w:ins w:id="442" w:author="Nathan Dorn" w:date="2024-06-12T13:22:00Z" w16du:dateUtc="2024-06-12T17:22:00Z">
        <w:r w:rsidR="006B69FA">
          <w:t xml:space="preserve">cyanobacteria, </w:t>
        </w:r>
      </w:ins>
      <w:del w:id="443" w:author="Nathan Dorn" w:date="2024-06-12T13:18:00Z" w16du:dateUtc="2024-06-12T17:18:00Z">
        <w:r w:rsidR="00781D14" w:rsidDel="00186885">
          <w:delText>aquatic macrophytes,</w:delText>
        </w:r>
        <w:r w:rsidR="002446A8" w:rsidDel="00186885">
          <w:delText xml:space="preserve"> </w:delText>
        </w:r>
      </w:del>
      <w:del w:id="444" w:author="Nathan Dorn" w:date="2024-06-12T13:22:00Z" w16du:dateUtc="2024-06-12T17:22:00Z">
        <w:r w:rsidR="002446A8" w:rsidDel="006B69FA">
          <w:delText xml:space="preserve">and </w:delText>
        </w:r>
      </w:del>
      <w:r w:rsidR="002446A8">
        <w:t xml:space="preserve">other </w:t>
      </w:r>
      <w:commentRangeStart w:id="445"/>
      <w:r w:rsidR="002446A8">
        <w:t>microbes</w:t>
      </w:r>
      <w:commentRangeEnd w:id="445"/>
      <w:r w:rsidR="00186885">
        <w:rPr>
          <w:rStyle w:val="CommentReference"/>
          <w:rFonts w:cstheme="minorBidi"/>
        </w:rPr>
        <w:commentReference w:id="445"/>
      </w:r>
      <w:ins w:id="446" w:author="Nathan Dorn" w:date="2024-06-12T13:22:00Z" w16du:dateUtc="2024-06-12T17:22:00Z">
        <w:r w:rsidR="006B69FA">
          <w:t>, and algal detritus</w:t>
        </w:r>
      </w:ins>
      <w:r w:rsidR="00106038">
        <w:t>;</w:t>
      </w:r>
      <w:ins w:id="447" w:author="Nathan Dorn" w:date="2024-06-12T13:22:00Z" w16du:dateUtc="2024-06-12T17:22:00Z">
        <w:r w:rsidR="00A055C0">
          <w:t xml:space="preserve"> Gaiser et al.</w:t>
        </w:r>
      </w:ins>
      <w:r w:rsidR="00E306F6">
        <w:t xml:space="preserve"> </w:t>
      </w:r>
      <w:r w:rsidR="00106038">
        <w:fldChar w:fldCharType="begin"/>
      </w:r>
      <w:r w:rsidR="00546621">
        <w:instrText xml:space="preserve"> ADDIN ZOTERO_ITEM CSL_CITATION {"citationID":"42c3M5FL","properties":{"formattedCitation":"(Barrus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06038">
        <w:fldChar w:fldCharType="separate"/>
      </w:r>
      <w:moveFromRangeStart w:id="448" w:author="Nathan Dorn" w:date="2024-06-12T13:22:00Z" w:name="move169090979"/>
      <w:moveFrom w:id="449" w:author="Nathan Dorn" w:date="2024-06-12T13:22:00Z" w16du:dateUtc="2024-06-12T17:22:00Z">
        <w:r w:rsidR="008074ED" w:rsidRPr="008074ED" w:rsidDel="00A055C0">
          <w:t>Barrus et al., 2023</w:t>
        </w:r>
      </w:moveFrom>
      <w:moveFromRangeEnd w:id="448"/>
      <w:r w:rsidR="008074ED" w:rsidRPr="008074ED">
        <w:t>)</w:t>
      </w:r>
      <w:r w:rsidR="00106038">
        <w:fldChar w:fldCharType="end"/>
      </w:r>
      <w:r w:rsidR="00724133">
        <w:t>.</w:t>
      </w:r>
      <w:r w:rsidR="0008316F">
        <w:t xml:space="preserve"> </w:t>
      </w:r>
      <w:r w:rsidR="00DF4F40">
        <w:t xml:space="preserve">For all </w:t>
      </w:r>
      <w:r w:rsidR="0008316F">
        <w:t>cages</w:t>
      </w:r>
      <w:r w:rsidR="00DF4F40">
        <w:t>,</w:t>
      </w:r>
      <w:r w:rsidR="0043000A">
        <w:t xml:space="preserve"> </w:t>
      </w:r>
      <w:r w:rsidR="00DF4F40">
        <w:t>a</w:t>
      </w:r>
      <w:r w:rsidR="00DF4F40" w:rsidRPr="00524172">
        <w:t xml:space="preserve">lgae was allowed to accumulate </w:t>
      </w:r>
      <w:del w:id="450" w:author="Nathan Dorn" w:date="2024-06-12T13:25:00Z" w16du:dateUtc="2024-06-12T17:25:00Z">
        <w:r w:rsidR="00DF4F40" w:rsidRPr="00524172" w:rsidDel="005A406A">
          <w:delText>on the surfaces of the cages</w:delText>
        </w:r>
      </w:del>
      <w:ins w:id="451" w:author="Nathan Dorn" w:date="2024-06-12T13:25:00Z" w16du:dateUtc="2024-06-12T17:25:00Z">
        <w:r w:rsidR="005A406A">
          <w:t>in the cages</w:t>
        </w:r>
      </w:ins>
      <w:r w:rsidR="00DF4F40" w:rsidRPr="00524172">
        <w:t xml:space="preserve"> two weeks prior to the experiment</w:t>
      </w:r>
      <w:r w:rsidR="00F60792">
        <w:t>, and t</w:t>
      </w:r>
      <w:r w:rsidR="00F60792" w:rsidRPr="00524172">
        <w:t xml:space="preserve">wo liters of </w:t>
      </w:r>
      <w:del w:id="452" w:author="Nathan Dorn" w:date="2024-06-12T13:25:00Z" w16du:dateUtc="2024-06-12T17:25:00Z">
        <w:r w:rsidR="00F60792" w:rsidRPr="00524172" w:rsidDel="005A406A">
          <w:delText xml:space="preserve">periphyton </w:delText>
        </w:r>
      </w:del>
      <w:proofErr w:type="spellStart"/>
      <w:ins w:id="453" w:author="Nathan Dorn" w:date="2024-06-12T13:25:00Z" w16du:dateUtc="2024-06-12T17:25:00Z">
        <w:r w:rsidR="005A406A">
          <w:t>metaphyton</w:t>
        </w:r>
      </w:ins>
      <w:proofErr w:type="spellEnd"/>
      <w:del w:id="454" w:author="Nathan Dorn" w:date="2024-06-12T13:25:00Z" w16du:dateUtc="2024-06-12T17:25:00Z">
        <w:r w:rsidR="00F60792" w:rsidRPr="00524172" w:rsidDel="005A406A">
          <w:delText>mat</w:delText>
        </w:r>
      </w:del>
      <w:r w:rsidR="00F60792" w:rsidRPr="00524172">
        <w:t xml:space="preserve"> </w:t>
      </w:r>
      <w:r w:rsidR="000A38A2">
        <w:t>was</w:t>
      </w:r>
      <w:r w:rsidR="00F60792" w:rsidRPr="00524172">
        <w:t xml:space="preserve"> placed inside the cages as a food source </w:t>
      </w:r>
      <w:del w:id="455" w:author="Nathan Dorn" w:date="2024-06-12T13:25:00Z" w16du:dateUtc="2024-06-12T17:25:00Z">
        <w:r w:rsidR="00F60792" w:rsidRPr="00524172" w:rsidDel="005A406A">
          <w:delText xml:space="preserve">for </w:delText>
        </w:r>
        <w:r w:rsidR="006B339C" w:rsidDel="005A406A">
          <w:delText>hatchling</w:delText>
        </w:r>
        <w:r w:rsidR="00F60792" w:rsidRPr="00524172" w:rsidDel="005A406A">
          <w:delText xml:space="preserve"> snails</w:delText>
        </w:r>
        <w:r w:rsidR="00F60792" w:rsidDel="005A406A">
          <w:delText xml:space="preserve"> </w:delText>
        </w:r>
      </w:del>
      <w:commentRangeStart w:id="456"/>
      <w:r w:rsidR="00F60792">
        <w:fldChar w:fldCharType="begin" w:fldLock="1"/>
      </w:r>
      <w:r w:rsidR="00546621">
        <w:instrText xml:space="preserve"> ADDIN ZOTERO_ITEM CSL_CITATION {"citationID":"wZxETk1v","properties":{"formattedCitation":"(Barrus et al., 2023; Drumheller et al., 2022)","plainCitation":"(Barrus et al., 2023; Drumheller et al., 2022)","noteIndex":0},"citationItems":[{"id":1834,"uris":["http://zotero.org/users/9972654/items/XQISHWGN"],"itemData":{"id":1834,"type":"article-journal","container-title":"Hydrobiologia","DOI":"10.1007/s10750-022-05128-9","ISSN":"0018-8158,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elOgObMS","uris":["http://www.mendeley.com/documents/?uuid=682d1b12-fc5c-47de-87c6-996cc402b3d4"],"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congener","type":"article-journal"}}],"schema":"https://github.com/citation-style-language/schema/raw/master/csl-citation.json"} </w:instrText>
      </w:r>
      <w:r w:rsidR="00F60792">
        <w:fldChar w:fldCharType="separate"/>
      </w:r>
      <w:r w:rsidR="008074ED" w:rsidRPr="008074ED">
        <w:t>(</w:t>
      </w:r>
      <w:ins w:id="457" w:author="Nathan Dorn" w:date="2024-06-12T13:20:00Z" w16du:dateUtc="2024-06-12T17:20:00Z">
        <w:r w:rsidR="00186885">
          <w:t xml:space="preserve">methods in </w:t>
        </w:r>
      </w:ins>
      <w:r w:rsidR="008074ED" w:rsidRPr="008074ED">
        <w:t>Barrus et al., 2023; Drumheller et al., 2022)</w:t>
      </w:r>
      <w:r w:rsidR="00F60792">
        <w:fldChar w:fldCharType="end"/>
      </w:r>
      <w:commentRangeEnd w:id="456"/>
      <w:r w:rsidR="00186885">
        <w:rPr>
          <w:rStyle w:val="CommentReference"/>
          <w:rFonts w:cstheme="minorBidi"/>
        </w:rPr>
        <w:commentReference w:id="456"/>
      </w:r>
      <w:r w:rsidR="00DF4F40" w:rsidRPr="00524172">
        <w:t>.</w:t>
      </w:r>
      <w:r w:rsidR="00DF4F40">
        <w:t xml:space="preserve"> </w:t>
      </w:r>
      <w:del w:id="458" w:author="Nathan Dorn" w:date="2024-06-12T13:20:00Z" w16du:dateUtc="2024-06-12T17:20:00Z">
        <w:r w:rsidR="002B0C93" w:rsidRPr="00524172" w:rsidDel="00186885">
          <w:delText xml:space="preserve">Periphyton was examined prior to placement to remove other snails and predatory invertebrates. </w:delText>
        </w:r>
      </w:del>
      <w:del w:id="459" w:author="Nathan Dorn" w:date="2024-06-12T13:23:00Z" w16du:dateUtc="2024-06-12T17:23:00Z">
        <w:r w:rsidR="00B73C02" w:rsidRPr="00524172" w:rsidDel="00A055C0">
          <w:delText xml:space="preserve">Four </w:delText>
        </w:r>
      </w:del>
      <w:ins w:id="460" w:author="Nathan Dorn" w:date="2024-06-12T13:23:00Z" w16du:dateUtc="2024-06-12T17:23:00Z">
        <w:r w:rsidR="00A055C0" w:rsidRPr="00524172">
          <w:t xml:space="preserve"> </w:t>
        </w:r>
        <w:r w:rsidR="00EA56E3">
          <w:t>J</w:t>
        </w:r>
      </w:ins>
      <w:del w:id="461" w:author="Nathan Dorn" w:date="2024-06-12T13:23:00Z" w16du:dateUtc="2024-06-12T17:23:00Z">
        <w:r w:rsidR="00B73C02" w:rsidRPr="00524172" w:rsidDel="00EA56E3">
          <w:delText>j</w:delText>
        </w:r>
      </w:del>
      <w:r w:rsidR="00B73C02" w:rsidRPr="00524172">
        <w:t xml:space="preserve">uvenile snails were individually marked </w:t>
      </w:r>
      <w:del w:id="462" w:author="Nathan Dorn" w:date="2024-06-12T13:23:00Z" w16du:dateUtc="2024-06-12T17:23:00Z">
        <w:r w:rsidR="00B73C02" w:rsidRPr="00524172" w:rsidDel="00EA56E3">
          <w:delText xml:space="preserve">with differing colors of nail polish </w:delText>
        </w:r>
      </w:del>
      <w:r w:rsidR="00B73C02" w:rsidRPr="00524172">
        <w:t>and placed in cages</w:t>
      </w:r>
      <w:r w:rsidR="003472AD">
        <w:t xml:space="preserve"> to grow</w:t>
      </w:r>
      <w:r w:rsidR="00E663F2">
        <w:t xml:space="preserve"> for</w:t>
      </w:r>
      <w:r w:rsidR="003472AD">
        <w:t xml:space="preserve"> </w:t>
      </w:r>
      <w:del w:id="463" w:author="Nathan Dorn" w:date="2024-06-12T13:23:00Z" w16du:dateUtc="2024-06-12T17:23:00Z">
        <w:r w:rsidR="003472AD" w:rsidDel="00EA56E3">
          <w:delText>four to five</w:delText>
        </w:r>
      </w:del>
      <w:ins w:id="464" w:author="Nathan Dorn" w:date="2024-06-12T13:23:00Z" w16du:dateUtc="2024-06-12T17:23:00Z">
        <w:r w:rsidR="00EA56E3">
          <w:t>4-5</w:t>
        </w:r>
      </w:ins>
      <w:r w:rsidR="003472AD">
        <w:t xml:space="preserve"> weeks. </w:t>
      </w:r>
      <w:r w:rsidR="00850CDA">
        <w:t>We</w:t>
      </w:r>
      <w:r w:rsidR="00361D39">
        <w:t xml:space="preserve"> placed</w:t>
      </w:r>
      <w:r w:rsidR="00850CDA">
        <w:t xml:space="preserve"> 8 cages in LILA</w:t>
      </w:r>
      <w:r w:rsidR="00533903">
        <w:t xml:space="preserve"> during both seasons</w:t>
      </w:r>
      <w:r w:rsidR="00850CDA">
        <w:t xml:space="preserve"> and</w:t>
      </w:r>
      <w:r w:rsidR="00361D39">
        <w:t xml:space="preserve"> </w:t>
      </w:r>
      <w:r w:rsidR="00F9467A">
        <w:t>3 cages in WCA3A</w:t>
      </w:r>
      <w:r w:rsidR="00A55C86">
        <w:t xml:space="preserve"> site</w:t>
      </w:r>
      <w:r w:rsidR="00732EA3">
        <w:t xml:space="preserve"> 2</w:t>
      </w:r>
      <w:r w:rsidR="00A55C86">
        <w:t xml:space="preserve"> </w:t>
      </w:r>
      <w:r w:rsidR="00732EA3">
        <w:t xml:space="preserve">in the </w:t>
      </w:r>
      <w:r w:rsidR="00A55C86">
        <w:t>dry season</w:t>
      </w:r>
      <w:r w:rsidR="006672C2">
        <w:t>.</w:t>
      </w:r>
      <w:r w:rsidR="002D7E24">
        <w:t xml:space="preserve"> </w:t>
      </w:r>
      <w:del w:id="465" w:author="Nathan Dorn" w:date="2024-06-12T13:23:00Z" w16du:dateUtc="2024-06-12T17:23:00Z">
        <w:r w:rsidR="002D7E24" w:rsidDel="00EA56E3">
          <w:delText xml:space="preserve">For the </w:delText>
        </w:r>
      </w:del>
      <w:ins w:id="466" w:author="Nathan Dorn" w:date="2024-06-12T13:23:00Z" w16du:dateUtc="2024-06-12T17:23:00Z">
        <w:r w:rsidR="00EA56E3">
          <w:t xml:space="preserve">To estimate </w:t>
        </w:r>
      </w:ins>
      <w:r w:rsidR="002D7E24">
        <w:t>wet season</w:t>
      </w:r>
      <w:r w:rsidR="00732EA3">
        <w:t xml:space="preserve"> growth </w:t>
      </w:r>
      <w:del w:id="467" w:author="Nathan Dorn" w:date="2024-06-12T13:23:00Z" w16du:dateUtc="2024-06-12T17:23:00Z">
        <w:r w:rsidR="00732EA3" w:rsidDel="00EA56E3">
          <w:delText>estimates</w:delText>
        </w:r>
        <w:r w:rsidR="000D73F1" w:rsidDel="00EA56E3">
          <w:delText xml:space="preserve"> in the </w:delText>
        </w:r>
      </w:del>
      <w:r w:rsidR="004D42BA">
        <w:t>WCA3A</w:t>
      </w:r>
      <w:ins w:id="468" w:author="Nathan Dorn" w:date="2024-06-12T13:23:00Z" w16du:dateUtc="2024-06-12T17:23:00Z">
        <w:r w:rsidR="00EA56E3">
          <w:t xml:space="preserve"> </w:t>
        </w:r>
      </w:ins>
      <w:ins w:id="469" w:author="Nathan Dorn" w:date="2024-06-12T13:24:00Z" w16du:dateUtc="2024-06-12T17:24:00Z">
        <w:r w:rsidR="00EA56E3">
          <w:t>site</w:t>
        </w:r>
      </w:ins>
      <w:r w:rsidR="002D7E24">
        <w:t xml:space="preserve">, we </w:t>
      </w:r>
      <w:r w:rsidR="00B83A78">
        <w:t>measured</w:t>
      </w:r>
      <w:ins w:id="470" w:author="Nathan Dorn" w:date="2024-06-12T13:18:00Z" w16du:dateUtc="2024-06-12T17:18:00Z">
        <w:r w:rsidR="00CE3AB3">
          <w:t xml:space="preserve"> the</w:t>
        </w:r>
      </w:ins>
      <w:r w:rsidR="002D7E24">
        <w:t xml:space="preserve"> </w:t>
      </w:r>
      <w:del w:id="471" w:author="Nathan Dorn" w:date="2024-06-12T13:24:00Z" w16du:dateUtc="2024-06-12T17:24:00Z">
        <w:r w:rsidR="002D7E24" w:rsidDel="00EA56E3">
          <w:delText>total phosphorus</w:delText>
        </w:r>
      </w:del>
      <w:ins w:id="472" w:author="Nathan Dorn" w:date="2024-06-12T13:24:00Z" w16du:dateUtc="2024-06-12T17:24:00Z">
        <w:r w:rsidR="00EA56E3">
          <w:t>TP</w:t>
        </w:r>
      </w:ins>
      <w:r w:rsidR="002D7E24">
        <w:t xml:space="preserve"> </w:t>
      </w:r>
      <w:r w:rsidR="005337FD">
        <w:t xml:space="preserve">of </w:t>
      </w:r>
      <w:proofErr w:type="spellStart"/>
      <w:r w:rsidR="00B83A78">
        <w:t>metaphytic</w:t>
      </w:r>
      <w:proofErr w:type="spellEnd"/>
      <w:r w:rsidR="00B83A78">
        <w:t xml:space="preserve"> </w:t>
      </w:r>
      <w:r w:rsidR="005337FD">
        <w:t>mat</w:t>
      </w:r>
      <w:r w:rsidR="00B83A78">
        <w:t>s</w:t>
      </w:r>
      <w:r w:rsidR="002D7E24">
        <w:t xml:space="preserve"> </w:t>
      </w:r>
      <w:r w:rsidR="001E188D">
        <w:t xml:space="preserve">to </w:t>
      </w:r>
      <w:r w:rsidR="004D42BA">
        <w:t>predict</w:t>
      </w:r>
      <w:r w:rsidR="001E188D">
        <w:t xml:space="preserve"> </w:t>
      </w:r>
      <w:r w:rsidR="00732EA3">
        <w:t xml:space="preserve">FAS </w:t>
      </w:r>
      <w:commentRangeStart w:id="473"/>
      <w:r w:rsidR="00A55C86">
        <w:t>gr</w:t>
      </w:r>
      <w:r w:rsidR="00732EA3">
        <w:t>owth</w:t>
      </w:r>
      <w:r w:rsidR="00A55C86">
        <w:t xml:space="preserve"> </w:t>
      </w:r>
      <w:r w:rsidR="001E188D">
        <w:t xml:space="preserve">of </w:t>
      </w:r>
      <w:r w:rsidR="004D42BA">
        <w:t xml:space="preserve">using </w:t>
      </w:r>
      <w:r w:rsidR="002614D9">
        <w:t>regression</w:t>
      </w:r>
      <w:ins w:id="474" w:author="Nathan Dorn" w:date="2024-06-12T13:18:00Z" w16du:dateUtc="2024-06-12T17:18:00Z">
        <w:r w:rsidR="00CE3AB3">
          <w:t>s</w:t>
        </w:r>
      </w:ins>
      <w:ins w:id="475" w:author="Nathan Dorn" w:date="2024-06-12T13:17:00Z" w16du:dateUtc="2024-06-12T17:17:00Z">
        <w:r w:rsidR="00CE3AB3">
          <w:t xml:space="preserve"> from</w:t>
        </w:r>
      </w:ins>
      <w:del w:id="476" w:author="Nathan Dorn" w:date="2024-06-12T13:17:00Z" w16du:dateUtc="2024-06-12T17:17:00Z">
        <w:r w:rsidR="0068359A" w:rsidDel="00CE3AB3">
          <w:delText>s</w:delText>
        </w:r>
      </w:del>
      <w:r w:rsidR="0068359A">
        <w:t xml:space="preserve"> </w:t>
      </w:r>
      <w:del w:id="477" w:author="Nathan Dorn" w:date="2024-06-12T13:17:00Z" w16du:dateUtc="2024-06-12T17:17:00Z">
        <w:r w:rsidR="001F4D08" w:rsidDel="00CE3AB3">
          <w:delText>(</w:delText>
        </w:r>
      </w:del>
      <w:r w:rsidR="008074ED">
        <w:fldChar w:fldCharType="begin"/>
      </w:r>
      <w:r w:rsidR="00546621">
        <w:instrText xml:space="preserve"> ADDIN ZOTERO_ITEM CSL_CITATION {"citationID":"NBNbgFf1","properties":{"formattedCitation":"(Barrus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074ED">
        <w:fldChar w:fldCharType="separate"/>
      </w:r>
      <w:r w:rsidR="008074ED" w:rsidRPr="008074ED">
        <w:t xml:space="preserve">Barrus et al., </w:t>
      </w:r>
      <w:ins w:id="478" w:author="Nathan Dorn" w:date="2024-06-12T13:17:00Z" w16du:dateUtc="2024-06-12T17:17:00Z">
        <w:r w:rsidR="00CE3AB3">
          <w:t>(</w:t>
        </w:r>
      </w:ins>
      <w:r w:rsidR="008074ED" w:rsidRPr="008074ED">
        <w:t>2023)</w:t>
      </w:r>
      <w:r w:rsidR="008074ED">
        <w:fldChar w:fldCharType="end"/>
      </w:r>
      <w:r w:rsidR="001E188D">
        <w:t>.</w:t>
      </w:r>
      <w:r w:rsidR="000E0597">
        <w:t xml:space="preserve"> </w:t>
      </w:r>
      <w:commentRangeEnd w:id="473"/>
      <w:r w:rsidR="005A406A">
        <w:rPr>
          <w:rStyle w:val="CommentReference"/>
          <w:rFonts w:cstheme="minorBidi"/>
        </w:rPr>
        <w:commentReference w:id="473"/>
      </w:r>
      <w:commentRangeStart w:id="479"/>
      <w:r w:rsidR="000E0597">
        <w:t xml:space="preserve">We were only able to obtain </w:t>
      </w:r>
      <w:r w:rsidR="00BB6C22">
        <w:t>dry</w:t>
      </w:r>
      <w:r w:rsidR="000E0597">
        <w:t xml:space="preserve"> season</w:t>
      </w:r>
      <w:r w:rsidR="00732EA3">
        <w:t xml:space="preserve"> growth rates</w:t>
      </w:r>
      <w:r w:rsidR="000E0597">
        <w:t xml:space="preserve"> for site</w:t>
      </w:r>
      <w:r w:rsidR="00BB6C22">
        <w:t xml:space="preserve"> 2</w:t>
      </w:r>
      <w:r w:rsidR="00732EA3">
        <w:t xml:space="preserve"> in WCA3A</w:t>
      </w:r>
      <w:r w:rsidR="006019FD">
        <w:t xml:space="preserve"> </w:t>
      </w:r>
      <w:r w:rsidR="000E0597">
        <w:t>because low dry season water depths made</w:t>
      </w:r>
      <w:r w:rsidR="00F369D5">
        <w:t xml:space="preserve"> use of cage experiments impossible.</w:t>
      </w:r>
      <w:commentRangeEnd w:id="479"/>
      <w:r w:rsidR="00FD7968">
        <w:rPr>
          <w:rStyle w:val="CommentReference"/>
          <w:rFonts w:cstheme="minorBidi"/>
        </w:rPr>
        <w:commentReference w:id="479"/>
      </w:r>
    </w:p>
    <w:p w14:paraId="5AB15C28" w14:textId="008426BC" w:rsidR="00F840A9" w:rsidRDefault="0090726F" w:rsidP="00EA3C28">
      <w:pPr>
        <w:pStyle w:val="NATESTYLE1CommonCollege"/>
        <w:spacing w:line="360" w:lineRule="auto"/>
        <w:ind w:firstLine="720"/>
        <w:jc w:val="both"/>
      </w:pPr>
      <w:commentRangeStart w:id="480"/>
      <w:r>
        <w:t>The</w:t>
      </w:r>
      <w:r w:rsidR="00772361">
        <w:t xml:space="preserve"> </w:t>
      </w:r>
      <w:ins w:id="481" w:author="Nathan Dorn" w:date="2024-06-12T13:28:00Z" w16du:dateUtc="2024-06-12T17:28:00Z">
        <w:r w:rsidR="00FD7968">
          <w:t xml:space="preserve">age-structured </w:t>
        </w:r>
      </w:ins>
      <w:r w:rsidR="00772361">
        <w:t>population model</w:t>
      </w:r>
      <w:r w:rsidR="0094791D">
        <w:t xml:space="preserve"> </w:t>
      </w:r>
      <w:ins w:id="482" w:author="Nathan Dorn" w:date="2024-06-12T13:28:00Z" w16du:dateUtc="2024-06-12T17:28:00Z">
        <w:r w:rsidR="00FD7968">
          <w:t xml:space="preserve">(Darby et al. 2015) </w:t>
        </w:r>
      </w:ins>
      <w:r w:rsidR="00772361">
        <w:t xml:space="preserve">used </w:t>
      </w:r>
      <w:r w:rsidR="00F840A9">
        <w:t>the following equation</w:t>
      </w:r>
      <w:r w:rsidR="00E3449E">
        <w:t xml:space="preserve"> to model </w:t>
      </w:r>
      <w:r w:rsidR="00F369D5">
        <w:t xml:space="preserve">growth </w:t>
      </w:r>
      <w:r w:rsidR="00E3449E">
        <w:t xml:space="preserve">of </w:t>
      </w:r>
      <w:r w:rsidR="00F369D5">
        <w:t>FAS</w:t>
      </w:r>
      <w:r w:rsidR="00E3449E">
        <w:t>.</w:t>
      </w:r>
    </w:p>
    <w:p w14:paraId="6129445E" w14:textId="77777777" w:rsidR="00F840A9" w:rsidRPr="0095359E" w:rsidRDefault="00000000" w:rsidP="00EA3C28">
      <w:pPr>
        <w:pStyle w:val="NATESTYLE1CommonCollege"/>
        <w:spacing w:line="360" w:lineRule="auto"/>
        <w:jc w:val="both"/>
        <w:rPr>
          <w:rFonts w:eastAsiaTheme="minorEastAsia"/>
        </w:rPr>
      </w:pPr>
      <m:oMathPara>
        <m:oMath>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k</m:t>
                      </m:r>
                    </m:e>
                    <m:sub>
                      <m:r>
                        <w:rPr>
                          <w:rFonts w:ascii="Cambria Math" w:hAnsi="Cambria Math"/>
                        </w:rPr>
                        <m:t>growth</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i</m:t>
                      </m:r>
                    </m:sub>
                  </m:sSub>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k</m:t>
                      </m:r>
                    </m:e>
                    <m:sub>
                      <m:r>
                        <w:rPr>
                          <w:rFonts w:ascii="Cambria Math" w:hAnsi="Cambria Math"/>
                        </w:rPr>
                        <m:t>growth</m:t>
                      </m:r>
                    </m:sub>
                  </m:sSub>
                  <m:r>
                    <w:rPr>
                      <w:rFonts w:ascii="Cambria Math" w:hAnsi="Cambria Math"/>
                    </w:rPr>
                    <m:t>∙</m:t>
                  </m:r>
                  <m:sSub>
                    <m:sSubPr>
                      <m:ctrlPr>
                        <w:rPr>
                          <w:rFonts w:ascii="Cambria Math" w:hAnsi="Cambria Math"/>
                          <w:i/>
                        </w:rPr>
                      </m:ctrlPr>
                    </m:sSubPr>
                    <m:e>
                      <m:r>
                        <w:rPr>
                          <w:rFonts w:ascii="Cambria Math" w:hAnsi="Cambria Math"/>
                        </w:rPr>
                        <m:t>time</m:t>
                      </m:r>
                    </m:e>
                    <m:sub>
                      <m:r>
                        <w:rPr>
                          <w:rFonts w:ascii="Cambria Math" w:hAnsi="Cambria Math"/>
                        </w:rPr>
                        <m:t>i</m:t>
                      </m:r>
                    </m:sub>
                  </m:sSub>
                </m:sup>
              </m:sSup>
              <m:r>
                <w:rPr>
                  <w:rFonts w:ascii="Cambria Math" w:hAnsi="Cambria Math"/>
                </w:rPr>
                <m:t>-1)</m:t>
              </m:r>
            </m:den>
          </m:f>
        </m:oMath>
      </m:oMathPara>
    </w:p>
    <w:p w14:paraId="0730C230" w14:textId="0114664F" w:rsidR="00F840A9" w:rsidRDefault="00F840A9" w:rsidP="00EA3C28">
      <w:pPr>
        <w:pStyle w:val="NATESTYLE1CommonCollege"/>
        <w:spacing w:line="360" w:lineRule="auto"/>
        <w:jc w:val="both"/>
        <w:rPr>
          <w:rFonts w:eastAsiaTheme="minorEastAsia"/>
        </w:rPr>
      </w:pPr>
      <w:r>
        <w:rPr>
          <w:rFonts w:eastAsiaTheme="minorEastAsia"/>
        </w:rPr>
        <w:t xml:space="preserve">where </w:t>
      </w:r>
      <w:r w:rsidR="00960D87">
        <w:rPr>
          <w:rFonts w:eastAsiaTheme="minorEastAsia"/>
        </w:rPr>
        <w:t xml:space="preserve">time </w:t>
      </w:r>
      <w:r>
        <w:rPr>
          <w:rFonts w:eastAsiaTheme="minorEastAsia"/>
        </w:rPr>
        <w:t xml:space="preserve">is </w:t>
      </w:r>
      <w:r w:rsidR="00960D87">
        <w:rPr>
          <w:rFonts w:eastAsiaTheme="minorEastAsia"/>
        </w:rPr>
        <w:t xml:space="preserve">the duration of </w:t>
      </w:r>
      <w:r w:rsidR="002836F8">
        <w:rPr>
          <w:rFonts w:eastAsiaTheme="minorEastAsia"/>
        </w:rPr>
        <w:t>growth</w:t>
      </w:r>
      <w:r>
        <w:rPr>
          <w:rFonts w:eastAsiaTheme="minorEastAsia"/>
        </w:rPr>
        <w:t xml:space="preserve">, and </w:t>
      </w:r>
      <w:proofErr w:type="spellStart"/>
      <w:r>
        <w:rPr>
          <w:rFonts w:eastAsiaTheme="minorEastAsia"/>
        </w:rPr>
        <w:t>Size</w:t>
      </w:r>
      <w:r w:rsidR="0050646A">
        <w:rPr>
          <w:rFonts w:eastAsiaTheme="minorEastAsia"/>
          <w:vertAlign w:val="subscript"/>
        </w:rPr>
        <w:t>initial</w:t>
      </w:r>
      <w:proofErr w:type="spellEnd"/>
      <w:r>
        <w:rPr>
          <w:rFonts w:eastAsiaTheme="minorEastAsia"/>
        </w:rPr>
        <w:t xml:space="preserve"> is the </w:t>
      </w:r>
      <w:r w:rsidR="006762D3">
        <w:rPr>
          <w:rFonts w:eastAsiaTheme="minorEastAsia"/>
        </w:rPr>
        <w:t xml:space="preserve">initial </w:t>
      </w:r>
      <w:r w:rsidR="0043626A">
        <w:rPr>
          <w:rFonts w:eastAsiaTheme="minorEastAsia"/>
        </w:rPr>
        <w:t xml:space="preserve">length </w:t>
      </w:r>
      <w:r w:rsidR="006762D3">
        <w:rPr>
          <w:rFonts w:eastAsiaTheme="minorEastAsia"/>
        </w:rPr>
        <w:t>of the snail</w:t>
      </w:r>
      <w:r>
        <w:rPr>
          <w:rFonts w:eastAsiaTheme="minorEastAsia"/>
        </w:rPr>
        <w:t xml:space="preserve">, </w:t>
      </w:r>
      <w:proofErr w:type="spellStart"/>
      <w:r>
        <w:rPr>
          <w:rFonts w:eastAsiaTheme="minorEastAsia"/>
        </w:rPr>
        <w:t>Size</w:t>
      </w:r>
      <w:r w:rsidRPr="00CB524C">
        <w:rPr>
          <w:rFonts w:eastAsiaTheme="minorEastAsia"/>
          <w:vertAlign w:val="subscript"/>
        </w:rPr>
        <w:t>max</w:t>
      </w:r>
      <w:proofErr w:type="spellEnd"/>
      <w:r>
        <w:rPr>
          <w:rFonts w:eastAsiaTheme="minorEastAsia"/>
        </w:rPr>
        <w:t xml:space="preserve"> is the maximum </w:t>
      </w:r>
      <w:r w:rsidR="0043626A">
        <w:rPr>
          <w:rFonts w:eastAsiaTheme="minorEastAsia"/>
        </w:rPr>
        <w:t xml:space="preserve">length </w:t>
      </w:r>
      <w:r>
        <w:rPr>
          <w:rFonts w:eastAsiaTheme="minorEastAsia"/>
        </w:rPr>
        <w:t>that an adult can reach</w:t>
      </w:r>
      <w:r w:rsidR="006762D3">
        <w:rPr>
          <w:rFonts w:eastAsiaTheme="minorEastAsia"/>
        </w:rPr>
        <w:t xml:space="preserve"> (</w:t>
      </w:r>
      <w:r w:rsidR="006845F1">
        <w:rPr>
          <w:rFonts w:eastAsiaTheme="minorEastAsia"/>
        </w:rPr>
        <w:t>assumed to be</w:t>
      </w:r>
      <w:r>
        <w:rPr>
          <w:rFonts w:eastAsiaTheme="minorEastAsia"/>
        </w:rPr>
        <w:t xml:space="preserve"> 50 mm SL</w:t>
      </w:r>
      <w:r w:rsidR="006762D3">
        <w:rPr>
          <w:rFonts w:eastAsiaTheme="minorEastAsia"/>
        </w:rPr>
        <w:t>)</w:t>
      </w:r>
      <w:r>
        <w:rPr>
          <w:rFonts w:eastAsiaTheme="minorEastAsia"/>
        </w:rPr>
        <w:t>.</w:t>
      </w:r>
      <w:r w:rsidR="006845F1">
        <w:rPr>
          <w:rFonts w:eastAsiaTheme="minorEastAsia"/>
        </w:rPr>
        <w:t xml:space="preserve"> </w:t>
      </w:r>
      <w:r>
        <w:t>Because we knew the</w:t>
      </w:r>
      <w:r w:rsidR="00232ADA">
        <w:t xml:space="preserve"> </w:t>
      </w:r>
      <w:proofErr w:type="spellStart"/>
      <w:r w:rsidR="00232ADA">
        <w:t>Size</w:t>
      </w:r>
      <w:r w:rsidR="00960D87" w:rsidRPr="00F641F3">
        <w:rPr>
          <w:vertAlign w:val="subscript"/>
        </w:rPr>
        <w:t>intial</w:t>
      </w:r>
      <w:proofErr w:type="spellEnd"/>
      <w:r w:rsidR="00960D87">
        <w:t xml:space="preserve">, </w:t>
      </w:r>
      <w:proofErr w:type="spellStart"/>
      <w:r w:rsidR="00960D87">
        <w:t>size</w:t>
      </w:r>
      <w:r w:rsidR="00960D87" w:rsidRPr="00F641F3">
        <w:rPr>
          <w:vertAlign w:val="subscript"/>
        </w:rPr>
        <w:t>max</w:t>
      </w:r>
      <w:proofErr w:type="spellEnd"/>
      <w:r w:rsidR="00960D87">
        <w:t xml:space="preserve"> and </w:t>
      </w:r>
      <w:r w:rsidR="00F641F3">
        <w:t>time</w:t>
      </w:r>
      <w:r w:rsidR="00232ADA">
        <w:t xml:space="preserve">, </w:t>
      </w:r>
      <w:r>
        <w:t>we c</w:t>
      </w:r>
      <w:r w:rsidR="00A07932">
        <w:t>ould</w:t>
      </w:r>
      <w:r>
        <w:t xml:space="preserve"> then calculate </w:t>
      </w:r>
      <w:proofErr w:type="spellStart"/>
      <w:r>
        <w:t>k</w:t>
      </w:r>
      <w:r w:rsidRPr="00C0641C">
        <w:rPr>
          <w:vertAlign w:val="subscript"/>
        </w:rPr>
        <w:t>growth</w:t>
      </w:r>
      <w:proofErr w:type="spellEnd"/>
      <w:r w:rsidR="000D55CD">
        <w:rPr>
          <w:vertAlign w:val="subscript"/>
        </w:rPr>
        <w:t xml:space="preserve"> </w:t>
      </w:r>
      <w:r w:rsidR="000D55CD">
        <w:t>for each snail</w:t>
      </w:r>
      <w:r>
        <w:t xml:space="preserve"> by rearranging the equation.</w:t>
      </w:r>
    </w:p>
    <w:p w14:paraId="74965E76" w14:textId="7F20854C" w:rsidR="00F840A9" w:rsidRPr="00C0641C" w:rsidRDefault="00000000" w:rsidP="00EA3C28">
      <w:pPr>
        <w:pStyle w:val="NATESTYLE1CommonCollege"/>
        <w:spacing w:line="360" w:lineRule="auto"/>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growth</m:t>
              </m:r>
            </m:sub>
          </m:sSub>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r>
                                    <w:rPr>
                                      <w:rFonts w:ascii="Cambria Math" w:hAnsi="Cambria Math"/>
                                    </w:rPr>
                                    <m:t>initial</m:t>
                                  </m:r>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e>
                      </m:d>
                    </m:e>
                  </m:d>
                </m:e>
              </m:func>
              <m:r>
                <w:rPr>
                  <w:rFonts w:ascii="Cambria Math" w:hAnsi="Cambria Math"/>
                </w:rPr>
                <m:t>-</m:t>
              </m:r>
              <m:r>
                <m:rPr>
                  <m:sty m:val="p"/>
                </m:rPr>
                <w:rPr>
                  <w:rFonts w:ascii="Cambria Math" w:hAnsi="Cambria Math"/>
                </w:rPr>
                <m:t>ln⁡(</m:t>
              </m:r>
              <m:sSub>
                <m:sSubPr>
                  <m:ctrlPr>
                    <w:rPr>
                      <w:rFonts w:ascii="Cambria Math" w:hAnsi="Cambria Math"/>
                      <w:i/>
                    </w:rPr>
                  </m:ctrlPr>
                </m:sSubPr>
                <m:e>
                  <m:r>
                    <w:rPr>
                      <w:rFonts w:ascii="Cambria Math" w:hAnsi="Cambria Math"/>
                    </w:rPr>
                    <m:t>size</m:t>
                  </m:r>
                </m:e>
                <m:sub>
                  <m:r>
                    <w:rPr>
                      <w:rFonts w:ascii="Cambria Math" w:hAnsi="Cambria Math"/>
                    </w:rPr>
                    <m:t>initial</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size</m:t>
                          </m:r>
                        </m:e>
                        <m:sub>
                          <m:sSub>
                            <m:sSubPr>
                              <m:ctrlPr>
                                <w:rPr>
                                  <w:rFonts w:ascii="Cambria Math" w:hAnsi="Cambria Math"/>
                                  <w:i/>
                                </w:rPr>
                              </m:ctrlPr>
                            </m:sSubPr>
                            <m:e>
                              <m:r>
                                <w:rPr>
                                  <w:rFonts w:ascii="Cambria Math" w:hAnsi="Cambria Math"/>
                                </w:rPr>
                                <m:t>time</m:t>
                              </m:r>
                            </m:e>
                            <m:sub>
                              <m:r>
                                <w:rPr>
                                  <w:rFonts w:ascii="Cambria Math" w:hAnsi="Cambria Math"/>
                                </w:rPr>
                                <m:t>i</m:t>
                              </m:r>
                            </m:sub>
                          </m:sSub>
                        </m:sub>
                      </m:sSub>
                    </m:num>
                    <m:den>
                      <m:sSub>
                        <m:sSubPr>
                          <m:ctrlPr>
                            <w:rPr>
                              <w:rFonts w:ascii="Cambria Math" w:hAnsi="Cambria Math"/>
                              <w:i/>
                            </w:rPr>
                          </m:ctrlPr>
                        </m:sSubPr>
                        <m:e>
                          <m:r>
                            <w:rPr>
                              <w:rFonts w:ascii="Cambria Math" w:hAnsi="Cambria Math"/>
                            </w:rPr>
                            <m:t>size</m:t>
                          </m:r>
                        </m:e>
                        <m:sub>
                          <m:r>
                            <w:rPr>
                              <w:rFonts w:ascii="Cambria Math" w:hAnsi="Cambria Math"/>
                            </w:rPr>
                            <m:t>max</m:t>
                          </m:r>
                        </m:sub>
                      </m:sSub>
                    </m:den>
                  </m:f>
                </m:e>
              </m:d>
              <m:r>
                <w:rPr>
                  <w:rFonts w:ascii="Cambria Math" w:hAnsi="Cambria Math"/>
                </w:rPr>
                <m:t>)</m:t>
              </m:r>
            </m:num>
            <m:den>
              <m:r>
                <w:rPr>
                  <w:rFonts w:ascii="Cambria Math" w:hAnsi="Cambria Math"/>
                </w:rPr>
                <m:t>time</m:t>
              </m:r>
            </m:den>
          </m:f>
          <w:commentRangeEnd w:id="480"/>
          <m:r>
            <m:rPr>
              <m:sty m:val="p"/>
            </m:rPr>
            <w:rPr>
              <w:rStyle w:val="CommentReference"/>
              <w:rFonts w:cstheme="minorBidi"/>
            </w:rPr>
            <w:commentReference w:id="480"/>
          </m:r>
        </m:oMath>
      </m:oMathPara>
    </w:p>
    <w:p w14:paraId="00FD2E77" w14:textId="5BA166B8" w:rsidR="00282F8D" w:rsidRPr="00282F8D" w:rsidRDefault="00282F8D" w:rsidP="00EA3C28">
      <w:pPr>
        <w:pStyle w:val="NATESTYLE1CommonCollege"/>
        <w:spacing w:line="360" w:lineRule="auto"/>
        <w:jc w:val="both"/>
        <w:rPr>
          <w:rFonts w:eastAsiaTheme="minorEastAsia"/>
          <w:i/>
          <w:iCs/>
        </w:rPr>
      </w:pPr>
      <w:r w:rsidRPr="00282F8D">
        <w:rPr>
          <w:rFonts w:eastAsiaTheme="minorEastAsia"/>
          <w:i/>
          <w:iCs/>
        </w:rPr>
        <w:t>Relating Empirical Measures to Isocline</w:t>
      </w:r>
    </w:p>
    <w:p w14:paraId="21B3A5C1" w14:textId="4CF5E2AB" w:rsidR="0094791D" w:rsidRPr="0090726F" w:rsidRDefault="003F39C2" w:rsidP="00EA3C28">
      <w:pPr>
        <w:pStyle w:val="NATESTYLE1CommonCollege"/>
        <w:spacing w:line="360" w:lineRule="auto"/>
        <w:jc w:val="both"/>
        <w:rPr>
          <w:rFonts w:eastAsiaTheme="minorEastAsia"/>
        </w:rPr>
      </w:pPr>
      <w:del w:id="483" w:author="Nathan Dorn" w:date="2024-06-12T13:30:00Z" w16du:dateUtc="2024-06-12T17:30:00Z">
        <w:r w:rsidDel="00F166AE">
          <w:delText>We</w:delText>
        </w:r>
        <w:r w:rsidR="00282F8D" w:rsidDel="00F166AE">
          <w:delText xml:space="preserve"> relate</w:delText>
        </w:r>
        <w:r w:rsidDel="00F166AE">
          <w:delText>d</w:delText>
        </w:r>
        <w:r w:rsidR="00282F8D" w:rsidDel="00F166AE">
          <w:delText xml:space="preserve"> empirical</w:delText>
        </w:r>
        <w:r w:rsidDel="00F166AE">
          <w:delText xml:space="preserve"> measures of </w:delText>
        </w:r>
        <w:r w:rsidR="00E70E79" w:rsidDel="00F166AE">
          <w:delText xml:space="preserve">survival </w:delText>
        </w:r>
        <w:r w:rsidDel="00F166AE">
          <w:delText xml:space="preserve">and growth </w:delText>
        </w:r>
        <w:r w:rsidR="00282F8D" w:rsidDel="00F166AE">
          <w:delText>to the zero-population isocline</w:delText>
        </w:r>
        <w:r w:rsidR="00E70E79" w:rsidDel="00F166AE">
          <w:delText xml:space="preserve">. </w:delText>
        </w:r>
      </w:del>
      <w:r w:rsidR="00D91A00">
        <w:t>W</w:t>
      </w:r>
      <w:r w:rsidR="00282F8D">
        <w:t xml:space="preserve">e calculated survival and 95% confidence intervals </w:t>
      </w:r>
      <w:del w:id="484" w:author="Nathan Dorn" w:date="2024-06-12T13:32:00Z" w16du:dateUtc="2024-06-12T17:32:00Z">
        <w:r w:rsidR="00282F8D" w:rsidDel="0091246F">
          <w:delText xml:space="preserve">of </w:delText>
        </w:r>
      </w:del>
      <w:ins w:id="485" w:author="Nathan Dorn" w:date="2024-06-12T13:32:00Z" w16du:dateUtc="2024-06-12T17:32:00Z">
        <w:r w:rsidR="0091246F">
          <w:t>f</w:t>
        </w:r>
        <w:r w:rsidR="005C2841">
          <w:t>o</w:t>
        </w:r>
        <w:r w:rsidR="0091246F">
          <w:t xml:space="preserve">r </w:t>
        </w:r>
      </w:ins>
      <w:ins w:id="486" w:author="Nathan Dorn" w:date="2024-06-12T13:33:00Z" w16du:dateUtc="2024-06-12T17:33:00Z">
        <w:r w:rsidR="00A46C8B">
          <w:t xml:space="preserve">tethered </w:t>
        </w:r>
      </w:ins>
      <w:r w:rsidR="00282F8D">
        <w:t>snails &lt; 10 mm SL at all sites and seasons</w:t>
      </w:r>
      <w:del w:id="487" w:author="Nathan Dorn" w:date="2024-06-12T13:33:00Z" w16du:dateUtc="2024-06-12T17:33:00Z">
        <w:r w:rsidR="00FD3821" w:rsidDel="00A46C8B">
          <w:delText xml:space="preserve"> from the tethering data</w:delText>
        </w:r>
      </w:del>
      <w:r w:rsidR="00FD3821">
        <w:t>. W</w:t>
      </w:r>
      <w:r w:rsidR="00C635EE">
        <w:t>e</w:t>
      </w:r>
      <w:r w:rsidR="00FD3821">
        <w:t xml:space="preserve"> also </w:t>
      </w:r>
      <w:r w:rsidR="00C464B8">
        <w:t xml:space="preserve">calculated survival and 95% confidence </w:t>
      </w:r>
      <w:r w:rsidR="00282F8D">
        <w:t>in</w:t>
      </w:r>
      <w:r w:rsidR="00282F8D" w:rsidRPr="00524172">
        <w:rPr>
          <w:i/>
          <w:iCs/>
        </w:rPr>
        <w:t xml:space="preserve"> in situ</w:t>
      </w:r>
      <w:r w:rsidR="00282F8D" w:rsidRPr="00524172">
        <w:t xml:space="preserve"> cages that excluded predators</w:t>
      </w:r>
      <w:r w:rsidR="00507D89">
        <w:t xml:space="preserve"> in LILA</w:t>
      </w:r>
      <w:r w:rsidR="00282F8D" w:rsidRPr="00524172">
        <w:t xml:space="preserve"> (</w:t>
      </w:r>
      <w:r w:rsidR="00F10CEB">
        <w:t>Figure S4</w:t>
      </w:r>
      <w:r w:rsidR="00282F8D" w:rsidRPr="00524172">
        <w:t>).</w:t>
      </w:r>
      <w:r w:rsidR="00282F8D">
        <w:t xml:space="preserve"> </w:t>
      </w:r>
      <w:r w:rsidR="008A2E3C">
        <w:rPr>
          <w:rFonts w:eastAsiaTheme="minorEastAsia"/>
        </w:rPr>
        <w:t xml:space="preserve">We </w:t>
      </w:r>
      <w:r w:rsidR="00A237E8">
        <w:rPr>
          <w:rFonts w:eastAsiaTheme="minorEastAsia"/>
        </w:rPr>
        <w:t xml:space="preserve">also </w:t>
      </w:r>
      <w:r w:rsidR="008A2E3C">
        <w:rPr>
          <w:rFonts w:eastAsiaTheme="minorEastAsia"/>
        </w:rPr>
        <w:t xml:space="preserve">calculated mean and 95% confidence intervals of </w:t>
      </w:r>
      <w:proofErr w:type="spellStart"/>
      <w:r w:rsidR="008A2E3C">
        <w:rPr>
          <w:rFonts w:eastAsiaTheme="minorEastAsia"/>
        </w:rPr>
        <w:t>k</w:t>
      </w:r>
      <w:r w:rsidR="008A2E3C" w:rsidRPr="008A2E3C">
        <w:rPr>
          <w:rFonts w:eastAsiaTheme="minorEastAsia"/>
          <w:vertAlign w:val="subscript"/>
        </w:rPr>
        <w:t>growth</w:t>
      </w:r>
      <w:proofErr w:type="spellEnd"/>
      <w:r w:rsidR="00223B46">
        <w:rPr>
          <w:rFonts w:eastAsiaTheme="minorEastAsia"/>
        </w:rPr>
        <w:t xml:space="preserve"> </w:t>
      </w:r>
      <w:r w:rsidR="00A237E8">
        <w:rPr>
          <w:rFonts w:eastAsiaTheme="minorEastAsia"/>
        </w:rPr>
        <w:t xml:space="preserve">from the </w:t>
      </w:r>
      <w:ins w:id="488" w:author="Nathan Dorn" w:date="2024-06-12T13:32:00Z" w16du:dateUtc="2024-06-12T17:32:00Z">
        <w:r w:rsidR="0091246F">
          <w:rPr>
            <w:rFonts w:eastAsiaTheme="minorEastAsia"/>
          </w:rPr>
          <w:t xml:space="preserve">snails grown in </w:t>
        </w:r>
      </w:ins>
      <w:del w:id="489" w:author="Nathan Dorn" w:date="2024-06-12T13:32:00Z" w16du:dateUtc="2024-06-12T17:32:00Z">
        <w:r w:rsidR="009F460B" w:rsidRPr="00A237E8" w:rsidDel="0091246F">
          <w:rPr>
            <w:rFonts w:eastAsiaTheme="minorEastAsia"/>
            <w:i/>
            <w:iCs/>
          </w:rPr>
          <w:delText>in-situ</w:delText>
        </w:r>
        <w:r w:rsidR="00A237E8" w:rsidDel="0091246F">
          <w:rPr>
            <w:rFonts w:eastAsiaTheme="minorEastAsia"/>
          </w:rPr>
          <w:delText xml:space="preserve"> </w:delText>
        </w:r>
      </w:del>
      <w:r w:rsidR="00A237E8">
        <w:rPr>
          <w:rFonts w:eastAsiaTheme="minorEastAsia"/>
        </w:rPr>
        <w:t>cages</w:t>
      </w:r>
      <w:r w:rsidR="00223B46">
        <w:rPr>
          <w:rFonts w:eastAsiaTheme="minorEastAsia"/>
        </w:rPr>
        <w:t>.</w:t>
      </w:r>
      <w:r w:rsidR="00D30D5C">
        <w:rPr>
          <w:rFonts w:eastAsiaTheme="minorEastAsia"/>
        </w:rPr>
        <w:t xml:space="preserve"> We then plotted on </w:t>
      </w:r>
      <w:r w:rsidR="00AF56A9">
        <w:rPr>
          <w:rFonts w:eastAsiaTheme="minorEastAsia"/>
        </w:rPr>
        <w:t>the isocline state space the combination of survival and growth for each season</w:t>
      </w:r>
      <w:r w:rsidR="00E22180">
        <w:rPr>
          <w:rFonts w:eastAsiaTheme="minorEastAsia"/>
        </w:rPr>
        <w:t xml:space="preserve"> and location. </w:t>
      </w:r>
      <w:r w:rsidR="00296BE3">
        <w:rPr>
          <w:rFonts w:eastAsiaTheme="minorEastAsia"/>
        </w:rPr>
        <w:t xml:space="preserve">The nature of the </w:t>
      </w:r>
      <w:del w:id="490" w:author="Nathan Dorn" w:date="2024-06-12T13:33:00Z" w16du:dateUtc="2024-06-12T17:33:00Z">
        <w:r w:rsidR="00296BE3" w:rsidDel="00A46C8B">
          <w:rPr>
            <w:rFonts w:eastAsiaTheme="minorEastAsia"/>
          </w:rPr>
          <w:delText xml:space="preserve">population </w:delText>
        </w:r>
      </w:del>
      <w:r w:rsidR="00296BE3">
        <w:rPr>
          <w:rFonts w:eastAsiaTheme="minorEastAsia"/>
        </w:rPr>
        <w:t>model made it impossible to change growth rates seasonally</w:t>
      </w:r>
      <w:r w:rsidR="00C01A7F">
        <w:rPr>
          <w:rFonts w:eastAsiaTheme="minorEastAsia"/>
        </w:rPr>
        <w:t>, thus</w:t>
      </w:r>
      <w:r w:rsidR="00876EDC">
        <w:rPr>
          <w:rFonts w:eastAsiaTheme="minorEastAsia"/>
        </w:rPr>
        <w:t xml:space="preserve"> the </w:t>
      </w:r>
      <w:r w:rsidR="00E72EDD">
        <w:rPr>
          <w:rFonts w:eastAsiaTheme="minorEastAsia"/>
        </w:rPr>
        <w:t xml:space="preserve">predictions from </w:t>
      </w:r>
      <w:r w:rsidR="00C04265">
        <w:rPr>
          <w:rFonts w:eastAsiaTheme="minorEastAsia"/>
        </w:rPr>
        <w:t>isocline</w:t>
      </w:r>
      <w:r w:rsidR="00876EDC">
        <w:rPr>
          <w:rFonts w:eastAsiaTheme="minorEastAsia"/>
        </w:rPr>
        <w:t xml:space="preserve"> plot</w:t>
      </w:r>
      <w:r w:rsidR="00C01A7F">
        <w:rPr>
          <w:rFonts w:eastAsiaTheme="minorEastAsia"/>
        </w:rPr>
        <w:t xml:space="preserve"> assume that these </w:t>
      </w:r>
      <w:r w:rsidR="00876EDC">
        <w:rPr>
          <w:rFonts w:eastAsiaTheme="minorEastAsia"/>
        </w:rPr>
        <w:t xml:space="preserve">season-dependent </w:t>
      </w:r>
      <w:r w:rsidR="00C04265">
        <w:rPr>
          <w:rFonts w:eastAsiaTheme="minorEastAsia"/>
        </w:rPr>
        <w:t xml:space="preserve">and growth dependent parameters are experienced throughout the year.  </w:t>
      </w:r>
      <w:ins w:id="491" w:author="Nathan Dorn" w:date="2024-06-12T13:34:00Z" w16du:dateUtc="2024-06-12T17:34:00Z">
        <w:r w:rsidR="00A46C8B">
          <w:rPr>
            <w:rFonts w:eastAsiaTheme="minorEastAsia"/>
          </w:rPr>
          <w:t>T</w:t>
        </w:r>
      </w:ins>
      <w:del w:id="492" w:author="Nathan Dorn" w:date="2024-06-12T13:34:00Z" w16du:dateUtc="2024-06-12T17:34:00Z">
        <w:r w:rsidR="00422245" w:rsidDel="00A46C8B">
          <w:rPr>
            <w:rFonts w:eastAsiaTheme="minorEastAsia"/>
          </w:rPr>
          <w:delText>Essentially, t</w:delText>
        </w:r>
      </w:del>
      <w:r w:rsidR="00422245">
        <w:rPr>
          <w:rFonts w:eastAsiaTheme="minorEastAsia"/>
        </w:rPr>
        <w:t xml:space="preserve">he season-dependent predictions then are an estimate of </w:t>
      </w:r>
      <w:r w:rsidR="007E44E2">
        <w:rPr>
          <w:rFonts w:eastAsiaTheme="minorEastAsia"/>
        </w:rPr>
        <w:t xml:space="preserve">snail recruitment </w:t>
      </w:r>
      <w:del w:id="493" w:author="Nathan Dorn" w:date="2024-06-12T13:33:00Z" w16du:dateUtc="2024-06-12T17:33:00Z">
        <w:r w:rsidR="007E44E2" w:rsidDel="00A46C8B">
          <w:rPr>
            <w:rFonts w:eastAsiaTheme="minorEastAsia"/>
          </w:rPr>
          <w:delText>for each season.</w:delText>
        </w:r>
      </w:del>
      <w:ins w:id="494" w:author="Nathan Dorn" w:date="2024-06-12T13:33:00Z" w16du:dateUtc="2024-06-12T17:33:00Z">
        <w:r w:rsidR="00A46C8B">
          <w:rPr>
            <w:rFonts w:eastAsiaTheme="minorEastAsia"/>
          </w:rPr>
          <w:t>assuming the rates measured</w:t>
        </w:r>
      </w:ins>
      <w:ins w:id="495" w:author="Nathan Dorn" w:date="2024-06-12T13:34:00Z" w16du:dateUtc="2024-06-12T17:34:00Z">
        <w:r w:rsidR="00A46C8B">
          <w:rPr>
            <w:rFonts w:eastAsiaTheme="minorEastAsia"/>
          </w:rPr>
          <w:t xml:space="preserve"> each season. </w:t>
        </w:r>
      </w:ins>
      <w:r w:rsidR="007E44E2">
        <w:rPr>
          <w:rFonts w:eastAsiaTheme="minorEastAsia"/>
        </w:rPr>
        <w:t xml:space="preserve"> </w:t>
      </w:r>
      <w:commentRangeStart w:id="496"/>
      <w:del w:id="497" w:author="Nathan Dorn" w:date="2024-06-12T13:34:00Z" w16du:dateUtc="2024-06-12T17:34:00Z">
        <w:r w:rsidR="004A4749" w:rsidDel="00A46C8B">
          <w:rPr>
            <w:rFonts w:eastAsiaTheme="minorEastAsia"/>
          </w:rPr>
          <w:delText>For a given season, i</w:delText>
        </w:r>
        <w:r w:rsidR="007E44E2" w:rsidDel="00A46C8B">
          <w:rPr>
            <w:rFonts w:eastAsiaTheme="minorEastAsia"/>
          </w:rPr>
          <w:delText xml:space="preserve">f above and to the right of the isocline then more snails are </w:delText>
        </w:r>
        <w:r w:rsidR="009C30BF" w:rsidDel="00A46C8B">
          <w:rPr>
            <w:rFonts w:eastAsiaTheme="minorEastAsia"/>
          </w:rPr>
          <w:delText>recruited</w:delText>
        </w:r>
        <w:r w:rsidR="007E44E2" w:rsidDel="00A46C8B">
          <w:rPr>
            <w:rFonts w:eastAsiaTheme="minorEastAsia"/>
          </w:rPr>
          <w:delText xml:space="preserve"> into </w:delText>
        </w:r>
        <w:r w:rsidR="00B772FA" w:rsidDel="00A46C8B">
          <w:rPr>
            <w:rFonts w:eastAsiaTheme="minorEastAsia"/>
          </w:rPr>
          <w:delText xml:space="preserve">the </w:delText>
        </w:r>
        <w:r w:rsidR="007E44E2" w:rsidDel="00A46C8B">
          <w:rPr>
            <w:rFonts w:eastAsiaTheme="minorEastAsia"/>
          </w:rPr>
          <w:delText>population than die</w:delText>
        </w:r>
        <w:r w:rsidR="009C30BF" w:rsidDel="00A46C8B">
          <w:rPr>
            <w:rFonts w:eastAsiaTheme="minorEastAsia"/>
          </w:rPr>
          <w:delText>, and if down and to the left of the isocline then more snails die than are recruited into the populatio</w:delText>
        </w:r>
        <w:r w:rsidR="004A4749" w:rsidDel="00A46C8B">
          <w:rPr>
            <w:rFonts w:eastAsiaTheme="minorEastAsia"/>
          </w:rPr>
          <w:delText xml:space="preserve">n.  </w:delText>
        </w:r>
      </w:del>
      <w:commentRangeEnd w:id="496"/>
      <w:r w:rsidR="00A46C8B">
        <w:rPr>
          <w:rStyle w:val="CommentReference"/>
          <w:rFonts w:cstheme="minorBidi"/>
        </w:rPr>
        <w:commentReference w:id="496"/>
      </w:r>
      <w:del w:id="498" w:author="Nathan Dorn" w:date="2024-06-12T13:35:00Z" w16du:dateUtc="2024-06-12T17:35:00Z">
        <w:r w:rsidR="007E1DCE" w:rsidDel="00A46C8B">
          <w:rPr>
            <w:rFonts w:eastAsiaTheme="minorEastAsia"/>
          </w:rPr>
          <w:delText>We also wished to predict if favorable seasons</w:delText>
        </w:r>
      </w:del>
      <w:ins w:id="499" w:author="Nathan Dorn" w:date="2024-06-12T13:35:00Z" w16du:dateUtc="2024-06-12T17:35:00Z">
        <w:r w:rsidR="00A46C8B">
          <w:rPr>
            <w:rFonts w:eastAsiaTheme="minorEastAsia"/>
          </w:rPr>
          <w:t xml:space="preserve">To combine the seasonal parameters for any one population </w:t>
        </w:r>
      </w:ins>
      <w:del w:id="500" w:author="Nathan Dorn" w:date="2024-06-12T13:35:00Z" w16du:dateUtc="2024-06-12T17:35:00Z">
        <w:r w:rsidR="007E1DCE" w:rsidDel="00A46C8B">
          <w:rPr>
            <w:rFonts w:eastAsiaTheme="minorEastAsia"/>
          </w:rPr>
          <w:delText xml:space="preserve"> can compensate for poor season</w:delText>
        </w:r>
        <w:r w:rsidR="00B772FA" w:rsidDel="00A46C8B">
          <w:rPr>
            <w:rFonts w:eastAsiaTheme="minorEastAsia"/>
          </w:rPr>
          <w:delText>s</w:delText>
        </w:r>
        <w:r w:rsidR="007E1DCE" w:rsidDel="00A46C8B">
          <w:rPr>
            <w:rFonts w:eastAsiaTheme="minorEastAsia"/>
          </w:rPr>
          <w:delText>, so</w:delText>
        </w:r>
      </w:del>
      <w:r w:rsidR="007E1DCE">
        <w:rPr>
          <w:rFonts w:eastAsiaTheme="minorEastAsia"/>
        </w:rPr>
        <w:t xml:space="preserve"> we calculated weighted average</w:t>
      </w:r>
      <w:r w:rsidR="006721E0">
        <w:rPr>
          <w:rFonts w:eastAsiaTheme="minorEastAsia"/>
        </w:rPr>
        <w:t>s of the season</w:t>
      </w:r>
      <w:r w:rsidR="006A2FDD">
        <w:rPr>
          <w:rFonts w:eastAsiaTheme="minorEastAsia"/>
        </w:rPr>
        <w:t xml:space="preserve">al </w:t>
      </w:r>
      <w:r w:rsidR="006721E0">
        <w:rPr>
          <w:rFonts w:eastAsiaTheme="minorEastAsia"/>
        </w:rPr>
        <w:t xml:space="preserve">parameters </w:t>
      </w:r>
      <w:r w:rsidR="006A2FDD">
        <w:rPr>
          <w:rFonts w:eastAsiaTheme="minorEastAsia"/>
        </w:rPr>
        <w:t xml:space="preserve">to combine the estimates into a single growth and survival estimate for the year. </w:t>
      </w:r>
      <w:ins w:id="501" w:author="Nathan Dorn" w:date="2024-06-12T13:35:00Z" w16du:dateUtc="2024-06-12T17:35:00Z">
        <w:r w:rsidR="00A46C8B">
          <w:rPr>
            <w:rFonts w:eastAsiaTheme="minorEastAsia"/>
          </w:rPr>
          <w:t>Be</w:t>
        </w:r>
      </w:ins>
      <w:ins w:id="502" w:author="Nathan Dorn" w:date="2024-06-12T13:36:00Z" w16du:dateUtc="2024-06-12T17:36:00Z">
        <w:r w:rsidR="00A46C8B">
          <w:rPr>
            <w:rFonts w:eastAsiaTheme="minorEastAsia"/>
          </w:rPr>
          <w:t xml:space="preserve">cause </w:t>
        </w:r>
      </w:ins>
      <w:r w:rsidR="00685B37">
        <w:rPr>
          <w:rFonts w:eastAsiaTheme="minorEastAsia"/>
        </w:rPr>
        <w:t>~</w:t>
      </w:r>
      <w:r w:rsidR="0019432A">
        <w:rPr>
          <w:rFonts w:eastAsiaTheme="minorEastAsia"/>
        </w:rPr>
        <w:t>70% of r</w:t>
      </w:r>
      <w:r w:rsidR="0084477D">
        <w:rPr>
          <w:rFonts w:eastAsiaTheme="minorEastAsia"/>
        </w:rPr>
        <w:t>eproducti</w:t>
      </w:r>
      <w:r w:rsidR="0019432A">
        <w:rPr>
          <w:rFonts w:eastAsiaTheme="minorEastAsia"/>
        </w:rPr>
        <w:t xml:space="preserve">on </w:t>
      </w:r>
      <w:ins w:id="503" w:author="Nathan Dorn" w:date="2024-06-12T13:36:00Z" w16du:dateUtc="2024-06-12T17:36:00Z">
        <w:r w:rsidR="00B57D16">
          <w:rPr>
            <w:rFonts w:eastAsiaTheme="minorEastAsia"/>
          </w:rPr>
          <w:t xml:space="preserve">(hatchling production) </w:t>
        </w:r>
      </w:ins>
      <w:r w:rsidR="0019432A">
        <w:rPr>
          <w:rFonts w:eastAsiaTheme="minorEastAsia"/>
        </w:rPr>
        <w:t xml:space="preserve">occurs </w:t>
      </w:r>
      <w:r w:rsidR="0084477D">
        <w:rPr>
          <w:rFonts w:eastAsiaTheme="minorEastAsia"/>
        </w:rPr>
        <w:t xml:space="preserve">in the dry season </w:t>
      </w:r>
      <w:r w:rsidR="0019432A">
        <w:rPr>
          <w:rFonts w:eastAsiaTheme="minorEastAsia"/>
        </w:rPr>
        <w:t xml:space="preserve">and </w:t>
      </w:r>
      <w:r w:rsidR="00685B37">
        <w:rPr>
          <w:rFonts w:eastAsiaTheme="minorEastAsia"/>
        </w:rPr>
        <w:t>~</w:t>
      </w:r>
      <w:r w:rsidR="0019432A">
        <w:rPr>
          <w:rFonts w:eastAsiaTheme="minorEastAsia"/>
        </w:rPr>
        <w:t xml:space="preserve">30% occurs in </w:t>
      </w:r>
      <w:r w:rsidR="0084477D">
        <w:rPr>
          <w:rFonts w:eastAsiaTheme="minorEastAsia"/>
        </w:rPr>
        <w:t>the wet season</w:t>
      </w:r>
      <w:r w:rsidR="006C0053">
        <w:rPr>
          <w:rFonts w:eastAsiaTheme="minorEastAsia"/>
        </w:rPr>
        <w:t xml:space="preserve"> </w:t>
      </w:r>
      <w:r w:rsidR="006C0053">
        <w:rPr>
          <w:rFonts w:eastAsiaTheme="minorEastAsia"/>
        </w:rPr>
        <w:fldChar w:fldCharType="begin"/>
      </w:r>
      <w:r w:rsidR="006C0053">
        <w:rPr>
          <w:rFonts w:eastAsiaTheme="minorEastAsia"/>
        </w:rPr>
        <w:instrText xml:space="preserve"> ADDIN ZOTERO_ITEM CSL_CITATION {"citationID":"gK7qdLzT","properties":{"formattedCitation":"(Barrus et al., 2023; Darby et al., 2015)","plainCitation":"(Barrus et al., 2023; Darby et al., 2015)","noteIndex":0},"citationItems":[{"id":1834,"uris":["http://zotero.org/users/9972654/items/XQISHWGN"],"itemData":{"id":1834,"type":"article-journal","container-title":"Hydrobiologia","DOI":"10.1007/s10750-022-05128-9","ISSN":"0018-8158,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Ecology","id":"qDtGyITR/vv7biQ6G","issue":"8","issued":{"date-parts":[["2015"]]},"page":"1497-1510","title":"Modeling apple snail population dynamics on the Everglades landscape","type":"article-journal","volume":"30"}}],"schema":"https://github.com/citation-style-language/schema/raw/master/csl-citation.json"} </w:instrText>
      </w:r>
      <w:r w:rsidR="006C0053">
        <w:rPr>
          <w:rFonts w:eastAsiaTheme="minorEastAsia"/>
        </w:rPr>
        <w:fldChar w:fldCharType="separate"/>
      </w:r>
      <w:r w:rsidR="006C0053" w:rsidRPr="006C0053">
        <w:t>(Barrus et al., 2023; Darby et al., 2015)</w:t>
      </w:r>
      <w:r w:rsidR="006C0053">
        <w:rPr>
          <w:rFonts w:eastAsiaTheme="minorEastAsia"/>
        </w:rPr>
        <w:fldChar w:fldCharType="end"/>
      </w:r>
      <w:ins w:id="504" w:author="Nathan Dorn" w:date="2024-06-12T13:36:00Z" w16du:dateUtc="2024-06-12T17:36:00Z">
        <w:r w:rsidR="00B57D16">
          <w:rPr>
            <w:rFonts w:eastAsiaTheme="minorEastAsia"/>
          </w:rPr>
          <w:t xml:space="preserve"> the dry season parameters were weighted </w:t>
        </w:r>
      </w:ins>
      <w:ins w:id="505" w:author="Nathan Dorn" w:date="2024-06-12T13:37:00Z" w16du:dateUtc="2024-06-12T17:37:00Z">
        <w:r w:rsidR="00B57D16">
          <w:rPr>
            <w:rFonts w:eastAsiaTheme="minorEastAsia"/>
          </w:rPr>
          <w:t xml:space="preserve">proportionately </w:t>
        </w:r>
      </w:ins>
      <w:ins w:id="506" w:author="Nathan Dorn" w:date="2024-06-12T13:36:00Z" w16du:dateUtc="2024-06-12T17:36:00Z">
        <w:r w:rsidR="00B57D16">
          <w:rPr>
            <w:rFonts w:eastAsiaTheme="minorEastAsia"/>
          </w:rPr>
          <w:t>more heavily.</w:t>
        </w:r>
      </w:ins>
      <w:del w:id="507" w:author="Nathan Dorn" w:date="2024-06-12T13:36:00Z" w16du:dateUtc="2024-06-12T17:36:00Z">
        <w:r w:rsidR="00F90C44" w:rsidDel="00B57D16">
          <w:rPr>
            <w:rFonts w:eastAsiaTheme="minorEastAsia"/>
          </w:rPr>
          <w:delText>.</w:delText>
        </w:r>
      </w:del>
      <w:r w:rsidR="00F90C44">
        <w:rPr>
          <w:rFonts w:eastAsiaTheme="minorEastAsia"/>
        </w:rPr>
        <w:t xml:space="preserve"> </w:t>
      </w:r>
      <w:del w:id="508" w:author="Nathan Dorn" w:date="2024-06-12T13:36:00Z" w16du:dateUtc="2024-06-12T17:36:00Z">
        <w:r w:rsidR="00493D05" w:rsidDel="00B57D16">
          <w:rPr>
            <w:rFonts w:eastAsiaTheme="minorEastAsia"/>
          </w:rPr>
          <w:delText>An equal weight of dry and wet season parameters underestimate</w:delText>
        </w:r>
        <w:r w:rsidR="00987F25" w:rsidDel="00B57D16">
          <w:rPr>
            <w:rFonts w:eastAsiaTheme="minorEastAsia"/>
          </w:rPr>
          <w:delText>s</w:delText>
        </w:r>
        <w:r w:rsidR="00493D05" w:rsidDel="00B57D16">
          <w:rPr>
            <w:rFonts w:eastAsiaTheme="minorEastAsia"/>
          </w:rPr>
          <w:delText xml:space="preserve"> the </w:delText>
        </w:r>
        <w:r w:rsidR="00A02172" w:rsidDel="00B57D16">
          <w:rPr>
            <w:rFonts w:eastAsiaTheme="minorEastAsia"/>
          </w:rPr>
          <w:delText>influence</w:delText>
        </w:r>
        <w:r w:rsidR="00987F25" w:rsidDel="00B57D16">
          <w:rPr>
            <w:rFonts w:eastAsiaTheme="minorEastAsia"/>
          </w:rPr>
          <w:delText xml:space="preserve"> of</w:delText>
        </w:r>
        <w:r w:rsidR="00A02172" w:rsidDel="00B57D16">
          <w:rPr>
            <w:rFonts w:eastAsiaTheme="minorEastAsia"/>
          </w:rPr>
          <w:delText xml:space="preserve"> the dry season and overestimate</w:delText>
        </w:r>
        <w:r w:rsidR="00987F25" w:rsidDel="00B57D16">
          <w:rPr>
            <w:rFonts w:eastAsiaTheme="minorEastAsia"/>
          </w:rPr>
          <w:delText>s</w:delText>
        </w:r>
        <w:r w:rsidR="00A02172" w:rsidDel="00B57D16">
          <w:rPr>
            <w:rFonts w:eastAsiaTheme="minorEastAsia"/>
          </w:rPr>
          <w:delText xml:space="preserve"> the influence </w:delText>
        </w:r>
        <w:r w:rsidR="00987F25" w:rsidDel="00B57D16">
          <w:rPr>
            <w:rFonts w:eastAsiaTheme="minorEastAsia"/>
          </w:rPr>
          <w:delText>of</w:delText>
        </w:r>
        <w:r w:rsidR="00A02172" w:rsidDel="00B57D16">
          <w:rPr>
            <w:rFonts w:eastAsiaTheme="minorEastAsia"/>
          </w:rPr>
          <w:delText xml:space="preserve"> the wet season </w:delText>
        </w:r>
        <w:r w:rsidR="00987F25" w:rsidDel="00B57D16">
          <w:rPr>
            <w:rFonts w:eastAsiaTheme="minorEastAsia"/>
          </w:rPr>
          <w:delText xml:space="preserve">on the number of </w:delText>
        </w:r>
        <w:r w:rsidR="00B626C9" w:rsidDel="00B57D16">
          <w:rPr>
            <w:rFonts w:eastAsiaTheme="minorEastAsia"/>
          </w:rPr>
          <w:delText>snails</w:delText>
        </w:r>
        <w:r w:rsidR="00987F25" w:rsidDel="00B57D16">
          <w:rPr>
            <w:rFonts w:eastAsiaTheme="minorEastAsia"/>
          </w:rPr>
          <w:delText xml:space="preserve"> entering the population</w:delText>
        </w:r>
        <w:r w:rsidR="00A02172" w:rsidDel="00B57D16">
          <w:rPr>
            <w:rFonts w:eastAsiaTheme="minorEastAsia"/>
          </w:rPr>
          <w:delText>. Thus,</w:delText>
        </w:r>
        <w:r w:rsidR="0084477D" w:rsidDel="00B57D16">
          <w:rPr>
            <w:rFonts w:eastAsiaTheme="minorEastAsia"/>
          </w:rPr>
          <w:delText xml:space="preserve"> we </w:delText>
        </w:r>
        <w:r w:rsidR="000B64AB" w:rsidDel="00B57D16">
          <w:rPr>
            <w:rFonts w:eastAsiaTheme="minorEastAsia"/>
          </w:rPr>
          <w:delText>weighted</w:delText>
        </w:r>
        <w:r w:rsidR="0084477D" w:rsidDel="00B57D16">
          <w:rPr>
            <w:rFonts w:eastAsiaTheme="minorEastAsia"/>
          </w:rPr>
          <w:delText xml:space="preserve"> the </w:delText>
        </w:r>
        <w:r w:rsidR="0019432A" w:rsidDel="00B57D16">
          <w:rPr>
            <w:rFonts w:eastAsiaTheme="minorEastAsia"/>
          </w:rPr>
          <w:delText>combined growth and survival</w:delText>
        </w:r>
        <w:r w:rsidR="00ED3A87" w:rsidDel="00B57D16">
          <w:rPr>
            <w:rFonts w:eastAsiaTheme="minorEastAsia"/>
          </w:rPr>
          <w:delText xml:space="preserve"> estimates</w:delText>
        </w:r>
        <w:r w:rsidR="0019432A" w:rsidDel="00B57D16">
          <w:rPr>
            <w:rFonts w:eastAsiaTheme="minorEastAsia"/>
          </w:rPr>
          <w:delText xml:space="preserve"> to reflect </w:delText>
        </w:r>
        <w:r w:rsidR="00422505" w:rsidDel="00B57D16">
          <w:rPr>
            <w:rFonts w:eastAsiaTheme="minorEastAsia"/>
          </w:rPr>
          <w:delText>these differences in reproductive effort</w:delText>
        </w:r>
        <w:r w:rsidR="00F90C44" w:rsidDel="00B57D16">
          <w:rPr>
            <w:rFonts w:eastAsiaTheme="minorEastAsia"/>
          </w:rPr>
          <w:delText xml:space="preserve">. </w:delText>
        </w:r>
      </w:del>
    </w:p>
    <w:p w14:paraId="682421B9" w14:textId="727F45A0" w:rsidR="007A1072" w:rsidRDefault="00B260FD" w:rsidP="00EA3C28">
      <w:pPr>
        <w:pStyle w:val="Heading1"/>
        <w:spacing w:before="0" w:line="360" w:lineRule="auto"/>
        <w:jc w:val="both"/>
      </w:pPr>
      <w:r w:rsidRPr="00524172">
        <w:t>Results</w:t>
      </w:r>
    </w:p>
    <w:p w14:paraId="05149B00" w14:textId="2A0548A5" w:rsidR="003244F7" w:rsidRDefault="009435F3" w:rsidP="00EA3C28">
      <w:pPr>
        <w:pStyle w:val="NATESTYLE1CommonCollege"/>
        <w:spacing w:line="360" w:lineRule="auto"/>
        <w:ind w:firstLine="720"/>
        <w:jc w:val="both"/>
        <w:rPr>
          <w:ins w:id="509" w:author="Nathan Dorn" w:date="2024-06-12T13:38:00Z" w16du:dateUtc="2024-06-12T17:38:00Z"/>
        </w:rPr>
      </w:pPr>
      <w:r>
        <w:t>Zero-population growth i</w:t>
      </w:r>
      <w:r w:rsidR="003244F7" w:rsidRPr="00524172">
        <w:t xml:space="preserve">soclines created </w:t>
      </w:r>
      <w:r w:rsidR="006365C5">
        <w:t xml:space="preserve">from the </w:t>
      </w:r>
      <w:del w:id="510" w:author="Nathan Dorn" w:date="2024-06-11T15:51:00Z" w16du:dateUtc="2024-06-11T19:51:00Z">
        <w:r w:rsidR="00F830EC" w:rsidDel="000A1872">
          <w:delText>st</w:delText>
        </w:r>
      </w:del>
      <w:r w:rsidR="00F830EC">
        <w:t xml:space="preserve">age-structured </w:t>
      </w:r>
      <w:r w:rsidR="003244F7" w:rsidRPr="00524172">
        <w:t>population model produced</w:t>
      </w:r>
      <w:del w:id="511" w:author="Nathan Dorn" w:date="2024-06-11T15:59:00Z" w16du:dateUtc="2024-06-11T19:59:00Z">
        <w:r w:rsidR="003244F7" w:rsidRPr="00524172" w:rsidDel="000A1872">
          <w:delText xml:space="preserve"> descending</w:delText>
        </w:r>
      </w:del>
      <w:r w:rsidR="003244F7" w:rsidRPr="00524172">
        <w:t xml:space="preserve"> isoclines consistent </w:t>
      </w:r>
      <w:r w:rsidR="00690521">
        <w:t>with</w:t>
      </w:r>
      <w:r w:rsidR="00030CAE">
        <w:t xml:space="preserve"> </w:t>
      </w:r>
      <w:ins w:id="512" w:author="Nathan Dorn" w:date="2024-06-11T15:59:00Z" w16du:dateUtc="2024-06-11T19:59:00Z">
        <w:r w:rsidR="000A1872">
          <w:t xml:space="preserve">the expected </w:t>
        </w:r>
      </w:ins>
      <w:del w:id="513" w:author="Nathan Dorn" w:date="2024-06-11T15:59:00Z" w16du:dateUtc="2024-06-11T19:59:00Z">
        <w:r w:rsidR="00030CAE" w:rsidDel="000A1872">
          <w:delText>an</w:delText>
        </w:r>
        <w:r w:rsidR="003244F7" w:rsidRPr="00524172" w:rsidDel="000A1872">
          <w:delText xml:space="preserve"> </w:delText>
        </w:r>
      </w:del>
      <w:r w:rsidR="003244F7" w:rsidRPr="00524172">
        <w:t xml:space="preserve">interaction between </w:t>
      </w:r>
      <w:r w:rsidR="00551607">
        <w:t>growth</w:t>
      </w:r>
      <w:r w:rsidR="00551607" w:rsidRPr="00524172">
        <w:t xml:space="preserve"> </w:t>
      </w:r>
      <w:r w:rsidR="003244F7" w:rsidRPr="00524172">
        <w:t>and survival</w:t>
      </w:r>
      <w:r w:rsidR="00850C26">
        <w:t xml:space="preserve"> (</w:t>
      </w:r>
      <w:r w:rsidR="00030CAE">
        <w:t xml:space="preserve">Figure </w:t>
      </w:r>
      <w:r w:rsidR="000B2B65">
        <w:t>2</w:t>
      </w:r>
      <w:r w:rsidR="00030CAE">
        <w:t>)</w:t>
      </w:r>
      <w:r w:rsidR="00F830EC">
        <w:t>. P</w:t>
      </w:r>
      <w:r w:rsidR="003244F7" w:rsidRPr="00524172">
        <w:t xml:space="preserve">opulations </w:t>
      </w:r>
      <w:r w:rsidR="003244F7">
        <w:t>with faster</w:t>
      </w:r>
      <w:r w:rsidR="00A25C32">
        <w:t>-</w:t>
      </w:r>
      <w:r w:rsidR="00F830EC">
        <w:t>growing juveniles</w:t>
      </w:r>
      <w:r w:rsidR="003244F7" w:rsidRPr="00524172">
        <w:t xml:space="preserve"> could withstand </w:t>
      </w:r>
      <w:del w:id="514" w:author="Nathan Dorn" w:date="2024-06-11T15:59:00Z" w16du:dateUtc="2024-06-11T19:59:00Z">
        <w:r w:rsidR="00A25C32" w:rsidDel="000A1872">
          <w:delText xml:space="preserve">lower </w:delText>
        </w:r>
      </w:del>
      <w:ins w:id="515" w:author="Nathan Dorn" w:date="2024-06-11T15:59:00Z" w16du:dateUtc="2024-06-11T19:59:00Z">
        <w:r w:rsidR="000A1872">
          <w:t>higher</w:t>
        </w:r>
      </w:ins>
      <w:ins w:id="516" w:author="Nathan Dorn" w:date="2024-06-11T16:00:00Z" w16du:dateUtc="2024-06-11T20:00:00Z">
        <w:r w:rsidR="000A1872">
          <w:t xml:space="preserve"> rates</w:t>
        </w:r>
      </w:ins>
      <w:ins w:id="517" w:author="Nathan Dorn" w:date="2024-06-11T15:59:00Z" w16du:dateUtc="2024-06-11T19:59:00Z">
        <w:r w:rsidR="000A1872">
          <w:t xml:space="preserve"> mortality (lower </w:t>
        </w:r>
      </w:ins>
      <w:r w:rsidR="00A25C32">
        <w:t>survival</w:t>
      </w:r>
      <w:ins w:id="518" w:author="Nathan Dorn" w:date="2024-06-11T15:59:00Z" w16du:dateUtc="2024-06-11T19:59:00Z">
        <w:r w:rsidR="000A1872">
          <w:t>)</w:t>
        </w:r>
      </w:ins>
      <w:r w:rsidR="0051738D">
        <w:t xml:space="preserve"> </w:t>
      </w:r>
      <w:r>
        <w:t>and</w:t>
      </w:r>
      <w:r w:rsidR="00030CAE">
        <w:t xml:space="preserve"> </w:t>
      </w:r>
      <w:r w:rsidR="00F45861">
        <w:t xml:space="preserve">populations with </w:t>
      </w:r>
      <w:r>
        <w:t>slower</w:t>
      </w:r>
      <w:r w:rsidR="00F45861">
        <w:t>-</w:t>
      </w:r>
      <w:r>
        <w:t xml:space="preserve">growing </w:t>
      </w:r>
      <w:r w:rsidR="00F45861">
        <w:t xml:space="preserve">juveniles </w:t>
      </w:r>
      <w:r>
        <w:t xml:space="preserve">needed </w:t>
      </w:r>
      <w:ins w:id="519" w:author="Nathan Dorn" w:date="2024-06-11T16:00:00Z" w16du:dateUtc="2024-06-11T20:00:00Z">
        <w:r w:rsidR="000A1872">
          <w:t>lower mortality (</w:t>
        </w:r>
      </w:ins>
      <w:r w:rsidR="00177590">
        <w:t>higher survival</w:t>
      </w:r>
      <w:ins w:id="520" w:author="Nathan Dorn" w:date="2024-06-11T16:00:00Z" w16du:dateUtc="2024-06-11T20:00:00Z">
        <w:r w:rsidR="000A1872">
          <w:t>)</w:t>
        </w:r>
      </w:ins>
      <w:r w:rsidR="00F45861">
        <w:t xml:space="preserve"> to persist</w:t>
      </w:r>
      <w:del w:id="521" w:author="Nathan Dorn" w:date="2024-06-11T16:00:00Z" w16du:dateUtc="2024-06-11T20:00:00Z">
        <w:r w:rsidR="003244F7" w:rsidRPr="00524172" w:rsidDel="000A1872">
          <w:delText xml:space="preserve"> </w:delText>
        </w:r>
        <w:r w:rsidR="0051738D" w:rsidDel="000A1872">
          <w:delText>(</w:delText>
        </w:r>
        <w:r w:rsidR="003244F7" w:rsidRPr="00524172" w:rsidDel="000A1872">
          <w:delText xml:space="preserve">Figure </w:delText>
        </w:r>
        <w:r w:rsidR="000B2B65" w:rsidDel="000A1872">
          <w:delText>2</w:delText>
        </w:r>
        <w:r w:rsidR="003244F7" w:rsidRPr="00524172" w:rsidDel="000A1872">
          <w:delText>)</w:delText>
        </w:r>
      </w:del>
      <w:r w:rsidR="003244F7" w:rsidRPr="00524172">
        <w:t>.</w:t>
      </w:r>
      <w:r w:rsidR="003244F7">
        <w:t xml:space="preserve"> </w:t>
      </w:r>
      <w:commentRangeStart w:id="522"/>
      <w:r w:rsidR="00AD2FFC">
        <w:t xml:space="preserve">Better </w:t>
      </w:r>
      <w:r w:rsidR="002764B5">
        <w:t xml:space="preserve">wetland </w:t>
      </w:r>
      <w:r w:rsidR="0082576E">
        <w:t>hydrologic</w:t>
      </w:r>
      <w:r w:rsidR="003244F7" w:rsidRPr="00524172">
        <w:t xml:space="preserve"> conditions </w:t>
      </w:r>
      <w:r w:rsidR="00AD2FFC">
        <w:t xml:space="preserve">for reproduction </w:t>
      </w:r>
      <w:r w:rsidR="005F0A79">
        <w:t xml:space="preserve">made the population more resilient to </w:t>
      </w:r>
      <w:r w:rsidR="009436D3">
        <w:t>lower survival</w:t>
      </w:r>
      <w:r w:rsidR="005F0A79">
        <w:t xml:space="preserve"> (e.g., </w:t>
      </w:r>
      <w:r w:rsidR="007A467C">
        <w:t xml:space="preserve">withstanding </w:t>
      </w:r>
      <w:r w:rsidR="00503E1D">
        <w:t>3.1</w:t>
      </w:r>
      <w:r w:rsidR="005F0A79">
        <w:t xml:space="preserve">% </w:t>
      </w:r>
      <w:r w:rsidR="002D4A16">
        <w:t>lower survival</w:t>
      </w:r>
      <w:r w:rsidR="007A467C">
        <w:t xml:space="preserve"> </w:t>
      </w:r>
      <w:r w:rsidR="005F0A79">
        <w:t xml:space="preserve">at </w:t>
      </w:r>
      <w:r w:rsidR="002836F8">
        <w:t>growth</w:t>
      </w:r>
      <w:r w:rsidR="005F0A79">
        <w:t xml:space="preserve"> </w:t>
      </w:r>
      <w:r w:rsidR="005F0A79">
        <w:lastRenderedPageBreak/>
        <w:t xml:space="preserve">of </w:t>
      </w:r>
      <w:proofErr w:type="spellStart"/>
      <w:r w:rsidR="007A467C">
        <w:t>k</w:t>
      </w:r>
      <w:r w:rsidR="007A467C" w:rsidRPr="002D4A16">
        <w:rPr>
          <w:vertAlign w:val="subscript"/>
        </w:rPr>
        <w:t>growth</w:t>
      </w:r>
      <w:proofErr w:type="spellEnd"/>
      <w:r w:rsidR="007A467C">
        <w:t xml:space="preserve"> =</w:t>
      </w:r>
      <w:r w:rsidR="00661018">
        <w:t xml:space="preserve"> </w:t>
      </w:r>
      <w:r w:rsidR="002D4A16">
        <w:t>0.0</w:t>
      </w:r>
      <w:r w:rsidR="003F5819">
        <w:t>7</w:t>
      </w:r>
      <w:r w:rsidR="007A467C">
        <w:t xml:space="preserve">) and/or lower </w:t>
      </w:r>
      <w:r w:rsidR="0082576E">
        <w:t xml:space="preserve">juvenile </w:t>
      </w:r>
      <w:r w:rsidR="007A467C">
        <w:t xml:space="preserve">growth (e.g., </w:t>
      </w:r>
      <w:r w:rsidR="00661018">
        <w:t>withstanding</w:t>
      </w:r>
      <w:r w:rsidR="0082576E">
        <w:t xml:space="preserve"> </w:t>
      </w:r>
      <w:r w:rsidR="006811B9">
        <w:t xml:space="preserve">by </w:t>
      </w:r>
      <w:r w:rsidR="0094028D">
        <w:t>7.7</w:t>
      </w:r>
      <w:r w:rsidR="007A467C">
        <w:t>% lower</w:t>
      </w:r>
      <w:r w:rsidR="00661018">
        <w:t xml:space="preserve"> </w:t>
      </w:r>
      <w:r w:rsidR="002836F8">
        <w:t>growth</w:t>
      </w:r>
      <w:r w:rsidR="0082576E">
        <w:t xml:space="preserve"> at CJS of </w:t>
      </w:r>
      <w:r w:rsidR="00B10A91">
        <w:t>0.8</w:t>
      </w:r>
      <w:r w:rsidR="00A84DC1">
        <w:t>0</w:t>
      </w:r>
      <w:r w:rsidR="0082576E">
        <w:t xml:space="preserve">). </w:t>
      </w:r>
      <w:r w:rsidR="001B73A2">
        <w:t xml:space="preserve">The </w:t>
      </w:r>
      <w:r w:rsidR="001E7921">
        <w:t xml:space="preserve">effect of better reproduction </w:t>
      </w:r>
      <w:r w:rsidR="001B73A2">
        <w:t xml:space="preserve">(i.e., </w:t>
      </w:r>
      <w:r w:rsidR="001B573F">
        <w:t>t</w:t>
      </w:r>
      <w:r w:rsidR="006811B9">
        <w:t xml:space="preserve">he gap </w:t>
      </w:r>
      <w:r w:rsidR="001B73A2">
        <w:t xml:space="preserve">between good and poor reproductive </w:t>
      </w:r>
      <w:r w:rsidR="001B573F">
        <w:t>isoclines)</w:t>
      </w:r>
      <w:r w:rsidR="001B73A2">
        <w:t xml:space="preserve"> </w:t>
      </w:r>
      <w:r w:rsidR="00FE603C">
        <w:t>strengthened with</w:t>
      </w:r>
      <w:r w:rsidR="001B73A2">
        <w:t xml:space="preserve"> higher </w:t>
      </w:r>
      <w:r w:rsidR="00364E70">
        <w:t>growth</w:t>
      </w:r>
      <w:r w:rsidR="001B73A2">
        <w:t xml:space="preserve"> and lower survival (Figure 2).</w:t>
      </w:r>
      <w:commentRangeEnd w:id="522"/>
      <w:r w:rsidR="00D160B3">
        <w:rPr>
          <w:rStyle w:val="CommentReference"/>
          <w:rFonts w:cstheme="minorBidi"/>
        </w:rPr>
        <w:commentReference w:id="522"/>
      </w:r>
      <w:r w:rsidR="0082576E">
        <w:t xml:space="preserve"> </w:t>
      </w:r>
    </w:p>
    <w:p w14:paraId="75570111" w14:textId="77777777" w:rsidR="00C037C4" w:rsidRPr="00524172" w:rsidRDefault="00C037C4" w:rsidP="00EA3C28">
      <w:pPr>
        <w:pStyle w:val="NATESTYLE1CommonCollege"/>
        <w:spacing w:line="360" w:lineRule="auto"/>
        <w:ind w:firstLine="720"/>
        <w:jc w:val="both"/>
      </w:pPr>
    </w:p>
    <w:p w14:paraId="2E8F6D84" w14:textId="512C7AB8" w:rsidR="00B260FD" w:rsidRDefault="007A4531" w:rsidP="00EA3C28">
      <w:pPr>
        <w:pStyle w:val="Heading2"/>
        <w:spacing w:before="0" w:line="360" w:lineRule="auto"/>
        <w:jc w:val="both"/>
      </w:pPr>
      <w:del w:id="523" w:author="Nathan Dorn" w:date="2024-06-12T13:39:00Z" w16du:dateUtc="2024-06-12T17:39:00Z">
        <w:r w:rsidRPr="00524172" w:rsidDel="00541765">
          <w:delText xml:space="preserve">Empirical Measures of </w:delText>
        </w:r>
      </w:del>
      <w:r w:rsidRPr="00524172">
        <w:t xml:space="preserve">Survival and </w:t>
      </w:r>
      <w:r w:rsidR="002836F8">
        <w:t>Growth</w:t>
      </w:r>
      <w:ins w:id="524" w:author="Nathan Dorn" w:date="2024-06-12T13:39:00Z" w16du:dateUtc="2024-06-12T17:39:00Z">
        <w:r w:rsidR="00541765">
          <w:t xml:space="preserve"> </w:t>
        </w:r>
      </w:ins>
      <w:ins w:id="525" w:author="Nathan Dorn" w:date="2024-06-12T13:40:00Z" w16du:dateUtc="2024-06-12T17:40:00Z">
        <w:r w:rsidR="00541765">
          <w:t>in the Field</w:t>
        </w:r>
      </w:ins>
    </w:p>
    <w:p w14:paraId="3E0E0C9E" w14:textId="45A17D19" w:rsidR="00004CAC" w:rsidRDefault="00B260FD" w:rsidP="00EA3C28">
      <w:pPr>
        <w:pStyle w:val="NATESTYLE1CommonCollege"/>
        <w:spacing w:line="360" w:lineRule="auto"/>
        <w:ind w:firstLine="720"/>
        <w:jc w:val="both"/>
      </w:pPr>
      <w:bookmarkStart w:id="526" w:name="_Hlk98959413"/>
      <w:r w:rsidRPr="00524172">
        <w:t xml:space="preserve">Overall, </w:t>
      </w:r>
      <w:r w:rsidR="005F0E73">
        <w:t>we observed</w:t>
      </w:r>
      <w:r w:rsidR="00C31F41">
        <w:t xml:space="preserve"> a</w:t>
      </w:r>
      <w:r w:rsidRPr="00524172">
        <w:t xml:space="preserve"> total of 759 independent observations </w:t>
      </w:r>
      <w:r w:rsidR="00BE5B65">
        <w:t xml:space="preserve">of </w:t>
      </w:r>
      <w:r w:rsidR="00FA2221">
        <w:t>survival</w:t>
      </w:r>
      <w:r w:rsidR="00BE5B65">
        <w:t xml:space="preserve"> </w:t>
      </w:r>
      <w:r w:rsidRPr="00524172">
        <w:t>across two wetlands and two tethering season</w:t>
      </w:r>
      <w:r w:rsidR="00CF5053">
        <w:t>s in LILA</w:t>
      </w:r>
      <w:r w:rsidRPr="00524172">
        <w:t xml:space="preserve">. After </w:t>
      </w:r>
      <w:r w:rsidR="009807D9">
        <w:t>24 hours</w:t>
      </w:r>
      <w:r w:rsidRPr="00524172">
        <w:t xml:space="preserve">, 654 snails survived, 43 snails were missing, 31 snails </w:t>
      </w:r>
      <w:r w:rsidR="00BD2D12">
        <w:t>were</w:t>
      </w:r>
      <w:r w:rsidRPr="00524172">
        <w:t xml:space="preserve"> empty, 19 snails died on tethers, and 12 snails </w:t>
      </w:r>
      <w:r w:rsidR="00C31F41">
        <w:t>were</w:t>
      </w:r>
      <w:r w:rsidRPr="00524172">
        <w:t xml:space="preserve"> crushed</w:t>
      </w:r>
      <w:r w:rsidR="00A66793">
        <w:t>/peeled</w:t>
      </w:r>
      <w:r w:rsidRPr="00524172">
        <w:t>.</w:t>
      </w:r>
      <w:r w:rsidR="00004CAC">
        <w:t xml:space="preserve"> </w:t>
      </w:r>
      <w:r w:rsidRPr="00524172">
        <w:t>Daily survival across all sizes was 0.862. The daily cumulative survival for smaller juvenile snail size classes (&lt; 1</w:t>
      </w:r>
      <w:r w:rsidR="00D73D02" w:rsidRPr="00524172">
        <w:t>0</w:t>
      </w:r>
      <w:r w:rsidRPr="00524172">
        <w:t xml:space="preserve"> mm) was slightly lower (0.8</w:t>
      </w:r>
      <w:r w:rsidR="00E9210A" w:rsidRPr="00524172">
        <w:t>2</w:t>
      </w:r>
      <w:r w:rsidRPr="00524172">
        <w:t>1) than survival across all sizes (0.862)</w:t>
      </w:r>
      <w:r w:rsidR="00722B31">
        <w:t>.</w:t>
      </w:r>
      <w:r w:rsidRPr="00524172">
        <w:t xml:space="preserve"> </w:t>
      </w:r>
      <w:r w:rsidR="00515CDD" w:rsidRPr="00524172">
        <w:t>Daily survival</w:t>
      </w:r>
      <w:r w:rsidR="008F0D91">
        <w:t xml:space="preserve"> in</w:t>
      </w:r>
      <w:r w:rsidR="00515CDD" w:rsidRPr="00524172">
        <w:t xml:space="preserve"> </w:t>
      </w:r>
      <w:r w:rsidR="00C31F41">
        <w:t xml:space="preserve">predator </w:t>
      </w:r>
      <w:proofErr w:type="spellStart"/>
      <w:r w:rsidR="00BB666A" w:rsidRPr="00524172">
        <w:t>exclosure</w:t>
      </w:r>
      <w:proofErr w:type="spellEnd"/>
      <w:r w:rsidR="00515CDD" w:rsidRPr="00524172">
        <w:t xml:space="preserve"> cages was </w:t>
      </w:r>
      <w:del w:id="527" w:author="Nathan Dorn" w:date="2024-06-12T10:16:00Z" w16du:dateUtc="2024-06-12T14:16:00Z">
        <w:r w:rsidR="00515CDD" w:rsidRPr="00524172" w:rsidDel="001322E8">
          <w:delText xml:space="preserve">high </w:delText>
        </w:r>
      </w:del>
      <w:ins w:id="528" w:author="Nathan Dorn" w:date="2024-06-12T10:16:00Z" w16du:dateUtc="2024-06-12T14:16:00Z">
        <w:r w:rsidR="001322E8">
          <w:t xml:space="preserve">almost </w:t>
        </w:r>
      </w:ins>
      <w:ins w:id="529" w:author="Nathan Dorn" w:date="2024-06-12T10:17:00Z" w16du:dateUtc="2024-06-12T14:17:00Z">
        <w:r w:rsidR="001322E8">
          <w:t>100%</w:t>
        </w:r>
      </w:ins>
      <w:ins w:id="530" w:author="Nathan Dorn" w:date="2024-06-12T10:16:00Z" w16du:dateUtc="2024-06-12T14:16:00Z">
        <w:r w:rsidR="001322E8" w:rsidRPr="00524172">
          <w:t xml:space="preserve"> </w:t>
        </w:r>
      </w:ins>
      <w:r w:rsidR="00515CDD" w:rsidRPr="00524172">
        <w:t>(cumulative mean = 0.997, se = 0.001, n = 49 days)</w:t>
      </w:r>
      <w:ins w:id="531" w:author="Nathan Dorn" w:date="2024-06-12T10:17:00Z" w16du:dateUtc="2024-06-12T14:17:00Z">
        <w:r w:rsidR="001322E8">
          <w:t xml:space="preserve"> and did not differ</w:t>
        </w:r>
        <w:r w:rsidR="00C034C5">
          <w:t xml:space="preserve"> between seasons</w:t>
        </w:r>
      </w:ins>
      <w:del w:id="532" w:author="Nathan Dorn" w:date="2024-06-12T10:17:00Z" w16du:dateUtc="2024-06-12T14:17:00Z">
        <w:r w:rsidR="00FE5EF8" w:rsidDel="00C034C5">
          <w:delText xml:space="preserve">. </w:delText>
        </w:r>
        <w:r w:rsidR="00C31F41" w:rsidDel="00C034C5">
          <w:delText>D</w:delText>
        </w:r>
        <w:r w:rsidR="00BB666A" w:rsidRPr="00524172" w:rsidDel="00C034C5">
          <w:delText>aily s</w:delText>
        </w:r>
        <w:r w:rsidR="00515CDD" w:rsidRPr="00524172" w:rsidDel="00C034C5">
          <w:delText xml:space="preserve">urvival </w:delText>
        </w:r>
        <w:r w:rsidR="00BB666A" w:rsidRPr="00524172" w:rsidDel="00C034C5">
          <w:delText xml:space="preserve">from </w:delText>
        </w:r>
        <w:r w:rsidR="00C31F41" w:rsidDel="00C034C5">
          <w:delText xml:space="preserve">predator </w:delText>
        </w:r>
        <w:r w:rsidR="00BB666A" w:rsidRPr="00524172" w:rsidDel="00C034C5">
          <w:delText xml:space="preserve">exclosure cages </w:delText>
        </w:r>
        <w:r w:rsidR="00515CDD" w:rsidRPr="00524172" w:rsidDel="00C034C5">
          <w:delText xml:space="preserve">in the dry season was </w:delText>
        </w:r>
        <w:r w:rsidR="009D24DA" w:rsidDel="00C034C5">
          <w:delText xml:space="preserve">not </w:delText>
        </w:r>
        <w:r w:rsidR="0089573E" w:rsidDel="00C034C5">
          <w:delText>different</w:delText>
        </w:r>
      </w:del>
      <w:r w:rsidR="00515CDD" w:rsidRPr="00524172">
        <w:t xml:space="preserve"> (</w:t>
      </w:r>
      <w:del w:id="533" w:author="Nathan Dorn" w:date="2024-06-12T10:17:00Z" w16du:dateUtc="2024-06-12T14:17:00Z">
        <w:r w:rsidR="00515CDD" w:rsidRPr="00524172" w:rsidDel="00C034C5">
          <w:delText>mean = 0.994, se = 0.002, n = 27 days) than the wet season (mean = 0.999, se = 0.001, n = 22 days</w:delText>
        </w:r>
        <w:r w:rsidR="009D24DA" w:rsidDel="00C034C5">
          <w:delText xml:space="preserve">; </w:delText>
        </w:r>
      </w:del>
      <w:r w:rsidR="00515CDD" w:rsidRPr="00524172">
        <w:t xml:space="preserve">overlapping 95% confidence intervals; </w:t>
      </w:r>
      <w:r w:rsidR="00515CDD" w:rsidRPr="00D93DFB">
        <w:t>Figure S</w:t>
      </w:r>
      <w:r w:rsidR="00D93DFB">
        <w:t>4</w:t>
      </w:r>
      <w:r w:rsidR="00515CDD" w:rsidRPr="00D93DFB">
        <w:t>).</w:t>
      </w:r>
      <w:r w:rsidR="00E9210A" w:rsidRPr="00D93DFB">
        <w:t xml:space="preserve"> </w:t>
      </w:r>
      <w:r w:rsidR="00724C7F">
        <w:t>O</w:t>
      </w:r>
      <w:r w:rsidR="00E9210A" w:rsidRPr="00524172">
        <w:t xml:space="preserve">ne of the cages was </w:t>
      </w:r>
      <w:ins w:id="534" w:author="Nathan Dorn" w:date="2024-06-12T10:17:00Z" w16du:dateUtc="2024-06-12T14:17:00Z">
        <w:r w:rsidR="00C034C5">
          <w:t>eliminated from t</w:t>
        </w:r>
      </w:ins>
      <w:ins w:id="535" w:author="Nathan Dorn" w:date="2024-06-12T10:18:00Z" w16du:dateUtc="2024-06-12T14:18:00Z">
        <w:r w:rsidR="00C034C5">
          <w:t xml:space="preserve">he analysis because it was </w:t>
        </w:r>
      </w:ins>
      <w:r w:rsidR="00206C57" w:rsidRPr="00524172">
        <w:t>colonized</w:t>
      </w:r>
      <w:r w:rsidR="00E9210A" w:rsidRPr="00524172">
        <w:t xml:space="preserve"> by a single </w:t>
      </w:r>
      <w:r w:rsidR="00862EC4">
        <w:t>giant water bug</w:t>
      </w:r>
      <w:r w:rsidR="00E9210A" w:rsidRPr="00524172">
        <w:t xml:space="preserve"> and </w:t>
      </w:r>
      <w:r w:rsidR="00724C7F">
        <w:t>only</w:t>
      </w:r>
      <w:r w:rsidR="00CF2D9C">
        <w:t xml:space="preserve"> empty</w:t>
      </w:r>
      <w:r w:rsidR="00E9210A" w:rsidRPr="00524172">
        <w:t xml:space="preserve"> </w:t>
      </w:r>
      <w:r w:rsidR="00724C7F">
        <w:t xml:space="preserve">shells were left </w:t>
      </w:r>
      <w:r w:rsidR="00E9210A" w:rsidRPr="00524172">
        <w:t>by the end of the experiment.</w:t>
      </w:r>
    </w:p>
    <w:p w14:paraId="4F734485" w14:textId="35A8ED35" w:rsidR="0008129A" w:rsidRPr="00524172" w:rsidRDefault="00CD46EA" w:rsidP="00EA3C28">
      <w:pPr>
        <w:pStyle w:val="NATESTYLE1CommonCollege"/>
        <w:spacing w:line="360" w:lineRule="auto"/>
        <w:ind w:firstLine="720"/>
        <w:jc w:val="both"/>
      </w:pPr>
      <w:commentRangeStart w:id="536"/>
      <w:r>
        <w:t xml:space="preserve">In </w:t>
      </w:r>
      <w:r w:rsidR="00160C17">
        <w:t>WCA3A</w:t>
      </w:r>
      <w:r w:rsidR="00053EE8">
        <w:t xml:space="preserve">, </w:t>
      </w:r>
      <w:r w:rsidR="00FA2221">
        <w:t xml:space="preserve">we </w:t>
      </w:r>
      <w:r w:rsidR="007241E8">
        <w:t>observed</w:t>
      </w:r>
      <w:r w:rsidR="00FA2221">
        <w:t xml:space="preserve"> a total of 276 </w:t>
      </w:r>
      <w:r w:rsidR="007241E8">
        <w:t xml:space="preserve">independent </w:t>
      </w:r>
      <w:r w:rsidR="00FA2221">
        <w:t xml:space="preserve">observations of survival across the </w:t>
      </w:r>
      <w:del w:id="537" w:author="Nathan Dorn" w:date="2024-06-12T13:40:00Z" w16du:dateUtc="2024-06-12T17:40:00Z">
        <w:r w:rsidR="00FA2221" w:rsidDel="00724FCC">
          <w:delText xml:space="preserve">two </w:delText>
        </w:r>
      </w:del>
      <w:r w:rsidR="00FA2221">
        <w:t>sites and season</w:t>
      </w:r>
      <w:ins w:id="538" w:author="Nathan Dorn" w:date="2024-06-12T13:40:00Z" w16du:dateUtc="2024-06-12T17:40:00Z">
        <w:r w:rsidR="00724FCC">
          <w:t>s</w:t>
        </w:r>
      </w:ins>
      <w:r w:rsidR="00FA2221">
        <w:t>.</w:t>
      </w:r>
      <w:r w:rsidR="00E76F3A">
        <w:t xml:space="preserve"> </w:t>
      </w:r>
      <w:r w:rsidR="00E76F3A" w:rsidRPr="00524172">
        <w:t xml:space="preserve">After </w:t>
      </w:r>
      <w:r w:rsidR="00E76F3A">
        <w:t>24 hours</w:t>
      </w:r>
      <w:r w:rsidR="00E76F3A" w:rsidRPr="00524172">
        <w:t xml:space="preserve">, </w:t>
      </w:r>
      <w:r w:rsidR="005A3BCB">
        <w:t>240</w:t>
      </w:r>
      <w:r w:rsidR="00E76F3A" w:rsidRPr="00524172">
        <w:t xml:space="preserve"> snails survived, </w:t>
      </w:r>
      <w:r w:rsidR="005A3BCB">
        <w:t>21</w:t>
      </w:r>
      <w:r w:rsidR="00E76F3A" w:rsidRPr="00524172">
        <w:t xml:space="preserve"> snails were </w:t>
      </w:r>
      <w:r w:rsidR="005A3BCB">
        <w:t>left emp</w:t>
      </w:r>
      <w:r w:rsidR="00DD47EE">
        <w:t>t</w:t>
      </w:r>
      <w:r w:rsidR="005A3BCB">
        <w:t>y</w:t>
      </w:r>
      <w:r w:rsidR="00E76F3A" w:rsidRPr="00524172">
        <w:t>,</w:t>
      </w:r>
      <w:r w:rsidR="00DD47EE">
        <w:t xml:space="preserve"> 3 snails had been c</w:t>
      </w:r>
      <w:r w:rsidR="00DB2BFD">
        <w:t>r</w:t>
      </w:r>
      <w:r w:rsidR="00DD47EE">
        <w:t>ushed/peeled</w:t>
      </w:r>
      <w:r w:rsidR="008A447E">
        <w:t>, 3 snails died on tethers, and 2 were missing.</w:t>
      </w:r>
      <w:r w:rsidR="00E76F3A" w:rsidRPr="00524172">
        <w:t xml:space="preserve"> </w:t>
      </w:r>
      <w:r w:rsidR="008D2612">
        <w:t>Only small snails were tethered, and d</w:t>
      </w:r>
      <w:r w:rsidR="00D152CF">
        <w:t>ail</w:t>
      </w:r>
      <w:r w:rsidR="00B12FC5">
        <w:t>y</w:t>
      </w:r>
      <w:r w:rsidR="00D152CF">
        <w:t xml:space="preserve"> survival for these small sizes was </w:t>
      </w:r>
      <w:r w:rsidR="00D70BB2">
        <w:t xml:space="preserve">higher (0.892) </w:t>
      </w:r>
      <w:r w:rsidR="00D152CF">
        <w:t xml:space="preserve">than </w:t>
      </w:r>
      <w:r w:rsidR="00B12FC5">
        <w:t>those in LILA</w:t>
      </w:r>
      <w:r w:rsidR="00D70BB2">
        <w:t xml:space="preserve"> (0.</w:t>
      </w:r>
      <w:r w:rsidR="001D412C">
        <w:t>821).</w:t>
      </w:r>
      <w:commentRangeEnd w:id="536"/>
      <w:r w:rsidR="00E41903">
        <w:rPr>
          <w:rStyle w:val="CommentReference"/>
          <w:rFonts w:cstheme="minorBidi"/>
        </w:rPr>
        <w:commentReference w:id="536"/>
      </w:r>
    </w:p>
    <w:p w14:paraId="05297E78" w14:textId="4DD77E5E" w:rsidR="00004CAC" w:rsidRDefault="00B260FD" w:rsidP="00EA3C28">
      <w:pPr>
        <w:pStyle w:val="NATESTYLE1CommonCollege"/>
        <w:spacing w:line="360" w:lineRule="auto"/>
        <w:jc w:val="both"/>
      </w:pPr>
      <w:r w:rsidRPr="00524172">
        <w:tab/>
      </w:r>
      <w:r w:rsidR="001B22E6">
        <w:t>T</w:t>
      </w:r>
      <w:r w:rsidR="009C4422">
        <w:t>he size-dependency</w:t>
      </w:r>
      <w:r w:rsidR="001B22E6">
        <w:t xml:space="preserve"> of </w:t>
      </w:r>
      <w:r w:rsidR="009E0B50">
        <w:t xml:space="preserve">FAS </w:t>
      </w:r>
      <w:r w:rsidR="001B22E6">
        <w:t>survival</w:t>
      </w:r>
      <w:r w:rsidR="009C4422">
        <w:t xml:space="preserve"> changed with seasons.</w:t>
      </w:r>
      <w:r w:rsidR="000D28B1">
        <w:t xml:space="preserve"> </w:t>
      </w:r>
      <w:r w:rsidR="009C4422">
        <w:t>T</w:t>
      </w:r>
      <w:r w:rsidRPr="00524172">
        <w:t xml:space="preserve">he top four models (cumulative weight = 0.95) for predicting daily survival probability included </w:t>
      </w:r>
      <w:r w:rsidR="00837676">
        <w:t>SL</w:t>
      </w:r>
      <w:r w:rsidRPr="00524172">
        <w:t xml:space="preserve">, Season, and the interaction between Length and Season (Table </w:t>
      </w:r>
      <w:r w:rsidR="00725236">
        <w:t>S2</w:t>
      </w:r>
      <w:r w:rsidRPr="00524172">
        <w:t xml:space="preserve">). The top model did not include any additional variables, but the next three best models (ΔAIC </w:t>
      </w:r>
      <w:r w:rsidR="00B94E74">
        <w:t>≤</w:t>
      </w:r>
      <w:r w:rsidRPr="00524172">
        <w:t xml:space="preserve"> </w:t>
      </w:r>
      <w:r w:rsidR="00B94E74">
        <w:t>2.74</w:t>
      </w:r>
      <w:r w:rsidRPr="00524172">
        <w:t xml:space="preserve">) included </w:t>
      </w:r>
      <w:r w:rsidR="00A045A2">
        <w:t>combinations of spatial factors</w:t>
      </w:r>
      <w:r w:rsidRPr="00524172">
        <w:t>.</w:t>
      </w:r>
      <w:r w:rsidR="00004CAC">
        <w:t xml:space="preserve"> </w:t>
      </w:r>
      <w:r w:rsidR="00E131E9">
        <w:t>The</w:t>
      </w:r>
      <w:r w:rsidRPr="00524172">
        <w:t xml:space="preserve"> parameter values </w:t>
      </w:r>
      <w:r w:rsidR="00E131E9">
        <w:t>for the spatial factors appeared to</w:t>
      </w:r>
      <w:r w:rsidRPr="00524172">
        <w:t xml:space="preserve"> provide little additional predictive capacity (</w:t>
      </w:r>
      <w:r w:rsidR="000B6982">
        <w:t xml:space="preserve">parameter </w:t>
      </w:r>
      <w:r w:rsidRPr="00524172">
        <w:rPr>
          <w:i/>
          <w:iCs/>
        </w:rPr>
        <w:t>p</w:t>
      </w:r>
      <w:r w:rsidR="000B6982">
        <w:rPr>
          <w:i/>
          <w:iCs/>
        </w:rPr>
        <w:t>-values</w:t>
      </w:r>
      <w:r w:rsidRPr="00524172">
        <w:t xml:space="preserve"> </w:t>
      </w:r>
      <w:r w:rsidR="00FF701B">
        <w:t>≥</w:t>
      </w:r>
      <w:r w:rsidRPr="00524172">
        <w:t xml:space="preserve"> 0.</w:t>
      </w:r>
      <w:r w:rsidR="00CF6311">
        <w:t>276</w:t>
      </w:r>
      <w:r w:rsidRPr="00524172">
        <w:t>)</w:t>
      </w:r>
      <w:r w:rsidR="00E131E9">
        <w:t xml:space="preserve"> to survival</w:t>
      </w:r>
      <w:r w:rsidR="007A3B39">
        <w:t>,</w:t>
      </w:r>
      <w:r w:rsidRPr="00524172">
        <w:t xml:space="preserve"> </w:t>
      </w:r>
      <w:r w:rsidR="007A3B39">
        <w:t>s</w:t>
      </w:r>
      <w:r w:rsidR="00C160A3">
        <w:t xml:space="preserve">o </w:t>
      </w:r>
      <w:r w:rsidRPr="00524172">
        <w:t xml:space="preserve">we </w:t>
      </w:r>
      <w:r w:rsidR="00C160A3">
        <w:t xml:space="preserve">restricted interpretation to the </w:t>
      </w:r>
      <w:r w:rsidR="000B6982">
        <w:t xml:space="preserve">size and season </w:t>
      </w:r>
      <w:r w:rsidRPr="00524172">
        <w:t xml:space="preserve">parameters (Figure </w:t>
      </w:r>
      <w:r w:rsidR="003146AD">
        <w:t>3</w:t>
      </w:r>
      <w:r w:rsidRPr="00524172">
        <w:t xml:space="preserve">). During the dry season, </w:t>
      </w:r>
      <w:r w:rsidR="009E0B50">
        <w:t>FAS</w:t>
      </w:r>
      <w:r w:rsidRPr="00524172">
        <w:t xml:space="preserve"> daily survival probability increased with size (z = 2.667: </w:t>
      </w:r>
      <w:r w:rsidRPr="00524172">
        <w:rPr>
          <w:i/>
          <w:iCs/>
        </w:rPr>
        <w:t>p</w:t>
      </w:r>
      <w:r w:rsidRPr="00524172">
        <w:t xml:space="preserve"> = 0.008; Figure </w:t>
      </w:r>
      <w:r w:rsidR="007C505C">
        <w:t>3</w:t>
      </w:r>
      <w:r w:rsidRPr="00524172">
        <w:t xml:space="preserve">), but in the wet season, daily survival probability </w:t>
      </w:r>
      <w:r w:rsidR="009E0B50">
        <w:t>was size independent</w:t>
      </w:r>
      <w:r w:rsidRPr="00524172">
        <w:t xml:space="preserve"> (z = -0.902: </w:t>
      </w:r>
      <w:r w:rsidRPr="00524172">
        <w:rPr>
          <w:i/>
          <w:iCs/>
        </w:rPr>
        <w:t>p</w:t>
      </w:r>
      <w:r w:rsidRPr="00524172">
        <w:t xml:space="preserve"> = 0.367; Figure </w:t>
      </w:r>
      <w:r w:rsidR="003146AD">
        <w:t>3</w:t>
      </w:r>
      <w:r w:rsidRPr="00524172">
        <w:t>).</w:t>
      </w:r>
      <w:r w:rsidR="00004CAC">
        <w:t xml:space="preserve"> </w:t>
      </w:r>
      <w:r w:rsidR="00F25FBA">
        <w:t>Small juvenile snails (</w:t>
      </w:r>
      <w:r w:rsidRPr="00524172">
        <w:t>&lt; 1</w:t>
      </w:r>
      <w:r w:rsidR="009B13CC" w:rsidRPr="00524172">
        <w:t>0</w:t>
      </w:r>
      <w:r w:rsidRPr="00524172">
        <w:t xml:space="preserve"> mm SL</w:t>
      </w:r>
      <w:r w:rsidR="00F25FBA">
        <w:t>) survived better in the wet season than the dry season</w:t>
      </w:r>
      <w:r w:rsidRPr="00524172">
        <w:t xml:space="preserve"> (Figure</w:t>
      </w:r>
      <w:r w:rsidR="003146AD">
        <w:t xml:space="preserve"> 3</w:t>
      </w:r>
      <w:r w:rsidRPr="00524172">
        <w:t>).</w:t>
      </w:r>
    </w:p>
    <w:p w14:paraId="0A1A878F" w14:textId="08347320" w:rsidR="002D08DD" w:rsidRDefault="002D08DD" w:rsidP="00EA3C28">
      <w:pPr>
        <w:pStyle w:val="NATESTYLE1CommonCollege"/>
        <w:spacing w:line="360" w:lineRule="auto"/>
        <w:jc w:val="both"/>
      </w:pPr>
      <w:r w:rsidRPr="002A77AA">
        <w:rPr>
          <w:i/>
          <w:iCs/>
        </w:rPr>
        <w:t>Predator identity</w:t>
      </w:r>
      <w:r>
        <w:t xml:space="preserve"> </w:t>
      </w:r>
    </w:p>
    <w:p w14:paraId="29814B4F" w14:textId="2DDA6F8C" w:rsidR="00FE603C" w:rsidRDefault="00FE603C" w:rsidP="00EA3C28">
      <w:pPr>
        <w:pStyle w:val="NATESTYLE1CommonCollege"/>
        <w:spacing w:line="360" w:lineRule="auto"/>
        <w:ind w:firstLine="720"/>
        <w:jc w:val="both"/>
      </w:pPr>
      <w:r>
        <w:lastRenderedPageBreak/>
        <w:t>T</w:t>
      </w:r>
      <w:r w:rsidRPr="00524172">
        <w:t>ethers retained crushed</w:t>
      </w:r>
      <w:r>
        <w:t>/peeled</w:t>
      </w:r>
      <w:r w:rsidRPr="00524172">
        <w:t xml:space="preserve"> shells when consumed by </w:t>
      </w:r>
      <w:r>
        <w:t>crayfish</w:t>
      </w:r>
      <w:r w:rsidRPr="00524172">
        <w:t xml:space="preserve"> and empty shells when consumed by </w:t>
      </w:r>
      <w:r>
        <w:rPr>
          <w:iCs/>
        </w:rPr>
        <w:t>giant water bugs</w:t>
      </w:r>
      <w:r>
        <w:t xml:space="preserve"> (</w:t>
      </w:r>
      <w:del w:id="539" w:author="Nathan Dorn" w:date="2024-06-12T12:58:00Z" w16du:dateUtc="2024-06-12T16:58:00Z">
        <w:r w:rsidDel="00140B01">
          <w:delText>Barrus, personal observation</w:delText>
        </w:r>
      </w:del>
      <w:ins w:id="540" w:author="Nathan Dorn" w:date="2024-06-12T12:58:00Z" w16du:dateUtc="2024-06-12T16:58:00Z">
        <w:r w:rsidR="00140B01">
          <w:t>supplemental</w:t>
        </w:r>
      </w:ins>
      <w:r>
        <w:t>)</w:t>
      </w:r>
      <w:ins w:id="541" w:author="Nathan Dorn" w:date="2024-06-12T12:59:00Z" w16du:dateUtc="2024-06-12T16:59:00Z">
        <w:r w:rsidR="00140B01">
          <w:t xml:space="preserve">. </w:t>
        </w:r>
      </w:ins>
      <w:del w:id="542" w:author="Nathan Dorn" w:date="2024-06-12T12:59:00Z" w16du:dateUtc="2024-06-12T16:59:00Z">
        <w:r w:rsidDel="00140B01">
          <w:delText>. The lab observations indicated that crayfish</w:delText>
        </w:r>
        <w:r w:rsidRPr="00524172" w:rsidDel="00140B01">
          <w:delText xml:space="preserve"> </w:delText>
        </w:r>
        <w:r w:rsidDel="00140B01">
          <w:delText>and</w:delText>
        </w:r>
        <w:r w:rsidRPr="00524172" w:rsidDel="00140B01">
          <w:delText xml:space="preserve"> </w:delText>
        </w:r>
        <w:r w:rsidDel="00140B01">
          <w:delText>giant water bugs did</w:delText>
        </w:r>
        <w:r w:rsidRPr="00524172" w:rsidDel="00140B01">
          <w:delText xml:space="preserve"> </w:delText>
        </w:r>
        <w:r w:rsidDel="00140B01">
          <w:delText xml:space="preserve">not </w:delText>
        </w:r>
        <w:r w:rsidRPr="00524172" w:rsidDel="00140B01">
          <w:delText>break the glue and remove snails from tethers</w:delText>
        </w:r>
        <w:r w:rsidDel="00140B01">
          <w:delText xml:space="preserve"> so </w:delText>
        </w:r>
      </w:del>
      <w:ins w:id="543" w:author="Nathan Dorn" w:date="2024-06-12T12:59:00Z" w16du:dateUtc="2024-06-12T16:59:00Z">
        <w:r w:rsidR="00140B01">
          <w:t>W</w:t>
        </w:r>
      </w:ins>
      <w:del w:id="544" w:author="Nathan Dorn" w:date="2024-06-12T12:59:00Z" w16du:dateUtc="2024-06-12T16:59:00Z">
        <w:r w:rsidDel="00140B01">
          <w:delText>w</w:delText>
        </w:r>
      </w:del>
      <w:r>
        <w:t xml:space="preserve">e interpreted lost snails as vertebrate predation. We examined the stomach and fecal contents of </w:t>
      </w:r>
      <w:r w:rsidR="00D90083">
        <w:t>g</w:t>
      </w:r>
      <w:r>
        <w:t xml:space="preserve">reater </w:t>
      </w:r>
      <w:r w:rsidR="00D90083">
        <w:t>s</w:t>
      </w:r>
      <w:r>
        <w:t xml:space="preserve">irens and </w:t>
      </w:r>
      <w:proofErr w:type="spellStart"/>
      <w:r w:rsidR="00D90083">
        <w:t>m</w:t>
      </w:r>
      <w:r>
        <w:t>ayan</w:t>
      </w:r>
      <w:proofErr w:type="spellEnd"/>
      <w:r>
        <w:t xml:space="preserve"> </w:t>
      </w:r>
      <w:r w:rsidR="00D90083">
        <w:t>c</w:t>
      </w:r>
      <w:r>
        <w:t xml:space="preserve">ichlids collected from trap-net monitoring to determine which vertebrate predators </w:t>
      </w:r>
      <w:proofErr w:type="gramStart"/>
      <w:r>
        <w:t>was</w:t>
      </w:r>
      <w:proofErr w:type="gramEnd"/>
      <w:r>
        <w:t xml:space="preserve"> likely to have removed snails from the tethers </w:t>
      </w:r>
      <w:r w:rsidRPr="007649AF">
        <w:t>(</w:t>
      </w:r>
      <w:r w:rsidR="0081006F">
        <w:t>Table S4; Figure S3</w:t>
      </w:r>
      <w:r w:rsidRPr="007649AF">
        <w:t xml:space="preserve">). The size range of snails found in </w:t>
      </w:r>
      <w:proofErr w:type="spellStart"/>
      <w:r w:rsidR="00D90083" w:rsidRPr="007649AF">
        <w:t>m</w:t>
      </w:r>
      <w:r w:rsidRPr="007649AF">
        <w:t>ayan</w:t>
      </w:r>
      <w:proofErr w:type="spellEnd"/>
      <w:r w:rsidRPr="007649AF">
        <w:t xml:space="preserve"> </w:t>
      </w:r>
      <w:r w:rsidR="00D90083" w:rsidRPr="007649AF">
        <w:t>c</w:t>
      </w:r>
      <w:r w:rsidRPr="007649AF">
        <w:t xml:space="preserve">ichlids (snails &lt; 3 mm SL) was typically smaller than hatchling </w:t>
      </w:r>
      <w:r w:rsidR="0069781C" w:rsidRPr="007649AF">
        <w:t>FAS</w:t>
      </w:r>
      <w:r w:rsidRPr="007649AF">
        <w:t xml:space="preserve"> (3 mm SL) whereas the size range of snails found in the diets of </w:t>
      </w:r>
      <w:r w:rsidR="00D90083" w:rsidRPr="007649AF">
        <w:t>g</w:t>
      </w:r>
      <w:r w:rsidRPr="007649AF">
        <w:t xml:space="preserve">reater </w:t>
      </w:r>
      <w:r w:rsidR="00D90083" w:rsidRPr="007649AF">
        <w:t>s</w:t>
      </w:r>
      <w:r w:rsidRPr="007649AF">
        <w:t xml:space="preserve">irens overlapped the sizes of juvenile </w:t>
      </w:r>
      <w:r w:rsidR="0069781C" w:rsidRPr="007649AF">
        <w:t>FAS</w:t>
      </w:r>
      <w:r w:rsidRPr="007649AF">
        <w:t xml:space="preserve"> (3-10 mm SL; Figure S</w:t>
      </w:r>
      <w:r w:rsidR="007649AF" w:rsidRPr="007649AF">
        <w:t>3</w:t>
      </w:r>
      <w:r w:rsidRPr="007649AF">
        <w:t xml:space="preserve">). And juvenile </w:t>
      </w:r>
      <w:r w:rsidR="0069781C" w:rsidRPr="007649AF">
        <w:t>FAS</w:t>
      </w:r>
      <w:r w:rsidRPr="007649AF">
        <w:t xml:space="preserve"> were found in the diets of </w:t>
      </w:r>
      <w:r w:rsidR="00D90083" w:rsidRPr="007649AF">
        <w:t>g</w:t>
      </w:r>
      <w:r w:rsidRPr="007649AF">
        <w:t xml:space="preserve">reater </w:t>
      </w:r>
      <w:r w:rsidR="00D90083" w:rsidRPr="007649AF">
        <w:t>s</w:t>
      </w:r>
      <w:r w:rsidRPr="007649AF">
        <w:t xml:space="preserve">irens but not </w:t>
      </w:r>
      <w:proofErr w:type="spellStart"/>
      <w:r w:rsidR="00834387" w:rsidRPr="007649AF">
        <w:t>m</w:t>
      </w:r>
      <w:r w:rsidRPr="007649AF">
        <w:t>ayan</w:t>
      </w:r>
      <w:proofErr w:type="spellEnd"/>
      <w:r w:rsidRPr="007649AF">
        <w:t xml:space="preserve"> </w:t>
      </w:r>
      <w:r w:rsidR="00834387" w:rsidRPr="007649AF">
        <w:t>c</w:t>
      </w:r>
      <w:r w:rsidRPr="007649AF">
        <w:t>ichlids (Figure S</w:t>
      </w:r>
      <w:r w:rsidR="007649AF" w:rsidRPr="007649AF">
        <w:t>3</w:t>
      </w:r>
      <w:r>
        <w:t>).</w:t>
      </w:r>
      <w:r w:rsidR="00490DE6">
        <w:t xml:space="preserve">  No redear sunfish were caught in the trap nets during this study. </w:t>
      </w:r>
      <w:r>
        <w:t xml:space="preserve"> From the laboratory</w:t>
      </w:r>
      <w:r w:rsidR="00490DE6">
        <w:t xml:space="preserve">, </w:t>
      </w:r>
      <w:r>
        <w:t>dietary</w:t>
      </w:r>
      <w:r w:rsidR="00490DE6">
        <w:t>, and capture</w:t>
      </w:r>
      <w:r>
        <w:t xml:space="preserve"> observations, we</w:t>
      </w:r>
      <w:r w:rsidRPr="00524172">
        <w:t xml:space="preserve"> interpreted a “crushed</w:t>
      </w:r>
      <w:r>
        <w:t>/peeled</w:t>
      </w:r>
      <w:r w:rsidRPr="00524172">
        <w:t xml:space="preserve">” shell as mortality caused by </w:t>
      </w:r>
      <w:r>
        <w:t>crayfish (Figure 4A)</w:t>
      </w:r>
      <w:r w:rsidRPr="00524172">
        <w:t xml:space="preserve">, “empty” </w:t>
      </w:r>
      <w:r>
        <w:t xml:space="preserve">shell as </w:t>
      </w:r>
      <w:r w:rsidRPr="00524172">
        <w:t xml:space="preserve">mortality caused by </w:t>
      </w:r>
      <w:r>
        <w:t>giant water bugs (Figure 4A)</w:t>
      </w:r>
      <w:r w:rsidRPr="00524172">
        <w:t xml:space="preserve">, </w:t>
      </w:r>
      <w:r>
        <w:t xml:space="preserve">a </w:t>
      </w:r>
      <w:r w:rsidRPr="00524172">
        <w:t xml:space="preserve">“missing” </w:t>
      </w:r>
      <w:r>
        <w:t xml:space="preserve">shell </w:t>
      </w:r>
      <w:r w:rsidRPr="00524172">
        <w:t xml:space="preserve">as caused </w:t>
      </w:r>
      <w:r>
        <w:t xml:space="preserve">by </w:t>
      </w:r>
      <w:r w:rsidR="00D90083">
        <w:t>g</w:t>
      </w:r>
      <w:r>
        <w:t xml:space="preserve">reater </w:t>
      </w:r>
      <w:r w:rsidR="00D90083">
        <w:t>s</w:t>
      </w:r>
      <w:r>
        <w:t>irens (Figure 4A),</w:t>
      </w:r>
      <w:r w:rsidRPr="00524172">
        <w:t xml:space="preserve"> and “dead” as a caused by something </w:t>
      </w:r>
      <w:r>
        <w:t>abiotic</w:t>
      </w:r>
      <w:r w:rsidRPr="00524172">
        <w:t>.</w:t>
      </w:r>
    </w:p>
    <w:p w14:paraId="18E0B206" w14:textId="50369016" w:rsidR="00004CAC" w:rsidRPr="00524172" w:rsidRDefault="009E0B50" w:rsidP="00EA3C28">
      <w:pPr>
        <w:pStyle w:val="NATESTYLE1CommonCollege"/>
        <w:spacing w:line="360" w:lineRule="auto"/>
        <w:ind w:firstLine="720"/>
        <w:jc w:val="both"/>
      </w:pPr>
      <w:r>
        <w:t>T</w:t>
      </w:r>
      <w:r w:rsidR="00B260FD" w:rsidRPr="00524172">
        <w:t>he mortality art</w:t>
      </w:r>
      <w:r w:rsidR="00D537D0">
        <w:t>e</w:t>
      </w:r>
      <w:r w:rsidR="00B260FD" w:rsidRPr="00524172">
        <w:t>facts</w:t>
      </w:r>
      <w:r w:rsidR="00FD75B8">
        <w:t xml:space="preserve"> of juvenile snails</w:t>
      </w:r>
      <w:r w:rsidR="00E53E73">
        <w:t xml:space="preserve"> from LILA</w:t>
      </w:r>
      <w:r w:rsidR="002D08DD">
        <w:t xml:space="preserve"> wetlands</w:t>
      </w:r>
      <w:r w:rsidR="00B260FD" w:rsidRPr="00524172">
        <w:t xml:space="preserve"> (i.e., shell conditions) indicated that</w:t>
      </w:r>
      <w:r w:rsidR="00AA3CFC">
        <w:t xml:space="preserve"> t</w:t>
      </w:r>
      <w:r w:rsidR="004472A5" w:rsidRPr="00524172">
        <w:t>here</w:t>
      </w:r>
      <w:r w:rsidR="00B260FD" w:rsidRPr="00524172">
        <w:t xml:space="preserve"> were more</w:t>
      </w:r>
      <w:r w:rsidR="00675FE3">
        <w:t xml:space="preserve"> than</w:t>
      </w:r>
      <w:r w:rsidR="00B260FD" w:rsidRPr="00524172">
        <w:t xml:space="preserve"> </w:t>
      </w:r>
      <w:r w:rsidR="006C62E9">
        <w:t>6</w:t>
      </w:r>
      <w:r w:rsidR="00B61E36">
        <w:t>0% more</w:t>
      </w:r>
      <w:r w:rsidR="009B13CC" w:rsidRPr="00524172">
        <w:t xml:space="preserve"> </w:t>
      </w:r>
      <w:r w:rsidR="00717392">
        <w:t xml:space="preserve">juvenile </w:t>
      </w:r>
      <w:r w:rsidR="009B13CC" w:rsidRPr="00524172">
        <w:t>predation events in</w:t>
      </w:r>
      <w:r w:rsidR="00B260FD" w:rsidRPr="00524172">
        <w:t xml:space="preserve"> the dry season than the wet season (Figure </w:t>
      </w:r>
      <w:r w:rsidR="00BD036C">
        <w:t>4</w:t>
      </w:r>
      <w:r w:rsidR="00B260FD" w:rsidRPr="00524172">
        <w:t>A)</w:t>
      </w:r>
      <w:r w:rsidR="001B1D22">
        <w:t>.</w:t>
      </w:r>
      <w:r w:rsidR="00A65A33">
        <w:t xml:space="preserve"> Giant </w:t>
      </w:r>
      <w:r w:rsidR="00D90083">
        <w:t>w</w:t>
      </w:r>
      <w:r w:rsidR="00A65A33">
        <w:t xml:space="preserve">ater </w:t>
      </w:r>
      <w:r w:rsidR="00BF0E1A">
        <w:t>b</w:t>
      </w:r>
      <w:r w:rsidR="00A65A33">
        <w:t>ugs</w:t>
      </w:r>
      <w:r w:rsidR="00A400B4">
        <w:t xml:space="preserve">, </w:t>
      </w:r>
      <w:r w:rsidR="00D90083">
        <w:t>c</w:t>
      </w:r>
      <w:r w:rsidR="00A400B4">
        <w:t xml:space="preserve">rayfish, and </w:t>
      </w:r>
      <w:r w:rsidR="00D90083">
        <w:t>g</w:t>
      </w:r>
      <w:r w:rsidR="00A400B4">
        <w:t xml:space="preserve">reater </w:t>
      </w:r>
      <w:r w:rsidR="00D90083">
        <w:t>s</w:t>
      </w:r>
      <w:r w:rsidR="00A400B4">
        <w:t>irens</w:t>
      </w:r>
      <w:r w:rsidR="00A65A33">
        <w:t xml:space="preserve"> were </w:t>
      </w:r>
      <w:r w:rsidR="00C11614">
        <w:t>4</w:t>
      </w:r>
      <w:r w:rsidR="00096248">
        <w:t>5</w:t>
      </w:r>
      <w:r w:rsidR="00A400B4">
        <w:t>,</w:t>
      </w:r>
      <w:r w:rsidR="00A65A33">
        <w:t xml:space="preserve"> </w:t>
      </w:r>
      <w:r w:rsidR="007E2D47">
        <w:t>6</w:t>
      </w:r>
      <w:r w:rsidR="00096248">
        <w:t>6</w:t>
      </w:r>
      <w:r w:rsidR="00A400B4">
        <w:t xml:space="preserve">, and </w:t>
      </w:r>
      <w:r w:rsidR="00BE681E">
        <w:t>7</w:t>
      </w:r>
      <w:r w:rsidR="00096248">
        <w:t xml:space="preserve">7 </w:t>
      </w:r>
      <w:r w:rsidR="004B69BE">
        <w:t>percent</w:t>
      </w:r>
      <w:r w:rsidR="00A65A33">
        <w:t xml:space="preserve"> less abundant in the wet sea</w:t>
      </w:r>
      <w:r w:rsidR="00A400B4">
        <w:t>son</w:t>
      </w:r>
      <w:r w:rsidR="00DE0425">
        <w:t xml:space="preserve"> sampling</w:t>
      </w:r>
      <w:r w:rsidR="00A400B4">
        <w:t xml:space="preserve"> than the dry season, respectively </w:t>
      </w:r>
      <w:r w:rsidR="00862ED3" w:rsidRPr="00524172">
        <w:t xml:space="preserve">(Figure </w:t>
      </w:r>
      <w:r w:rsidR="00BD036C">
        <w:t>4</w:t>
      </w:r>
      <w:r w:rsidR="00862ED3" w:rsidRPr="00524172">
        <w:t>)</w:t>
      </w:r>
      <w:r w:rsidR="007A4531" w:rsidRPr="00524172">
        <w:t>.</w:t>
      </w:r>
      <w:r w:rsidR="00A400B4">
        <w:t xml:space="preserve"> </w:t>
      </w:r>
      <w:r w:rsidR="00BB066D">
        <w:t xml:space="preserve">Except for </w:t>
      </w:r>
      <w:r w:rsidR="00BF0E1A">
        <w:t>g</w:t>
      </w:r>
      <w:r w:rsidR="00BB066D">
        <w:t xml:space="preserve">iant </w:t>
      </w:r>
      <w:r w:rsidR="00BF0E1A">
        <w:t>w</w:t>
      </w:r>
      <w:r w:rsidR="00BB066D">
        <w:t xml:space="preserve">ater </w:t>
      </w:r>
      <w:r w:rsidR="00BF0E1A">
        <w:t>b</w:t>
      </w:r>
      <w:r w:rsidR="00BB066D">
        <w:t>u</w:t>
      </w:r>
      <w:r w:rsidR="00E4456A">
        <w:t>g</w:t>
      </w:r>
      <w:r w:rsidR="00BB066D">
        <w:t>s, p</w:t>
      </w:r>
      <w:r w:rsidR="00A400B4">
        <w:t>er-capita</w:t>
      </w:r>
      <w:r w:rsidR="00004CAC">
        <w:t xml:space="preserve"> </w:t>
      </w:r>
      <w:r w:rsidR="00A400B4">
        <w:t>predation</w:t>
      </w:r>
      <w:r w:rsidR="00DE0425">
        <w:t xml:space="preserve"> (artefacts/abundance)</w:t>
      </w:r>
      <w:r w:rsidR="00BB066D">
        <w:t xml:space="preserve"> increased in the warmer wet season. </w:t>
      </w:r>
      <w:r w:rsidR="003B3D11">
        <w:t>Although</w:t>
      </w:r>
      <w:r w:rsidR="00BB066D">
        <w:t xml:space="preserve"> </w:t>
      </w:r>
      <w:r w:rsidR="005A69E9">
        <w:t xml:space="preserve">predator </w:t>
      </w:r>
      <w:r w:rsidR="00BB066D">
        <w:t xml:space="preserve">abundance and per-capita predation rates were not explored in </w:t>
      </w:r>
      <w:r w:rsidR="00C51688">
        <w:t>WCA3A</w:t>
      </w:r>
      <w:r w:rsidR="00BB066D">
        <w:t xml:space="preserve">, </w:t>
      </w:r>
      <w:r w:rsidR="00B712D6">
        <w:t>the season</w:t>
      </w:r>
      <w:r w:rsidR="00297CCE">
        <w:t xml:space="preserve">al </w:t>
      </w:r>
      <w:r w:rsidR="00E4456A">
        <w:t>change</w:t>
      </w:r>
      <w:r w:rsidR="005A69E9">
        <w:t xml:space="preserve"> in art</w:t>
      </w:r>
      <w:r w:rsidR="00DE0425">
        <w:t>e</w:t>
      </w:r>
      <w:r w:rsidR="005A69E9">
        <w:t>fact</w:t>
      </w:r>
      <w:r w:rsidR="00B712D6">
        <w:t xml:space="preserve"> counts in </w:t>
      </w:r>
      <w:r w:rsidR="003B3D11">
        <w:t>WCA3A</w:t>
      </w:r>
      <w:r w:rsidR="00B712D6">
        <w:t xml:space="preserve"> were consistent with those found in LILA</w:t>
      </w:r>
      <w:r w:rsidR="00E60767">
        <w:t xml:space="preserve">, except </w:t>
      </w:r>
      <w:r w:rsidR="00DE0425">
        <w:t>vertebrate predation (</w:t>
      </w:r>
      <w:r w:rsidR="00370916">
        <w:t>missing artefact</w:t>
      </w:r>
      <w:r w:rsidR="00E24A5B">
        <w:t>s</w:t>
      </w:r>
      <w:r w:rsidR="00DE0425">
        <w:t>)</w:t>
      </w:r>
      <w:r w:rsidR="00656503">
        <w:t xml:space="preserve"> </w:t>
      </w:r>
      <w:r w:rsidR="00F030D1">
        <w:t xml:space="preserve">was </w:t>
      </w:r>
      <w:r w:rsidR="00DE0425">
        <w:t xml:space="preserve">essentially </w:t>
      </w:r>
      <w:r w:rsidR="002654FC">
        <w:t>absent.</w:t>
      </w:r>
    </w:p>
    <w:bookmarkEnd w:id="526"/>
    <w:p w14:paraId="7B95B5AB" w14:textId="75F24D40" w:rsidR="00004CAC" w:rsidRPr="00C6515F" w:rsidRDefault="00B260FD" w:rsidP="00EA3C28">
      <w:pPr>
        <w:pStyle w:val="Heading2"/>
        <w:spacing w:before="0" w:line="360" w:lineRule="auto"/>
        <w:jc w:val="both"/>
      </w:pPr>
      <w:r w:rsidRPr="00524172">
        <w:t>Seasonal Population</w:t>
      </w:r>
      <w:r w:rsidR="003244F7">
        <w:t>-</w:t>
      </w:r>
      <w:r w:rsidRPr="00524172">
        <w:t>Level Effects</w:t>
      </w:r>
    </w:p>
    <w:p w14:paraId="2F53949F" w14:textId="100C6B72" w:rsidR="00004CAC" w:rsidRPr="00524172" w:rsidRDefault="00B260FD" w:rsidP="00EA3C28">
      <w:pPr>
        <w:pStyle w:val="NATESTYLE1CommonCollege"/>
        <w:spacing w:line="360" w:lineRule="auto"/>
        <w:jc w:val="both"/>
      </w:pPr>
      <w:bookmarkStart w:id="545" w:name="_Hlk98959510"/>
      <w:r w:rsidRPr="00524172">
        <w:tab/>
      </w:r>
      <w:r w:rsidR="006D7996">
        <w:t xml:space="preserve">There was </w:t>
      </w:r>
      <w:r w:rsidR="00712733">
        <w:t>variation</w:t>
      </w:r>
      <w:r w:rsidR="0044495A">
        <w:t xml:space="preserve"> in</w:t>
      </w:r>
      <w:r w:rsidR="006D7996">
        <w:t xml:space="preserve"> the measured survival and </w:t>
      </w:r>
      <w:r w:rsidR="002836F8">
        <w:t>growth</w:t>
      </w:r>
      <w:r w:rsidR="006D7996">
        <w:t xml:space="preserve"> </w:t>
      </w:r>
      <w:r w:rsidR="00D30F67">
        <w:t>parameters across sites</w:t>
      </w:r>
      <w:r w:rsidR="003B3D11">
        <w:t xml:space="preserve"> and</w:t>
      </w:r>
      <w:r w:rsidR="00D30F67">
        <w:t xml:space="preserve"> seasons</w:t>
      </w:r>
      <w:r w:rsidR="0044495A">
        <w:t xml:space="preserve"> (Figure </w:t>
      </w:r>
      <w:r w:rsidR="00120926">
        <w:t>5</w:t>
      </w:r>
      <w:r w:rsidR="0044495A">
        <w:t>)</w:t>
      </w:r>
      <w:r w:rsidR="00D30F67">
        <w:t>.</w:t>
      </w:r>
      <w:r w:rsidR="00120926">
        <w:t xml:space="preserve"> </w:t>
      </w:r>
      <w:r w:rsidR="00F030D1">
        <w:t xml:space="preserve">Growth </w:t>
      </w:r>
      <w:r w:rsidR="00A61B40">
        <w:t>was</w:t>
      </w:r>
      <w:r w:rsidR="00120926">
        <w:t xml:space="preserve"> higher in the wet season than the dry season (Figure 5, </w:t>
      </w:r>
      <w:r w:rsidR="00393A4A">
        <w:t>Figure S</w:t>
      </w:r>
      <w:r w:rsidR="007649AF">
        <w:t>2</w:t>
      </w:r>
      <w:r w:rsidR="00120926">
        <w:t xml:space="preserve">). </w:t>
      </w:r>
      <w:r w:rsidR="000F554B">
        <w:t>H</w:t>
      </w:r>
      <w:r w:rsidR="006F7964">
        <w:t xml:space="preserve">igh </w:t>
      </w:r>
      <w:r w:rsidR="00521094">
        <w:t>juvenile survival</w:t>
      </w:r>
      <w:r w:rsidR="00FC7111">
        <w:t xml:space="preserve"> from cages </w:t>
      </w:r>
      <w:r w:rsidR="006F7964">
        <w:t xml:space="preserve">without </w:t>
      </w:r>
      <w:r w:rsidR="00844A24">
        <w:t xml:space="preserve">natural </w:t>
      </w:r>
      <w:r w:rsidR="006F7964">
        <w:t>predator</w:t>
      </w:r>
      <w:r w:rsidR="00844A24">
        <w:t xml:space="preserve"> </w:t>
      </w:r>
      <w:r w:rsidR="00D345DB">
        <w:t>assemblages</w:t>
      </w:r>
      <w:r w:rsidR="006F7964">
        <w:t xml:space="preserve"> </w:t>
      </w:r>
      <w:r w:rsidR="000014FC">
        <w:t xml:space="preserve">in LILA </w:t>
      </w:r>
      <w:r w:rsidR="00D345DB">
        <w:t xml:space="preserve">predicted a </w:t>
      </w:r>
      <w:r w:rsidR="006D0B45">
        <w:t>favorable recruitment regardless of season</w:t>
      </w:r>
      <w:r w:rsidR="00821F82">
        <w:t xml:space="preserve"> </w:t>
      </w:r>
      <w:r w:rsidR="000E4D60">
        <w:t xml:space="preserve">(Figure </w:t>
      </w:r>
      <w:r w:rsidR="00393A4A">
        <w:t>5</w:t>
      </w:r>
      <w:r w:rsidR="000E4D60">
        <w:t>)</w:t>
      </w:r>
      <w:r w:rsidR="00385A85">
        <w:t>.</w:t>
      </w:r>
      <w:bookmarkEnd w:id="545"/>
      <w:r w:rsidR="000F554B">
        <w:t xml:space="preserve"> </w:t>
      </w:r>
      <w:r w:rsidR="004810FA">
        <w:t xml:space="preserve">With natural predator regimes, the dry season had lower survival and </w:t>
      </w:r>
      <w:r w:rsidR="000014FC">
        <w:t>slower growth</w:t>
      </w:r>
      <w:r w:rsidR="004810FA">
        <w:t xml:space="preserve"> </w:t>
      </w:r>
      <w:r w:rsidR="00D124AA">
        <w:t xml:space="preserve">and when applied to the model would predict </w:t>
      </w:r>
      <w:r w:rsidR="006D0B45">
        <w:t>poor recruitment</w:t>
      </w:r>
      <w:r w:rsidR="004810FA">
        <w:t xml:space="preserve"> regardless of</w:t>
      </w:r>
      <w:r w:rsidR="00D124AA">
        <w:t xml:space="preserve"> wetland</w:t>
      </w:r>
      <w:r w:rsidR="000D43DF">
        <w:t xml:space="preserve"> site</w:t>
      </w:r>
      <w:r w:rsidR="004810FA">
        <w:t xml:space="preserve"> (Figure </w:t>
      </w:r>
      <w:r w:rsidR="00393A4A">
        <w:t>5</w:t>
      </w:r>
      <w:r w:rsidR="004810FA">
        <w:t xml:space="preserve">). In contrast, the wet season had higher survival rates and </w:t>
      </w:r>
      <w:r w:rsidR="000D43DF">
        <w:t xml:space="preserve">higher </w:t>
      </w:r>
      <w:proofErr w:type="spellStart"/>
      <w:r w:rsidR="000D43DF">
        <w:t>growt</w:t>
      </w:r>
      <w:proofErr w:type="spellEnd"/>
      <w:r w:rsidR="00310828">
        <w:t xml:space="preserve"> </w:t>
      </w:r>
      <w:r w:rsidR="004810FA">
        <w:t>result</w:t>
      </w:r>
      <w:r w:rsidR="00310828">
        <w:t>ing</w:t>
      </w:r>
      <w:r w:rsidR="004810FA">
        <w:t xml:space="preserve"> in replacement</w:t>
      </w:r>
      <w:r w:rsidR="000B4CC1">
        <w:t xml:space="preserve"> (LILA and WCA</w:t>
      </w:r>
      <w:r w:rsidR="000D43DF">
        <w:t xml:space="preserve">3A site </w:t>
      </w:r>
      <w:r w:rsidR="000B4CC1">
        <w:t>3)</w:t>
      </w:r>
      <w:r w:rsidR="004810FA">
        <w:t xml:space="preserve"> or</w:t>
      </w:r>
      <w:r w:rsidR="000D43DF">
        <w:t xml:space="preserve"> even</w:t>
      </w:r>
      <w:r w:rsidR="004810FA">
        <w:t xml:space="preserve"> </w:t>
      </w:r>
      <w:r w:rsidR="00310828">
        <w:t xml:space="preserve">favorable recruitment </w:t>
      </w:r>
      <w:r w:rsidR="000B4CC1">
        <w:t>(WC</w:t>
      </w:r>
      <w:r w:rsidR="000D43DF">
        <w:t>A3A site</w:t>
      </w:r>
      <w:r w:rsidR="001A4CB6">
        <w:t xml:space="preserve"> </w:t>
      </w:r>
      <w:r w:rsidR="000B4CC1">
        <w:t xml:space="preserve">2; </w:t>
      </w:r>
      <w:r w:rsidR="004810FA">
        <w:t xml:space="preserve">Figure </w:t>
      </w:r>
      <w:r w:rsidR="00393A4A">
        <w:t>5</w:t>
      </w:r>
      <w:r w:rsidR="004810FA">
        <w:t xml:space="preserve">). </w:t>
      </w:r>
      <w:r w:rsidR="000D43DF">
        <w:t xml:space="preserve">Snails in </w:t>
      </w:r>
      <w:r w:rsidR="000A0B7C">
        <w:t>WCA3A</w:t>
      </w:r>
      <w:r w:rsidR="000D43DF">
        <w:t xml:space="preserve"> </w:t>
      </w:r>
      <w:r w:rsidR="00A30AEB">
        <w:t xml:space="preserve">had </w:t>
      </w:r>
      <w:r w:rsidR="000D43DF">
        <w:t>faster growth</w:t>
      </w:r>
      <w:r w:rsidR="00A30AEB">
        <w:t xml:space="preserve"> than </w:t>
      </w:r>
      <w:r w:rsidR="000D43DF">
        <w:t xml:space="preserve">those </w:t>
      </w:r>
      <w:r w:rsidR="00A30AEB">
        <w:t>i</w:t>
      </w:r>
      <w:r w:rsidR="00073E07">
        <w:t xml:space="preserve">n LILA </w:t>
      </w:r>
      <w:r w:rsidR="00073E07">
        <w:lastRenderedPageBreak/>
        <w:t xml:space="preserve">(Figure </w:t>
      </w:r>
      <w:r w:rsidR="00393A4A">
        <w:t>5</w:t>
      </w:r>
      <w:r w:rsidR="00073E07">
        <w:t xml:space="preserve">). </w:t>
      </w:r>
      <w:r w:rsidR="00EC48D8">
        <w:t>T</w:t>
      </w:r>
      <w:r w:rsidR="00073E07">
        <w:t>he combined effects</w:t>
      </w:r>
      <w:r w:rsidR="000D43DF">
        <w:t>,</w:t>
      </w:r>
      <w:r w:rsidR="00073E07">
        <w:t xml:space="preserve"> weighted by seasonal differences in </w:t>
      </w:r>
      <w:r w:rsidR="000D43DF">
        <w:t xml:space="preserve">egg laying, </w:t>
      </w:r>
      <w:r w:rsidR="009F4DC2">
        <w:t xml:space="preserve">resulted in </w:t>
      </w:r>
      <w:r w:rsidR="001A4CB6">
        <w:t xml:space="preserve">annual mortality and growth parameters that predicted </w:t>
      </w:r>
      <w:r w:rsidR="009F4DC2">
        <w:t>declining populations</w:t>
      </w:r>
      <w:r w:rsidR="00025C85">
        <w:t>, except for WCA</w:t>
      </w:r>
      <w:r w:rsidR="001A4CB6">
        <w:t xml:space="preserve">3A site </w:t>
      </w:r>
      <w:r w:rsidR="00025C85">
        <w:t>2 which</w:t>
      </w:r>
      <w:r w:rsidR="00A12561">
        <w:t xml:space="preserve"> </w:t>
      </w:r>
      <w:r w:rsidR="001A4CB6">
        <w:t>had confidence intervals that slightly</w:t>
      </w:r>
      <w:r w:rsidR="00C46790">
        <w:t xml:space="preserve"> </w:t>
      </w:r>
      <w:r w:rsidR="00025C85">
        <w:t>overlapped</w:t>
      </w:r>
      <w:r w:rsidR="002409C6">
        <w:t xml:space="preserve"> the</w:t>
      </w:r>
      <w:r w:rsidR="00025C85">
        <w:t xml:space="preserve"> </w:t>
      </w:r>
      <w:r w:rsidR="00DA1116">
        <w:t>zero-growth</w:t>
      </w:r>
      <w:r w:rsidR="00AD0A21">
        <w:t xml:space="preserve"> </w:t>
      </w:r>
      <w:r w:rsidR="00AB2515">
        <w:t>isocline</w:t>
      </w:r>
      <w:r w:rsidR="002409C6">
        <w:t xml:space="preserve"> </w:t>
      </w:r>
      <w:r w:rsidR="00AD0A21">
        <w:t xml:space="preserve">created with </w:t>
      </w:r>
      <w:r w:rsidR="007053B2">
        <w:t>good</w:t>
      </w:r>
      <w:r w:rsidR="002409C6">
        <w:t xml:space="preserve"> hydrologic</w:t>
      </w:r>
      <w:r w:rsidR="00AD0A21">
        <w:t xml:space="preserve"> egg-laying</w:t>
      </w:r>
      <w:r w:rsidR="002409C6">
        <w:t xml:space="preserve"> conditions</w:t>
      </w:r>
      <w:r w:rsidR="00FF4CE3">
        <w:t xml:space="preserve"> </w:t>
      </w:r>
      <w:r w:rsidR="00AB2515">
        <w:t xml:space="preserve">(Figure </w:t>
      </w:r>
      <w:r w:rsidR="00393A4A">
        <w:t>5</w:t>
      </w:r>
      <w:r w:rsidR="00AB2515">
        <w:t>).</w:t>
      </w:r>
    </w:p>
    <w:p w14:paraId="53B1B07C" w14:textId="3B742FA8" w:rsidR="00B260FD" w:rsidRDefault="00B260FD" w:rsidP="00EA3C28">
      <w:pPr>
        <w:pStyle w:val="Heading1"/>
        <w:spacing w:before="0" w:line="360" w:lineRule="auto"/>
        <w:jc w:val="both"/>
      </w:pPr>
      <w:r w:rsidRPr="00524172">
        <w:t>Discussion</w:t>
      </w:r>
    </w:p>
    <w:p w14:paraId="79806724" w14:textId="2D8470B4" w:rsidR="00004CAC" w:rsidRDefault="00E55BE4" w:rsidP="00EA3C28">
      <w:pPr>
        <w:pStyle w:val="NATESTYLE1CommonCollege"/>
        <w:spacing w:line="360" w:lineRule="auto"/>
        <w:jc w:val="both"/>
      </w:pPr>
      <w:bookmarkStart w:id="546" w:name="_Hlk98959567"/>
      <w:r>
        <w:t>We used a stage structured population model to produce</w:t>
      </w:r>
      <w:r w:rsidR="00B260FD" w:rsidRPr="00524172">
        <w:t xml:space="preserve"> zero</w:t>
      </w:r>
      <w:r w:rsidR="00016DDD">
        <w:t>- population</w:t>
      </w:r>
      <w:r w:rsidR="00B260FD" w:rsidRPr="00524172">
        <w:t xml:space="preserve"> growth isoclines </w:t>
      </w:r>
      <w:r>
        <w:t>illustrating</w:t>
      </w:r>
      <w:r w:rsidR="00DD03B1" w:rsidRPr="00524172">
        <w:t xml:space="preserve"> </w:t>
      </w:r>
      <w:r w:rsidR="00B260FD" w:rsidRPr="00524172">
        <w:t xml:space="preserve">the interactive effects of </w:t>
      </w:r>
      <w:r w:rsidR="002836F8">
        <w:t>growth</w:t>
      </w:r>
      <w:r w:rsidR="00B260FD" w:rsidRPr="00524172">
        <w:t xml:space="preserve"> and survival</w:t>
      </w:r>
      <w:r w:rsidR="00426B6E">
        <w:t xml:space="preserve"> for natural populations of a </w:t>
      </w:r>
      <w:r w:rsidR="00BE77D2">
        <w:t xml:space="preserve">freshwater </w:t>
      </w:r>
      <w:r w:rsidR="00426B6E">
        <w:t>gastropod</w:t>
      </w:r>
      <w:r>
        <w:t xml:space="preserve"> with size-dependent </w:t>
      </w:r>
      <w:r w:rsidR="00B164A1">
        <w:t>survival</w:t>
      </w:r>
      <w:r w:rsidR="00B260FD" w:rsidRPr="00524172">
        <w:t>.</w:t>
      </w:r>
      <w:r w:rsidR="00AA50D0">
        <w:t xml:space="preserve"> The approach is potentially applicable to any size-structured </w:t>
      </w:r>
      <w:r w:rsidR="00AD0A21">
        <w:t>predator-prey</w:t>
      </w:r>
      <w:r w:rsidR="00AA50D0">
        <w:t xml:space="preserve"> interaction. </w:t>
      </w:r>
      <w:r w:rsidR="00545183">
        <w:t>The model</w:t>
      </w:r>
      <w:r w:rsidR="003D4FAA">
        <w:t xml:space="preserve"> provided vital rate target regions that might produce growing or declining</w:t>
      </w:r>
      <w:r w:rsidR="00545183">
        <w:t xml:space="preserve"> FAS</w:t>
      </w:r>
      <w:r w:rsidR="003D4FAA">
        <w:t xml:space="preserve"> populations</w:t>
      </w:r>
      <w:r w:rsidR="00545183">
        <w:t xml:space="preserve">, but </w:t>
      </w:r>
      <w:r w:rsidR="00670745">
        <w:t>FAS populations were so sparse that it was impossible to verify population-level predictions</w:t>
      </w:r>
      <w:r w:rsidR="003D4FAA">
        <w:t xml:space="preserve">. </w:t>
      </w:r>
      <w:r w:rsidR="00FD6AF5" w:rsidRPr="00524172">
        <w:t>Independent</w:t>
      </w:r>
      <w:r w:rsidR="00426B6E">
        <w:t>ly measured</w:t>
      </w:r>
      <w:r w:rsidR="00FD6AF5" w:rsidRPr="00524172">
        <w:t xml:space="preserve"> </w:t>
      </w:r>
      <w:r w:rsidR="00B260FD" w:rsidRPr="00524172">
        <w:t xml:space="preserve">parameters </w:t>
      </w:r>
      <w:r w:rsidR="00426B6E">
        <w:t>in field settings</w:t>
      </w:r>
      <w:r w:rsidR="00B260FD" w:rsidRPr="00524172">
        <w:t xml:space="preserve"> </w:t>
      </w:r>
      <w:r w:rsidR="00DE3C6F">
        <w:t>confirm</w:t>
      </w:r>
      <w:r w:rsidR="00A17483">
        <w:t>ed</w:t>
      </w:r>
      <w:r w:rsidR="00DE3C6F">
        <w:t xml:space="preserve"> the size-</w:t>
      </w:r>
      <w:r w:rsidR="00EE020E">
        <w:t>dependent survival</w:t>
      </w:r>
      <w:r w:rsidR="00A17483">
        <w:t xml:space="preserve"> of the snail</w:t>
      </w:r>
      <w:r w:rsidR="00DE3C6F">
        <w:t xml:space="preserve">, </w:t>
      </w:r>
      <w:r w:rsidR="000955CB">
        <w:t xml:space="preserve">uncovered a seasonal-dependency </w:t>
      </w:r>
      <w:r w:rsidR="009F2702">
        <w:t>relationship,</w:t>
      </w:r>
      <w:r w:rsidR="000955CB">
        <w:t xml:space="preserve"> and </w:t>
      </w:r>
      <w:r w:rsidR="00A17483">
        <w:t xml:space="preserve">identified </w:t>
      </w:r>
      <w:r w:rsidR="00231E01">
        <w:t xml:space="preserve">responsible </w:t>
      </w:r>
      <w:r w:rsidR="00A17483">
        <w:t>predator</w:t>
      </w:r>
      <w:r w:rsidR="007407B4">
        <w:t>s</w:t>
      </w:r>
      <w:r w:rsidR="00A17483">
        <w:t xml:space="preserve">. </w:t>
      </w:r>
      <w:r w:rsidR="007407B4">
        <w:t>The seasonal measurements allowed us to compare existing rates to the theoretical isocline and conclude that populations are static or declining</w:t>
      </w:r>
      <w:r w:rsidR="00F36ADC">
        <w:t xml:space="preserve"> when parameters are averaged</w:t>
      </w:r>
      <w:r w:rsidR="009B4EA9">
        <w:t xml:space="preserve"> over the reproductive season</w:t>
      </w:r>
      <w:r w:rsidR="007407B4">
        <w:t xml:space="preserve">, but that </w:t>
      </w:r>
      <w:r w:rsidR="00811602">
        <w:t>survival</w:t>
      </w:r>
      <w:r w:rsidR="007407B4">
        <w:t xml:space="preserve"> and </w:t>
      </w:r>
      <w:r w:rsidR="002836F8">
        <w:t>growth</w:t>
      </w:r>
      <w:r w:rsidR="007407B4">
        <w:t xml:space="preserve"> </w:t>
      </w:r>
      <w:r w:rsidR="00F36ADC">
        <w:t xml:space="preserve">parameters </w:t>
      </w:r>
      <w:r w:rsidR="007407B4">
        <w:t>are particularly poor in the dry season</w:t>
      </w:r>
      <w:r w:rsidR="00F36ADC">
        <w:t xml:space="preserve"> (across both wetlands). The results</w:t>
      </w:r>
      <w:r w:rsidR="00B260FD" w:rsidRPr="00524172">
        <w:t xml:space="preserve"> produce novel </w:t>
      </w:r>
      <w:r w:rsidR="00697267">
        <w:t>hypothese</w:t>
      </w:r>
      <w:r w:rsidR="00697267" w:rsidRPr="00524172">
        <w:t xml:space="preserve">s </w:t>
      </w:r>
      <w:r w:rsidR="00B260FD" w:rsidRPr="00524172">
        <w:t xml:space="preserve">about </w:t>
      </w:r>
      <w:r w:rsidR="00697267">
        <w:t xml:space="preserve">environmental variation </w:t>
      </w:r>
      <w:r w:rsidR="00AF4450">
        <w:t xml:space="preserve">and predator control </w:t>
      </w:r>
      <w:r w:rsidR="00697267">
        <w:t xml:space="preserve">that might </w:t>
      </w:r>
      <w:r w:rsidR="00171C1D">
        <w:t>limit</w:t>
      </w:r>
      <w:r w:rsidR="00D328F4">
        <w:t xml:space="preserve"> </w:t>
      </w:r>
      <w:r w:rsidR="00EE69BC">
        <w:t xml:space="preserve">the </w:t>
      </w:r>
      <w:r w:rsidR="009B4EA9">
        <w:t>FAS</w:t>
      </w:r>
      <w:r w:rsidR="00697267">
        <w:t xml:space="preserve"> in the Everglades</w:t>
      </w:r>
      <w:r w:rsidR="00B260FD" w:rsidRPr="00524172">
        <w:t>.</w:t>
      </w:r>
      <w:r w:rsidR="00004CAC">
        <w:t xml:space="preserve"> </w:t>
      </w:r>
    </w:p>
    <w:p w14:paraId="46F6A024" w14:textId="61DD5D31" w:rsidR="009F2953" w:rsidRPr="00550E38" w:rsidRDefault="009F2953" w:rsidP="00EA3C28">
      <w:pPr>
        <w:pStyle w:val="NATESTYLE1CommonCollege"/>
        <w:spacing w:line="360" w:lineRule="auto"/>
        <w:jc w:val="both"/>
        <w:rPr>
          <w:i/>
          <w:iCs/>
        </w:rPr>
      </w:pPr>
      <w:r w:rsidRPr="00550E38">
        <w:rPr>
          <w:i/>
          <w:iCs/>
        </w:rPr>
        <w:t xml:space="preserve">Seasonal </w:t>
      </w:r>
      <w:r w:rsidR="00AF6997">
        <w:rPr>
          <w:i/>
          <w:iCs/>
        </w:rPr>
        <w:t xml:space="preserve">FAS </w:t>
      </w:r>
      <w:r w:rsidRPr="00550E38">
        <w:rPr>
          <w:i/>
          <w:iCs/>
        </w:rPr>
        <w:t xml:space="preserve">survival and </w:t>
      </w:r>
      <w:r w:rsidR="00AF6997">
        <w:rPr>
          <w:i/>
          <w:iCs/>
        </w:rPr>
        <w:t>growth</w:t>
      </w:r>
    </w:p>
    <w:p w14:paraId="6E54AEDF" w14:textId="4DFC8175" w:rsidR="001F0C62" w:rsidRDefault="001F0C62" w:rsidP="00EA3C28">
      <w:pPr>
        <w:pStyle w:val="NATESTYLE1CommonCollege"/>
        <w:spacing w:line="360" w:lineRule="auto"/>
        <w:jc w:val="both"/>
      </w:pPr>
      <w:bookmarkStart w:id="547" w:name="_Hlk96768125"/>
      <w:bookmarkStart w:id="548" w:name="_Hlk98959647"/>
      <w:bookmarkEnd w:id="546"/>
      <w:r w:rsidRPr="00524172">
        <w:t>Calculating size-dependent survival for small animals like freshwater invertebrates is challenging.</w:t>
      </w:r>
      <w:r>
        <w:t xml:space="preserve"> </w:t>
      </w:r>
      <w:r w:rsidRPr="00524172">
        <w:t xml:space="preserve">Traditional techniques (e.g. mark-recapture, individual tracking) are problematic because juvenile </w:t>
      </w:r>
      <w:r w:rsidR="0069781C">
        <w:t>FAS</w:t>
      </w:r>
      <w:r w:rsidRPr="00524172">
        <w:t xml:space="preserve"> are difficult to capture, cannot be individually and reliably tracked, and are typically found at </w:t>
      </w:r>
      <w:r w:rsidR="00AF6997">
        <w:t xml:space="preserve">exceedingly </w:t>
      </w:r>
      <w:r w:rsidRPr="00524172">
        <w:t xml:space="preserve">low densities in the Everglades </w:t>
      </w:r>
      <w:r w:rsidR="00AF6997">
        <w:t xml:space="preserve">(including </w:t>
      </w:r>
      <w:r w:rsidRPr="00524172">
        <w:t>LILA</w:t>
      </w:r>
      <w:r w:rsidR="00AF6997">
        <w:t xml:space="preserve"> wetlands;</w:t>
      </w:r>
      <w:r>
        <w:t xml:space="preserve"> </w:t>
      </w:r>
      <w:r w:rsidRPr="00524172">
        <w:fldChar w:fldCharType="begin" w:fldLock="1"/>
      </w:r>
      <w:r w:rsidR="00546621">
        <w:instrText xml:space="preserve"> ADDIN ZOTERO_ITEM CSL_CITATION {"citationID":"mUOXq4Kw","properties":{"formattedCitation":"(Drumheller et al., 2022; Gutierre et al., 2019)","plainCitation":"(Drumheller et al., 2022; Gutierre et al., 2019)","dontUpdate":true,"noteIndex":0},"citationItems":[{"id":"qDtGyITR/elOgObMS","uris":["http://www.mendeley.com/documents/?uuid=682d1b12-fc5c-47de-87c6-996cc402b3d4"],"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congener","type":"article-journal"}},{"id":"qDtGyITR/DbbxZ5dR","uris":["http://www.mendeley.com/documents/?uuid=e20bb10a-8f74-4c40-ac69-fffb0d9ef1c5"],"itemData":{"DOI":"10.3390/d11100183","ISSN":"14242818","abstract":"The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-3","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lake","type":"article-journal","volume":"11"}}],"schema":"https://github.com/citation-style-language/schema/raw/master/csl-citation.json"} </w:instrText>
      </w:r>
      <w:r w:rsidRPr="00524172">
        <w:fldChar w:fldCharType="separate"/>
      </w:r>
      <w:r w:rsidRPr="00B41503">
        <w:t>Drumheller et al., 2022; Gutierre et al., 2019)</w:t>
      </w:r>
      <w:r w:rsidRPr="00524172">
        <w:fldChar w:fldCharType="end"/>
      </w:r>
      <w:r w:rsidRPr="00524172">
        <w:t>.</w:t>
      </w:r>
      <w:r>
        <w:t xml:space="preserve"> </w:t>
      </w:r>
      <w:r w:rsidRPr="00524172">
        <w:t xml:space="preserve">Tethering is an experimental method to measure survival and </w:t>
      </w:r>
      <w:r w:rsidR="00DF19BE">
        <w:t xml:space="preserve">could </w:t>
      </w:r>
      <w:r w:rsidR="00E25D2B">
        <w:t>potentially</w:t>
      </w:r>
      <w:r w:rsidR="00E25D2B" w:rsidRPr="00524172">
        <w:t xml:space="preserve"> inflate</w:t>
      </w:r>
      <w:r w:rsidRPr="00524172">
        <w:t xml:space="preserve"> mortality estimates</w:t>
      </w:r>
      <w:r>
        <w:t xml:space="preserve"> </w:t>
      </w:r>
      <w:r w:rsidR="00DF19BE">
        <w:t xml:space="preserve">of prey but the concern is greatest for </w:t>
      </w:r>
      <w:r w:rsidRPr="00524172">
        <w:t xml:space="preserve">highly mobile </w:t>
      </w:r>
      <w:r>
        <w:t>prey</w:t>
      </w:r>
      <w:r w:rsidRPr="00524172">
        <w:t xml:space="preserve"> </w:t>
      </w:r>
      <w:r w:rsidR="00DF19BE">
        <w:t>for which tethers</w:t>
      </w:r>
      <w:r w:rsidRPr="00524172">
        <w:t xml:space="preserve"> limit antipredator behaviors</w:t>
      </w:r>
      <w:r>
        <w:t xml:space="preserve"> </w:t>
      </w:r>
      <w:r w:rsidRPr="00524172">
        <w:fldChar w:fldCharType="begin" w:fldLock="1"/>
      </w:r>
      <w:r w:rsidR="00546621">
        <w:instrText xml:space="preserve"> ADDIN ZOTERO_ITEM CSL_CITATION {"citationID":"tnZRIwCC","properties":{"formattedCitation":"(Baker &amp; Waltham, 2020)","plainCitation":"(Baker &amp; Waltham, 2020)","noteIndex":0},"citationItems":[{"id":"qDtGyITR/8VgqWuo2","uris":["http://www.mendeley.com/documents/?uuid=560f9a0f-7656-4789-8489-cd47b4eeb137"],"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caution","type":"article-journal","volume":"523"}}],"schema":"https://github.com/citation-style-language/schema/raw/master/csl-citation.json"} </w:instrText>
      </w:r>
      <w:r w:rsidRPr="00524172">
        <w:fldChar w:fldCharType="separate"/>
      </w:r>
      <w:r w:rsidRPr="00B41503">
        <w:t>(Baker &amp; Waltham, 2020)</w:t>
      </w:r>
      <w:r w:rsidRPr="00524172">
        <w:fldChar w:fldCharType="end"/>
      </w:r>
      <w:r w:rsidRPr="00524172">
        <w:t>.</w:t>
      </w:r>
      <w:r>
        <w:t xml:space="preserve"> </w:t>
      </w:r>
      <w:r w:rsidR="00DF19BE">
        <w:t>T</w:t>
      </w:r>
      <w:r w:rsidRPr="00524172">
        <w:t>ethering offer</w:t>
      </w:r>
      <w:r w:rsidR="00F4577D">
        <w:t>ed</w:t>
      </w:r>
      <w:r w:rsidRPr="00524172">
        <w:t xml:space="preserve"> the only feasible method for determining juvenile </w:t>
      </w:r>
      <w:r w:rsidR="00DF19BE">
        <w:t xml:space="preserve">FAS </w:t>
      </w:r>
      <w:r w:rsidR="00E25D2B">
        <w:t>survival</w:t>
      </w:r>
      <w:r w:rsidRPr="00524172">
        <w:t>.</w:t>
      </w:r>
      <w:r>
        <w:t xml:space="preserve"> </w:t>
      </w:r>
      <w:r w:rsidRPr="00524172">
        <w:t xml:space="preserve">In addition, tethering less mobile prey (e.g. snails) </w:t>
      </w:r>
      <w:r w:rsidR="00B35F9E">
        <w:t xml:space="preserve">with </w:t>
      </w:r>
      <w:r w:rsidRPr="00524172">
        <w:t xml:space="preserve">limited antipredator escape behaviors </w:t>
      </w:r>
      <w:r w:rsidR="00B858BC">
        <w:t>should</w:t>
      </w:r>
      <w:r w:rsidRPr="00524172">
        <w:t xml:space="preserve"> </w:t>
      </w:r>
      <w:r w:rsidR="000824BE">
        <w:t>produce</w:t>
      </w:r>
      <w:r w:rsidRPr="00524172">
        <w:t xml:space="preserve"> informative survival</w:t>
      </w:r>
      <w:r w:rsidR="000824BE">
        <w:t xml:space="preserve"> estimates</w:t>
      </w:r>
      <w:r>
        <w:t xml:space="preserve">. </w:t>
      </w:r>
      <w:r w:rsidR="005C0F3D">
        <w:t>Further</w:t>
      </w:r>
      <w:r>
        <w:t>,</w:t>
      </w:r>
      <w:r w:rsidRPr="00524172">
        <w:t xml:space="preserve"> tethering across field gradients </w:t>
      </w:r>
      <w:r w:rsidR="008E5734">
        <w:t>reliably estimates</w:t>
      </w:r>
      <w:r w:rsidRPr="00524172">
        <w:t xml:space="preserve"> encounter rates with relatively more mobile predators</w:t>
      </w:r>
      <w:r>
        <w:t xml:space="preserve"> </w:t>
      </w:r>
      <w:r w:rsidRPr="00524172">
        <w:fldChar w:fldCharType="begin" w:fldLock="1"/>
      </w:r>
      <w:r w:rsidR="00546621">
        <w:instrText xml:space="preserve"> ADDIN ZOTERO_ITEM CSL_CITATION {"citationID":"T39JLx9x","properties":{"formattedCitation":"(Rochette &amp; Dill, 2000; Ruehl &amp; Trexler, 2015)","plainCitation":"(Rochette &amp; Dill, 2000; Ruehl &amp; Trexler, 2015)","noteIndex":0},"citationItems":[{"id":"qDtGyITR/EbRyOBlZ","uris":["http://www.mendeley.com/documents/?uuid=767d0ad6-e142-4be8-afdd-e0e1f2c9541d"],"itemData":{"DOI":"10.1016/S0022-0981(00)00253-7","ISSN":"00220981","abstract":"Predators can affect the vertical distribution of mobile intertidal invertebrates in two ways: they can (1) cause greater mortality of prey at certain intertidal levels, and (2) induce prey to seek safer intertidal areas. In this study, we investigate whether low-intertidal and subtidal predators affect the intertidal distribution of two congeneric species of small herbivorous gastropods of northeastern Pacific Shores, Littorina sitkana Philippi 1846, and L. scutulata Gould 1849. In particular, we tested the hypothesis that predators affect the distribution of these snails by inducing them to seek higher and safer intertidal areas. On a wave-sheltered shore in Barkley Sound, British Columbia, L. sitkana and L. scutulata were both killed by predatory crabs (e.g., Cancer productus) more frequently when tethered near the lower limit of their intertidal distribution (</w:instrText>
      </w:r>
      <w:r w:rsidR="00546621">
        <w:rPr>
          <w:rFonts w:ascii="Cambria Math" w:hAnsi="Cambria Math" w:cs="Cambria Math"/>
        </w:rPr>
        <w:instrText>≃</w:instrText>
      </w:r>
      <w:r w:rsidR="00546621">
        <w:instrText xml:space="preserve"> 1 m) than when tethered where they were most common (</w:instrText>
      </w:r>
      <w:r w:rsidR="00546621">
        <w:rPr>
          <w:rFonts w:ascii="Cambria Math" w:hAnsi="Cambria Math" w:cs="Cambria Math"/>
        </w:rPr>
        <w:instrText>≃</w:instrText>
      </w:r>
      <w:r w:rsidR="00546621">
        <w:instrText xml:space="preserve"> 2.5 m), suggesting that high mortality rates are partly responsible for the lower-limit of these snails' intertidal distribution. However, two field mark-recapture experiments indicated that the snails' behavioral response to predation risk also influences their distribution. In the first experiment, snails from the 2.5-m level (low risk) transplanted to the 1.0-m level (high risk) displayed a strong and consistent tendency to move shoreward, especially L. sitkana, some traveling 10-15 m in 2-3 days to regain their original level. These shoreward movements were especially precise in the northern part of the study area, where predation rates on tethered snails were greatest. Furthermore, larger more vulnerable snails were more strongly oriented shoreward than smaller individuals, indicating that antipredator behavior might also contribute to intertidal size gradients in these species. In the second mark-recapture experiment, we manipulated predation risk using small cages and found that snails exposed to the odors of C. productus crabs foraging on conspecific and heterospecific snails displayed more precise (L. sitkana and L. scutulata) and longer (L. sitkana) shoreward movements than snails held in control conditions. These results provide the first experimental evidence that antipredator behavior may contribute to the intertidal distribution patterns of littorinids. (C) 2000 Elsevier Science B.V.","author":[{"dropping-particle":"","family":"Rochette","given":"Rémy","non-dropping-particle":"","parse-names":false,"suffix":""},{"dropping-particle":"","family":"Dill","given":"Lawrence M.","non-dropping-particle":"","parse-names":false,"suffix":""}],"container-title":"Journal of Experimental Marine Biology and Ecology","id":"ITEM-1","issue":"2","issued":{"date-parts":[["2000"]]},"page":"165-191","title":"Mortality, behavior and the effects of predators on the intertidal distribution of littorinid gastropods","type":"article-journal","volume":"253"}},{"id":"qDtGyITR/xLOSdwEI","uris":["http://www.mendeley.com/documents/?uuid=3b3afb17-9423-44b9-af78-34ef8c0368ed"],"itemData":{"DOI":"10.1007/s00442-015-3324-4","ISSN":"00298549","PMID":"25916894","abstract":"Balancing trade-offs between avoiding predators and acquiring food enables animals to maximize fitness. Quantifying their relative contribution to vital rates in nature is challenging because predator abundance and nutrient enrichment are often confounded. We employed a reciprocal transplant study design to separate these confounded effects on growth and reproduction of snails at wetland sites along a gradient of predator threats and phosphorus (P) enrichment associated with a canal. We held snails in mesh bags that allowed the passage of waterborne predator cues and fed them local or transplanted periphyton. Molluscivores were more abundant near the canal, and snails tethered near the canal suffered 33 % greater mortality than those tethered far from it (far sites). The greatest difference in snail growth rates was at the far sites where growth on far periphyton was 48 % slower than on P-enriched (near canal) periphyton. Close proximity to the canal reduced growth on near periphyton by 21 % compared to growth on the same periphyton far from the canal; there was no difference in growth rate on either periphyton type when snails were raised near the canal. Snails laid 81 % more egg masses at far sites than at near sites, regardless of periphyton origin. Top–down and bottom–up processes were elevated near the canal, and their effects canceled on growth, but not reproduction. Phenotypic trade-offs such as these may explain why some taxa show little response to nutrient enrichment, compared to others, or that the effects of nutrient enrichment may be context dependent.","author":[{"dropping-particle":"","family":"Ruehl","given":"Clifton B.","non-dropping-particle":"","parse-names":false,"suffix":""},{"dropping-particle":"","family":"Trexler","given":"Joel C.","non-dropping-particle":"","parse-names":false,"suffix":""}],"container-title":"Oecologia","id":"ITEM-2","issue":"1","issued":{"date-parts":[["2015"]]},"page":"117-127","publisher":"Springer Berlin Heidelberg","title":"Reciprocal transplant reveals trade-off of resource quality and predation risk in the field","type":"article-journal","volume":"179"}}],"schema":"https://github.com/citation-style-language/schema/raw/master/csl-citation.json"} </w:instrText>
      </w:r>
      <w:r w:rsidRPr="00524172">
        <w:fldChar w:fldCharType="separate"/>
      </w:r>
      <w:r w:rsidRPr="00B41503">
        <w:t>(Rochette &amp; Dill, 2000; Ruehl &amp; Trexler, 2015)</w:t>
      </w:r>
      <w:r w:rsidRPr="00524172">
        <w:fldChar w:fldCharType="end"/>
      </w:r>
      <w:r w:rsidRPr="00524172">
        <w:t>.</w:t>
      </w:r>
      <w:bookmarkEnd w:id="547"/>
    </w:p>
    <w:p w14:paraId="6A08148C" w14:textId="762459C6" w:rsidR="007A086A" w:rsidRDefault="0004497C" w:rsidP="00EA3C28">
      <w:pPr>
        <w:pStyle w:val="NATESTYLE1CommonCollege"/>
        <w:spacing w:line="360" w:lineRule="auto"/>
        <w:ind w:firstLine="720"/>
        <w:jc w:val="both"/>
      </w:pPr>
      <w:r>
        <w:lastRenderedPageBreak/>
        <w:t>Our results supported our prediction</w:t>
      </w:r>
      <w:r w:rsidR="00A95890">
        <w:t xml:space="preserve"> that </w:t>
      </w:r>
      <w:r>
        <w:t xml:space="preserve">apple snail </w:t>
      </w:r>
      <w:r w:rsidR="002836F8">
        <w:t>growth</w:t>
      </w:r>
      <w:r w:rsidR="002017AE">
        <w:t xml:space="preserve"> would increase </w:t>
      </w:r>
      <w:r w:rsidR="00E24DD2">
        <w:t>in the warmer wet season</w:t>
      </w:r>
      <w:r>
        <w:t xml:space="preserve"> (Figure 5, </w:t>
      </w:r>
      <w:r w:rsidRPr="00E25D2B">
        <w:t>Figure S</w:t>
      </w:r>
      <w:r w:rsidR="00E25D2B">
        <w:t>2</w:t>
      </w:r>
      <w:r>
        <w:t>)</w:t>
      </w:r>
      <w:r w:rsidR="007A086A">
        <w:t xml:space="preserve">. </w:t>
      </w:r>
      <w:r w:rsidR="004146FC">
        <w:t xml:space="preserve">Increases in prey </w:t>
      </w:r>
      <w:r w:rsidR="002836F8">
        <w:t>growth</w:t>
      </w:r>
      <w:r w:rsidR="004146FC">
        <w:t xml:space="preserve"> </w:t>
      </w:r>
      <w:r w:rsidR="00ED44A8">
        <w:t>associated with</w:t>
      </w:r>
      <w:r w:rsidR="004146FC">
        <w:t xml:space="preserve"> the warmer</w:t>
      </w:r>
      <w:r w:rsidR="00ED44A8">
        <w:t xml:space="preserve"> </w:t>
      </w:r>
      <w:r w:rsidR="004146FC">
        <w:t>wet season is consistent with</w:t>
      </w:r>
      <w:r w:rsidR="008D2808">
        <w:t xml:space="preserve"> many</w:t>
      </w:r>
      <w:r w:rsidR="004146FC">
        <w:t xml:space="preserve"> experimental </w:t>
      </w:r>
      <w:r w:rsidR="00824ABD">
        <w:t>manipulation</w:t>
      </w:r>
      <w:r w:rsidR="00ED44A8">
        <w:t>s</w:t>
      </w:r>
      <w:r w:rsidR="00824ABD">
        <w:t xml:space="preserve"> of temperature</w:t>
      </w:r>
      <w:r w:rsidR="004146FC">
        <w:t xml:space="preserve"> </w:t>
      </w:r>
      <w:r w:rsidR="00824ABD">
        <w:t>in</w:t>
      </w:r>
      <w:r w:rsidR="004146FC">
        <w:t xml:space="preserve"> predator-prey</w:t>
      </w:r>
      <w:r w:rsidR="00824ABD">
        <w:t xml:space="preserve"> studies</w:t>
      </w:r>
      <w:r w:rsidR="00E62719">
        <w:t xml:space="preserve"> including</w:t>
      </w:r>
      <w:r w:rsidR="00824ABD">
        <w:t xml:space="preserve"> dragonfly-mosquito</w:t>
      </w:r>
      <w:r w:rsidR="001042D6">
        <w:t xml:space="preserve"> interactions </w:t>
      </w:r>
      <w:r w:rsidR="001042D6">
        <w:fldChar w:fldCharType="begin"/>
      </w:r>
      <w:r w:rsidR="001042D6">
        <w:instrText xml:space="preserve"> ADDIN ZOTERO_ITEM CSL_CITATION {"citationID":"wBYZEq7e","properties":{"formattedCitation":"(Davidson et al., 2021)","plainCitation":"(Davidson et al., 2021)","noteIndex":0},"citationItems":[{"id":180,"uris":["http://zotero.org/users/9972654/items/K52DS5GK"],"itemData":{"id":180,"type":"article-journal","container-title":"Functional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042D6">
        <w:fldChar w:fldCharType="separate"/>
      </w:r>
      <w:r w:rsidR="001042D6" w:rsidRPr="001042D6">
        <w:t>(Davidson et al., 2021)</w:t>
      </w:r>
      <w:r w:rsidR="001042D6">
        <w:fldChar w:fldCharType="end"/>
      </w:r>
      <w:r w:rsidR="0042389B">
        <w:t xml:space="preserve"> and </w:t>
      </w:r>
      <w:r w:rsidR="006E4671">
        <w:t xml:space="preserve">predatory ant-caterpillar interactions </w:t>
      </w:r>
      <w:r w:rsidR="006E4671">
        <w:fldChar w:fldCharType="begin"/>
      </w:r>
      <w:r w:rsidR="006E4671">
        <w:instrText xml:space="preserve"> ADDIN ZOTERO_ITEM CSL_CITATION {"citationID":"gUtugsFx","properties":{"formattedCitation":"(Pepi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6E4671">
        <w:fldChar w:fldCharType="separate"/>
      </w:r>
      <w:r w:rsidR="006E4671" w:rsidRPr="006E4671">
        <w:t>(Pepi et al., 2018)</w:t>
      </w:r>
      <w:r w:rsidR="006E4671">
        <w:fldChar w:fldCharType="end"/>
      </w:r>
      <w:r w:rsidR="000D3DBC">
        <w:t>.</w:t>
      </w:r>
      <w:r w:rsidR="00102BF3">
        <w:t xml:space="preserve"> </w:t>
      </w:r>
      <w:r w:rsidR="007E63C0">
        <w:t>Further,</w:t>
      </w:r>
      <w:r w:rsidR="00102BF3">
        <w:t xml:space="preserve"> increases in temperature are generally thought to increase </w:t>
      </w:r>
      <w:r w:rsidR="002836F8">
        <w:t>growth</w:t>
      </w:r>
      <w:r w:rsidR="00102BF3">
        <w:t xml:space="preserve"> of ectothermic animals</w:t>
      </w:r>
      <w:r w:rsidR="004146FC">
        <w:t xml:space="preserve"> </w:t>
      </w:r>
      <w:r w:rsidR="001435C5">
        <w:t xml:space="preserve">except for extreme thermal maxima </w:t>
      </w:r>
      <w:r w:rsidR="00AE63B2">
        <w:fldChar w:fldCharType="begin"/>
      </w:r>
      <w:r w:rsidR="00AE63B2">
        <w:instrText xml:space="preserve"> ADDIN ZOTERO_ITEM CSL_CITATION {"citationID":"3mK96j0h","properties":{"formattedCitation":"(Kingsolver &amp; Woods, 2016)","plainCitation":"(Kingsolver &amp; Woods, 2016)","noteIndex":0},"citationItems":[{"id":1924,"uris":["http://zotero.org/users/9972654/items/K8R2S7KA"],"itemData":{"id":1924,"type":"article-journal","abstract":"Thermal performance curves have been widely used to model the ecological responses of ectotherms to variable thermal environments and climate change. Such models ignore the effects of time dependence—the temporal pattern and duration of temperature exposure —on performance. We developed and solved a simple mathematical model for growth rate of ectotherms, combining thermal performance curves for ingestion rate with the temporal dynamics of gene expression and protein production in response to high temperatures to predict temporal patterns of growth rate in constant and diurnally ﬂuctuating temperatures. We used the model to explore the effects of heat shock proteins on larval growth rates of Manduca sexta. The model correctly captures two empirical patterns for larval growth rate: ﬁrst, maximal growth rate and optimal temperature decline with increasing duration of temperature exposure; second, mean growth rates decline with time in diurnally ﬂuctuating temperatures at higher mean temperatures. These qualitative results apply broadly to cases where proteins or other molecules produced in response to high temperatures reduce growth rates. We discuss some of the critical assumptions and predictions of the model and suggest potential extensions and alternatives. Incorporating time-dependent effects will be essential for making more realistic predictions about the physiological and ecological consequences of temperature ﬂuctuations and climate change.","container-title":"The American Naturalist","DOI":"10.1086/684786","ISSN":"0003-0147, 1537-5323","issue":"3","journalAbbreviation":"The American Naturalist","language":"en","page":"283-294","source":"DOI.org (Crossref)","title":"Beyond Thermal Performance Curves: Modeling Time-Dependent Effects of Thermal Stress on Ectotherm Growth Rates","title-short":"Beyond Thermal Performance Curves","volume":"187","author":[{"family":"Kingsolver","given":"Joel G."},{"family":"Woods","given":"H. Arthur"}],"issued":{"date-parts":[["2016",3]]}}}],"schema":"https://github.com/citation-style-language/schema/raw/master/csl-citation.json"} </w:instrText>
      </w:r>
      <w:r w:rsidR="00AE63B2">
        <w:fldChar w:fldCharType="separate"/>
      </w:r>
      <w:r w:rsidR="00AE63B2" w:rsidRPr="00714337">
        <w:t>(Kingsolver &amp; Woods, 2016)</w:t>
      </w:r>
      <w:r w:rsidR="00AE63B2">
        <w:fldChar w:fldCharType="end"/>
      </w:r>
      <w:r w:rsidR="001435C5">
        <w:t>.</w:t>
      </w:r>
      <w:r w:rsidR="004766CF" w:rsidRPr="004766CF">
        <w:t xml:space="preserve"> </w:t>
      </w:r>
      <w:r w:rsidR="004766CF">
        <w:t>Increased FAS growth rates had little opportunity to mediate survival because survival was measured daily, thus survival likely reflects predator related process (per-capita foraging, predator abundances).</w:t>
      </w:r>
    </w:p>
    <w:p w14:paraId="098CF413" w14:textId="464D1C9B" w:rsidR="00020D6F" w:rsidRDefault="00410301" w:rsidP="00EA3C28">
      <w:pPr>
        <w:pStyle w:val="NATESTYLE1CommonCollege"/>
        <w:spacing w:line="360" w:lineRule="auto"/>
        <w:ind w:firstLine="720"/>
        <w:jc w:val="both"/>
      </w:pPr>
      <w:r>
        <w:t>W</w:t>
      </w:r>
      <w:r w:rsidR="00332A08">
        <w:t xml:space="preserve">e found that </w:t>
      </w:r>
      <w:r w:rsidR="00EC2158">
        <w:t xml:space="preserve">predator </w:t>
      </w:r>
      <w:r w:rsidR="00137444">
        <w:t xml:space="preserve">abundances </w:t>
      </w:r>
      <w:r w:rsidR="003C2F6F">
        <w:t>dominated the processes governing prey survival</w:t>
      </w:r>
      <w:r w:rsidR="00625E65">
        <w:t xml:space="preserve"> because prey survival was highest in the wet season, despite</w:t>
      </w:r>
      <w:r w:rsidR="001B795F">
        <w:t xml:space="preserve"> apparent increases in</w:t>
      </w:r>
      <w:r w:rsidR="005359FB">
        <w:t xml:space="preserve"> per-capita foraging rates</w:t>
      </w:r>
      <w:r w:rsidR="000A1C43">
        <w:t xml:space="preserve"> of crayfish and salamanders </w:t>
      </w:r>
      <w:r w:rsidR="00137444">
        <w:t xml:space="preserve">consistent with temperature dependent </w:t>
      </w:r>
      <w:r w:rsidR="006832F1">
        <w:t>expectations</w:t>
      </w:r>
      <w:r w:rsidR="00D26CFA">
        <w:t xml:space="preserve"> for the wet season</w:t>
      </w:r>
      <w:r w:rsidR="00860A38">
        <w:t>.</w:t>
      </w:r>
      <w:r w:rsidR="00C90835">
        <w:t xml:space="preserve">  </w:t>
      </w:r>
      <w:r w:rsidR="00090B2D">
        <w:t xml:space="preserve">The declines in abundance of </w:t>
      </w:r>
      <w:r w:rsidR="00D332B8">
        <w:t xml:space="preserve">predatory </w:t>
      </w:r>
      <w:r w:rsidR="000A1C43">
        <w:t>c</w:t>
      </w:r>
      <w:r w:rsidR="00090B2D">
        <w:t xml:space="preserve">rayfish and </w:t>
      </w:r>
      <w:r w:rsidR="000A1C43">
        <w:t>b</w:t>
      </w:r>
      <w:r w:rsidR="00090B2D">
        <w:t xml:space="preserve">ugs </w:t>
      </w:r>
      <w:r w:rsidR="00D92D7F">
        <w:t>are explained by phenology</w:t>
      </w:r>
      <w:r w:rsidR="00461FC3">
        <w:t xml:space="preserve"> </w:t>
      </w:r>
      <w:r w:rsidR="002C7B79">
        <w:fldChar w:fldCharType="begin"/>
      </w:r>
      <w:r w:rsidR="0034625D">
        <w:instrText xml:space="preserve"> ADDIN ZOTERO_ITEM CSL_CITATION {"citationID":"ALGZBHXi","properties":{"formattedCitation":"(Pintar et al., 2021; van der Heiden &amp; Dorn, 2017)","plainCitation":"(Pintar et al., 2021; van der Heiden &amp; Dorn, 2017)","noteIndex":0},"citationItems":[{"id":264,"uris":["http://zotero.org/users/9972654/items/FHLGFIZ4"],"itemData":{"id":264,"type":"article-journal","abstract":"The Everglades is a large subtropical wetland that has been modified heavily by humans and now is undergoing restoration. Aquatic and semiaquatic Heteroptera (Hemiptera) in the infraorders Gerromorpha and Nepomorpha were collected in the Florida Everglades using standardized 1-m2 throwtraps. Sampling efforts were conducted in marshes distributed from southern Everglades National Park, north throughout the Water Conservation Areas to Loxahatchee National Wildlife Refuge. In total, 12,833 individuals were identified representing 17 species in 13 genera and 8 families (Belostomatidae, Corixidae, Gerridae, Mesoveliidae, Naucoridae, Nepidae, Veliidae). The naucorid Pelocoris femoratus (Palisot de Beauvois) (Hemiptera: Naucoridae) was by far the most abundant species, whereas 2 other species, Belostoma lutarium (Stål) (Hemiptera: Belostomatidae) and Neogerris hesione Kirkaldy (Hemiptera: Gerridae), were widespread but less abundant. Two species, Abedus immaculatus (Say) (Hemiptera: Belostomatidae) and Pelocoris balius La Rivers (Hemiptera: Naucoridae) had localized distributions, whereas all other species were collected rarely. We discuss the abundance and distribution of species recorded, along with unique traits and the biology of the aquatic Heteroptera in the Everglades and implications for the restoration of the Everglades.","container-title":"Florida Entomologist","DOI":"10.1653/024.104.0408","ISSN":"0015-4040","issue":"4","journalAbbreviation":"Florida Entomologist","language":"en","source":"DOI.org (Crossref)","title":"The Aquatic Heteroptera (Hemiptera) of Marshes in the Florida Everglades","URL":"https://bioone.org/journals/florida-entomologist/volume-104/issue-4/024.104.0408/The-Aquatic-Heteroptera-Hemiptera-of-Marshes-in-the-Florida-Everglades/10.1653/024.104.0408.full","volume":"104","author":[{"family":"Pintar","given":"Matthew R."},{"family":"Kline","given":"Jeffrey L."},{"family":"Trexler","given":"Joel C."}],"accessed":{"date-parts":[["2022",9,1]]},"issued":{"date-parts":[["2021",12,17]]}}},{"id":1926,"uris":["http://zotero.org/users/9972654/items/QQTIQ6MY"],"itemData":{"id":1926,"type":"article-journal","container-title":"Aquatic Ecology","DOI":"10.1007/s10452-016-9612-1","ISSN":"1386-2588, 1573-5125","issue":"2","journalAbbreviation":"Aquat Ecol","language":"en","page":"219-233","source":"DOI.org (Crossref)","title":"Benefits of adjacent habitat patches to the distribution of a crayfish population in a hydro-dynamic wetland landscape","volume":"51","author":[{"family":"Heiden","given":"Craig A.","non-dropping-particle":"van der"},{"family":"Dorn","given":"Nathan J."}],"issued":{"date-parts":[["2017",6]]}}}],"schema":"https://github.com/citation-style-language/schema/raw/master/csl-citation.json"} </w:instrText>
      </w:r>
      <w:r w:rsidR="002C7B79">
        <w:fldChar w:fldCharType="separate"/>
      </w:r>
      <w:r w:rsidR="0034625D" w:rsidRPr="0034625D">
        <w:t>(Pintar et al., 2021; van der Heiden &amp; Dorn, 2017)</w:t>
      </w:r>
      <w:r w:rsidR="002C7B79">
        <w:fldChar w:fldCharType="end"/>
      </w:r>
      <w:r w:rsidR="00E3499D">
        <w:t xml:space="preserve"> while declines in abundance </w:t>
      </w:r>
      <w:r w:rsidR="00C6238B">
        <w:t xml:space="preserve">of </w:t>
      </w:r>
      <w:r w:rsidR="00F73DB8">
        <w:t>g</w:t>
      </w:r>
      <w:r w:rsidR="00C6238B">
        <w:t xml:space="preserve">reater </w:t>
      </w:r>
      <w:r w:rsidR="00F73DB8">
        <w:t>s</w:t>
      </w:r>
      <w:r w:rsidR="00C6238B">
        <w:t xml:space="preserve">irens are </w:t>
      </w:r>
      <w:r w:rsidR="00355E92">
        <w:t xml:space="preserve">probably best </w:t>
      </w:r>
      <w:r w:rsidR="00C6238B">
        <w:t xml:space="preserve">explained by </w:t>
      </w:r>
      <w:r w:rsidR="00355E92">
        <w:t xml:space="preserve">seasonal </w:t>
      </w:r>
      <w:r w:rsidR="00C6238B">
        <w:t xml:space="preserve">movement </w:t>
      </w:r>
      <w:r w:rsidR="00CB7F53">
        <w:t>patterns</w:t>
      </w:r>
      <w:r w:rsidR="00D332B8">
        <w:t xml:space="preserve">. </w:t>
      </w:r>
      <w:r w:rsidR="00950A38">
        <w:t xml:space="preserve">Greater </w:t>
      </w:r>
      <w:r w:rsidR="00C1436F">
        <w:t>s</w:t>
      </w:r>
      <w:r w:rsidR="00950A38">
        <w:t xml:space="preserve">irens emigrate out of the wetlands </w:t>
      </w:r>
      <w:r w:rsidR="00CB7F53">
        <w:t xml:space="preserve">into the deeper </w:t>
      </w:r>
      <w:r w:rsidR="00355E92">
        <w:t>adjacent habitats</w:t>
      </w:r>
      <w:r w:rsidR="00CB7F53">
        <w:t xml:space="preserve"> to escape the low water depths</w:t>
      </w:r>
      <w:r w:rsidR="00355E92">
        <w:t xml:space="preserve"> (&lt; 10 cm)</w:t>
      </w:r>
      <w:r w:rsidR="005D24F0">
        <w:t xml:space="preserve"> at the end of the dry season</w:t>
      </w:r>
      <w:r w:rsidR="00CB7F53">
        <w:t>, and remained in the deeper water throughout the duration of our study</w:t>
      </w:r>
      <w:r w:rsidR="00671C4E">
        <w:t xml:space="preserve"> in the wet season</w:t>
      </w:r>
      <w:r w:rsidR="00E07B10">
        <w:t xml:space="preserve"> </w:t>
      </w:r>
      <w:r w:rsidR="00572407">
        <w:fldChar w:fldCharType="begin"/>
      </w:r>
      <w:r w:rsidR="00572407">
        <w:instrText xml:space="preserve"> ADDIN ZOTERO_ITEM CSL_CITATION {"citationID":"Nwo0JgI7","properties":{"formattedCitation":"(Howell, 2023)","plainCitation":"(Howell, 2023)","noteIndex":0},"citationItems":[{"id":1918,"uris":["http://zotero.org/users/9972654/items/GGCL2HL5"],"itemData":{"id":1918,"type":"thesis","event-place":"Coral Gables, FL","genre":"Dissertation","number-of-pages":"167","publisher":"University of Miami","publisher-place":"Coral Gables, FL","title":"The Ecology, Conservation, and Management of the Everglades' Herpetofaunal Community","author":[{"family":"Howell","given":"Hunter Jacobson"}],"issued":{"date-parts":[["2023",8]]}}}],"schema":"https://github.com/citation-style-language/schema/raw/master/csl-citation.json"} </w:instrText>
      </w:r>
      <w:r w:rsidR="00572407">
        <w:fldChar w:fldCharType="separate"/>
      </w:r>
      <w:r w:rsidR="00572407" w:rsidRPr="00572407">
        <w:t>(Howell, 2023)</w:t>
      </w:r>
      <w:r w:rsidR="00572407">
        <w:fldChar w:fldCharType="end"/>
      </w:r>
      <w:r w:rsidR="00CB7F53">
        <w:t xml:space="preserve">. </w:t>
      </w:r>
      <w:r w:rsidR="003141F9">
        <w:t xml:space="preserve">Crayfish and </w:t>
      </w:r>
      <w:r w:rsidR="00C1436F">
        <w:t>g</w:t>
      </w:r>
      <w:r w:rsidR="003141F9">
        <w:t xml:space="preserve">reater </w:t>
      </w:r>
      <w:r w:rsidR="00C1436F">
        <w:t>s</w:t>
      </w:r>
      <w:r w:rsidR="003141F9">
        <w:t>irens increased per-capita foraging rates</w:t>
      </w:r>
      <w:r w:rsidR="002905CB">
        <w:t xml:space="preserve"> in the warmer wet season</w:t>
      </w:r>
      <w:r w:rsidR="003141F9">
        <w:t xml:space="preserve"> </w:t>
      </w:r>
      <w:r w:rsidR="00FB76F2">
        <w:t xml:space="preserve">which is </w:t>
      </w:r>
      <w:r w:rsidR="003141F9">
        <w:t xml:space="preserve">consistent with </w:t>
      </w:r>
      <w:r w:rsidR="00261AF9">
        <w:t>current experimental</w:t>
      </w:r>
      <w:r w:rsidR="00856AE2">
        <w:t xml:space="preserve"> </w:t>
      </w:r>
      <w:r w:rsidR="00261AF9">
        <w:t>evidence</w:t>
      </w:r>
      <w:r w:rsidR="00856AE2">
        <w:t xml:space="preserve"> </w:t>
      </w:r>
      <w:r w:rsidR="003E0AEF">
        <w:t>testing</w:t>
      </w:r>
      <w:r w:rsidR="00FB76F2">
        <w:t xml:space="preserve"> short-term interaction strength (i.e., prey survival) </w:t>
      </w:r>
      <w:r w:rsidR="0005288F">
        <w:t>under warmer</w:t>
      </w:r>
      <w:r w:rsidR="00FB76F2">
        <w:t xml:space="preserve"> </w:t>
      </w:r>
      <w:r w:rsidR="00856AE2">
        <w:t>temperature</w:t>
      </w:r>
      <w:r w:rsidR="0005288F">
        <w:t>s</w:t>
      </w:r>
      <w:r w:rsidR="00877064">
        <w:t xml:space="preserve"> </w:t>
      </w:r>
      <w:r w:rsidR="00F856A0">
        <w:fldChar w:fldCharType="begin"/>
      </w:r>
      <w:r w:rsidR="00F856A0">
        <w:instrText xml:space="preserve"> ADDIN ZOTERO_ITEM CSL_CITATION {"citationID":"gLO766Fl","properties":{"formattedCitation":"(Davidson et al., 2021; Pepi et al., 2018)","plainCitation":"(Davidson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F856A0">
        <w:fldChar w:fldCharType="separate"/>
      </w:r>
      <w:r w:rsidR="00F856A0" w:rsidRPr="00F856A0">
        <w:t>(Davidson et al., 2021; Pepi et al., 2018)</w:t>
      </w:r>
      <w:r w:rsidR="00F856A0">
        <w:fldChar w:fldCharType="end"/>
      </w:r>
      <w:r w:rsidR="00FB76F2">
        <w:t>.</w:t>
      </w:r>
      <w:r w:rsidR="00096DF8">
        <w:t xml:space="preserve"> And increases in temperature have been shown to increase per-capita foraging</w:t>
      </w:r>
      <w:r w:rsidR="0042752A">
        <w:t xml:space="preserve"> in </w:t>
      </w:r>
      <w:r w:rsidR="00AD39E9">
        <w:t>Atlantic</w:t>
      </w:r>
      <w:r w:rsidR="0042752A">
        <w:t xml:space="preserve"> </w:t>
      </w:r>
      <w:r w:rsidR="00BB1B67">
        <w:t>R</w:t>
      </w:r>
      <w:r w:rsidR="0042752A">
        <w:t>eef fishes</w:t>
      </w:r>
      <w:r w:rsidR="00C4727A">
        <w:t xml:space="preserve"> </w:t>
      </w:r>
      <w:r w:rsidR="00C4727A">
        <w:fldChar w:fldCharType="begin"/>
      </w:r>
      <w:r w:rsidR="00C4727A">
        <w:instrText xml:space="preserve"> ADDIN ZOTERO_ITEM CSL_CITATION {"citationID":"Czhp9QWN","properties":{"formattedCitation":"(Nunes et al., 2021)","plainCitation":"(Nunes et al., 2021)","noteIndex":0},"citationItems":[{"id":184,"uris":["http://zotero.org/users/9972654/items/P8QAJHS3"],"itemData":{"id":184,"type":"article-journal","container-title":"Functional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R."}],"issued":{"date-parts":[["2021",10]]}}}],"schema":"https://github.com/citation-style-language/schema/raw/master/csl-citation.json"} </w:instrText>
      </w:r>
      <w:r w:rsidR="00C4727A">
        <w:fldChar w:fldCharType="separate"/>
      </w:r>
      <w:r w:rsidR="00C4727A" w:rsidRPr="00C4727A">
        <w:t>(Nunes et al., 2021)</w:t>
      </w:r>
      <w:r w:rsidR="00C4727A">
        <w:fldChar w:fldCharType="end"/>
      </w:r>
      <w:r w:rsidR="00C4727A">
        <w:t>.</w:t>
      </w:r>
      <w:r w:rsidR="00C90835">
        <w:t xml:space="preserve"> </w:t>
      </w:r>
      <w:r w:rsidR="00400F4B">
        <w:t>Typically</w:t>
      </w:r>
      <w:r w:rsidR="00C139C2">
        <w:t xml:space="preserve"> </w:t>
      </w:r>
      <w:r w:rsidR="005C26E0">
        <w:t>studies that explore</w:t>
      </w:r>
      <w:r w:rsidR="00532A25">
        <w:t xml:space="preserve"> the</w:t>
      </w:r>
      <w:r w:rsidR="005C26E0">
        <w:t xml:space="preserve"> </w:t>
      </w:r>
      <w:r w:rsidR="00532A25">
        <w:t xml:space="preserve">effects of </w:t>
      </w:r>
      <w:r w:rsidR="006976EB">
        <w:t>environmental conditions</w:t>
      </w:r>
      <w:r w:rsidR="00400F4B">
        <w:t xml:space="preserve"> on predator-prey interaction</w:t>
      </w:r>
      <w:r w:rsidR="005C26E0">
        <w:t xml:space="preserve"> </w:t>
      </w:r>
      <w:r w:rsidR="0032067B">
        <w:t xml:space="preserve">have controlled </w:t>
      </w:r>
      <w:r w:rsidR="00CE39B9">
        <w:t xml:space="preserve">predator abundance </w:t>
      </w:r>
      <w:r w:rsidR="0032067B">
        <w:t xml:space="preserve">experimentally, or statistically </w:t>
      </w:r>
      <w:r w:rsidR="00F23451">
        <w:fldChar w:fldCharType="begin"/>
      </w:r>
      <w:r w:rsidR="00546621">
        <w:instrText xml:space="preserve"> ADDIN ZOTERO_ITEM CSL_CITATION {"citationID":"UJQZZkow","properties":{"formattedCitation":"(Davidson et al., 2021; Davidson &amp; Dorn, 2018; Jeyasingh &amp; Weider, 2005; Ma et al., 2021; Pepi et al., 2018)","plainCitation":"(Davidson et al., 2021; Davidson &amp; Dorn, 2018; Jeyasingh &amp; Weider, 2005; Ma et al., 2021; Pepi et al., 2018)","noteIndex":0},"citationItems":[{"id":180,"uris":["http://zotero.org/users/9972654/items/K52DS5GK"],"itemData":{"id":180,"type":"article-journal","container-title":"Functional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J.","non-dropping-particle":"","parse-names":false,"suffix":""}],"container-title":"Oecologia","id":"ALWCmOzB/OTNFVe9Y","issue":"4","issued":{"date-parts":[["2018"]]},"page":"1101-1111","title":"System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F23451">
        <w:fldChar w:fldCharType="separate"/>
      </w:r>
      <w:r w:rsidR="00B45C79" w:rsidRPr="00B45C79">
        <w:t>(Davidson et al., 2021; Davidson &amp; Dorn, 2018; Jeyasingh &amp; Weider, 2005; Ma et al., 2021; Pepi et al., 2018)</w:t>
      </w:r>
      <w:r w:rsidR="00F23451">
        <w:fldChar w:fldCharType="end"/>
      </w:r>
      <w:r w:rsidR="00BC2E58">
        <w:t>.</w:t>
      </w:r>
      <w:r w:rsidR="00F10C97">
        <w:t xml:space="preserve"> But</w:t>
      </w:r>
      <w:r w:rsidR="004E7330">
        <w:t xml:space="preserve"> </w:t>
      </w:r>
      <w:r w:rsidR="00796051">
        <w:t>controlling</w:t>
      </w:r>
      <w:r w:rsidR="00F10C97">
        <w:t xml:space="preserve"> predator </w:t>
      </w:r>
      <w:r w:rsidR="0038288E">
        <w:t xml:space="preserve">abundance </w:t>
      </w:r>
      <w:r w:rsidR="001F77F5">
        <w:t xml:space="preserve">and size structure </w:t>
      </w:r>
      <w:r w:rsidR="003E2CB1">
        <w:t>complicates</w:t>
      </w:r>
      <w:r w:rsidR="00033E6D">
        <w:t xml:space="preserve"> scal</w:t>
      </w:r>
      <w:r w:rsidR="00A018B6">
        <w:t>ing</w:t>
      </w:r>
      <w:r w:rsidR="00033E6D">
        <w:t xml:space="preserve"> </w:t>
      </w:r>
      <w:r w:rsidR="00B54ED2">
        <w:t xml:space="preserve">up </w:t>
      </w:r>
      <w:r w:rsidR="00033E6D">
        <w:t xml:space="preserve">predictions </w:t>
      </w:r>
      <w:r w:rsidR="00B54ED2">
        <w:t>based on</w:t>
      </w:r>
      <w:r w:rsidR="00033E6D">
        <w:t xml:space="preserve"> experiments to natural systems</w:t>
      </w:r>
      <w:r w:rsidR="004E7330">
        <w:t xml:space="preserve">, </w:t>
      </w:r>
      <w:r w:rsidR="007C3736">
        <w:t>because</w:t>
      </w:r>
      <w:r w:rsidR="004E7330">
        <w:t xml:space="preserve"> </w:t>
      </w:r>
      <w:r w:rsidR="00A26267">
        <w:t>d</w:t>
      </w:r>
      <w:r w:rsidR="00F96296">
        <w:t>eclines</w:t>
      </w:r>
      <w:r w:rsidR="0034116C">
        <w:t xml:space="preserve"> in</w:t>
      </w:r>
      <w:r w:rsidR="00B54ED2">
        <w:t xml:space="preserve"> predator abundances </w:t>
      </w:r>
      <w:r w:rsidR="00F96296">
        <w:t>may counteract increases in per-cap</w:t>
      </w:r>
      <w:r w:rsidR="0034116C">
        <w:t>ita foraging rates</w:t>
      </w:r>
      <w:r w:rsidR="00543144">
        <w:t xml:space="preserve"> (Figure 4)</w:t>
      </w:r>
      <w:r w:rsidR="0034116C">
        <w:t>.</w:t>
      </w:r>
      <w:r w:rsidR="00483E49">
        <w:t xml:space="preserve"> </w:t>
      </w:r>
      <w:r w:rsidR="00DF665A">
        <w:t>Future</w:t>
      </w:r>
      <w:r w:rsidR="005A132F">
        <w:t xml:space="preserve"> </w:t>
      </w:r>
      <w:r w:rsidR="003974F9">
        <w:t xml:space="preserve">work </w:t>
      </w:r>
      <w:r w:rsidR="00694EB7">
        <w:t>will be</w:t>
      </w:r>
      <w:r w:rsidR="00E7111F">
        <w:t xml:space="preserve"> necessary to integrate current theoretical prediction</w:t>
      </w:r>
      <w:r w:rsidR="000B3CDC">
        <w:t>s</w:t>
      </w:r>
      <w:r w:rsidR="00E7111F">
        <w:t xml:space="preserve"> </w:t>
      </w:r>
      <w:r w:rsidR="000B3CDC">
        <w:t>under the context of varying predator abundances</w:t>
      </w:r>
      <w:r w:rsidR="00245CC2">
        <w:t>.</w:t>
      </w:r>
    </w:p>
    <w:p w14:paraId="51D872A4" w14:textId="29F7F7AB" w:rsidR="00E26E43" w:rsidRDefault="00245CC2" w:rsidP="00EA3C28">
      <w:pPr>
        <w:pStyle w:val="Heading2"/>
        <w:spacing w:before="0" w:line="360" w:lineRule="auto"/>
        <w:jc w:val="both"/>
      </w:pPr>
      <w:bookmarkStart w:id="549" w:name="_Hlk98959690"/>
      <w:bookmarkEnd w:id="548"/>
      <w:r>
        <w:lastRenderedPageBreak/>
        <w:t>Long-term Interaction Strength (Population Growth)</w:t>
      </w:r>
    </w:p>
    <w:p w14:paraId="6060B9B2" w14:textId="65D135A4" w:rsidR="00D05BEF" w:rsidRDefault="00543D8D" w:rsidP="00EA3C28">
      <w:pPr>
        <w:pStyle w:val="NATESTYLE1CommonCollege"/>
        <w:spacing w:line="360" w:lineRule="auto"/>
        <w:ind w:firstLine="720"/>
        <w:jc w:val="both"/>
      </w:pPr>
      <w:bookmarkStart w:id="550" w:name="_Hlk98959713"/>
      <w:bookmarkEnd w:id="549"/>
      <w:r>
        <w:t>Studies examining effects of</w:t>
      </w:r>
      <w:r w:rsidR="00CE4985">
        <w:t xml:space="preserve"> environmental variation </w:t>
      </w:r>
      <w:r>
        <w:t xml:space="preserve">on </w:t>
      </w:r>
      <w:r w:rsidR="00CE4985">
        <w:t xml:space="preserve">predator-prey interactions have </w:t>
      </w:r>
      <w:r>
        <w:t xml:space="preserve">typically </w:t>
      </w:r>
      <w:r w:rsidR="00CE4985">
        <w:t xml:space="preserve">focused on </w:t>
      </w:r>
      <w:r w:rsidR="00D85722">
        <w:t>prey-survival</w:t>
      </w:r>
      <w:r w:rsidR="0008544A">
        <w:t xml:space="preserve"> (</w:t>
      </w:r>
      <w:r w:rsidR="00DA5FEC">
        <w:fldChar w:fldCharType="begin"/>
      </w:r>
      <w:r w:rsidR="00546621">
        <w:instrText xml:space="preserve"> ADDIN ZOTERO_ITEM CSL_CITATION {"citationID":"A3Poa0lM","properties":{"formattedCitation":"(Davidson et al., 2021; Davidson &amp; Dorn, 2018; Jeyasingh &amp; Weider, 2005; Pepi et al., 2018)","plainCitation":"(Davidson et al., 2021; Davidson &amp; Dorn, 2018; Jeyasingh &amp; Weider, 2005;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qDtGyITR/0iu8ICcV","uris":["http://www.mendeley.com/documents/?uuid=a62de050-7814-4702-947f-ed8048859c17"],"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J.","non-dropping-particle":"","parse-names":false,"suffix":""}],"container-title":"Oecologia","id":"RaS6k3oH/pUnt8f9E","issue":"4","issued":{"date-parts":[["2018"]]},"page":"1101-1111","title":"System productivity alters predator sorting of a size-structured mixed prey community","type":"article-journal","volume":"186"}},{"id":1112,"uris":["http://zotero.org/users/9972654/items/AVY357XT"],"itemData":{"id":1112,"type":"article-journal","abstract":"We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DA5FEC">
        <w:fldChar w:fldCharType="separate"/>
      </w:r>
      <w:r w:rsidR="00E7111F" w:rsidRPr="00E7111F">
        <w:t>Davidson et al., 2021; Davidson &amp; Dorn, 2018; Jeyasingh &amp; Weider, 2005; Pepi et al., 2018)</w:t>
      </w:r>
      <w:r w:rsidR="00DA5FEC">
        <w:fldChar w:fldCharType="end"/>
      </w:r>
      <w:r w:rsidR="007B5205">
        <w:t>.</w:t>
      </w:r>
      <w:r w:rsidR="00510D48">
        <w:t xml:space="preserve"> </w:t>
      </w:r>
      <w:r w:rsidR="00136266">
        <w:t xml:space="preserve">Tethering snails shortened </w:t>
      </w:r>
      <w:r w:rsidR="00D41402">
        <w:t xml:space="preserve">the length </w:t>
      </w:r>
      <w:r w:rsidR="0002493C">
        <w:t>by which we observed survival (i.e., only daily), but</w:t>
      </w:r>
      <w:r w:rsidR="00131681">
        <w:t xml:space="preserve"> coupled with </w:t>
      </w:r>
      <w:r w:rsidR="002021FF">
        <w:t>the</w:t>
      </w:r>
      <w:r>
        <w:t xml:space="preserve"> population model</w:t>
      </w:r>
      <w:r w:rsidR="002021FF">
        <w:t xml:space="preserve"> </w:t>
      </w:r>
      <w:r>
        <w:t>demonstrat</w:t>
      </w:r>
      <w:r w:rsidR="00852522">
        <w:t>ed that s</w:t>
      </w:r>
      <w:r w:rsidR="00793CF1">
        <w:t xml:space="preserve">easonal </w:t>
      </w:r>
      <w:r w:rsidR="00FE50C7">
        <w:t>variation</w:t>
      </w:r>
      <w:r w:rsidR="00F127CE">
        <w:t xml:space="preserve"> </w:t>
      </w:r>
      <w:r w:rsidR="00180EB8">
        <w:t xml:space="preserve">in </w:t>
      </w:r>
      <w:r w:rsidR="002836F8">
        <w:t>growth</w:t>
      </w:r>
      <w:r w:rsidR="00F127CE">
        <w:t xml:space="preserve"> and survival </w:t>
      </w:r>
      <w:r w:rsidR="00180EB8">
        <w:t>mediated</w:t>
      </w:r>
      <w:r w:rsidR="004225B5">
        <w:t xml:space="preserve"> </w:t>
      </w:r>
      <w:r w:rsidR="006855CE">
        <w:t>recruitment</w:t>
      </w:r>
      <w:r w:rsidR="00F127CE">
        <w:t>.</w:t>
      </w:r>
      <w:r w:rsidR="00712781">
        <w:t xml:space="preserve"> </w:t>
      </w:r>
      <w:r>
        <w:t xml:space="preserve">The model we used (Darby et al. 2015) had no good empirical measures for </w:t>
      </w:r>
      <w:r w:rsidR="00674536">
        <w:t>juvenile</w:t>
      </w:r>
      <w:r>
        <w:t xml:space="preserve"> growth</w:t>
      </w:r>
      <w:r w:rsidR="00392BF0">
        <w:t xml:space="preserve"> so our findings provide more realistic estimates for the Everglades. The</w:t>
      </w:r>
      <w:r w:rsidR="00D05BEF">
        <w:t xml:space="preserve"> dry season</w:t>
      </w:r>
      <w:r w:rsidR="00392BF0">
        <w:t xml:space="preserve"> parameters</w:t>
      </w:r>
      <w:r w:rsidR="00D05BEF">
        <w:t xml:space="preserve"> </w:t>
      </w:r>
      <w:r w:rsidR="00392BF0">
        <w:t xml:space="preserve">were </w:t>
      </w:r>
      <w:r w:rsidR="006C0067">
        <w:t xml:space="preserve">worse than the wet season for </w:t>
      </w:r>
      <w:r w:rsidR="00911C9A">
        <w:t>recruitment</w:t>
      </w:r>
      <w:r w:rsidR="006C3BF0">
        <w:t xml:space="preserve"> which seems counterintuitive because most</w:t>
      </w:r>
      <w:r w:rsidR="00392BF0">
        <w:t xml:space="preserve"> egg-laying</w:t>
      </w:r>
      <w:r w:rsidR="00226743">
        <w:t xml:space="preserve"> occurs during the dry season</w:t>
      </w:r>
      <w:r w:rsidR="00392BF0">
        <w:t xml:space="preserve"> (spring) before the water reaches its annual minimum depth</w:t>
      </w:r>
      <w:r w:rsidR="00B41FC9">
        <w:t xml:space="preserve"> </w:t>
      </w:r>
      <w:r w:rsidR="00B41FC9">
        <w:fldChar w:fldCharType="begin"/>
      </w:r>
      <w:r w:rsidR="008074ED">
        <w:instrText xml:space="preserve"> ADDIN ZOTERO_ITEM CSL_CITATION {"citationID":"wT0rE6Em","properties":{"formattedCitation":"(Barrus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B41FC9">
        <w:fldChar w:fldCharType="separate"/>
      </w:r>
      <w:r w:rsidR="008074ED" w:rsidRPr="008074ED">
        <w:t>(Barrus et al., 2023)</w:t>
      </w:r>
      <w:r w:rsidR="00B41FC9">
        <w:fldChar w:fldCharType="end"/>
      </w:r>
      <w:r w:rsidR="00226743">
        <w:t xml:space="preserve">. </w:t>
      </w:r>
      <w:r w:rsidR="00B05EC4">
        <w:t xml:space="preserve">This </w:t>
      </w:r>
      <w:r w:rsidR="00392BF0">
        <w:t xml:space="preserve">result </w:t>
      </w:r>
      <w:r w:rsidR="00B05EC4">
        <w:t>suggest</w:t>
      </w:r>
      <w:r w:rsidR="008B2F94">
        <w:t xml:space="preserve">s that improving dry season conditions for survival and growth of juvenile </w:t>
      </w:r>
      <w:r w:rsidR="00714E48">
        <w:t>FAS</w:t>
      </w:r>
      <w:r w:rsidR="008B2F94">
        <w:t xml:space="preserve"> </w:t>
      </w:r>
      <w:r w:rsidR="00392BF0">
        <w:t xml:space="preserve">may </w:t>
      </w:r>
      <w:r w:rsidR="008B2F94">
        <w:t>h</w:t>
      </w:r>
      <w:r w:rsidR="00BF2A67">
        <w:t xml:space="preserve">ave a larger benefit for </w:t>
      </w:r>
      <w:r w:rsidR="00392BF0">
        <w:t>FAS</w:t>
      </w:r>
      <w:r w:rsidR="00BF2A67">
        <w:t xml:space="preserve"> populations than improving wet season conditions.</w:t>
      </w:r>
      <w:r w:rsidR="00392BF0">
        <w:t xml:space="preserve"> Furthermore, the different hydrologic scenarios, affecting reproductive </w:t>
      </w:r>
      <w:r w:rsidR="009E4BD0">
        <w:t xml:space="preserve">conditions, had relatively small effects on the isocline relative to the natural spatial and seasonal variation in the two juvenile parameters. </w:t>
      </w:r>
    </w:p>
    <w:p w14:paraId="57BA91EF" w14:textId="5288D82B" w:rsidR="00004CAC" w:rsidRDefault="00525CE0" w:rsidP="00EA3C28">
      <w:pPr>
        <w:pStyle w:val="NATESTYLE1CommonCollege"/>
        <w:spacing w:line="360" w:lineRule="auto"/>
        <w:ind w:firstLine="720"/>
        <w:jc w:val="both"/>
      </w:pPr>
      <w:r>
        <w:t>In addition to seasonal variation</w:t>
      </w:r>
      <w:r w:rsidR="00C40878">
        <w:t xml:space="preserve"> in predation regimes</w:t>
      </w:r>
      <w:r>
        <w:t xml:space="preserve">, spatial variation in </w:t>
      </w:r>
      <w:r w:rsidR="004966DD">
        <w:t xml:space="preserve">productivity (i.e., TP) </w:t>
      </w:r>
      <w:r w:rsidR="008114AD">
        <w:t>may also</w:t>
      </w:r>
      <w:r>
        <w:t xml:space="preserve"> mediate predator limitation. </w:t>
      </w:r>
      <w:r w:rsidR="00C42B8E">
        <w:t>The</w:t>
      </w:r>
      <w:r w:rsidR="00955E6D">
        <w:t xml:space="preserve"> </w:t>
      </w:r>
      <w:r w:rsidR="00D90675">
        <w:t>E</w:t>
      </w:r>
      <w:r w:rsidR="00955E6D">
        <w:t>verglades</w:t>
      </w:r>
      <w:r w:rsidR="00C42B8E">
        <w:t xml:space="preserve"> is phosphorus limited and</w:t>
      </w:r>
      <w:r w:rsidR="00955E6D">
        <w:t xml:space="preserve"> </w:t>
      </w:r>
      <w:r w:rsidR="003B43BE">
        <w:t xml:space="preserve">periphyton total phosphorus </w:t>
      </w:r>
      <w:r w:rsidR="00BB0A75">
        <w:t>ranges</w:t>
      </w:r>
      <w:r w:rsidR="003B43BE">
        <w:t xml:space="preserve"> between </w:t>
      </w:r>
      <w:r w:rsidR="003B43BE" w:rsidRPr="00524172">
        <w:t>30-1000 µg·g</w:t>
      </w:r>
      <w:r w:rsidR="003B43BE" w:rsidRPr="00E56059">
        <w:rPr>
          <w:vertAlign w:val="superscript"/>
        </w:rPr>
        <w:t>-1</w:t>
      </w:r>
      <w:r w:rsidR="001E1C2C">
        <w:rPr>
          <w:vertAlign w:val="superscript"/>
        </w:rPr>
        <w:t xml:space="preserve"> </w:t>
      </w:r>
      <w:r w:rsidR="008E73B9">
        <w:t>with typical TP concentration between 1</w:t>
      </w:r>
      <w:r w:rsidR="00B754B5">
        <w:t>10</w:t>
      </w:r>
      <w:r w:rsidR="008E73B9">
        <w:t>-400</w:t>
      </w:r>
      <w:r w:rsidR="00311397">
        <w:t xml:space="preserve"> </w:t>
      </w:r>
      <w:r w:rsidR="00311397" w:rsidRPr="00524172">
        <w:t>µg·g</w:t>
      </w:r>
      <w:r w:rsidR="00311397" w:rsidRPr="00E56059">
        <w:rPr>
          <w:vertAlign w:val="superscript"/>
        </w:rPr>
        <w:t>-1</w:t>
      </w:r>
      <w:r w:rsidR="008E73B9">
        <w:t xml:space="preserve"> in the ridge-slough landscape </w:t>
      </w:r>
      <w:r w:rsidR="001E1C2C" w:rsidRPr="001E1C2C">
        <w:t>(</w:t>
      </w:r>
      <w:r w:rsidR="001E1C2C">
        <w:t>Gaiser et al., 2011)</w:t>
      </w:r>
      <w:r w:rsidR="001047AE">
        <w:rPr>
          <w:vertAlign w:val="subscript"/>
        </w:rPr>
        <w:t xml:space="preserve">. </w:t>
      </w:r>
      <w:r w:rsidR="002836F8">
        <w:t>Growth</w:t>
      </w:r>
      <w:r w:rsidR="00EC2AE6">
        <w:t xml:space="preserve"> </w:t>
      </w:r>
      <w:r w:rsidR="00D90675">
        <w:t xml:space="preserve">of juvenile </w:t>
      </w:r>
      <w:r w:rsidR="0069781C">
        <w:t>FAS</w:t>
      </w:r>
      <w:r w:rsidR="00D90675">
        <w:t xml:space="preserve"> depend on TP in the periphyton</w:t>
      </w:r>
      <w:r w:rsidR="00774BE9">
        <w:t xml:space="preserve"> </w:t>
      </w:r>
      <w:r w:rsidR="00774BE9">
        <w:fldChar w:fldCharType="begin"/>
      </w:r>
      <w:r w:rsidR="008074ED">
        <w:instrText xml:space="preserve"> ADDIN ZOTERO_ITEM CSL_CITATION {"citationID":"MQQBshYJ","properties":{"formattedCitation":"(Barrus et al., 2023; Hansen et al., 2022)","plainCitation":"(Barrus et al., 2023; Hansen et al., 2022)","noteIndex":0},"citationItems":[{"id":1834,"uris":["http://zotero.org/users/9972654/items/XQISHWGN"],"itemData":{"id":1834,"type":"article-journal","container-title":"Hydrobiologia","DOI":"10.1007/s10750-022-05128-9","ISSN":"0018-8158,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774BE9">
        <w:fldChar w:fldCharType="separate"/>
      </w:r>
      <w:r w:rsidR="008074ED" w:rsidRPr="008074ED">
        <w:t>(Barrus et al., 2023; Hansen et al., 2022)</w:t>
      </w:r>
      <w:r w:rsidR="00774BE9">
        <w:fldChar w:fldCharType="end"/>
      </w:r>
      <w:r w:rsidR="005E7995">
        <w:t>, and p</w:t>
      </w:r>
      <w:r w:rsidR="006E2521">
        <w:t xml:space="preserve">revious experimental manipulations of phosphorus showed that </w:t>
      </w:r>
      <w:r w:rsidR="00850C06">
        <w:t xml:space="preserve">higher </w:t>
      </w:r>
      <w:r w:rsidR="006E2521">
        <w:t>T</w:t>
      </w:r>
      <w:r w:rsidR="00850C06">
        <w:t>P increased</w:t>
      </w:r>
      <w:r w:rsidR="006E2521">
        <w:t xml:space="preserve"> </w:t>
      </w:r>
      <w:r w:rsidR="002836F8">
        <w:t>growth</w:t>
      </w:r>
      <w:r w:rsidR="006E2521">
        <w:t xml:space="preserve"> </w:t>
      </w:r>
      <w:r w:rsidR="00850C06">
        <w:t>and juvenile a</w:t>
      </w:r>
      <w:r w:rsidR="006E2521">
        <w:t xml:space="preserve">pple </w:t>
      </w:r>
      <w:r w:rsidR="00850C06">
        <w:t>s</w:t>
      </w:r>
      <w:r w:rsidR="006E2521">
        <w:t>nail survival in the presence of</w:t>
      </w:r>
      <w:r w:rsidR="00850C06">
        <w:t xml:space="preserve"> </w:t>
      </w:r>
      <w:r w:rsidR="00F724BD">
        <w:t>gape</w:t>
      </w:r>
      <w:r w:rsidR="00850C06">
        <w:t>-limited</w:t>
      </w:r>
      <w:r w:rsidR="006E2521">
        <w:t xml:space="preserve"> crayfish</w:t>
      </w:r>
      <w:r w:rsidR="00850C06">
        <w:t xml:space="preserve"> </w:t>
      </w:r>
      <w:r w:rsidR="006E2521">
        <w:t>(Davidson &amp; Dorn, 2018)</w:t>
      </w:r>
      <w:r w:rsidR="00C84EE5">
        <w:t xml:space="preserve">. Our </w:t>
      </w:r>
      <w:r w:rsidR="006E2521">
        <w:t>results build on this</w:t>
      </w:r>
      <w:r w:rsidR="00C567F7">
        <w:t xml:space="preserve"> finding</w:t>
      </w:r>
      <w:r w:rsidR="006E2521">
        <w:t xml:space="preserve"> by indicating that TP can mediate the net community</w:t>
      </w:r>
      <w:r w:rsidR="00A13062">
        <w:t xml:space="preserve"> </w:t>
      </w:r>
      <w:r w:rsidR="006E2521">
        <w:t>level effects of predator</w:t>
      </w:r>
      <w:r w:rsidR="00A971A9">
        <w:t>s</w:t>
      </w:r>
      <w:r w:rsidR="006E2521">
        <w:t xml:space="preserve"> on </w:t>
      </w:r>
      <w:r w:rsidR="0013310C">
        <w:t>recruitment</w:t>
      </w:r>
      <w:r w:rsidR="006E558A">
        <w:t xml:space="preserve"> in the field</w:t>
      </w:r>
      <w:r w:rsidR="006E2521">
        <w:t>.</w:t>
      </w:r>
      <w:r w:rsidR="00D316DB">
        <w:t xml:space="preserve"> </w:t>
      </w:r>
      <w:r w:rsidR="003A6EB8">
        <w:t xml:space="preserve">Periphyton total phosphorus levels were highest </w:t>
      </w:r>
      <w:r w:rsidR="00817FA1">
        <w:t xml:space="preserve">at </w:t>
      </w:r>
      <w:r w:rsidR="003A6EB8">
        <w:t>WCA</w:t>
      </w:r>
      <w:r w:rsidR="00C567F7">
        <w:t xml:space="preserve">3A site </w:t>
      </w:r>
      <w:r w:rsidR="003A6EB8">
        <w:t>2</w:t>
      </w:r>
      <w:r w:rsidR="00D41C1E">
        <w:t xml:space="preserve"> </w:t>
      </w:r>
      <w:r w:rsidR="00D41C1E" w:rsidRPr="000011D0">
        <w:t>(Table S</w:t>
      </w:r>
      <w:r w:rsidR="000011D0" w:rsidRPr="000011D0">
        <w:t>3</w:t>
      </w:r>
      <w:r w:rsidR="00D41C1E" w:rsidRPr="000011D0">
        <w:t>)</w:t>
      </w:r>
      <w:r w:rsidR="000929AD" w:rsidRPr="000011D0">
        <w:t>,</w:t>
      </w:r>
      <w:r w:rsidR="000929AD">
        <w:t xml:space="preserve"> </w:t>
      </w:r>
      <w:r w:rsidR="00C567F7">
        <w:t xml:space="preserve">it </w:t>
      </w:r>
      <w:r w:rsidR="000929AD">
        <w:t xml:space="preserve">was the only site </w:t>
      </w:r>
      <w:r w:rsidR="008848FB">
        <w:t xml:space="preserve">to have wet season </w:t>
      </w:r>
      <w:r w:rsidR="002836F8">
        <w:t>growth</w:t>
      </w:r>
      <w:r w:rsidR="008848FB">
        <w:t xml:space="preserve"> and survival </w:t>
      </w:r>
      <w:r w:rsidR="00EC78AC">
        <w:t>that predict</w:t>
      </w:r>
      <w:r w:rsidR="00C567F7">
        <w:t>ed</w:t>
      </w:r>
      <w:r w:rsidR="00EC78AC">
        <w:t xml:space="preserve"> </w:t>
      </w:r>
      <w:r w:rsidR="008C1824">
        <w:t xml:space="preserve">favorable recruitment, </w:t>
      </w:r>
      <w:r w:rsidR="00C567F7">
        <w:t>and when co</w:t>
      </w:r>
      <w:r w:rsidR="00EC78AC">
        <w:t>mbined</w:t>
      </w:r>
      <w:r w:rsidR="00C567F7">
        <w:t xml:space="preserve"> with dry season</w:t>
      </w:r>
      <w:r w:rsidR="00EC78AC">
        <w:t xml:space="preserve"> parameter</w:t>
      </w:r>
      <w:r w:rsidR="00A9127F">
        <w:t>s</w:t>
      </w:r>
      <w:r w:rsidR="00586184">
        <w:t xml:space="preserve"> </w:t>
      </w:r>
      <w:r w:rsidR="00E17848">
        <w:t>WCA3A site 2</w:t>
      </w:r>
      <w:r w:rsidR="00586184">
        <w:t xml:space="preserve"> predicted slowly declining or static populations</w:t>
      </w:r>
      <w:r w:rsidR="00EC78AC">
        <w:t>.</w:t>
      </w:r>
      <w:r w:rsidR="006E2521">
        <w:t xml:space="preserve"> </w:t>
      </w:r>
      <w:r w:rsidR="00901DB9">
        <w:t>From an ecological standpoint the parameters measure</w:t>
      </w:r>
      <w:r w:rsidR="00586184">
        <w:t>d</w:t>
      </w:r>
      <w:r w:rsidR="00901DB9">
        <w:t xml:space="preserve"> in the field across the sites indicated that growth and survival rates did not vary in counteracting fashion and that addresses an important point about spatial covariance of the two factors.</w:t>
      </w:r>
      <w:r w:rsidR="00A9127F">
        <w:t xml:space="preserve"> </w:t>
      </w:r>
      <w:r w:rsidR="008E57B3">
        <w:t>In times and places with</w:t>
      </w:r>
      <w:r w:rsidR="00901DB9">
        <w:t xml:space="preserve"> greater growth, we did not necessarily have higher </w:t>
      </w:r>
      <w:r w:rsidR="00311397">
        <w:t xml:space="preserve">mortality </w:t>
      </w:r>
      <w:r w:rsidR="00901DB9">
        <w:t>counterbalancing the benefit.</w:t>
      </w:r>
      <w:r w:rsidR="00D938DF">
        <w:t xml:space="preserve"> </w:t>
      </w:r>
    </w:p>
    <w:p w14:paraId="2E235F52" w14:textId="27658084" w:rsidR="00D00469" w:rsidRDefault="00324827" w:rsidP="00EA3C28">
      <w:pPr>
        <w:pStyle w:val="NATESTYLE1CommonCollege"/>
        <w:spacing w:line="360" w:lineRule="auto"/>
        <w:ind w:firstLine="720"/>
        <w:jc w:val="both"/>
      </w:pPr>
      <w:r w:rsidRPr="00C12775">
        <w:t>Within the Everglades the</w:t>
      </w:r>
      <w:r w:rsidR="00D00469" w:rsidRPr="00C12775">
        <w:t xml:space="preserve"> current paradigm </w:t>
      </w:r>
      <w:r w:rsidRPr="00C12775">
        <w:t xml:space="preserve">for </w:t>
      </w:r>
      <w:r w:rsidR="00B934E1" w:rsidRPr="00C12775">
        <w:t xml:space="preserve">encouraging </w:t>
      </w:r>
      <w:r w:rsidR="00D00469" w:rsidRPr="00C12775">
        <w:t>population</w:t>
      </w:r>
      <w:r w:rsidR="00B934E1" w:rsidRPr="00C12775">
        <w:t xml:space="preserve"> growth</w:t>
      </w:r>
      <w:r w:rsidR="00D00469" w:rsidRPr="00C12775">
        <w:t xml:space="preserve"> of </w:t>
      </w:r>
      <w:r w:rsidR="00161DCE" w:rsidRPr="00C12775">
        <w:t xml:space="preserve">the </w:t>
      </w:r>
      <w:r w:rsidR="00311397">
        <w:t>FAS</w:t>
      </w:r>
      <w:r w:rsidR="00161DCE" w:rsidRPr="00C12775">
        <w:t xml:space="preserve"> is to make hydrologic conditions more favorable for reproduction</w:t>
      </w:r>
      <w:r w:rsidR="00FE1A94" w:rsidRPr="00C12775">
        <w:t xml:space="preserve"> </w:t>
      </w:r>
      <w:r w:rsidR="00FE1A94" w:rsidRPr="00C12775">
        <w:fldChar w:fldCharType="begin"/>
      </w:r>
      <w:r w:rsidR="00546621">
        <w:instrText xml:space="preserve"> ADDIN ZOTERO_ITEM CSL_CITATION {"citationID":"7zonshCl","properties":{"formattedCitation":"(Darby et al., 2015)","plainCitation":"(Darby et al., 2015)","noteIndex":0},"citationItems":[{"id":"qDtGyITR/vv7biQ6G","uris":["http://www.mendeley.com/documents/?uuid=4b3bcdb2-9cf1-4953-bac5-5a7bf31b077a"],"itemData":{"DOI":"10.1007/s10980-015-0205-5","ISSN":"15729761","abstract":"Context: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Ecology","id":"qGjOpFIO/jE4Oeq2y","issue":"8","issued":{"date-parts":[["2015"]]},"page":"1497-1510","title":"Modeling apple snail population dynamics on the Everglades landscape","type":"article-journal","volume":"30"}}],"schema":"https://github.com/citation-style-language/schema/raw/master/csl-citation.json"} </w:instrText>
      </w:r>
      <w:r w:rsidR="00FE1A94" w:rsidRPr="00C12775">
        <w:fldChar w:fldCharType="separate"/>
      </w:r>
      <w:r w:rsidR="00FE1A94" w:rsidRPr="00C12775">
        <w:t>(Darby et al., 2015)</w:t>
      </w:r>
      <w:r w:rsidR="00FE1A94" w:rsidRPr="00C12775">
        <w:fldChar w:fldCharType="end"/>
      </w:r>
      <w:r w:rsidRPr="00C12775">
        <w:t xml:space="preserve">, but our </w:t>
      </w:r>
      <w:r w:rsidRPr="00C12775">
        <w:lastRenderedPageBreak/>
        <w:t xml:space="preserve">results indicate that </w:t>
      </w:r>
      <w:r w:rsidR="00B934E1" w:rsidRPr="00C12775">
        <w:t>with</w:t>
      </w:r>
      <w:r w:rsidRPr="00C12775">
        <w:t xml:space="preserve"> the</w:t>
      </w:r>
      <w:r w:rsidR="00ED5429" w:rsidRPr="00C12775">
        <w:t xml:space="preserve"> current</w:t>
      </w:r>
      <w:r w:rsidRPr="00C12775">
        <w:t xml:space="preserve"> levels </w:t>
      </w:r>
      <w:r w:rsidR="00FF0684" w:rsidRPr="00C12775">
        <w:t xml:space="preserve">of </w:t>
      </w:r>
      <w:r w:rsidRPr="00C12775">
        <w:t>predation</w:t>
      </w:r>
      <w:r w:rsidR="00ED5429" w:rsidRPr="00C12775">
        <w:t xml:space="preserve"> and </w:t>
      </w:r>
      <w:r w:rsidR="00B934E1" w:rsidRPr="00C12775">
        <w:t xml:space="preserve">individual </w:t>
      </w:r>
      <w:r w:rsidR="00ED5429" w:rsidRPr="00C12775">
        <w:t>growth,</w:t>
      </w:r>
      <w:r w:rsidRPr="00C12775">
        <w:t xml:space="preserve"> </w:t>
      </w:r>
      <w:r w:rsidR="00FF0684" w:rsidRPr="00C12775">
        <w:t>improving</w:t>
      </w:r>
      <w:r w:rsidRPr="00C12775">
        <w:t xml:space="preserve"> hydrologic conditions</w:t>
      </w:r>
      <w:r w:rsidR="00FF0684" w:rsidRPr="00C12775">
        <w:t xml:space="preserve"> for </w:t>
      </w:r>
      <w:r w:rsidR="004E5E64" w:rsidRPr="00C12775">
        <w:t>reproduction</w:t>
      </w:r>
      <w:r w:rsidR="00A16F94" w:rsidRPr="00C12775">
        <w:t xml:space="preserve"> at</w:t>
      </w:r>
      <w:r w:rsidR="004E5E64" w:rsidRPr="00C12775">
        <w:t xml:space="preserve"> </w:t>
      </w:r>
      <w:r w:rsidR="00FF0684" w:rsidRPr="00C12775">
        <w:t>typical TP conditions in the Everglades</w:t>
      </w:r>
      <w:r w:rsidR="00D4697C" w:rsidRPr="00C12775">
        <w:t xml:space="preserve"> </w:t>
      </w:r>
      <w:r w:rsidR="00752A49" w:rsidRPr="00C12775">
        <w:t xml:space="preserve">can </w:t>
      </w:r>
      <w:r w:rsidR="00D4697C" w:rsidRPr="00C12775">
        <w:t>only maintain</w:t>
      </w:r>
      <w:r w:rsidR="00752A49" w:rsidRPr="00C12775">
        <w:t xml:space="preserve"> the already small</w:t>
      </w:r>
      <w:r w:rsidR="00D4697C" w:rsidRPr="00C12775">
        <w:t xml:space="preserve"> populations </w:t>
      </w:r>
      <w:r w:rsidR="004E5E64" w:rsidRPr="00C12775">
        <w:t xml:space="preserve">of the </w:t>
      </w:r>
      <w:r w:rsidR="00C567F7">
        <w:t>FAS</w:t>
      </w:r>
      <w:r w:rsidR="004E5E64" w:rsidRPr="00C12775">
        <w:t>.</w:t>
      </w:r>
      <w:r w:rsidR="00B934E1" w:rsidRPr="00C12775">
        <w:t xml:space="preserve"> T</w:t>
      </w:r>
      <w:r w:rsidR="006E4B06" w:rsidRPr="00C12775">
        <w:t xml:space="preserve">his conclusion </w:t>
      </w:r>
      <w:r w:rsidR="00B934E1" w:rsidRPr="00C12775">
        <w:t>wa</w:t>
      </w:r>
      <w:r w:rsidR="00E2286E" w:rsidRPr="00C12775">
        <w:t xml:space="preserve">s </w:t>
      </w:r>
      <w:r w:rsidR="00AC0859" w:rsidRPr="00C12775">
        <w:t>strengthened</w:t>
      </w:r>
      <w:r w:rsidR="00E2286E" w:rsidRPr="00C12775">
        <w:t xml:space="preserve"> </w:t>
      </w:r>
      <w:r w:rsidR="005E1B47" w:rsidRPr="00C12775">
        <w:t xml:space="preserve">when we </w:t>
      </w:r>
      <w:r w:rsidR="006E4B06" w:rsidRPr="00C12775">
        <w:t xml:space="preserve">set </w:t>
      </w:r>
      <w:r w:rsidR="005E1B47" w:rsidRPr="00C12775">
        <w:t>water level</w:t>
      </w:r>
      <w:r w:rsidR="006E4B06" w:rsidRPr="00C12775">
        <w:t xml:space="preserve"> and temperature conditions constant to optimize reproductive conditions</w:t>
      </w:r>
      <w:r w:rsidR="00B23173">
        <w:t xml:space="preserve"> and</w:t>
      </w:r>
      <w:r w:rsidR="005E1B47" w:rsidRPr="00C12775">
        <w:t xml:space="preserve"> population growth did not </w:t>
      </w:r>
      <w:r w:rsidR="00E2286E" w:rsidRPr="00C12775">
        <w:t>shift</w:t>
      </w:r>
      <w:r w:rsidR="005E1B47" w:rsidRPr="00C12775">
        <w:t xml:space="preserve"> from</w:t>
      </w:r>
      <w:r w:rsidR="004A2696" w:rsidRPr="00C12775">
        <w:t xml:space="preserve"> replacement</w:t>
      </w:r>
      <w:r w:rsidR="003C1E6F" w:rsidRPr="00C12775">
        <w:t xml:space="preserve"> </w:t>
      </w:r>
      <w:r w:rsidR="004A2696" w:rsidRPr="00C12775">
        <w:t>to</w:t>
      </w:r>
      <w:r w:rsidR="00E2286E" w:rsidRPr="00C12775">
        <w:t xml:space="preserve"> </w:t>
      </w:r>
      <w:r w:rsidR="00E2286E" w:rsidRPr="000011D0">
        <w:t>increasing</w:t>
      </w:r>
      <w:r w:rsidR="00B934E1" w:rsidRPr="000011D0">
        <w:t xml:space="preserve"> </w:t>
      </w:r>
      <w:r w:rsidR="00B23173" w:rsidRPr="000011D0">
        <w:t>(</w:t>
      </w:r>
      <w:r w:rsidR="000011D0">
        <w:t>Figure S5</w:t>
      </w:r>
      <w:r w:rsidR="006E4B06" w:rsidRPr="000011D0">
        <w:t>)</w:t>
      </w:r>
      <w:r w:rsidR="006E4B06" w:rsidRPr="00C12775">
        <w:t>.</w:t>
      </w:r>
      <w:r w:rsidR="00907891" w:rsidRPr="00C12775">
        <w:t xml:space="preserve"> </w:t>
      </w:r>
      <w:r w:rsidR="00B934E1" w:rsidRPr="00C12775">
        <w:t xml:space="preserve">For hydrologic </w:t>
      </w:r>
      <w:r w:rsidR="004367AC" w:rsidRPr="00C12775">
        <w:t xml:space="preserve">variation to turn </w:t>
      </w:r>
      <w:r w:rsidR="00A448F7">
        <w:t>FAS</w:t>
      </w:r>
      <w:r w:rsidR="004367AC" w:rsidRPr="00C12775">
        <w:t xml:space="preserve"> population</w:t>
      </w:r>
      <w:r w:rsidR="00B934E1" w:rsidRPr="00C12775">
        <w:t xml:space="preserve"> growth positive</w:t>
      </w:r>
      <w:r w:rsidR="004367AC" w:rsidRPr="00C12775">
        <w:t>,</w:t>
      </w:r>
      <w:r w:rsidR="00B934E1" w:rsidRPr="00C12775">
        <w:t xml:space="preserve"> either the predation rates would need to be decreased from current levels or </w:t>
      </w:r>
      <w:r w:rsidR="002836F8">
        <w:t>growth</w:t>
      </w:r>
      <w:r w:rsidR="00B934E1" w:rsidRPr="00C12775">
        <w:t xml:space="preserve"> would need to increase in the spring (dry season).</w:t>
      </w:r>
      <w:r w:rsidR="00F34C03" w:rsidRPr="00C12775">
        <w:t xml:space="preserve"> </w:t>
      </w:r>
      <w:r w:rsidR="004367AC" w:rsidRPr="00C12775">
        <w:t xml:space="preserve">We </w:t>
      </w:r>
      <w:r w:rsidR="00BB0020" w:rsidRPr="00C12775">
        <w:t>offer</w:t>
      </w:r>
      <w:r w:rsidR="004367AC" w:rsidRPr="00C12775">
        <w:t xml:space="preserve"> hypotheses</w:t>
      </w:r>
      <w:r w:rsidR="00BB0020" w:rsidRPr="00C12775">
        <w:t xml:space="preserve"> about the current and historica</w:t>
      </w:r>
      <w:r w:rsidR="00344B27" w:rsidRPr="00C12775">
        <w:t xml:space="preserve">l </w:t>
      </w:r>
      <w:r w:rsidR="00BB0020" w:rsidRPr="00C12775">
        <w:t xml:space="preserve">conditions for </w:t>
      </w:r>
      <w:r w:rsidR="00344B27" w:rsidRPr="00C12775">
        <w:t xml:space="preserve">population </w:t>
      </w:r>
      <w:r w:rsidR="00AF35D1" w:rsidRPr="00C12775">
        <w:t xml:space="preserve">of </w:t>
      </w:r>
      <w:r w:rsidR="0089743C">
        <w:t>FAS</w:t>
      </w:r>
      <w:r w:rsidR="00AF35D1" w:rsidRPr="00C12775">
        <w:t xml:space="preserve"> in the Everglades</w:t>
      </w:r>
      <w:r w:rsidR="007D1C1E" w:rsidRPr="00C12775">
        <w:t xml:space="preserve">. </w:t>
      </w:r>
      <w:r w:rsidR="004367AC" w:rsidRPr="00C12775">
        <w:t>First,</w:t>
      </w:r>
      <w:r w:rsidR="00711DDF" w:rsidRPr="00C12775">
        <w:t xml:space="preserve"> t</w:t>
      </w:r>
      <w:r w:rsidR="004367AC" w:rsidRPr="00C12775">
        <w:t xml:space="preserve">he predation rates in the Everglades </w:t>
      </w:r>
      <w:r w:rsidR="00DD49D4" w:rsidRPr="00C12775">
        <w:t>might currently</w:t>
      </w:r>
      <w:r w:rsidR="00682321" w:rsidRPr="00C12775">
        <w:t xml:space="preserve"> be higher than</w:t>
      </w:r>
      <w:r w:rsidR="00255AF2" w:rsidRPr="00C12775">
        <w:t xml:space="preserve"> historical levels </w:t>
      </w:r>
      <w:r w:rsidR="00682321" w:rsidRPr="00C12775">
        <w:t>as a function of</w:t>
      </w:r>
      <w:r w:rsidR="004367AC" w:rsidRPr="00C12775">
        <w:t xml:space="preserve"> </w:t>
      </w:r>
      <w:r w:rsidR="00255AF2" w:rsidRPr="00C12775">
        <w:t xml:space="preserve">non-native </w:t>
      </w:r>
      <w:r w:rsidR="004367AC" w:rsidRPr="00C12775">
        <w:t>fishes</w:t>
      </w:r>
      <w:r w:rsidR="00255AF2" w:rsidRPr="00C12775">
        <w:t xml:space="preserve"> or hydrologic conditions</w:t>
      </w:r>
      <w:r w:rsidR="004367AC" w:rsidRPr="00C12775">
        <w:t xml:space="preserve"> that somehow encourage juvenile predators (e.g., invertebrates) in the sloughs</w:t>
      </w:r>
      <w:r w:rsidR="00255AF2" w:rsidRPr="00C12775">
        <w:t xml:space="preserve">. </w:t>
      </w:r>
      <w:r w:rsidR="00DD49D4" w:rsidRPr="00C12775">
        <w:t>Some</w:t>
      </w:r>
      <w:r w:rsidR="008F5D62" w:rsidRPr="00C12775">
        <w:t xml:space="preserve"> n</w:t>
      </w:r>
      <w:r w:rsidR="00DE2740" w:rsidRPr="00C12775">
        <w:t>on-native</w:t>
      </w:r>
      <w:r w:rsidR="00DD49D4" w:rsidRPr="00C12775">
        <w:t xml:space="preserve"> fishes introduced to the Everglades have been </w:t>
      </w:r>
      <w:r w:rsidR="0089743C">
        <w:t xml:space="preserve">mildly </w:t>
      </w:r>
      <w:r w:rsidR="00A67CA6" w:rsidRPr="00C12775">
        <w:t>molluscivorous</w:t>
      </w:r>
      <w:r w:rsidR="00CD047D" w:rsidRPr="00C12775">
        <w:t xml:space="preserve"> like </w:t>
      </w:r>
      <w:proofErr w:type="spellStart"/>
      <w:r w:rsidR="008C77FC">
        <w:t>m</w:t>
      </w:r>
      <w:r w:rsidR="00CD047D" w:rsidRPr="00C12775">
        <w:t>ayan</w:t>
      </w:r>
      <w:proofErr w:type="spellEnd"/>
      <w:r w:rsidR="00CD047D" w:rsidRPr="00C12775">
        <w:t xml:space="preserve"> </w:t>
      </w:r>
      <w:r w:rsidR="008C77FC">
        <w:t>c</w:t>
      </w:r>
      <w:r w:rsidR="00CD047D" w:rsidRPr="00C12775">
        <w:t xml:space="preserve">ichlids and </w:t>
      </w:r>
      <w:proofErr w:type="spellStart"/>
      <w:r w:rsidR="008C77FC">
        <w:t>a</w:t>
      </w:r>
      <w:r w:rsidR="00CD047D" w:rsidRPr="00C12775">
        <w:t>frican</w:t>
      </w:r>
      <w:proofErr w:type="spellEnd"/>
      <w:r w:rsidR="00CD047D" w:rsidRPr="00C12775">
        <w:t xml:space="preserve"> </w:t>
      </w:r>
      <w:r w:rsidR="008C77FC">
        <w:t>j</w:t>
      </w:r>
      <w:r w:rsidR="00751868" w:rsidRPr="00C12775">
        <w:t>ewelfish</w:t>
      </w:r>
      <w:r w:rsidR="008F5D62" w:rsidRPr="00C12775">
        <w:t xml:space="preserve"> that have invaded</w:t>
      </w:r>
      <w:r w:rsidR="00590489" w:rsidRPr="00C12775">
        <w:t xml:space="preserve"> the Everglades and could have increased predation</w:t>
      </w:r>
      <w:r w:rsidR="00751868" w:rsidRPr="00C12775">
        <w:t>, but our</w:t>
      </w:r>
      <w:r w:rsidR="00BB0020" w:rsidRPr="00C12775">
        <w:t xml:space="preserve"> observation</w:t>
      </w:r>
      <w:r w:rsidR="00751868" w:rsidRPr="00C12775">
        <w:t>s suggest th</w:t>
      </w:r>
      <w:r w:rsidR="00DE2740" w:rsidRPr="00C12775">
        <w:t xml:space="preserve">at native </w:t>
      </w:r>
      <w:r w:rsidR="003E6F1C">
        <w:t xml:space="preserve">predators </w:t>
      </w:r>
      <w:r w:rsidR="00BB0020" w:rsidRPr="00C12775">
        <w:t>(</w:t>
      </w:r>
      <w:r w:rsidR="003E6F1C">
        <w:t xml:space="preserve">e.g., </w:t>
      </w:r>
      <w:r w:rsidR="00D90083">
        <w:t>c</w:t>
      </w:r>
      <w:r w:rsidR="003E6F1C">
        <w:t>rayfish,</w:t>
      </w:r>
      <w:r w:rsidR="00D90083">
        <w:t xml:space="preserve"> g</w:t>
      </w:r>
      <w:r w:rsidR="00DE2740" w:rsidRPr="00C12775">
        <w:t xml:space="preserve">iant </w:t>
      </w:r>
      <w:r w:rsidR="00D90083">
        <w:t>w</w:t>
      </w:r>
      <w:r w:rsidR="00DE2740" w:rsidRPr="00C12775">
        <w:t xml:space="preserve">ater </w:t>
      </w:r>
      <w:r w:rsidR="00D90083">
        <w:t>b</w:t>
      </w:r>
      <w:r w:rsidR="00DE2740" w:rsidRPr="00C12775">
        <w:t>ugs</w:t>
      </w:r>
      <w:r w:rsidR="003E6F1C">
        <w:t xml:space="preserve">, </w:t>
      </w:r>
      <w:r w:rsidR="00D90083">
        <w:t>g</w:t>
      </w:r>
      <w:r w:rsidR="003E6F1C">
        <w:t xml:space="preserve">reater </w:t>
      </w:r>
      <w:r w:rsidR="00D90083">
        <w:t>s</w:t>
      </w:r>
      <w:r w:rsidR="003E6F1C">
        <w:t>irens</w:t>
      </w:r>
      <w:r w:rsidR="00DE2740" w:rsidRPr="00C12775">
        <w:t>)</w:t>
      </w:r>
      <w:r w:rsidR="00BB0020" w:rsidRPr="00C12775">
        <w:t xml:space="preserve"> in LILA seem to be </w:t>
      </w:r>
      <w:r w:rsidR="00DE2740" w:rsidRPr="00C12775">
        <w:t xml:space="preserve">more responsible for </w:t>
      </w:r>
      <w:r w:rsidR="00C95329">
        <w:t>survival patterns</w:t>
      </w:r>
      <w:r w:rsidR="00BB0020" w:rsidRPr="00C12775">
        <w:t xml:space="preserve"> </w:t>
      </w:r>
      <w:r w:rsidR="00DE2740" w:rsidRPr="00C12775">
        <w:t>th</w:t>
      </w:r>
      <w:r w:rsidR="00BB0020" w:rsidRPr="00C12775">
        <w:t>a</w:t>
      </w:r>
      <w:r w:rsidR="000F5CE2" w:rsidRPr="00C12775">
        <w:t>n</w:t>
      </w:r>
      <w:r w:rsidR="00DE2740" w:rsidRPr="00C12775">
        <w:t xml:space="preserve"> non-native species</w:t>
      </w:r>
      <w:r w:rsidR="00600D57">
        <w:t xml:space="preserve"> (</w:t>
      </w:r>
      <w:proofErr w:type="spellStart"/>
      <w:r w:rsidR="00600D57">
        <w:t>e.g</w:t>
      </w:r>
      <w:proofErr w:type="spellEnd"/>
      <w:r w:rsidR="00600D57">
        <w:t xml:space="preserve">, </w:t>
      </w:r>
      <w:proofErr w:type="spellStart"/>
      <w:r w:rsidR="00600D57">
        <w:t>mayan</w:t>
      </w:r>
      <w:proofErr w:type="spellEnd"/>
      <w:r w:rsidR="00600D57">
        <w:t xml:space="preserve"> cichlids)</w:t>
      </w:r>
      <w:r w:rsidR="00DE2740" w:rsidRPr="00C12775">
        <w:t>.</w:t>
      </w:r>
      <w:r w:rsidR="00F05EAE" w:rsidRPr="00C12775">
        <w:t xml:space="preserve"> </w:t>
      </w:r>
      <w:r w:rsidR="00C103D4">
        <w:t xml:space="preserve">One option might be to study controls on giant water bug predation to identify hydrologic conditions reducing their abundances in the dry season. But </w:t>
      </w:r>
      <w:r w:rsidR="00425B12" w:rsidRPr="00C12775">
        <w:t>t</w:t>
      </w:r>
      <w:r w:rsidR="00BB0020" w:rsidRPr="00C12775">
        <w:t xml:space="preserve">he observed predator community </w:t>
      </w:r>
      <w:r w:rsidR="00A74BFA" w:rsidRPr="00C12775">
        <w:t>includes</w:t>
      </w:r>
      <w:r w:rsidR="003A3954" w:rsidRPr="00C12775">
        <w:t xml:space="preserve"> native species existing</w:t>
      </w:r>
      <w:r w:rsidR="00BB0020" w:rsidRPr="00C12775">
        <w:t xml:space="preserve"> across</w:t>
      </w:r>
      <w:r w:rsidR="003A3954" w:rsidRPr="00C12775">
        <w:t xml:space="preserve"> a</w:t>
      </w:r>
      <w:r w:rsidR="00BB0020" w:rsidRPr="00C12775">
        <w:t xml:space="preserve"> </w:t>
      </w:r>
      <w:r w:rsidR="008174A7" w:rsidRPr="00C12775">
        <w:t xml:space="preserve">wide range of the </w:t>
      </w:r>
      <w:r w:rsidR="003A3954" w:rsidRPr="00C12775">
        <w:t>hydroperiod gradient</w:t>
      </w:r>
      <w:r w:rsidR="003B2496" w:rsidRPr="00C12775">
        <w:t xml:space="preserve"> so</w:t>
      </w:r>
      <w:r w:rsidR="004C2937" w:rsidRPr="00C12775">
        <w:t xml:space="preserve"> </w:t>
      </w:r>
      <w:r w:rsidR="00BB0020" w:rsidRPr="00C12775">
        <w:t xml:space="preserve">it </w:t>
      </w:r>
      <w:r w:rsidR="003B2496" w:rsidRPr="00C12775">
        <w:t>remains</w:t>
      </w:r>
      <w:r w:rsidR="00BB0020" w:rsidRPr="00C12775">
        <w:t xml:space="preserve"> unclear how hydrologic variation</w:t>
      </w:r>
      <w:r w:rsidR="003B2496" w:rsidRPr="00C12775">
        <w:t xml:space="preserve"> (</w:t>
      </w:r>
      <w:r w:rsidR="004212B9" w:rsidRPr="00C12775">
        <w:t xml:space="preserve">i.e., </w:t>
      </w:r>
      <w:r w:rsidR="003B2496" w:rsidRPr="00C12775">
        <w:t>floods or</w:t>
      </w:r>
      <w:r w:rsidR="009224D4" w:rsidRPr="00C12775">
        <w:t xml:space="preserve"> droughts</w:t>
      </w:r>
      <w:r w:rsidR="003B2496" w:rsidRPr="00C12775">
        <w:t>)</w:t>
      </w:r>
      <w:r w:rsidR="009224D4" w:rsidRPr="00C12775">
        <w:t xml:space="preserve"> </w:t>
      </w:r>
      <w:r w:rsidR="00BB3E3E">
        <w:t>could</w:t>
      </w:r>
      <w:r w:rsidR="00BB0020" w:rsidRPr="00C12775">
        <w:t xml:space="preserve"> </w:t>
      </w:r>
      <w:r w:rsidR="005D2216">
        <w:t>fundamentally shift</w:t>
      </w:r>
      <w:r w:rsidR="005D2216" w:rsidRPr="00C12775">
        <w:t xml:space="preserve"> </w:t>
      </w:r>
      <w:r w:rsidR="009224D4" w:rsidRPr="00C12775">
        <w:t xml:space="preserve">juvenile </w:t>
      </w:r>
      <w:r w:rsidR="001A2D7B">
        <w:t>survival</w:t>
      </w:r>
      <w:r w:rsidR="003B2496" w:rsidRPr="00C12775">
        <w:t>.</w:t>
      </w:r>
      <w:r w:rsidR="003178A0" w:rsidRPr="00C12775">
        <w:t xml:space="preserve"> </w:t>
      </w:r>
      <w:r w:rsidR="007F3586" w:rsidRPr="00C12775">
        <w:t xml:space="preserve">The relation between the predators and hydro-patterns </w:t>
      </w:r>
      <w:r w:rsidR="005D2216">
        <w:t>may require</w:t>
      </w:r>
      <w:r w:rsidR="00711DDF" w:rsidRPr="00C12775">
        <w:t xml:space="preserve"> more work, but measurements of juvenile </w:t>
      </w:r>
      <w:r w:rsidR="008E55B2">
        <w:t>survival</w:t>
      </w:r>
      <w:r w:rsidR="00711DDF" w:rsidRPr="00C12775">
        <w:t xml:space="preserve"> and </w:t>
      </w:r>
      <w:r w:rsidR="002836F8">
        <w:t>growth</w:t>
      </w:r>
      <w:r w:rsidR="00711DDF" w:rsidRPr="00C12775">
        <w:t xml:space="preserve"> could </w:t>
      </w:r>
      <w:r w:rsidR="007F3586" w:rsidRPr="00C12775">
        <w:t xml:space="preserve">also </w:t>
      </w:r>
      <w:r w:rsidR="00711DDF" w:rsidRPr="00C12775">
        <w:t>be repeated in time and space to measure variation in vital rates</w:t>
      </w:r>
      <w:r w:rsidR="00C16EC7" w:rsidRPr="00C12775">
        <w:t xml:space="preserve">, especially survival, </w:t>
      </w:r>
      <w:r w:rsidR="005D2216">
        <w:t xml:space="preserve">during </w:t>
      </w:r>
      <w:r w:rsidR="008E5601">
        <w:t>windows</w:t>
      </w:r>
      <w:r w:rsidR="00361C5E">
        <w:t xml:space="preserve"> of time that may produce good survival (e.g., depths of 10-15 cm)</w:t>
      </w:r>
      <w:r w:rsidR="001D7DE1" w:rsidRPr="00C12775">
        <w:t>.</w:t>
      </w:r>
      <w:r w:rsidR="00711DDF" w:rsidRPr="00C12775">
        <w:t xml:space="preserve"> </w:t>
      </w:r>
      <w:r w:rsidR="003E1016" w:rsidRPr="00C12775">
        <w:t>If</w:t>
      </w:r>
      <w:r w:rsidR="00A7361D" w:rsidRPr="00C12775">
        <w:t xml:space="preserve"> net community</w:t>
      </w:r>
      <w:r w:rsidR="00B611BD">
        <w:t>-</w:t>
      </w:r>
      <w:r w:rsidR="00A7361D" w:rsidRPr="00C12775">
        <w:t xml:space="preserve">level predation has not changed </w:t>
      </w:r>
      <w:r w:rsidR="004F606F" w:rsidRPr="00C12775">
        <w:t xml:space="preserve">from </w:t>
      </w:r>
      <w:r w:rsidR="0095466E" w:rsidRPr="00C12775">
        <w:t>historical levels</w:t>
      </w:r>
      <w:r w:rsidR="007B12B2" w:rsidRPr="00C12775">
        <w:t>,</w:t>
      </w:r>
      <w:r w:rsidR="0095466E" w:rsidRPr="00C12775">
        <w:t xml:space="preserve"> </w:t>
      </w:r>
      <w:r w:rsidR="00BF3C52" w:rsidRPr="00C12775">
        <w:t xml:space="preserve">then </w:t>
      </w:r>
      <w:r w:rsidR="003E1016" w:rsidRPr="00C12775">
        <w:t xml:space="preserve">current </w:t>
      </w:r>
      <w:r w:rsidR="0095466E" w:rsidRPr="00C12775">
        <w:t xml:space="preserve">hydrologic conditions </w:t>
      </w:r>
      <w:r w:rsidR="00BF3C52" w:rsidRPr="00C12775">
        <w:t xml:space="preserve">could also </w:t>
      </w:r>
      <w:r w:rsidR="00B05A16" w:rsidRPr="00C12775">
        <w:t>be unfavorable for</w:t>
      </w:r>
      <w:r w:rsidR="0095466E" w:rsidRPr="00C12775">
        <w:t xml:space="preserve"> </w:t>
      </w:r>
      <w:r w:rsidR="002836F8">
        <w:t>growth</w:t>
      </w:r>
      <w:r w:rsidR="0095466E" w:rsidRPr="00C12775">
        <w:t xml:space="preserve"> of the </w:t>
      </w:r>
      <w:r w:rsidR="00B611BD">
        <w:t>FAS</w:t>
      </w:r>
      <w:r w:rsidR="00C16EC7" w:rsidRPr="00C12775">
        <w:t xml:space="preserve"> (</w:t>
      </w:r>
      <w:r w:rsidR="00C246A2">
        <w:t>i.e., shifted to the left</w:t>
      </w:r>
      <w:r w:rsidR="003E1016" w:rsidRPr="00C12775">
        <w:t xml:space="preserve"> </w:t>
      </w:r>
      <w:r w:rsidR="00C16EC7" w:rsidRPr="00C12775">
        <w:t>in Fig</w:t>
      </w:r>
      <w:r w:rsidR="00A07B74">
        <w:t>ure 5</w:t>
      </w:r>
      <w:r w:rsidR="00C16EC7" w:rsidRPr="00C12775">
        <w:t>)</w:t>
      </w:r>
      <w:r w:rsidR="00617081" w:rsidRPr="00C12775">
        <w:t>.</w:t>
      </w:r>
      <w:r w:rsidR="00C16EC7" w:rsidRPr="00C12775">
        <w:t xml:space="preserve"> </w:t>
      </w:r>
      <w:r w:rsidR="00617081" w:rsidRPr="00C12775">
        <w:t xml:space="preserve">Indeed, </w:t>
      </w:r>
      <w:r w:rsidR="00FB4A5F" w:rsidRPr="00C12775">
        <w:t xml:space="preserve">recent work </w:t>
      </w:r>
      <w:r w:rsidR="00617081" w:rsidRPr="00C12775">
        <w:t xml:space="preserve">has shown that </w:t>
      </w:r>
      <w:r w:rsidR="00FB4A5F" w:rsidRPr="00C12775">
        <w:t>increasing</w:t>
      </w:r>
      <w:r w:rsidR="001D7DE1" w:rsidRPr="00C12775">
        <w:t xml:space="preserve"> water</w:t>
      </w:r>
      <w:r w:rsidR="00FB4A5F" w:rsidRPr="00C12775">
        <w:t xml:space="preserve"> flow</w:t>
      </w:r>
      <w:r w:rsidR="001D7DE1" w:rsidRPr="00C12775">
        <w:t xml:space="preserve"> velocity</w:t>
      </w:r>
      <w:r w:rsidR="001A2833" w:rsidRPr="00C12775">
        <w:t xml:space="preserve">, </w:t>
      </w:r>
      <w:r w:rsidR="00FB4A5F" w:rsidRPr="00C12775">
        <w:t>increase</w:t>
      </w:r>
      <w:r w:rsidR="001A2833" w:rsidRPr="00C12775">
        <w:t>s</w:t>
      </w:r>
      <w:r w:rsidR="00FB4A5F" w:rsidRPr="00C12775">
        <w:t xml:space="preserve"> </w:t>
      </w:r>
      <w:r w:rsidR="002836F8">
        <w:t>growth</w:t>
      </w:r>
      <w:r w:rsidR="00FB4A5F" w:rsidRPr="00C12775">
        <w:t xml:space="preserve"> of non-native </w:t>
      </w:r>
      <w:proofErr w:type="spellStart"/>
      <w:r w:rsidR="00C91375" w:rsidRPr="00D57D20">
        <w:rPr>
          <w:i/>
          <w:iCs/>
        </w:rPr>
        <w:t>Pomacea</w:t>
      </w:r>
      <w:proofErr w:type="spellEnd"/>
      <w:r w:rsidR="00C91375">
        <w:t xml:space="preserve"> </w:t>
      </w:r>
      <w:r w:rsidR="00FB4A5F" w:rsidRPr="00C12775">
        <w:t>apple snail</w:t>
      </w:r>
      <w:r w:rsidR="00C23BC0" w:rsidRPr="00C12775">
        <w:t>s through changes to microbial food quality</w:t>
      </w:r>
      <w:r w:rsidR="00FB4A5F" w:rsidRPr="00C12775">
        <w:t xml:space="preserve"> </w:t>
      </w:r>
      <w:r w:rsidR="003829D3" w:rsidRPr="00C12775">
        <w:fldChar w:fldCharType="begin"/>
      </w:r>
      <w:r w:rsidR="003829D3" w:rsidRPr="00C12775">
        <w:instrText xml:space="preserve"> ADDIN ZOTERO_ITEM CSL_CITATION {"citationID":"IpfYVAi5","properties":{"formattedCitation":"(Hansen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3829D3" w:rsidRPr="00C12775">
        <w:fldChar w:fldCharType="separate"/>
      </w:r>
      <w:r w:rsidR="003829D3" w:rsidRPr="00C12775">
        <w:t>(Hansen et al., 2022)</w:t>
      </w:r>
      <w:r w:rsidR="003829D3" w:rsidRPr="00C12775">
        <w:fldChar w:fldCharType="end"/>
      </w:r>
      <w:r w:rsidR="00C23BC0" w:rsidRPr="00C12775">
        <w:t xml:space="preserve">. </w:t>
      </w:r>
      <w:r w:rsidR="00EF0E07" w:rsidRPr="00C12775">
        <w:t>Therefore,</w:t>
      </w:r>
      <w:r w:rsidR="00C23BC0" w:rsidRPr="00C12775">
        <w:t xml:space="preserve"> a</w:t>
      </w:r>
      <w:r w:rsidR="00D66302" w:rsidRPr="00C12775">
        <w:t>n Everglades restored with more discharge might</w:t>
      </w:r>
      <w:r w:rsidR="003E2C71" w:rsidRPr="00C12775">
        <w:t xml:space="preserve"> </w:t>
      </w:r>
      <w:r w:rsidR="00FB4A5F" w:rsidRPr="00C12775">
        <w:t xml:space="preserve">possibly improve </w:t>
      </w:r>
      <w:r w:rsidR="002836F8">
        <w:t>growth</w:t>
      </w:r>
      <w:r w:rsidR="00FB4A5F" w:rsidRPr="00C12775">
        <w:t xml:space="preserve"> of the</w:t>
      </w:r>
      <w:r w:rsidR="00D66302" w:rsidRPr="00C12775">
        <w:t xml:space="preserve"> juvenile</w:t>
      </w:r>
      <w:r w:rsidR="00FB4A5F" w:rsidRPr="00C12775">
        <w:t xml:space="preserve"> </w:t>
      </w:r>
      <w:r w:rsidR="00C91375">
        <w:t>FAS</w:t>
      </w:r>
      <w:r w:rsidR="003E1016" w:rsidRPr="00C12775">
        <w:t>.</w:t>
      </w:r>
    </w:p>
    <w:p w14:paraId="57DC472D" w14:textId="4AAA28FB" w:rsidR="00AC6D9A" w:rsidRPr="00AC6D9A" w:rsidRDefault="00AC6D9A" w:rsidP="00EA3C28">
      <w:pPr>
        <w:pStyle w:val="Heading1"/>
        <w:spacing w:before="0" w:line="360" w:lineRule="auto"/>
        <w:jc w:val="both"/>
      </w:pPr>
      <w:r w:rsidRPr="00AC6D9A">
        <w:t>Conclusion</w:t>
      </w:r>
      <w:r w:rsidR="00E5551E">
        <w:t>s</w:t>
      </w:r>
    </w:p>
    <w:p w14:paraId="3106B9B8" w14:textId="6EEF9CEE" w:rsidR="00C91375" w:rsidRPr="00524172" w:rsidRDefault="000E428B" w:rsidP="00EA3C28">
      <w:pPr>
        <w:pStyle w:val="NATESTYLE1CommonCollege"/>
        <w:spacing w:line="360" w:lineRule="auto"/>
        <w:ind w:firstLine="720"/>
        <w:jc w:val="both"/>
      </w:pPr>
      <w:r>
        <w:t xml:space="preserve">Studies of functional responses and </w:t>
      </w:r>
      <w:r w:rsidR="008F7CA6">
        <w:t xml:space="preserve">environmental variation have developed complex predictions for the strength of </w:t>
      </w:r>
      <w:r w:rsidR="0020405A">
        <w:t>short-term interaction strengths</w:t>
      </w:r>
      <w:r w:rsidR="00934903">
        <w:t xml:space="preserve"> </w:t>
      </w:r>
      <w:r w:rsidR="00934903">
        <w:fldChar w:fldCharType="begin"/>
      </w:r>
      <w:r w:rsidR="00B148B5">
        <w:instrText xml:space="preserve"> ADDIN ZOTERO_ITEM CSL_CITATION {"citationID":"9JDxORzU","properties":{"formattedCitation":"(Davidson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934903">
        <w:fldChar w:fldCharType="separate"/>
      </w:r>
      <w:r w:rsidR="00934903" w:rsidRPr="009F7B89">
        <w:t>(Davidson et al., 2021; Nunes et al., 2021; Pepi et al., 2018)</w:t>
      </w:r>
      <w:r w:rsidR="00934903">
        <w:fldChar w:fldCharType="end"/>
      </w:r>
      <w:r w:rsidR="00B32A8E">
        <w:t xml:space="preserve"> </w:t>
      </w:r>
      <w:r w:rsidR="00513692">
        <w:t>and</w:t>
      </w:r>
      <w:r w:rsidR="006777F5">
        <w:t xml:space="preserve"> have conducted elegant studies in the lab to test the predictions. Our</w:t>
      </w:r>
      <w:r w:rsidR="0020405A">
        <w:t xml:space="preserve"> </w:t>
      </w:r>
      <w:r w:rsidR="0020405A">
        <w:lastRenderedPageBreak/>
        <w:t xml:space="preserve">study was an attempt to </w:t>
      </w:r>
      <w:r w:rsidR="006777F5">
        <w:t xml:space="preserve">empirically </w:t>
      </w:r>
      <w:r w:rsidR="0020405A">
        <w:t xml:space="preserve">bring together </w:t>
      </w:r>
      <w:r w:rsidR="00982F52">
        <w:t>multiple sources of variation (</w:t>
      </w:r>
      <w:r w:rsidR="00873FE9">
        <w:t xml:space="preserve">i.e., </w:t>
      </w:r>
      <w:r w:rsidR="00982F52">
        <w:t>predator assemblage</w:t>
      </w:r>
      <w:r w:rsidR="00873FE9">
        <w:t>s</w:t>
      </w:r>
      <w:r w:rsidR="00982F52">
        <w:t xml:space="preserve">, seasonal growth conditions) in the field to predict the net impact </w:t>
      </w:r>
      <w:r w:rsidR="00873FE9">
        <w:t>of</w:t>
      </w:r>
      <w:r w:rsidR="00B32A8E">
        <w:t xml:space="preserve"> size-mediated </w:t>
      </w:r>
      <w:r w:rsidR="00873FE9">
        <w:t xml:space="preserve">predation on </w:t>
      </w:r>
      <w:r w:rsidR="00FF3ED4">
        <w:t>recruitment and population growth</w:t>
      </w:r>
      <w:r w:rsidR="006777F5">
        <w:t xml:space="preserve"> using a </w:t>
      </w:r>
      <w:r w:rsidR="000676AA">
        <w:t xml:space="preserve">population </w:t>
      </w:r>
      <w:r w:rsidR="006777F5">
        <w:t>model</w:t>
      </w:r>
      <w:r w:rsidR="00982F52">
        <w:t xml:space="preserve">. </w:t>
      </w:r>
      <w:r w:rsidR="00B32A8E">
        <w:t xml:space="preserve">The effects of </w:t>
      </w:r>
      <w:r w:rsidR="00332504">
        <w:t>warmer seasonal</w:t>
      </w:r>
      <w:r w:rsidR="00B32A8E">
        <w:t xml:space="preserve"> conditions </w:t>
      </w:r>
      <w:r w:rsidR="000676AA">
        <w:t>partly</w:t>
      </w:r>
      <w:r w:rsidR="00CC4DBC">
        <w:t xml:space="preserve"> increase</w:t>
      </w:r>
      <w:r w:rsidR="000676AA">
        <w:t>d</w:t>
      </w:r>
      <w:r w:rsidR="00CC4DBC">
        <w:t xml:space="preserve"> per capita</w:t>
      </w:r>
      <w:r w:rsidR="00B200F2">
        <w:t xml:space="preserve"> predation</w:t>
      </w:r>
      <w:r w:rsidR="00CC4DBC">
        <w:t xml:space="preserve"> rates</w:t>
      </w:r>
      <w:r w:rsidR="00B200F2">
        <w:t xml:space="preserve"> </w:t>
      </w:r>
      <w:r w:rsidR="00B200F2">
        <w:fldChar w:fldCharType="begin"/>
      </w:r>
      <w:r w:rsidR="00B148B5">
        <w:instrText xml:space="preserve"> ADDIN ZOTERO_ITEM CSL_CITATION {"citationID":"GJFrYsDH","properties":{"formattedCitation":"(Davidson et al., 2021; Nunes et al., 2021; Pepi et al., 2018)","plainCitation":"(Davidson et al., 2021; Nunes et al., 2021; Pepi et al., 2018)","dontUpdate":true,"noteIndex":0},"citationItems":[{"id":180,"uris":["http://zotero.org/users/9972654/items/K52DS5GK"],"itemData":{"id":180,"type":"article-journal","container-title":"Functional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B200F2">
        <w:fldChar w:fldCharType="separate"/>
      </w:r>
      <w:r w:rsidR="00B200F2" w:rsidRPr="009F7B89">
        <w:t>(Davidson et al., 2021; Nunes et al., 2021; Pepi et al., 2018)</w:t>
      </w:r>
      <w:r w:rsidR="00B200F2">
        <w:fldChar w:fldCharType="end"/>
      </w:r>
      <w:r w:rsidR="000676AA">
        <w:t>,</w:t>
      </w:r>
      <w:r w:rsidR="007D238F">
        <w:t xml:space="preserve"> but</w:t>
      </w:r>
      <w:r w:rsidR="00CC4DBC">
        <w:t xml:space="preserve"> </w:t>
      </w:r>
      <w:r w:rsidR="00B32A8E">
        <w:t>were counteracted</w:t>
      </w:r>
      <w:r w:rsidR="00332504">
        <w:t xml:space="preserve"> </w:t>
      </w:r>
      <w:r w:rsidR="00B32A8E">
        <w:t xml:space="preserve">by </w:t>
      </w:r>
      <w:r w:rsidR="00040ABA">
        <w:t xml:space="preserve">decreased abundances of </w:t>
      </w:r>
      <w:r w:rsidR="00B32A8E">
        <w:t>predator</w:t>
      </w:r>
      <w:r w:rsidR="00040ABA">
        <w:t>s</w:t>
      </w:r>
      <w:r w:rsidR="00B32A8E">
        <w:t xml:space="preserve"> </w:t>
      </w:r>
      <w:r w:rsidR="00332504">
        <w:t xml:space="preserve">and </w:t>
      </w:r>
      <w:r w:rsidR="00040ABA">
        <w:t xml:space="preserve">faster </w:t>
      </w:r>
      <w:r w:rsidR="00332504">
        <w:t>growth of the prey</w:t>
      </w:r>
      <w:r w:rsidR="00CF087B">
        <w:t>,</w:t>
      </w:r>
      <w:r w:rsidR="00CC4DBC">
        <w:t xml:space="preserve"> </w:t>
      </w:r>
      <w:r w:rsidR="00040ABA">
        <w:t>effectively</w:t>
      </w:r>
      <w:r w:rsidR="00CC4DBC">
        <w:t xml:space="preserve"> reduc</w:t>
      </w:r>
      <w:r w:rsidR="00040ABA">
        <w:t>ing</w:t>
      </w:r>
      <w:r w:rsidR="00CC4DBC">
        <w:t xml:space="preserve"> </w:t>
      </w:r>
      <w:r w:rsidR="00DD1479">
        <w:t xml:space="preserve">size-dependent predation and net </w:t>
      </w:r>
      <w:r w:rsidR="00040ABA">
        <w:t>predator impacts</w:t>
      </w:r>
      <w:r w:rsidR="00CC4DBC">
        <w:t xml:space="preserve">. Nevertheless, the higher </w:t>
      </w:r>
      <w:r w:rsidR="005E3632">
        <w:t>reproduction of</w:t>
      </w:r>
      <w:r w:rsidR="00DD1479">
        <w:t xml:space="preserve"> </w:t>
      </w:r>
      <w:r w:rsidR="00E6587E">
        <w:t xml:space="preserve">prey </w:t>
      </w:r>
      <w:r w:rsidR="00873FE9">
        <w:t>in the spring when growth was slow weighted</w:t>
      </w:r>
      <w:r w:rsidR="00BE3782">
        <w:t xml:space="preserve"> the average parameters to </w:t>
      </w:r>
      <w:r w:rsidR="00873FE9">
        <w:t xml:space="preserve">predict </w:t>
      </w:r>
      <w:r w:rsidR="00BE3782">
        <w:t xml:space="preserve">strong </w:t>
      </w:r>
      <w:r w:rsidR="00873FE9">
        <w:t>predator</w:t>
      </w:r>
      <w:r w:rsidR="00040ABA">
        <w:t xml:space="preserve"> limitation</w:t>
      </w:r>
      <w:r w:rsidR="00873FE9">
        <w:t xml:space="preserve"> over the year</w:t>
      </w:r>
      <w:r w:rsidR="00040ABA">
        <w:t>.</w:t>
      </w:r>
      <w:r w:rsidR="0004341E">
        <w:t xml:space="preserve"> We encourage other researchers</w:t>
      </w:r>
      <w:r w:rsidR="00E6587E">
        <w:t xml:space="preserve"> working on predator limitation</w:t>
      </w:r>
      <w:r w:rsidR="00F370AB">
        <w:t>, either</w:t>
      </w:r>
      <w:r w:rsidR="0004341E">
        <w:t xml:space="preserve"> </w:t>
      </w:r>
      <w:r w:rsidR="00F41654">
        <w:t xml:space="preserve">of </w:t>
      </w:r>
      <w:r w:rsidR="00F370AB">
        <w:t xml:space="preserve">pests or species of conservation/management interest, </w:t>
      </w:r>
      <w:r w:rsidR="0004341E">
        <w:t>to consider</w:t>
      </w:r>
      <w:r w:rsidR="00873FE9">
        <w:t xml:space="preserve"> using</w:t>
      </w:r>
      <w:r w:rsidR="0004341E">
        <w:t xml:space="preserve"> size-structured models </w:t>
      </w:r>
      <w:r w:rsidR="00873FE9">
        <w:t>and field parameter estimates (</w:t>
      </w:r>
      <w:r w:rsidR="00E6587E">
        <w:t>see also</w:t>
      </w:r>
      <w:r w:rsidR="00873FE9">
        <w:t xml:space="preserve"> Chockley et al. 2008) to scale</w:t>
      </w:r>
      <w:r w:rsidR="00E6587E">
        <w:t>-</w:t>
      </w:r>
      <w:r w:rsidR="00873FE9">
        <w:t xml:space="preserve">up their predator-prey work and study the net effects of predators on prey population </w:t>
      </w:r>
      <w:r w:rsidR="00D42A17">
        <w:t>growth</w:t>
      </w:r>
      <w:r w:rsidR="00873FE9">
        <w:t>.</w:t>
      </w:r>
    </w:p>
    <w:bookmarkEnd w:id="550"/>
    <w:p w14:paraId="3B536BF2" w14:textId="1B00E6D7" w:rsidR="00AE42E6" w:rsidRPr="00FB48BB" w:rsidRDefault="00C6515F" w:rsidP="00EA3C28">
      <w:pPr>
        <w:pStyle w:val="Heading1"/>
        <w:spacing w:before="0" w:line="360" w:lineRule="auto"/>
        <w:jc w:val="both"/>
        <w:rPr>
          <w:rFonts w:cs="Times New Roman"/>
          <w:szCs w:val="24"/>
        </w:rPr>
      </w:pPr>
      <w:r w:rsidRPr="00FB48BB">
        <w:rPr>
          <w:rFonts w:cs="Times New Roman"/>
          <w:szCs w:val="24"/>
        </w:rPr>
        <w:t>References</w:t>
      </w:r>
    </w:p>
    <w:p w14:paraId="2D132375" w14:textId="77777777" w:rsidR="006C0053" w:rsidRPr="006C0053" w:rsidRDefault="00F92F46" w:rsidP="00EA3C28">
      <w:pPr>
        <w:pStyle w:val="Bibliography"/>
        <w:jc w:val="both"/>
        <w:rPr>
          <w:rFonts w:cs="Times New Roman"/>
        </w:rPr>
      </w:pPr>
      <w:r w:rsidRPr="00C22A40">
        <w:fldChar w:fldCharType="begin"/>
      </w:r>
      <w:r w:rsidR="00FE7CED">
        <w:instrText xml:space="preserve"> ADDIN ZOTERO_BIBL {"uncited":[],"omitted":[],"custom":[]} CSL_BIBLIOGRAPHY </w:instrText>
      </w:r>
      <w:r w:rsidRPr="00C22A40">
        <w:fldChar w:fldCharType="separate"/>
      </w:r>
      <w:r w:rsidR="006C0053" w:rsidRPr="006C0053">
        <w:rPr>
          <w:rFonts w:cs="Times New Roman"/>
        </w:rPr>
        <w:t xml:space="preserve">Anderson, D. R. (2008). </w:t>
      </w:r>
      <w:r w:rsidR="006C0053" w:rsidRPr="006C0053">
        <w:rPr>
          <w:rFonts w:cs="Times New Roman"/>
          <w:i/>
          <w:iCs/>
        </w:rPr>
        <w:t>Model based inference in the life sciences: A primer on evidence</w:t>
      </w:r>
      <w:r w:rsidR="006C0053" w:rsidRPr="006C0053">
        <w:rPr>
          <w:rFonts w:cs="Times New Roman"/>
        </w:rPr>
        <w:t>. Springer, NY. https://doi.org/10.1007/978-0-387-74075-1</w:t>
      </w:r>
    </w:p>
    <w:p w14:paraId="52441080" w14:textId="77777777" w:rsidR="006C0053" w:rsidRPr="006C0053" w:rsidRDefault="006C0053" w:rsidP="00EA3C28">
      <w:pPr>
        <w:pStyle w:val="Bibliography"/>
        <w:jc w:val="both"/>
        <w:rPr>
          <w:rFonts w:cs="Times New Roman"/>
        </w:rPr>
      </w:pPr>
      <w:r w:rsidRPr="006C0053">
        <w:rPr>
          <w:rFonts w:cs="Times New Roman"/>
        </w:rPr>
        <w:t xml:space="preserve">Baker, R., &amp; Waltham, N. (2020). Tethering mobile aquatic organisms to measure predation: A renewed call for caution. </w:t>
      </w:r>
      <w:r w:rsidRPr="006C0053">
        <w:rPr>
          <w:rFonts w:cs="Times New Roman"/>
          <w:i/>
          <w:iCs/>
        </w:rPr>
        <w:t>Journal of Experimental Marine Biology and Ecology</w:t>
      </w:r>
      <w:r w:rsidRPr="006C0053">
        <w:rPr>
          <w:rFonts w:cs="Times New Roman"/>
        </w:rPr>
        <w:t xml:space="preserve">, </w:t>
      </w:r>
      <w:r w:rsidRPr="006C0053">
        <w:rPr>
          <w:rFonts w:cs="Times New Roman"/>
          <w:i/>
          <w:iCs/>
        </w:rPr>
        <w:t>523</w:t>
      </w:r>
      <w:r w:rsidRPr="006C0053">
        <w:rPr>
          <w:rFonts w:cs="Times New Roman"/>
        </w:rPr>
        <w:t>, 1–7.</w:t>
      </w:r>
    </w:p>
    <w:p w14:paraId="1839E5E7" w14:textId="77777777" w:rsidR="006C0053" w:rsidRPr="006C0053" w:rsidRDefault="006C0053" w:rsidP="00EA3C28">
      <w:pPr>
        <w:pStyle w:val="Bibliography"/>
        <w:jc w:val="both"/>
        <w:rPr>
          <w:rFonts w:cs="Times New Roman"/>
        </w:rPr>
      </w:pPr>
      <w:r w:rsidRPr="006C0053">
        <w:rPr>
          <w:rFonts w:cs="Times New Roman"/>
        </w:rPr>
        <w:t>Barrus, N. T., Drumheller, D., Cook, M. I., &amp; Dorn, N. J. (2023). Life history responses of two co-occurring congeneric Apple Snails (</w:t>
      </w:r>
      <w:r w:rsidRPr="000008F4">
        <w:rPr>
          <w:rFonts w:cs="Times New Roman"/>
          <w:i/>
          <w:iCs/>
        </w:rPr>
        <w:t>Pomacea maculata</w:t>
      </w:r>
      <w:r w:rsidRPr="006C0053">
        <w:rPr>
          <w:rFonts w:cs="Times New Roman"/>
        </w:rPr>
        <w:t xml:space="preserve"> and</w:t>
      </w:r>
      <w:r w:rsidRPr="000008F4">
        <w:rPr>
          <w:rFonts w:cs="Times New Roman"/>
          <w:i/>
          <w:iCs/>
        </w:rPr>
        <w:t xml:space="preserve"> P. paludosa</w:t>
      </w:r>
      <w:r w:rsidRPr="006C0053">
        <w:rPr>
          <w:rFonts w:cs="Times New Roman"/>
        </w:rPr>
        <w:t xml:space="preserve">) to variation in water depth and metaphyton total phosphorus. </w:t>
      </w:r>
      <w:r w:rsidRPr="006C0053">
        <w:rPr>
          <w:rFonts w:cs="Times New Roman"/>
          <w:i/>
          <w:iCs/>
        </w:rPr>
        <w:t>Hydrobiologia</w:t>
      </w:r>
      <w:r w:rsidRPr="006C0053">
        <w:rPr>
          <w:rFonts w:cs="Times New Roman"/>
        </w:rPr>
        <w:t xml:space="preserve">, </w:t>
      </w:r>
      <w:r w:rsidRPr="006C0053">
        <w:rPr>
          <w:rFonts w:cs="Times New Roman"/>
          <w:i/>
          <w:iCs/>
        </w:rPr>
        <w:t>850</w:t>
      </w:r>
      <w:r w:rsidRPr="006C0053">
        <w:rPr>
          <w:rFonts w:cs="Times New Roman"/>
        </w:rPr>
        <w:t>(4), 841–860. https://doi.org/10.1007/s10750-022-05128-9</w:t>
      </w:r>
    </w:p>
    <w:p w14:paraId="00359BE0" w14:textId="77777777" w:rsidR="006C0053" w:rsidRPr="006C0053" w:rsidRDefault="006C0053" w:rsidP="00EA3C28">
      <w:pPr>
        <w:pStyle w:val="Bibliography"/>
        <w:jc w:val="both"/>
        <w:rPr>
          <w:rFonts w:cs="Times New Roman"/>
        </w:rPr>
      </w:pPr>
      <w:r w:rsidRPr="006C0053">
        <w:rPr>
          <w:rFonts w:cs="Times New Roman"/>
        </w:rPr>
        <w:t xml:space="preserve">Brown, C., Oppon, K. J., &amp; Cahill, J. F. (2019). Species‐specific size vulnerabilities in a competitive arena: Nutrient heterogeneity and soil fertility alter plant competitive size asymmetries. </w:t>
      </w:r>
      <w:r w:rsidRPr="006C0053">
        <w:rPr>
          <w:rFonts w:cs="Times New Roman"/>
          <w:i/>
          <w:iCs/>
        </w:rPr>
        <w:t>Functional Ecology</w:t>
      </w:r>
      <w:r w:rsidRPr="006C0053">
        <w:rPr>
          <w:rFonts w:cs="Times New Roman"/>
        </w:rPr>
        <w:t xml:space="preserve">, </w:t>
      </w:r>
      <w:r w:rsidRPr="006C0053">
        <w:rPr>
          <w:rFonts w:cs="Times New Roman"/>
          <w:i/>
          <w:iCs/>
        </w:rPr>
        <w:t>33</w:t>
      </w:r>
      <w:r w:rsidRPr="006C0053">
        <w:rPr>
          <w:rFonts w:cs="Times New Roman"/>
        </w:rPr>
        <w:t>(8), 1491–1503. https://doi.org/10.1111/1365-2435.13340</w:t>
      </w:r>
    </w:p>
    <w:p w14:paraId="23A98265" w14:textId="77777777" w:rsidR="006C0053" w:rsidRPr="006C0053" w:rsidRDefault="006C0053" w:rsidP="00EA3C28">
      <w:pPr>
        <w:pStyle w:val="Bibliography"/>
        <w:jc w:val="both"/>
        <w:rPr>
          <w:rFonts w:cs="Times New Roman"/>
        </w:rPr>
      </w:pPr>
      <w:r w:rsidRPr="006C0053">
        <w:rPr>
          <w:rFonts w:cs="Times New Roman"/>
        </w:rPr>
        <w:lastRenderedPageBreak/>
        <w:t xml:space="preserve">Cattau, C. E., Darby, P. C., Fletcher, R. J., &amp; Kitchens, W. M. (2014). Reproductive responses of the endangered snail kite to variations in prey density. </w:t>
      </w:r>
      <w:r w:rsidRPr="006C0053">
        <w:rPr>
          <w:rFonts w:cs="Times New Roman"/>
          <w:i/>
          <w:iCs/>
        </w:rPr>
        <w:t>Journal of Wildlife Management</w:t>
      </w:r>
      <w:r w:rsidRPr="006C0053">
        <w:rPr>
          <w:rFonts w:cs="Times New Roman"/>
        </w:rPr>
        <w:t xml:space="preserve">, </w:t>
      </w:r>
      <w:r w:rsidRPr="006C0053">
        <w:rPr>
          <w:rFonts w:cs="Times New Roman"/>
          <w:i/>
          <w:iCs/>
        </w:rPr>
        <w:t>78</w:t>
      </w:r>
      <w:r w:rsidRPr="006C0053">
        <w:rPr>
          <w:rFonts w:cs="Times New Roman"/>
        </w:rPr>
        <w:t>(4), 620–631. https://doi.org/10.1002/jwmg.706</w:t>
      </w:r>
    </w:p>
    <w:p w14:paraId="38FC2201" w14:textId="77777777" w:rsidR="006C0053" w:rsidRPr="006C0053" w:rsidRDefault="006C0053" w:rsidP="00EA3C28">
      <w:pPr>
        <w:pStyle w:val="Bibliography"/>
        <w:jc w:val="both"/>
        <w:rPr>
          <w:rFonts w:cs="Times New Roman"/>
        </w:rPr>
      </w:pPr>
      <w:r w:rsidRPr="006C0053">
        <w:rPr>
          <w:rFonts w:cs="Times New Roman"/>
        </w:rPr>
        <w:t xml:space="preserve">Cattau, C. E., Fletcher, R. J., Reichert, B. E., &amp; Kitchens, W. M. (2016). Counteracting effects of a non‐native prey on the demography of a native predator culminate in positive population growth. </w:t>
      </w:r>
      <w:r w:rsidRPr="006C0053">
        <w:rPr>
          <w:rFonts w:cs="Times New Roman"/>
          <w:i/>
          <w:iCs/>
        </w:rPr>
        <w:t>Ecological Applications</w:t>
      </w:r>
      <w:r w:rsidRPr="006C0053">
        <w:rPr>
          <w:rFonts w:cs="Times New Roman"/>
        </w:rPr>
        <w:t xml:space="preserve">, </w:t>
      </w:r>
      <w:r w:rsidRPr="006C0053">
        <w:rPr>
          <w:rFonts w:cs="Times New Roman"/>
          <w:i/>
          <w:iCs/>
        </w:rPr>
        <w:t>26</w:t>
      </w:r>
      <w:r w:rsidRPr="006C0053">
        <w:rPr>
          <w:rFonts w:cs="Times New Roman"/>
        </w:rPr>
        <w:t>(7), 1952–1968. https://doi.org/10.1890/15-1020.1</w:t>
      </w:r>
    </w:p>
    <w:p w14:paraId="3BB142E6" w14:textId="77777777" w:rsidR="006C0053" w:rsidRPr="006C0053" w:rsidRDefault="006C0053" w:rsidP="00EA3C28">
      <w:pPr>
        <w:pStyle w:val="Bibliography"/>
        <w:jc w:val="both"/>
        <w:rPr>
          <w:rFonts w:cs="Times New Roman"/>
        </w:rPr>
      </w:pPr>
      <w:r w:rsidRPr="006C0053">
        <w:rPr>
          <w:rFonts w:cs="Times New Roman"/>
        </w:rPr>
        <w:t xml:space="preserve">Chockley, B., St. Mary, C., &amp; Osenberg, C. (2008). Population sinks in the Upper Florida Keys: The importance of demographic variation in population dynamics of the marine shrimp Stenopus hispidus. </w:t>
      </w:r>
      <w:r w:rsidRPr="006C0053">
        <w:rPr>
          <w:rFonts w:cs="Times New Roman"/>
          <w:i/>
          <w:iCs/>
        </w:rPr>
        <w:t>Marine Ecology Progress Series</w:t>
      </w:r>
      <w:r w:rsidRPr="006C0053">
        <w:rPr>
          <w:rFonts w:cs="Times New Roman"/>
        </w:rPr>
        <w:t xml:space="preserve">, </w:t>
      </w:r>
      <w:r w:rsidRPr="006C0053">
        <w:rPr>
          <w:rFonts w:cs="Times New Roman"/>
          <w:i/>
          <w:iCs/>
        </w:rPr>
        <w:t>360</w:t>
      </w:r>
      <w:r w:rsidRPr="006C0053">
        <w:rPr>
          <w:rFonts w:cs="Times New Roman"/>
        </w:rPr>
        <w:t>, 135–145. https://doi.org/10.3354/meps07404</w:t>
      </w:r>
    </w:p>
    <w:p w14:paraId="727E687E" w14:textId="3C287FB9" w:rsidR="007532FC" w:rsidRDefault="007532FC" w:rsidP="00EA3C28">
      <w:pPr>
        <w:pStyle w:val="Bibliography"/>
        <w:jc w:val="both"/>
        <w:rPr>
          <w:ins w:id="551" w:author="Nathan Dorn" w:date="2024-06-12T15:59:00Z" w16du:dateUtc="2024-06-12T19:59:00Z"/>
          <w:rFonts w:cs="Times New Roman"/>
        </w:rPr>
      </w:pPr>
      <w:ins w:id="552" w:author="Nathan Dorn" w:date="2024-06-12T15:59:00Z" w16du:dateUtc="2024-06-12T19:59:00Z">
        <w:r>
          <w:rPr>
            <w:rFonts w:cs="Times New Roman"/>
          </w:rPr>
          <w:t xml:space="preserve">Craig, J. K., B. J. Burke, L. B. Crowder, </w:t>
        </w:r>
      </w:ins>
      <w:ins w:id="553" w:author="Nathan Dorn" w:date="2024-06-12T16:00:00Z" w16du:dateUtc="2024-06-12T20:00:00Z">
        <w:r>
          <w:rPr>
            <w:rFonts w:cs="Times New Roman"/>
          </w:rPr>
          <w:t xml:space="preserve">&amp; J. A. Rice. </w:t>
        </w:r>
        <w:r w:rsidR="00AD2225">
          <w:rPr>
            <w:rFonts w:cs="Times New Roman"/>
          </w:rPr>
          <w:t>2006. Prey growth and size-dependent predation in juvenile estuarine fishes: experimental and model analyses. Ecology 87: 2366-2377.</w:t>
        </w:r>
      </w:ins>
    </w:p>
    <w:p w14:paraId="1A6056C9" w14:textId="0A40C97D" w:rsidR="006C0053" w:rsidRPr="006C0053" w:rsidRDefault="006C0053" w:rsidP="00EA3C28">
      <w:pPr>
        <w:pStyle w:val="Bibliography"/>
        <w:jc w:val="both"/>
        <w:rPr>
          <w:rFonts w:cs="Times New Roman"/>
        </w:rPr>
      </w:pPr>
      <w:r w:rsidRPr="006C0053">
        <w:rPr>
          <w:rFonts w:cs="Times New Roman"/>
        </w:rPr>
        <w:t xml:space="preserve">Cuthbert, R. N., Wasserman, R. J., Dalu, T., Kaiser, H., Weyl, O. L. F., Dick, J. T. A., Sentis, A., McCoy, M. W., &amp; Alexander, M. E. (2020). Influence of intra‐ and interspecific variation in predator–prey body size ratios on trophic interaction strengths. </w:t>
      </w:r>
      <w:r w:rsidRPr="006C0053">
        <w:rPr>
          <w:rFonts w:cs="Times New Roman"/>
          <w:i/>
          <w:iCs/>
        </w:rPr>
        <w:t>Ecology and Evolution</w:t>
      </w:r>
      <w:r w:rsidRPr="006C0053">
        <w:rPr>
          <w:rFonts w:cs="Times New Roman"/>
        </w:rPr>
        <w:t xml:space="preserve">, </w:t>
      </w:r>
      <w:r w:rsidRPr="006C0053">
        <w:rPr>
          <w:rFonts w:cs="Times New Roman"/>
          <w:i/>
          <w:iCs/>
        </w:rPr>
        <w:t>10</w:t>
      </w:r>
      <w:r w:rsidRPr="006C0053">
        <w:rPr>
          <w:rFonts w:cs="Times New Roman"/>
        </w:rPr>
        <w:t>(12), 5946–5962. https://doi.org/10.1002/ece3.6332</w:t>
      </w:r>
    </w:p>
    <w:p w14:paraId="7CEE1FB4" w14:textId="77777777" w:rsidR="006C0053" w:rsidRPr="006C0053" w:rsidRDefault="006C0053" w:rsidP="00EA3C28">
      <w:pPr>
        <w:pStyle w:val="Bibliography"/>
        <w:jc w:val="both"/>
        <w:rPr>
          <w:rFonts w:cs="Times New Roman"/>
        </w:rPr>
      </w:pPr>
      <w:r w:rsidRPr="006C0053">
        <w:rPr>
          <w:rFonts w:cs="Times New Roman"/>
        </w:rPr>
        <w:t xml:space="preserve">Dalrymple, G. H. (1977). Intraspecific Variation in the Cranial Feeding Mechanism of Turtles of the Genus </w:t>
      </w:r>
      <w:r w:rsidRPr="001F1521">
        <w:rPr>
          <w:rFonts w:cs="Times New Roman"/>
          <w:i/>
          <w:iCs/>
        </w:rPr>
        <w:t xml:space="preserve">Trionyx </w:t>
      </w:r>
      <w:r w:rsidRPr="006C0053">
        <w:rPr>
          <w:rFonts w:cs="Times New Roman"/>
        </w:rPr>
        <w:t xml:space="preserve">( Reptilia , Testudines , Trionychidae ). </w:t>
      </w:r>
      <w:r w:rsidRPr="006C0053">
        <w:rPr>
          <w:rFonts w:cs="Times New Roman"/>
          <w:i/>
          <w:iCs/>
        </w:rPr>
        <w:t>Journal of Herpetology</w:t>
      </w:r>
      <w:r w:rsidRPr="006C0053">
        <w:rPr>
          <w:rFonts w:cs="Times New Roman"/>
        </w:rPr>
        <w:t xml:space="preserve">, </w:t>
      </w:r>
      <w:r w:rsidRPr="006C0053">
        <w:rPr>
          <w:rFonts w:cs="Times New Roman"/>
          <w:i/>
          <w:iCs/>
        </w:rPr>
        <w:t>11</w:t>
      </w:r>
      <w:r w:rsidRPr="006C0053">
        <w:rPr>
          <w:rFonts w:cs="Times New Roman"/>
        </w:rPr>
        <w:t>(3), 255–285.</w:t>
      </w:r>
    </w:p>
    <w:p w14:paraId="56432F8E" w14:textId="77777777" w:rsidR="006C0053" w:rsidRPr="006C0053" w:rsidRDefault="006C0053" w:rsidP="00EA3C28">
      <w:pPr>
        <w:pStyle w:val="Bibliography"/>
        <w:jc w:val="both"/>
        <w:rPr>
          <w:rFonts w:cs="Times New Roman"/>
        </w:rPr>
      </w:pPr>
      <w:r w:rsidRPr="006C0053">
        <w:rPr>
          <w:rFonts w:cs="Times New Roman"/>
        </w:rPr>
        <w:t xml:space="preserve">Darby, P. C., DeAngelis, D. L., Romañach, S. S., Suir, K., &amp; Bridevaux, J. (2015). Modeling apple snail population dynamics on the Everglades landscape. </w:t>
      </w:r>
      <w:r w:rsidRPr="006C0053">
        <w:rPr>
          <w:rFonts w:cs="Times New Roman"/>
          <w:i/>
          <w:iCs/>
        </w:rPr>
        <w:t>Landscape Ecology</w:t>
      </w:r>
      <w:r w:rsidRPr="006C0053">
        <w:rPr>
          <w:rFonts w:cs="Times New Roman"/>
        </w:rPr>
        <w:t xml:space="preserve">, </w:t>
      </w:r>
      <w:r w:rsidRPr="006C0053">
        <w:rPr>
          <w:rFonts w:cs="Times New Roman"/>
          <w:i/>
          <w:iCs/>
        </w:rPr>
        <w:t>30</w:t>
      </w:r>
      <w:r w:rsidRPr="006C0053">
        <w:rPr>
          <w:rFonts w:cs="Times New Roman"/>
        </w:rPr>
        <w:t>(8), 1497–1510. https://doi.org/10.1007/s10980-015-0205-5</w:t>
      </w:r>
    </w:p>
    <w:p w14:paraId="6A843B77" w14:textId="77777777" w:rsidR="006C0053" w:rsidRPr="006C0053" w:rsidRDefault="006C0053" w:rsidP="00EA3C28">
      <w:pPr>
        <w:pStyle w:val="Bibliography"/>
        <w:jc w:val="both"/>
        <w:rPr>
          <w:rFonts w:cs="Times New Roman"/>
        </w:rPr>
      </w:pPr>
      <w:r w:rsidRPr="006C0053">
        <w:rPr>
          <w:rFonts w:cs="Times New Roman"/>
        </w:rPr>
        <w:lastRenderedPageBreak/>
        <w:t xml:space="preserve">Davidson, A. T., &amp; Dorn, N. J. (2018). System productivity alters predator sorting of a size-structured mixed prey community. </w:t>
      </w:r>
      <w:r w:rsidRPr="006C0053">
        <w:rPr>
          <w:rFonts w:cs="Times New Roman"/>
          <w:i/>
          <w:iCs/>
        </w:rPr>
        <w:t>Oecologia</w:t>
      </w:r>
      <w:r w:rsidRPr="006C0053">
        <w:rPr>
          <w:rFonts w:cs="Times New Roman"/>
        </w:rPr>
        <w:t xml:space="preserve">, </w:t>
      </w:r>
      <w:r w:rsidRPr="006C0053">
        <w:rPr>
          <w:rFonts w:cs="Times New Roman"/>
          <w:i/>
          <w:iCs/>
        </w:rPr>
        <w:t>186</w:t>
      </w:r>
      <w:r w:rsidRPr="006C0053">
        <w:rPr>
          <w:rFonts w:cs="Times New Roman"/>
        </w:rPr>
        <w:t>(4), 1101–1111. https://doi.org/10.1007/s00442-018-4099-1</w:t>
      </w:r>
    </w:p>
    <w:p w14:paraId="6DEA3F1C" w14:textId="77777777" w:rsidR="006C0053" w:rsidRDefault="006C0053" w:rsidP="00EA3C28">
      <w:pPr>
        <w:pStyle w:val="Bibliography"/>
        <w:jc w:val="both"/>
        <w:rPr>
          <w:ins w:id="554" w:author="Nathan Dorn" w:date="2024-06-12T16:01:00Z" w16du:dateUtc="2024-06-12T20:01:00Z"/>
          <w:rFonts w:cs="Times New Roman"/>
        </w:rPr>
      </w:pPr>
      <w:r w:rsidRPr="006C0053">
        <w:rPr>
          <w:rFonts w:cs="Times New Roman"/>
        </w:rPr>
        <w:t xml:space="preserve">Davidson, A. T., Hamman, E. A., McCoy, M. W., &amp; Vonesh, J. R. (2021). Asymmetrical effects of temperature on stage‐structured predator–prey interactions.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(5), 1041–1054. https://doi.org/10.1111/1365-2435.13777</w:t>
      </w:r>
    </w:p>
    <w:p w14:paraId="42BD73A3" w14:textId="6AD96C3E" w:rsidR="00260114" w:rsidRPr="00260114" w:rsidRDefault="00260114">
      <w:pPr>
        <w:pPrChange w:id="555" w:author="Nathan Dorn" w:date="2024-06-12T16:01:00Z" w16du:dateUtc="2024-06-12T20:01:00Z">
          <w:pPr>
            <w:pStyle w:val="Bibliography"/>
            <w:jc w:val="both"/>
          </w:pPr>
        </w:pPrChange>
      </w:pPr>
      <w:ins w:id="556" w:author="Nathan Dorn" w:date="2024-06-12T16:01:00Z" w16du:dateUtc="2024-06-12T20:01:00Z">
        <w:r>
          <w:t xml:space="preserve">De Roos, L. Persson &amp; E. McCauley. 2003. The influence of size-dependent life-history traits  on the structure and dynamics of populations and communities. </w:t>
        </w:r>
        <w:r w:rsidR="008B09E5">
          <w:t xml:space="preserve">Ecology Letters 6: </w:t>
        </w:r>
      </w:ins>
      <w:ins w:id="557" w:author="Nathan Dorn" w:date="2024-06-12T16:02:00Z" w16du:dateUtc="2024-06-12T20:02:00Z">
        <w:r w:rsidR="008B09E5">
          <w:t>473-487.</w:t>
        </w:r>
      </w:ins>
    </w:p>
    <w:p w14:paraId="4E84112D" w14:textId="77777777" w:rsidR="006C0053" w:rsidRPr="006C0053" w:rsidRDefault="006C0053" w:rsidP="00EA3C28">
      <w:pPr>
        <w:pStyle w:val="Bibliography"/>
        <w:jc w:val="both"/>
        <w:rPr>
          <w:rFonts w:cs="Times New Roman"/>
        </w:rPr>
      </w:pPr>
      <w:r w:rsidRPr="006C0053">
        <w:rPr>
          <w:rFonts w:cs="Times New Roman"/>
        </w:rPr>
        <w:t xml:space="preserve">Dorn, N. J., &amp; Cook, M. I. (2015). Hydrological disturbance diminishes predator control in wetlands. </w:t>
      </w:r>
      <w:r w:rsidRPr="006C0053">
        <w:rPr>
          <w:rFonts w:cs="Times New Roman"/>
          <w:i/>
          <w:iCs/>
        </w:rPr>
        <w:t>Ecology</w:t>
      </w:r>
      <w:r w:rsidRPr="006C0053">
        <w:rPr>
          <w:rFonts w:cs="Times New Roman"/>
        </w:rPr>
        <w:t xml:space="preserve">, </w:t>
      </w:r>
      <w:r w:rsidRPr="006C0053">
        <w:rPr>
          <w:rFonts w:cs="Times New Roman"/>
          <w:i/>
          <w:iCs/>
        </w:rPr>
        <w:t>96</w:t>
      </w:r>
      <w:r w:rsidRPr="006C0053">
        <w:rPr>
          <w:rFonts w:cs="Times New Roman"/>
        </w:rPr>
        <w:t>(11), 2984–2993. https://doi.org/10.1890/14-1505.1</w:t>
      </w:r>
    </w:p>
    <w:p w14:paraId="3B93DCDD" w14:textId="77777777" w:rsidR="006C0053" w:rsidRPr="006C0053" w:rsidRDefault="006C0053" w:rsidP="00EA3C28">
      <w:pPr>
        <w:pStyle w:val="Bibliography"/>
        <w:jc w:val="both"/>
        <w:rPr>
          <w:rFonts w:cs="Times New Roman"/>
        </w:rPr>
      </w:pPr>
      <w:r w:rsidRPr="006C0053">
        <w:rPr>
          <w:rFonts w:cs="Times New Roman"/>
        </w:rPr>
        <w:t xml:space="preserve">Drumheller, D. K., Cook, M. I., &amp; Dorn, N. J. (2022). The role of direct chemical inhibition in the displacement of a native herbivore by an invasive congener. </w:t>
      </w:r>
      <w:r w:rsidRPr="006C0053">
        <w:rPr>
          <w:rFonts w:cs="Times New Roman"/>
          <w:i/>
          <w:iCs/>
        </w:rPr>
        <w:t>Biological Invasions</w:t>
      </w:r>
      <w:r w:rsidRPr="006C0053">
        <w:rPr>
          <w:rFonts w:cs="Times New Roman"/>
        </w:rPr>
        <w:t xml:space="preserve">, </w:t>
      </w:r>
      <w:r w:rsidRPr="006C0053">
        <w:rPr>
          <w:rFonts w:cs="Times New Roman"/>
          <w:i/>
          <w:iCs/>
        </w:rPr>
        <w:t>0123456789</w:t>
      </w:r>
      <w:r w:rsidRPr="006C0053">
        <w:rPr>
          <w:rFonts w:cs="Times New Roman"/>
        </w:rPr>
        <w:t>. https://doi.org/10.1007/s10530-022-02752-3</w:t>
      </w:r>
    </w:p>
    <w:p w14:paraId="328CEB3E" w14:textId="77777777" w:rsidR="006C0053" w:rsidRPr="006C0053" w:rsidRDefault="006C0053" w:rsidP="00EA3C28">
      <w:pPr>
        <w:pStyle w:val="Bibliography"/>
        <w:jc w:val="both"/>
        <w:rPr>
          <w:rFonts w:cs="Times New Roman"/>
        </w:rPr>
      </w:pPr>
      <w:r w:rsidRPr="006C0053">
        <w:rPr>
          <w:rFonts w:cs="Times New Roman"/>
        </w:rPr>
        <w:t xml:space="preserve">Gaiser, E. E., Trexler, J. C., &amp; Wetzel, P. R. (2012). The Florida Everglades. In D. P. Batzer &amp; A. H. Baldwin (Eds.), </w:t>
      </w:r>
      <w:r w:rsidRPr="006C0053">
        <w:rPr>
          <w:rFonts w:cs="Times New Roman"/>
          <w:i/>
          <w:iCs/>
        </w:rPr>
        <w:t>Wetland Habitats of North America</w:t>
      </w:r>
      <w:r w:rsidRPr="006C0053">
        <w:rPr>
          <w:rFonts w:cs="Times New Roman"/>
        </w:rPr>
        <w:t xml:space="preserve"> (pp. 231–252). University of California Press.</w:t>
      </w:r>
    </w:p>
    <w:p w14:paraId="63298502" w14:textId="77777777" w:rsidR="006C0053" w:rsidRPr="006C0053" w:rsidRDefault="006C0053" w:rsidP="00EA3C28">
      <w:pPr>
        <w:pStyle w:val="Bibliography"/>
        <w:jc w:val="both"/>
        <w:rPr>
          <w:rFonts w:cs="Times New Roman"/>
        </w:rPr>
      </w:pPr>
      <w:r w:rsidRPr="006C0053">
        <w:rPr>
          <w:rFonts w:cs="Times New Roman"/>
        </w:rPr>
        <w:t xml:space="preserve">Gutierre, S. M. M., Darby, P. C., Valentine-Darby, P. L., Mellow, D. J., Therrien, M., &amp; Watford, M. (2019). Contrasting patterns of </w:t>
      </w:r>
      <w:r w:rsidRPr="001F1521">
        <w:rPr>
          <w:rFonts w:cs="Times New Roman"/>
          <w:i/>
          <w:iCs/>
        </w:rPr>
        <w:t>pomacea maculata</w:t>
      </w:r>
      <w:r w:rsidRPr="006C0053">
        <w:rPr>
          <w:rFonts w:cs="Times New Roman"/>
        </w:rPr>
        <w:t xml:space="preserve"> establishment and dispersal in an everglades wetland unit and a central florida lake. </w:t>
      </w:r>
      <w:r w:rsidRPr="006C0053">
        <w:rPr>
          <w:rFonts w:cs="Times New Roman"/>
          <w:i/>
          <w:iCs/>
        </w:rPr>
        <w:t>Diversity</w:t>
      </w:r>
      <w:r w:rsidRPr="006C0053">
        <w:rPr>
          <w:rFonts w:cs="Times New Roman"/>
        </w:rPr>
        <w:t xml:space="preserve">, </w:t>
      </w:r>
      <w:r w:rsidRPr="006C0053">
        <w:rPr>
          <w:rFonts w:cs="Times New Roman"/>
          <w:i/>
          <w:iCs/>
        </w:rPr>
        <w:t>11</w:t>
      </w:r>
      <w:r w:rsidRPr="006C0053">
        <w:rPr>
          <w:rFonts w:cs="Times New Roman"/>
        </w:rPr>
        <w:t>(10), 1–20. https://doi.org/10.3390/d11100183</w:t>
      </w:r>
    </w:p>
    <w:p w14:paraId="4AE0959D" w14:textId="77777777" w:rsidR="006C0053" w:rsidRPr="006C0053" w:rsidRDefault="006C0053" w:rsidP="00EA3C28">
      <w:pPr>
        <w:pStyle w:val="Bibliography"/>
        <w:jc w:val="both"/>
        <w:rPr>
          <w:rFonts w:cs="Times New Roman"/>
        </w:rPr>
      </w:pPr>
      <w:r w:rsidRPr="006C0053">
        <w:rPr>
          <w:rFonts w:cs="Times New Roman"/>
        </w:rPr>
        <w:t xml:space="preserve">Hanning, G. W. (1979). </w:t>
      </w:r>
      <w:r w:rsidRPr="006C0053">
        <w:rPr>
          <w:rFonts w:cs="Times New Roman"/>
          <w:i/>
          <w:iCs/>
        </w:rPr>
        <w:t>Aspects of Reproduction in Pomacea paludosa (mesogastropods: Pilidae)</w:t>
      </w:r>
      <w:r w:rsidRPr="006C0053">
        <w:rPr>
          <w:rFonts w:cs="Times New Roman"/>
        </w:rPr>
        <w:t>. MS thesis: Florida State University: Tallahassee FL.</w:t>
      </w:r>
    </w:p>
    <w:p w14:paraId="24D8737D" w14:textId="77777777" w:rsidR="006C0053" w:rsidRPr="006C0053" w:rsidRDefault="006C0053" w:rsidP="00EA3C28">
      <w:pPr>
        <w:pStyle w:val="Bibliography"/>
        <w:jc w:val="both"/>
        <w:rPr>
          <w:rFonts w:cs="Times New Roman"/>
        </w:rPr>
      </w:pPr>
      <w:r w:rsidRPr="006C0053">
        <w:rPr>
          <w:rFonts w:cs="Times New Roman"/>
        </w:rPr>
        <w:lastRenderedPageBreak/>
        <w:t xml:space="preserve">Hansen, C., Newman, S., Saunders, C. J., Tate-Boldt, E. K., &amp; Dorn, N. J. (2022). Flow-mediated growth of an aquatic herbivore. </w:t>
      </w:r>
      <w:r w:rsidRPr="006C0053">
        <w:rPr>
          <w:rFonts w:cs="Times New Roman"/>
          <w:i/>
          <w:iCs/>
        </w:rPr>
        <w:t>Hydrobiologia</w:t>
      </w:r>
      <w:r w:rsidRPr="006C0053">
        <w:rPr>
          <w:rFonts w:cs="Times New Roman"/>
        </w:rPr>
        <w:t xml:space="preserve">, </w:t>
      </w:r>
      <w:r w:rsidRPr="006C0053">
        <w:rPr>
          <w:rFonts w:cs="Times New Roman"/>
          <w:i/>
          <w:iCs/>
        </w:rPr>
        <w:t>849</w:t>
      </w:r>
      <w:r w:rsidRPr="006C0053">
        <w:rPr>
          <w:rFonts w:cs="Times New Roman"/>
        </w:rPr>
        <w:t>(14), 3161–3173. https://doi.org/10.1007/s10750-022-04923-8</w:t>
      </w:r>
    </w:p>
    <w:p w14:paraId="1ED358E1" w14:textId="4BE3B042" w:rsidR="006C0053" w:rsidRPr="006C0053" w:rsidRDefault="006C0053" w:rsidP="00EA3C28">
      <w:pPr>
        <w:pStyle w:val="Bibliography"/>
        <w:jc w:val="both"/>
        <w:rPr>
          <w:rFonts w:cs="Times New Roman"/>
        </w:rPr>
      </w:pPr>
      <w:r w:rsidRPr="006C0053">
        <w:rPr>
          <w:rFonts w:cs="Times New Roman"/>
        </w:rPr>
        <w:t xml:space="preserve">Howell, H. J. (2023). </w:t>
      </w:r>
      <w:r w:rsidRPr="006C0053">
        <w:rPr>
          <w:rFonts w:cs="Times New Roman"/>
          <w:i/>
          <w:iCs/>
        </w:rPr>
        <w:t>The Ecology, Conservation, and Management of the Everglades’ Herpetofaunal Community</w:t>
      </w:r>
      <w:r w:rsidRPr="006C0053">
        <w:rPr>
          <w:rFonts w:cs="Times New Roman"/>
        </w:rPr>
        <w:t xml:space="preserve"> [Dissertation]. University of Miami.</w:t>
      </w:r>
      <w:r w:rsidR="003067B2">
        <w:rPr>
          <w:rFonts w:cs="Times New Roman"/>
        </w:rPr>
        <w:t xml:space="preserve"> Miami FL.</w:t>
      </w:r>
    </w:p>
    <w:p w14:paraId="2D057ABE" w14:textId="77777777" w:rsidR="006C0053" w:rsidRPr="006C0053" w:rsidRDefault="006C0053" w:rsidP="00EA3C28">
      <w:pPr>
        <w:pStyle w:val="Bibliography"/>
        <w:jc w:val="both"/>
        <w:rPr>
          <w:rFonts w:cs="Times New Roman"/>
        </w:rPr>
      </w:pPr>
      <w:r w:rsidRPr="006C0053">
        <w:rPr>
          <w:rFonts w:cs="Times New Roman"/>
        </w:rPr>
        <w:t xml:space="preserve">Jeyasingh, P. D., &amp; Weider, L. J. (2005). Phosphorus availability mediates plasticity in life-history traits and predator-prey interactions in </w:t>
      </w:r>
      <w:r w:rsidRPr="006C0053">
        <w:rPr>
          <w:rFonts w:cs="Times New Roman"/>
          <w:i/>
          <w:iCs/>
        </w:rPr>
        <w:t>Daphnia</w:t>
      </w:r>
      <w:r w:rsidRPr="006C0053">
        <w:rPr>
          <w:rFonts w:cs="Times New Roman"/>
        </w:rPr>
        <w:t xml:space="preserve">: Phosphorus alters life-history and predation. </w:t>
      </w:r>
      <w:r w:rsidRPr="006C0053">
        <w:rPr>
          <w:rFonts w:cs="Times New Roman"/>
          <w:i/>
          <w:iCs/>
        </w:rPr>
        <w:t>Ecology Letters</w:t>
      </w:r>
      <w:r w:rsidRPr="006C0053">
        <w:rPr>
          <w:rFonts w:cs="Times New Roman"/>
        </w:rPr>
        <w:t xml:space="preserve">, </w:t>
      </w:r>
      <w:r w:rsidRPr="006C0053">
        <w:rPr>
          <w:rFonts w:cs="Times New Roman"/>
          <w:i/>
          <w:iCs/>
        </w:rPr>
        <w:t>8</w:t>
      </w:r>
      <w:r w:rsidRPr="006C0053">
        <w:rPr>
          <w:rFonts w:cs="Times New Roman"/>
        </w:rPr>
        <w:t>(10), 1021–1028. https://doi.org/10.1111/j.1461-0248.2005.00803.x</w:t>
      </w:r>
    </w:p>
    <w:p w14:paraId="46429E0B" w14:textId="5905EC3E" w:rsidR="006C0053" w:rsidRPr="006C0053" w:rsidRDefault="006C0053" w:rsidP="00EA3C28">
      <w:pPr>
        <w:pStyle w:val="Bibliography"/>
        <w:jc w:val="both"/>
        <w:rPr>
          <w:rFonts w:cs="Times New Roman"/>
        </w:rPr>
      </w:pPr>
      <w:r w:rsidRPr="006C0053">
        <w:rPr>
          <w:rFonts w:cs="Times New Roman"/>
        </w:rPr>
        <w:t>Kesler, D. H., &amp; Munns, W. R. J. (1989). Predation by</w:t>
      </w:r>
      <w:r w:rsidRPr="003067B2">
        <w:rPr>
          <w:rFonts w:cs="Times New Roman"/>
          <w:i/>
          <w:iCs/>
        </w:rPr>
        <w:t xml:space="preserve"> Belostoma flumineum</w:t>
      </w:r>
      <w:r w:rsidRPr="006C0053">
        <w:rPr>
          <w:rFonts w:cs="Times New Roman"/>
        </w:rPr>
        <w:t xml:space="preserve"> ( Hemiptera ): An Important Cause of Mortality in Freshwater Snails. </w:t>
      </w:r>
      <w:r w:rsidRPr="006C0053">
        <w:rPr>
          <w:rFonts w:cs="Times New Roman"/>
          <w:i/>
          <w:iCs/>
        </w:rPr>
        <w:t>Journal of the North American Benthological Society</w:t>
      </w:r>
      <w:r w:rsidRPr="006C0053">
        <w:rPr>
          <w:rFonts w:cs="Times New Roman"/>
        </w:rPr>
        <w:t xml:space="preserve">, </w:t>
      </w:r>
      <w:r w:rsidRPr="006C0053">
        <w:rPr>
          <w:rFonts w:cs="Times New Roman"/>
          <w:i/>
          <w:iCs/>
        </w:rPr>
        <w:t>8</w:t>
      </w:r>
      <w:r w:rsidRPr="006C0053">
        <w:rPr>
          <w:rFonts w:cs="Times New Roman"/>
        </w:rPr>
        <w:t>(4), 342–350.</w:t>
      </w:r>
    </w:p>
    <w:p w14:paraId="04B5EFBB" w14:textId="77777777" w:rsidR="006C0053" w:rsidRPr="006C0053" w:rsidRDefault="006C0053" w:rsidP="00EA3C28">
      <w:pPr>
        <w:pStyle w:val="Bibliography"/>
        <w:jc w:val="both"/>
        <w:rPr>
          <w:rFonts w:cs="Times New Roman"/>
        </w:rPr>
      </w:pPr>
      <w:r w:rsidRPr="006C0053">
        <w:rPr>
          <w:rFonts w:cs="Times New Roman"/>
        </w:rPr>
        <w:t xml:space="preserve">Kingsolver, J. G., &amp; Woods, H. A. (2016). Beyond Thermal Performance Curves: Modeling Time-Dependent Effects of Thermal Stress on Ectotherm Growth Rates. </w:t>
      </w:r>
      <w:r w:rsidRPr="006C0053">
        <w:rPr>
          <w:rFonts w:cs="Times New Roman"/>
          <w:i/>
          <w:iCs/>
        </w:rPr>
        <w:t>The American Naturalist</w:t>
      </w:r>
      <w:r w:rsidRPr="006C0053">
        <w:rPr>
          <w:rFonts w:cs="Times New Roman"/>
        </w:rPr>
        <w:t xml:space="preserve">, </w:t>
      </w:r>
      <w:r w:rsidRPr="006C0053">
        <w:rPr>
          <w:rFonts w:cs="Times New Roman"/>
          <w:i/>
          <w:iCs/>
        </w:rPr>
        <w:t>187</w:t>
      </w:r>
      <w:r w:rsidRPr="006C0053">
        <w:rPr>
          <w:rFonts w:cs="Times New Roman"/>
        </w:rPr>
        <w:t>(3), 283–294. https://doi.org/10.1086/684786</w:t>
      </w:r>
    </w:p>
    <w:p w14:paraId="52BA8358" w14:textId="77777777" w:rsidR="006C0053" w:rsidRPr="006C0053" w:rsidRDefault="006C0053" w:rsidP="00EA3C28">
      <w:pPr>
        <w:pStyle w:val="Bibliography"/>
        <w:jc w:val="both"/>
        <w:rPr>
          <w:rFonts w:cs="Times New Roman"/>
        </w:rPr>
      </w:pPr>
      <w:r w:rsidRPr="006C0053">
        <w:rPr>
          <w:rFonts w:cs="Times New Roman"/>
        </w:rPr>
        <w:t xml:space="preserve">Ma, G., Bai, C., Rudolf, V. H. W., &amp; Ma, C. (2021). Night warming alters mean warming effects on predator–prey interactions by modifying predator demographics and interaction strengths.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(9), 2094–2107. https://doi.org/10.1111/1365-2435.13833</w:t>
      </w:r>
    </w:p>
    <w:p w14:paraId="584D9977" w14:textId="77777777" w:rsidR="006C0053" w:rsidRPr="006C0053" w:rsidRDefault="006C0053" w:rsidP="00EA3C28">
      <w:pPr>
        <w:pStyle w:val="Bibliography"/>
        <w:jc w:val="both"/>
        <w:rPr>
          <w:rFonts w:cs="Times New Roman"/>
        </w:rPr>
      </w:pPr>
      <w:r w:rsidRPr="006C0053">
        <w:rPr>
          <w:rFonts w:cs="Times New Roman"/>
        </w:rPr>
        <w:t xml:space="preserve">MacArthur, R., &amp; Levins, R. (1964). Competition, habitat selections, and character displacement in a patchy environment. </w:t>
      </w:r>
      <w:r w:rsidRPr="006C0053">
        <w:rPr>
          <w:rFonts w:cs="Times New Roman"/>
          <w:i/>
          <w:iCs/>
        </w:rPr>
        <w:t>Proceedings of the National Academy of Sciences</w:t>
      </w:r>
      <w:r w:rsidRPr="006C0053">
        <w:rPr>
          <w:rFonts w:cs="Times New Roman"/>
        </w:rPr>
        <w:t xml:space="preserve">, </w:t>
      </w:r>
      <w:r w:rsidRPr="006C0053">
        <w:rPr>
          <w:rFonts w:cs="Times New Roman"/>
          <w:i/>
          <w:iCs/>
        </w:rPr>
        <w:t>51</w:t>
      </w:r>
      <w:r w:rsidRPr="006C0053">
        <w:rPr>
          <w:rFonts w:cs="Times New Roman"/>
        </w:rPr>
        <w:t>(6), 1207–1210. https://doi.org/10.1073/pnas.51.6.1207</w:t>
      </w:r>
    </w:p>
    <w:p w14:paraId="3405438C" w14:textId="77777777" w:rsidR="006C0053" w:rsidRPr="006C0053" w:rsidRDefault="006C0053" w:rsidP="00EA3C28">
      <w:pPr>
        <w:pStyle w:val="Bibliography"/>
        <w:jc w:val="both"/>
        <w:rPr>
          <w:rFonts w:cs="Times New Roman"/>
        </w:rPr>
      </w:pPr>
      <w:r w:rsidRPr="006C0053">
        <w:rPr>
          <w:rFonts w:cs="Times New Roman"/>
        </w:rPr>
        <w:lastRenderedPageBreak/>
        <w:t xml:space="preserve">McCoy, M. W., Bolker, B. M., Warkentin, K. M., &amp; Vonesh, J. R. (2011). Predicting predation through prey ontogeny using size-dependent functional response models. </w:t>
      </w:r>
      <w:r w:rsidRPr="006C0053">
        <w:rPr>
          <w:rFonts w:cs="Times New Roman"/>
          <w:i/>
          <w:iCs/>
        </w:rPr>
        <w:t>American Naturalist</w:t>
      </w:r>
      <w:r w:rsidRPr="006C0053">
        <w:rPr>
          <w:rFonts w:cs="Times New Roman"/>
        </w:rPr>
        <w:t xml:space="preserve">, </w:t>
      </w:r>
      <w:r w:rsidRPr="006C0053">
        <w:rPr>
          <w:rFonts w:cs="Times New Roman"/>
          <w:i/>
          <w:iCs/>
        </w:rPr>
        <w:t>177</w:t>
      </w:r>
      <w:r w:rsidRPr="006C0053">
        <w:rPr>
          <w:rFonts w:cs="Times New Roman"/>
        </w:rPr>
        <w:t>(6), 752–766. https://doi.org/10.1086/659950</w:t>
      </w:r>
    </w:p>
    <w:p w14:paraId="48FD191E" w14:textId="77777777" w:rsidR="006C0053" w:rsidRPr="006C0053" w:rsidRDefault="006C0053" w:rsidP="00EA3C28">
      <w:pPr>
        <w:pStyle w:val="Bibliography"/>
        <w:jc w:val="both"/>
        <w:rPr>
          <w:rFonts w:cs="Times New Roman"/>
        </w:rPr>
      </w:pPr>
      <w:r w:rsidRPr="006C0053">
        <w:rPr>
          <w:rFonts w:cs="Times New Roman"/>
        </w:rPr>
        <w:t xml:space="preserve">McPeek, M. A., &amp; Peckarsky, B. L. (1998). Life histories and the strengths of species interactions: Combining mortality, growth, and fecundity effects. </w:t>
      </w:r>
      <w:r w:rsidRPr="006C0053">
        <w:rPr>
          <w:rFonts w:cs="Times New Roman"/>
          <w:i/>
          <w:iCs/>
        </w:rPr>
        <w:t>Ecology</w:t>
      </w:r>
      <w:r w:rsidRPr="006C0053">
        <w:rPr>
          <w:rFonts w:cs="Times New Roman"/>
        </w:rPr>
        <w:t xml:space="preserve">, </w:t>
      </w:r>
      <w:r w:rsidRPr="006C0053">
        <w:rPr>
          <w:rFonts w:cs="Times New Roman"/>
          <w:i/>
          <w:iCs/>
        </w:rPr>
        <w:t>79</w:t>
      </w:r>
      <w:r w:rsidRPr="006C0053">
        <w:rPr>
          <w:rFonts w:cs="Times New Roman"/>
        </w:rPr>
        <w:t>(3), 867–879. https://doi.org/10.1890/0012-9658(1998)079[0867:LHATSO]2.0.CO;2</w:t>
      </w:r>
    </w:p>
    <w:p w14:paraId="30B963C6" w14:textId="77777777" w:rsidR="006C0053" w:rsidRPr="006C0053" w:rsidRDefault="006C0053" w:rsidP="00EA3C28">
      <w:pPr>
        <w:pStyle w:val="Bibliography"/>
        <w:jc w:val="both"/>
        <w:rPr>
          <w:rFonts w:cs="Times New Roman"/>
        </w:rPr>
      </w:pPr>
      <w:r w:rsidRPr="006C0053">
        <w:rPr>
          <w:rFonts w:cs="Times New Roman"/>
        </w:rPr>
        <w:t xml:space="preserve">McVoy, C. W., Said, W. P., Obeysekera, J., VanArman, J. A., &amp; Dreschel, T. W. (2011). </w:t>
      </w:r>
      <w:r w:rsidRPr="006C0053">
        <w:rPr>
          <w:rFonts w:cs="Times New Roman"/>
          <w:i/>
          <w:iCs/>
        </w:rPr>
        <w:t>Landscapes and Hydrology of the Predrainage Everglades</w:t>
      </w:r>
      <w:r w:rsidRPr="006C0053">
        <w:rPr>
          <w:rFonts w:cs="Times New Roman"/>
        </w:rPr>
        <w:t>. University Press of Florida.</w:t>
      </w:r>
    </w:p>
    <w:p w14:paraId="53356E88" w14:textId="77777777" w:rsidR="006C0053" w:rsidRPr="006C0053" w:rsidRDefault="006C0053" w:rsidP="00EA3C28">
      <w:pPr>
        <w:pStyle w:val="Bibliography"/>
        <w:jc w:val="both"/>
        <w:rPr>
          <w:rFonts w:cs="Times New Roman"/>
        </w:rPr>
      </w:pPr>
      <w:r w:rsidRPr="006C0053">
        <w:rPr>
          <w:rFonts w:cs="Times New Roman"/>
        </w:rPr>
        <w:t xml:space="preserve">Meehan, M. L., Turnbull, K. F., Sinclair, B. J., &amp; Lindo, Z. (2022). Predators minimize energy costs, rather than maximize energy gains under warming: Evidence from a microcosm feeding experiment. </w:t>
      </w:r>
      <w:r w:rsidRPr="006C0053">
        <w:rPr>
          <w:rFonts w:cs="Times New Roman"/>
          <w:i/>
          <w:iCs/>
        </w:rPr>
        <w:t>Functional Ecology</w:t>
      </w:r>
      <w:r w:rsidRPr="006C0053">
        <w:rPr>
          <w:rFonts w:cs="Times New Roman"/>
        </w:rPr>
        <w:t xml:space="preserve">, </w:t>
      </w:r>
      <w:r w:rsidRPr="006C0053">
        <w:rPr>
          <w:rFonts w:cs="Times New Roman"/>
          <w:i/>
          <w:iCs/>
        </w:rPr>
        <w:t>36</w:t>
      </w:r>
      <w:r w:rsidRPr="006C0053">
        <w:rPr>
          <w:rFonts w:cs="Times New Roman"/>
        </w:rPr>
        <w:t>(9), 2279–2288. https://doi.org/10.1111/1365-2435.14131</w:t>
      </w:r>
    </w:p>
    <w:p w14:paraId="43DE3BCF" w14:textId="77777777" w:rsidR="006C0053" w:rsidRPr="006C0053" w:rsidRDefault="006C0053" w:rsidP="00EA3C28">
      <w:pPr>
        <w:pStyle w:val="Bibliography"/>
        <w:jc w:val="both"/>
        <w:rPr>
          <w:rFonts w:cs="Times New Roman"/>
        </w:rPr>
      </w:pPr>
      <w:r w:rsidRPr="006C0053">
        <w:rPr>
          <w:rFonts w:cs="Times New Roman"/>
        </w:rPr>
        <w:t xml:space="preserve">Nunes, L. T., Barneche, D. R., Lastrucci, N. S., Fraga, A. A., Nunes, J. A. C. C., Ferreira, C. E. L., &amp; Floeter, S. R. (2021). Predicting the effects of body size, temperature and diet on animal feeding rates. </w:t>
      </w:r>
      <w:r w:rsidRPr="006C0053">
        <w:rPr>
          <w:rFonts w:cs="Times New Roman"/>
          <w:i/>
          <w:iCs/>
        </w:rPr>
        <w:t>Functional Ecology</w:t>
      </w:r>
      <w:r w:rsidRPr="006C0053">
        <w:rPr>
          <w:rFonts w:cs="Times New Roman"/>
        </w:rPr>
        <w:t xml:space="preserve">, </w:t>
      </w:r>
      <w:r w:rsidRPr="006C0053">
        <w:rPr>
          <w:rFonts w:cs="Times New Roman"/>
          <w:i/>
          <w:iCs/>
        </w:rPr>
        <w:t>35</w:t>
      </w:r>
      <w:r w:rsidRPr="006C0053">
        <w:rPr>
          <w:rFonts w:cs="Times New Roman"/>
        </w:rPr>
        <w:t>(10), 2229–2240. https://doi.org/10.1111/1365-2435.13872</w:t>
      </w:r>
    </w:p>
    <w:p w14:paraId="3FA95D53" w14:textId="77777777" w:rsidR="006C0053" w:rsidRPr="006C0053" w:rsidRDefault="006C0053" w:rsidP="00EA3C28">
      <w:pPr>
        <w:pStyle w:val="Bibliography"/>
        <w:jc w:val="both"/>
        <w:rPr>
          <w:rFonts w:cs="Times New Roman"/>
        </w:rPr>
      </w:pPr>
      <w:r w:rsidRPr="006C0053">
        <w:rPr>
          <w:rFonts w:cs="Times New Roman"/>
        </w:rPr>
        <w:t xml:space="preserve">Osenberg, C. W., &amp; Mittelbach, G. G. (1996). 12. The Relative Importance of Resource Limitation and Predation Limitation in Food Chains. In </w:t>
      </w:r>
      <w:r w:rsidRPr="006C0053">
        <w:rPr>
          <w:rFonts w:cs="Times New Roman"/>
          <w:i/>
          <w:iCs/>
        </w:rPr>
        <w:t>Food webs</w:t>
      </w:r>
      <w:r w:rsidRPr="006C0053">
        <w:rPr>
          <w:rFonts w:cs="Times New Roman"/>
        </w:rPr>
        <w:t xml:space="preserve"> (pp. 134–148).</w:t>
      </w:r>
    </w:p>
    <w:p w14:paraId="5F6E0CEC" w14:textId="77777777" w:rsidR="006C0053" w:rsidRPr="006C0053" w:rsidRDefault="006C0053" w:rsidP="00EA3C28">
      <w:pPr>
        <w:pStyle w:val="Bibliography"/>
        <w:jc w:val="both"/>
        <w:rPr>
          <w:rFonts w:cs="Times New Roman"/>
        </w:rPr>
      </w:pPr>
      <w:r w:rsidRPr="006C0053">
        <w:rPr>
          <w:rFonts w:cs="Times New Roman"/>
        </w:rPr>
        <w:t xml:space="preserve">Pepi, A., Grof-Tisza, P., Holyoak, M., &amp; Karban, R. (2018). As temperature increases, predator attack rate is more important to survival than a smaller window of prey vulnerability. </w:t>
      </w:r>
      <w:r w:rsidRPr="006C0053">
        <w:rPr>
          <w:rFonts w:cs="Times New Roman"/>
          <w:i/>
          <w:iCs/>
        </w:rPr>
        <w:t>Ecology</w:t>
      </w:r>
      <w:r w:rsidRPr="006C0053">
        <w:rPr>
          <w:rFonts w:cs="Times New Roman"/>
        </w:rPr>
        <w:t xml:space="preserve">, </w:t>
      </w:r>
      <w:r w:rsidRPr="006C0053">
        <w:rPr>
          <w:rFonts w:cs="Times New Roman"/>
          <w:i/>
          <w:iCs/>
        </w:rPr>
        <w:t>99</w:t>
      </w:r>
      <w:r w:rsidRPr="006C0053">
        <w:rPr>
          <w:rFonts w:cs="Times New Roman"/>
        </w:rPr>
        <w:t>(7), 1584–1590. https://doi.org/10.1002/ecy.2356</w:t>
      </w:r>
    </w:p>
    <w:p w14:paraId="1BF2966C" w14:textId="77777777" w:rsidR="006C0053" w:rsidRPr="006C0053" w:rsidRDefault="006C0053" w:rsidP="00EA3C28">
      <w:pPr>
        <w:pStyle w:val="Bibliography"/>
        <w:jc w:val="both"/>
        <w:rPr>
          <w:rFonts w:cs="Times New Roman"/>
        </w:rPr>
      </w:pPr>
      <w:r w:rsidRPr="006C0053">
        <w:rPr>
          <w:rFonts w:cs="Times New Roman"/>
        </w:rPr>
        <w:lastRenderedPageBreak/>
        <w:t xml:space="preserve">Pintar, M. R., Kline, J. L., &amp; Trexler, J. C. (2021). The Aquatic Heteroptera (Hemiptera) of Marshes in the Florida Everglades. </w:t>
      </w:r>
      <w:r w:rsidRPr="006C0053">
        <w:rPr>
          <w:rFonts w:cs="Times New Roman"/>
          <w:i/>
          <w:iCs/>
        </w:rPr>
        <w:t>Florida Entomologist</w:t>
      </w:r>
      <w:r w:rsidRPr="006C0053">
        <w:rPr>
          <w:rFonts w:cs="Times New Roman"/>
        </w:rPr>
        <w:t xml:space="preserve">, </w:t>
      </w:r>
      <w:r w:rsidRPr="006C0053">
        <w:rPr>
          <w:rFonts w:cs="Times New Roman"/>
          <w:i/>
          <w:iCs/>
        </w:rPr>
        <w:t>104</w:t>
      </w:r>
      <w:r w:rsidRPr="006C0053">
        <w:rPr>
          <w:rFonts w:cs="Times New Roman"/>
        </w:rPr>
        <w:t>(4). https://doi.org/10.1653/024.104.0408</w:t>
      </w:r>
    </w:p>
    <w:p w14:paraId="44817B29" w14:textId="77777777" w:rsidR="006C0053" w:rsidRPr="006C0053" w:rsidRDefault="006C0053" w:rsidP="00EA3C28">
      <w:pPr>
        <w:pStyle w:val="Bibliography"/>
        <w:jc w:val="both"/>
        <w:rPr>
          <w:rFonts w:cs="Times New Roman"/>
        </w:rPr>
      </w:pPr>
      <w:r w:rsidRPr="006C0053">
        <w:rPr>
          <w:rFonts w:cs="Times New Roman"/>
        </w:rPr>
        <w:t xml:space="preserve">R Core Team. (2019). </w:t>
      </w:r>
      <w:r w:rsidRPr="006C0053">
        <w:rPr>
          <w:rFonts w:cs="Times New Roman"/>
          <w:i/>
          <w:iCs/>
        </w:rPr>
        <w:t>R: A language and environment for statistical computing. R Foundation for Statistical Computing</w:t>
      </w:r>
      <w:r w:rsidRPr="006C0053">
        <w:rPr>
          <w:rFonts w:cs="Times New Roman"/>
        </w:rPr>
        <w:t xml:space="preserve">. </w:t>
      </w:r>
      <w:r w:rsidRPr="006C0053">
        <w:rPr>
          <w:rFonts w:cs="Times New Roman"/>
          <w:i/>
          <w:iCs/>
        </w:rPr>
        <w:t>URL https://www.R-project.org/</w:t>
      </w:r>
      <w:r w:rsidRPr="006C0053">
        <w:rPr>
          <w:rFonts w:cs="Times New Roman"/>
        </w:rPr>
        <w:t>.</w:t>
      </w:r>
    </w:p>
    <w:p w14:paraId="365EAA23" w14:textId="77777777" w:rsidR="006C0053" w:rsidRPr="006C0053" w:rsidRDefault="006C0053" w:rsidP="00EA3C28">
      <w:pPr>
        <w:pStyle w:val="Bibliography"/>
        <w:jc w:val="both"/>
        <w:rPr>
          <w:rFonts w:cs="Times New Roman"/>
        </w:rPr>
      </w:pPr>
      <w:r w:rsidRPr="006C0053">
        <w:rPr>
          <w:rFonts w:cs="Times New Roman"/>
        </w:rPr>
        <w:t xml:space="preserve">Richardson, C. J. (2010). The Everglades: North America’s subtropical wetland. </w:t>
      </w:r>
      <w:r w:rsidRPr="006C0053">
        <w:rPr>
          <w:rFonts w:cs="Times New Roman"/>
          <w:i/>
          <w:iCs/>
        </w:rPr>
        <w:t>Wetlands Ecology and Management</w:t>
      </w:r>
      <w:r w:rsidRPr="006C0053">
        <w:rPr>
          <w:rFonts w:cs="Times New Roman"/>
        </w:rPr>
        <w:t xml:space="preserve">, </w:t>
      </w:r>
      <w:r w:rsidRPr="006C0053">
        <w:rPr>
          <w:rFonts w:cs="Times New Roman"/>
          <w:i/>
          <w:iCs/>
        </w:rPr>
        <w:t>18</w:t>
      </w:r>
      <w:r w:rsidRPr="006C0053">
        <w:rPr>
          <w:rFonts w:cs="Times New Roman"/>
        </w:rPr>
        <w:t>(5), 517–542. https://doi.org/10.1007/s11273-009-9156-4</w:t>
      </w:r>
    </w:p>
    <w:p w14:paraId="68B1DD2D" w14:textId="77777777" w:rsidR="006C0053" w:rsidRPr="006C0053" w:rsidRDefault="006C0053" w:rsidP="00EA3C28">
      <w:pPr>
        <w:pStyle w:val="Bibliography"/>
        <w:jc w:val="both"/>
        <w:rPr>
          <w:rFonts w:cs="Times New Roman"/>
        </w:rPr>
      </w:pPr>
      <w:r w:rsidRPr="006C0053">
        <w:rPr>
          <w:rFonts w:cs="Times New Roman"/>
        </w:rPr>
        <w:t xml:space="preserve">Rochette, R., &amp; Dill, L. M. (2000). Mortality, behavior and the effects of predators on the intertidal distribution of littorinid gastropods. </w:t>
      </w:r>
      <w:r w:rsidRPr="006C0053">
        <w:rPr>
          <w:rFonts w:cs="Times New Roman"/>
          <w:i/>
          <w:iCs/>
        </w:rPr>
        <w:t>Journal of Experimental Marine Biology and Ecology</w:t>
      </w:r>
      <w:r w:rsidRPr="006C0053">
        <w:rPr>
          <w:rFonts w:cs="Times New Roman"/>
        </w:rPr>
        <w:t xml:space="preserve">, </w:t>
      </w:r>
      <w:r w:rsidRPr="006C0053">
        <w:rPr>
          <w:rFonts w:cs="Times New Roman"/>
          <w:i/>
          <w:iCs/>
        </w:rPr>
        <w:t>253</w:t>
      </w:r>
      <w:r w:rsidRPr="006C0053">
        <w:rPr>
          <w:rFonts w:cs="Times New Roman"/>
        </w:rPr>
        <w:t>(2), 165–191. https://doi.org/10.1016/S0022-0981(00)00253-7</w:t>
      </w:r>
    </w:p>
    <w:p w14:paraId="0A7EE6BC" w14:textId="77777777" w:rsidR="006C0053" w:rsidRPr="006C0053" w:rsidRDefault="006C0053" w:rsidP="00EA3C28">
      <w:pPr>
        <w:pStyle w:val="Bibliography"/>
        <w:jc w:val="both"/>
        <w:rPr>
          <w:rFonts w:cs="Times New Roman"/>
        </w:rPr>
      </w:pPr>
      <w:r w:rsidRPr="006C0053">
        <w:rPr>
          <w:rFonts w:cs="Times New Roman"/>
        </w:rPr>
        <w:t xml:space="preserve">Roland, J., &amp; Embree, D. G. (1995). Biological Control of the Winter Moth. </w:t>
      </w:r>
      <w:r w:rsidRPr="006C0053">
        <w:rPr>
          <w:rFonts w:cs="Times New Roman"/>
          <w:i/>
          <w:iCs/>
        </w:rPr>
        <w:t>Annual Review of Entomology</w:t>
      </w:r>
      <w:r w:rsidRPr="006C0053">
        <w:rPr>
          <w:rFonts w:cs="Times New Roman"/>
        </w:rPr>
        <w:t xml:space="preserve">, </w:t>
      </w:r>
      <w:r w:rsidRPr="006C0053">
        <w:rPr>
          <w:rFonts w:cs="Times New Roman"/>
          <w:i/>
          <w:iCs/>
        </w:rPr>
        <w:t>40</w:t>
      </w:r>
      <w:r w:rsidRPr="006C0053">
        <w:rPr>
          <w:rFonts w:cs="Times New Roman"/>
        </w:rPr>
        <w:t>(1), 475–492. https://doi.org/10.1146/annurev.en.40.010195.002355</w:t>
      </w:r>
    </w:p>
    <w:p w14:paraId="4166768A" w14:textId="77777777" w:rsidR="006C0053" w:rsidRPr="006C0053" w:rsidRDefault="006C0053" w:rsidP="00EA3C28">
      <w:pPr>
        <w:pStyle w:val="Bibliography"/>
        <w:jc w:val="both"/>
        <w:rPr>
          <w:rFonts w:cs="Times New Roman"/>
        </w:rPr>
      </w:pPr>
      <w:r w:rsidRPr="006C0053">
        <w:rPr>
          <w:rFonts w:cs="Times New Roman"/>
        </w:rPr>
        <w:t xml:space="preserve">Ruehl, C. B., &amp; Trexler, J. C. (2015). Reciprocal transplant reveals trade-off of resource quality and predation risk in the field. </w:t>
      </w:r>
      <w:r w:rsidRPr="006C0053">
        <w:rPr>
          <w:rFonts w:cs="Times New Roman"/>
          <w:i/>
          <w:iCs/>
        </w:rPr>
        <w:t>Oecologia</w:t>
      </w:r>
      <w:r w:rsidRPr="006C0053">
        <w:rPr>
          <w:rFonts w:cs="Times New Roman"/>
        </w:rPr>
        <w:t xml:space="preserve">, </w:t>
      </w:r>
      <w:r w:rsidRPr="006C0053">
        <w:rPr>
          <w:rFonts w:cs="Times New Roman"/>
          <w:i/>
          <w:iCs/>
        </w:rPr>
        <w:t>179</w:t>
      </w:r>
      <w:r w:rsidRPr="006C0053">
        <w:rPr>
          <w:rFonts w:cs="Times New Roman"/>
        </w:rPr>
        <w:t>(1), 117–127. https://doi.org/10.1007/s00442-015-3324-4</w:t>
      </w:r>
    </w:p>
    <w:p w14:paraId="12DE6779" w14:textId="77777777" w:rsidR="006C0053" w:rsidRPr="006C0053" w:rsidRDefault="006C0053" w:rsidP="00EA3C28">
      <w:pPr>
        <w:pStyle w:val="Bibliography"/>
        <w:jc w:val="both"/>
        <w:rPr>
          <w:rFonts w:cs="Times New Roman"/>
        </w:rPr>
      </w:pPr>
      <w:r w:rsidRPr="006C0053">
        <w:rPr>
          <w:rFonts w:cs="Times New Roman"/>
        </w:rPr>
        <w:t xml:space="preserve">Sklar, F. H., Chimney, M. J., Newman, S., McCormick, P., Gawlik, D., Miao, S. L., McVoy, C., Said, W., Newman, J., Coronado, C., Crozier, G., Korvela, M., &amp; Rutchey, K. (2005). The ecological—Societal underpinnings of Everglades restoration. </w:t>
      </w:r>
      <w:r w:rsidRPr="006C0053">
        <w:rPr>
          <w:rFonts w:cs="Times New Roman"/>
          <w:i/>
          <w:iCs/>
        </w:rPr>
        <w:t>Frontiers in Ecology and the Environment</w:t>
      </w:r>
      <w:r w:rsidRPr="006C0053">
        <w:rPr>
          <w:rFonts w:cs="Times New Roman"/>
        </w:rPr>
        <w:t xml:space="preserve">, </w:t>
      </w:r>
      <w:r w:rsidRPr="006C0053">
        <w:rPr>
          <w:rFonts w:cs="Times New Roman"/>
          <w:i/>
          <w:iCs/>
        </w:rPr>
        <w:t>3</w:t>
      </w:r>
      <w:r w:rsidRPr="006C0053">
        <w:rPr>
          <w:rFonts w:cs="Times New Roman"/>
        </w:rPr>
        <w:t>(3), 161–169. https://doi.org/10.1890/1540-9295(2005)003[0161:TEUOER]2.0.CO;2</w:t>
      </w:r>
    </w:p>
    <w:p w14:paraId="7934508A" w14:textId="77777777" w:rsidR="006C0053" w:rsidRPr="006C0053" w:rsidRDefault="006C0053" w:rsidP="00EA3C28">
      <w:pPr>
        <w:pStyle w:val="Bibliography"/>
        <w:jc w:val="both"/>
        <w:rPr>
          <w:rFonts w:cs="Times New Roman"/>
        </w:rPr>
      </w:pPr>
      <w:r w:rsidRPr="006C0053">
        <w:rPr>
          <w:rFonts w:cs="Times New Roman"/>
        </w:rPr>
        <w:t xml:space="preserve">Snyder, N. F. R., &amp; Snyder, H. A. (1971). Defenses of the Florida Apple Snail </w:t>
      </w:r>
      <w:r w:rsidRPr="00516654">
        <w:rPr>
          <w:rFonts w:cs="Times New Roman"/>
          <w:i/>
          <w:iCs/>
        </w:rPr>
        <w:t>Pomacea paludosa</w:t>
      </w:r>
      <w:r w:rsidRPr="006C0053">
        <w:rPr>
          <w:rFonts w:cs="Times New Roman"/>
        </w:rPr>
        <w:t xml:space="preserve">. </w:t>
      </w:r>
      <w:r w:rsidRPr="006C0053">
        <w:rPr>
          <w:rFonts w:cs="Times New Roman"/>
          <w:i/>
          <w:iCs/>
        </w:rPr>
        <w:t>Behavior</w:t>
      </w:r>
      <w:r w:rsidRPr="006C0053">
        <w:rPr>
          <w:rFonts w:cs="Times New Roman"/>
        </w:rPr>
        <w:t xml:space="preserve">, </w:t>
      </w:r>
      <w:r w:rsidRPr="006C0053">
        <w:rPr>
          <w:rFonts w:cs="Times New Roman"/>
          <w:i/>
          <w:iCs/>
        </w:rPr>
        <w:t>40</w:t>
      </w:r>
      <w:r w:rsidRPr="006C0053">
        <w:rPr>
          <w:rFonts w:cs="Times New Roman"/>
        </w:rPr>
        <w:t>(3), 175–215.</w:t>
      </w:r>
    </w:p>
    <w:p w14:paraId="6702B830" w14:textId="77777777" w:rsidR="006C0053" w:rsidRPr="006C0053" w:rsidRDefault="006C0053" w:rsidP="00EA3C28">
      <w:pPr>
        <w:pStyle w:val="Bibliography"/>
        <w:jc w:val="both"/>
        <w:rPr>
          <w:rFonts w:cs="Times New Roman"/>
        </w:rPr>
      </w:pPr>
      <w:r w:rsidRPr="006C0053">
        <w:rPr>
          <w:rFonts w:cs="Times New Roman"/>
        </w:rPr>
        <w:lastRenderedPageBreak/>
        <w:t xml:space="preserve">Soomdat, N. N., Griffin, J. N., McCoy, M., Hensel, M. J. S., Buhler, S., Chejanovski, Z., &amp; Silliman, B. R. (2014). Independent and combined effects of multiple predators across ontogeny of a dominant grazer. </w:t>
      </w:r>
      <w:r w:rsidRPr="006C0053">
        <w:rPr>
          <w:rFonts w:cs="Times New Roman"/>
          <w:i/>
          <w:iCs/>
        </w:rPr>
        <w:t>Oikos</w:t>
      </w:r>
      <w:r w:rsidRPr="006C0053">
        <w:rPr>
          <w:rFonts w:cs="Times New Roman"/>
        </w:rPr>
        <w:t xml:space="preserve">, </w:t>
      </w:r>
      <w:r w:rsidRPr="006C0053">
        <w:rPr>
          <w:rFonts w:cs="Times New Roman"/>
          <w:i/>
          <w:iCs/>
        </w:rPr>
        <w:t>123</w:t>
      </w:r>
      <w:r w:rsidRPr="006C0053">
        <w:rPr>
          <w:rFonts w:cs="Times New Roman"/>
        </w:rPr>
        <w:t>(9), 1081–1090. https://doi.org/10.1111/oik.01579</w:t>
      </w:r>
    </w:p>
    <w:p w14:paraId="6E610597" w14:textId="77777777" w:rsidR="006C0053" w:rsidRPr="006C0053" w:rsidRDefault="006C0053" w:rsidP="00EA3C28">
      <w:pPr>
        <w:pStyle w:val="Bibliography"/>
        <w:jc w:val="both"/>
        <w:rPr>
          <w:rFonts w:cs="Times New Roman"/>
        </w:rPr>
      </w:pPr>
      <w:r w:rsidRPr="006C0053">
        <w:rPr>
          <w:rFonts w:cs="Times New Roman"/>
        </w:rPr>
        <w:t xml:space="preserve">Twardochleb, L. A., Novak, M., &amp; Moore, J. W. (2012). Using the functional response of a consumer to predict biotic resistance to invasive prey. </w:t>
      </w:r>
      <w:r w:rsidRPr="006C0053">
        <w:rPr>
          <w:rFonts w:cs="Times New Roman"/>
          <w:i/>
          <w:iCs/>
        </w:rPr>
        <w:t>Ecological Applications</w:t>
      </w:r>
      <w:r w:rsidRPr="006C0053">
        <w:rPr>
          <w:rFonts w:cs="Times New Roman"/>
        </w:rPr>
        <w:t xml:space="preserve">, </w:t>
      </w:r>
      <w:r w:rsidRPr="006C0053">
        <w:rPr>
          <w:rFonts w:cs="Times New Roman"/>
          <w:i/>
          <w:iCs/>
        </w:rPr>
        <w:t>22</w:t>
      </w:r>
      <w:r w:rsidRPr="006C0053">
        <w:rPr>
          <w:rFonts w:cs="Times New Roman"/>
        </w:rPr>
        <w:t>(4), 1162–1171. https://doi.org/10.1890/11-0871.1</w:t>
      </w:r>
    </w:p>
    <w:p w14:paraId="1B20713C" w14:textId="322F567C" w:rsidR="006C0053" w:rsidRPr="006C0053" w:rsidRDefault="006C0053" w:rsidP="00EA3C28">
      <w:pPr>
        <w:pStyle w:val="Bibliography"/>
        <w:jc w:val="both"/>
        <w:rPr>
          <w:rFonts w:cs="Times New Roman"/>
        </w:rPr>
      </w:pPr>
      <w:r w:rsidRPr="006C0053">
        <w:rPr>
          <w:rFonts w:cs="Times New Roman"/>
        </w:rPr>
        <w:t>Valentine-Darby, P. L., Kell, S. E., &amp; Darby, P. C. (2015). Predation on Florida apple snails (</w:t>
      </w:r>
      <w:r w:rsidRPr="00516654">
        <w:rPr>
          <w:rFonts w:cs="Times New Roman"/>
          <w:i/>
          <w:iCs/>
        </w:rPr>
        <w:t>Pomacea paludosa</w:t>
      </w:r>
      <w:r w:rsidRPr="006C0053">
        <w:rPr>
          <w:rFonts w:cs="Times New Roman"/>
        </w:rPr>
        <w:t xml:space="preserve">) by native and non-native aquatic fauna, and predator-prey size relationships. </w:t>
      </w:r>
      <w:r w:rsidRPr="006C0053">
        <w:rPr>
          <w:rFonts w:cs="Times New Roman"/>
          <w:i/>
          <w:iCs/>
        </w:rPr>
        <w:t>Florida Scientist</w:t>
      </w:r>
      <w:r w:rsidRPr="006C0053">
        <w:rPr>
          <w:rFonts w:cs="Times New Roman"/>
        </w:rPr>
        <w:t xml:space="preserve">, </w:t>
      </w:r>
      <w:r w:rsidRPr="006C0053">
        <w:rPr>
          <w:rFonts w:cs="Times New Roman"/>
          <w:i/>
          <w:iCs/>
        </w:rPr>
        <w:t>78</w:t>
      </w:r>
      <w:r w:rsidRPr="006C0053">
        <w:rPr>
          <w:rFonts w:cs="Times New Roman"/>
        </w:rPr>
        <w:t>(1), 47–56.</w:t>
      </w:r>
    </w:p>
    <w:p w14:paraId="46A4DC8B" w14:textId="77777777" w:rsidR="006C0053" w:rsidRPr="006C0053" w:rsidRDefault="006C0053" w:rsidP="00EA3C28">
      <w:pPr>
        <w:pStyle w:val="Bibliography"/>
        <w:jc w:val="both"/>
        <w:rPr>
          <w:rFonts w:cs="Times New Roman"/>
        </w:rPr>
      </w:pPr>
      <w:r w:rsidRPr="006C0053">
        <w:rPr>
          <w:rFonts w:cs="Times New Roman"/>
        </w:rPr>
        <w:t xml:space="preserve">van der Heiden, C. A., &amp; Dorn, N. J. (2017). Benefits of adjacent habitat patches to the distribution of a crayfish population in a hydro-dynamic wetland landscape. </w:t>
      </w:r>
      <w:r w:rsidRPr="006C0053">
        <w:rPr>
          <w:rFonts w:cs="Times New Roman"/>
          <w:i/>
          <w:iCs/>
        </w:rPr>
        <w:t>Aquatic Ecology</w:t>
      </w:r>
      <w:r w:rsidRPr="006C0053">
        <w:rPr>
          <w:rFonts w:cs="Times New Roman"/>
        </w:rPr>
        <w:t xml:space="preserve">, </w:t>
      </w:r>
      <w:r w:rsidRPr="006C0053">
        <w:rPr>
          <w:rFonts w:cs="Times New Roman"/>
          <w:i/>
          <w:iCs/>
        </w:rPr>
        <w:t>51</w:t>
      </w:r>
      <w:r w:rsidRPr="006C0053">
        <w:rPr>
          <w:rFonts w:cs="Times New Roman"/>
        </w:rPr>
        <w:t>(2), 219–233. https://doi.org/10.1007/s10452-016-9612-1</w:t>
      </w:r>
    </w:p>
    <w:p w14:paraId="3DADA0DB" w14:textId="77777777" w:rsidR="006C0053" w:rsidRDefault="006C0053" w:rsidP="00EA3C28">
      <w:pPr>
        <w:pStyle w:val="Bibliography"/>
        <w:jc w:val="both"/>
        <w:rPr>
          <w:ins w:id="558" w:author="Nathan Dorn" w:date="2024-06-12T15:54:00Z" w16du:dateUtc="2024-06-12T19:54:00Z"/>
          <w:rFonts w:cs="Times New Roman"/>
        </w:rPr>
      </w:pPr>
      <w:r w:rsidRPr="006C0053">
        <w:rPr>
          <w:rFonts w:cs="Times New Roman"/>
        </w:rPr>
        <w:t xml:space="preserve">Vance, R. R. (1985). The Stable Coexistence of Two Competitors for One Resource. </w:t>
      </w:r>
      <w:r w:rsidRPr="006C0053">
        <w:rPr>
          <w:rFonts w:cs="Times New Roman"/>
          <w:i/>
          <w:iCs/>
        </w:rPr>
        <w:t>The American Naturalist</w:t>
      </w:r>
      <w:r w:rsidRPr="006C0053">
        <w:rPr>
          <w:rFonts w:cs="Times New Roman"/>
        </w:rPr>
        <w:t xml:space="preserve">, </w:t>
      </w:r>
      <w:r w:rsidRPr="006C0053">
        <w:rPr>
          <w:rFonts w:cs="Times New Roman"/>
          <w:i/>
          <w:iCs/>
        </w:rPr>
        <w:t>126</w:t>
      </w:r>
      <w:r w:rsidRPr="006C0053">
        <w:rPr>
          <w:rFonts w:cs="Times New Roman"/>
        </w:rPr>
        <w:t>(1), 72–86. https://doi.org/10.1086/284397</w:t>
      </w:r>
    </w:p>
    <w:p w14:paraId="41154858" w14:textId="4AADE61A" w:rsidR="00777416" w:rsidRPr="00777416" w:rsidRDefault="00777416">
      <w:pPr>
        <w:pPrChange w:id="559" w:author="Nathan Dorn" w:date="2024-06-12T15:54:00Z" w16du:dateUtc="2024-06-12T19:54:00Z">
          <w:pPr>
            <w:pStyle w:val="Bibliography"/>
            <w:jc w:val="both"/>
          </w:pPr>
        </w:pPrChange>
      </w:pPr>
      <w:ins w:id="560" w:author="Nathan Dorn" w:date="2024-06-12T15:54:00Z" w16du:dateUtc="2024-06-12T19:54:00Z">
        <w:r>
          <w:t xml:space="preserve">Werner, E. E. and J. F. Gilliam. </w:t>
        </w:r>
      </w:ins>
      <w:ins w:id="561" w:author="Nathan Dorn" w:date="2024-06-12T15:59:00Z" w16du:dateUtc="2024-06-12T19:59:00Z">
        <w:r w:rsidR="00A52268">
          <w:t xml:space="preserve">1984. </w:t>
        </w:r>
      </w:ins>
      <w:ins w:id="562" w:author="Nathan Dorn" w:date="2024-06-12T15:54:00Z" w16du:dateUtc="2024-06-12T19:54:00Z">
        <w:r w:rsidR="006B604F">
          <w:t xml:space="preserve">The ontogenetic niche </w:t>
        </w:r>
      </w:ins>
      <w:ins w:id="563" w:author="Nathan Dorn" w:date="2024-06-12T15:55:00Z" w16du:dateUtc="2024-06-12T19:55:00Z">
        <w:r w:rsidR="006B604F">
          <w:t>and species interactions in size-structured populations. Annual Review of Ecology and Systematics 15: 393-425.</w:t>
        </w:r>
      </w:ins>
    </w:p>
    <w:p w14:paraId="4900BBAA" w14:textId="77777777" w:rsidR="006C0053" w:rsidRPr="006C0053" w:rsidRDefault="006C0053" w:rsidP="00EA3C28">
      <w:pPr>
        <w:pStyle w:val="Bibliography"/>
        <w:jc w:val="both"/>
        <w:rPr>
          <w:rFonts w:cs="Times New Roman"/>
        </w:rPr>
      </w:pPr>
      <w:r w:rsidRPr="006C0053">
        <w:rPr>
          <w:rFonts w:cs="Times New Roman"/>
        </w:rPr>
        <w:t xml:space="preserve">Zweig, C. L., &amp; Kitchens, W. M. (2008). Effects of landscape gradients on wetland vegetation communities: Information for large-scale restoration. </w:t>
      </w:r>
      <w:r w:rsidRPr="006C0053">
        <w:rPr>
          <w:rFonts w:cs="Times New Roman"/>
          <w:i/>
          <w:iCs/>
        </w:rPr>
        <w:t>Wetlands</w:t>
      </w:r>
      <w:r w:rsidRPr="006C0053">
        <w:rPr>
          <w:rFonts w:cs="Times New Roman"/>
        </w:rPr>
        <w:t xml:space="preserve">, </w:t>
      </w:r>
      <w:r w:rsidRPr="006C0053">
        <w:rPr>
          <w:rFonts w:cs="Times New Roman"/>
          <w:i/>
          <w:iCs/>
        </w:rPr>
        <w:t>28</w:t>
      </w:r>
      <w:r w:rsidRPr="006C0053">
        <w:rPr>
          <w:rFonts w:cs="Times New Roman"/>
        </w:rPr>
        <w:t>(4), 1086–1096. https://doi.org/10.1672/08-96.1</w:t>
      </w:r>
    </w:p>
    <w:p w14:paraId="7B921AA7" w14:textId="0ED34C51" w:rsidR="00AD7084" w:rsidRDefault="00F92F46" w:rsidP="00EA3C28">
      <w:pPr>
        <w:pStyle w:val="NATESTYLE1CommonCollege"/>
        <w:spacing w:after="240" w:line="360" w:lineRule="auto"/>
        <w:jc w:val="both"/>
      </w:pPr>
      <w:r w:rsidRPr="00C22A40">
        <w:fldChar w:fldCharType="end"/>
      </w:r>
    </w:p>
    <w:p w14:paraId="235A2CF0" w14:textId="77777777" w:rsidR="00AD7084" w:rsidRDefault="00AD7084" w:rsidP="00EA3C28">
      <w:pPr>
        <w:pStyle w:val="Heading1"/>
        <w:jc w:val="both"/>
        <w:sectPr w:rsidR="00AD7084" w:rsidSect="00EA3BEE">
          <w:footerReference w:type="default" r:id="rId15"/>
          <w:pgSz w:w="12240" w:h="15840"/>
          <w:pgMar w:top="1440" w:right="1440" w:bottom="1440" w:left="1440" w:header="720" w:footer="720" w:gutter="0"/>
          <w:lnNumType w:countBy="1" w:restart="continuous"/>
          <w:cols w:space="720"/>
          <w:docGrid w:linePitch="360"/>
        </w:sectPr>
      </w:pPr>
    </w:p>
    <w:p w14:paraId="55B19363" w14:textId="6FFBA1A3" w:rsidR="00DC29A8" w:rsidRPr="00524172" w:rsidRDefault="00725796" w:rsidP="00EA3C28">
      <w:pPr>
        <w:pStyle w:val="Heading1"/>
        <w:jc w:val="both"/>
      </w:pPr>
      <w:r>
        <w:lastRenderedPageBreak/>
        <w:t>Figures and Tables</w:t>
      </w:r>
    </w:p>
    <w:p w14:paraId="425A29F8" w14:textId="0831FC4F" w:rsidR="001642FB" w:rsidRDefault="0044756F" w:rsidP="00EA3C28">
      <w:pPr>
        <w:pStyle w:val="NATESTYLE1CommonCollege"/>
        <w:spacing w:after="240" w:line="360" w:lineRule="auto"/>
        <w:jc w:val="both"/>
      </w:pPr>
      <w:bookmarkStart w:id="564" w:name="_Hlk98960098"/>
      <w:r w:rsidRPr="0004035B">
        <w:rPr>
          <w:b/>
          <w:bCs/>
        </w:rPr>
        <w:t>F</w:t>
      </w:r>
      <w:r w:rsidR="0004035B" w:rsidRPr="0004035B">
        <w:rPr>
          <w:b/>
          <w:bCs/>
        </w:rPr>
        <w:t>IGURE</w:t>
      </w:r>
      <w:r w:rsidRPr="0004035B">
        <w:rPr>
          <w:b/>
          <w:bCs/>
        </w:rPr>
        <w:t xml:space="preserve"> 1</w:t>
      </w:r>
      <w:r w:rsidR="0004035B">
        <w:t xml:space="preserve"> </w:t>
      </w:r>
      <w:r w:rsidR="00F91FC9">
        <w:t xml:space="preserve">A) </w:t>
      </w:r>
      <w:r w:rsidR="00B9197D">
        <w:t>Map</w:t>
      </w:r>
      <w:r w:rsidR="00FD3881">
        <w:t xml:space="preserve"> and image</w:t>
      </w:r>
      <w:r w:rsidR="00C05D12">
        <w:t>s</w:t>
      </w:r>
      <w:r w:rsidR="00B9197D">
        <w:t xml:space="preserve"> of </w:t>
      </w:r>
      <w:r w:rsidR="00901BDA">
        <w:t xml:space="preserve">B) LILA </w:t>
      </w:r>
      <w:r w:rsidR="00C527FC">
        <w:t xml:space="preserve">impoundment #2 </w:t>
      </w:r>
      <w:r w:rsidR="00901BDA">
        <w:t xml:space="preserve">and C) </w:t>
      </w:r>
      <w:r w:rsidR="00B46E0B">
        <w:t>Site 2</w:t>
      </w:r>
      <w:r w:rsidR="00C527FC">
        <w:t xml:space="preserve"> in Water Conservation Area 3A</w:t>
      </w:r>
      <w:r w:rsidR="00C05D12">
        <w:t>. Photo credit</w:t>
      </w:r>
      <w:r w:rsidR="00C527FC">
        <w:t>s</w:t>
      </w:r>
      <w:r w:rsidR="00C05D12">
        <w:t xml:space="preserve"> to </w:t>
      </w:r>
      <w:r w:rsidR="00074357">
        <w:t xml:space="preserve">B) </w:t>
      </w:r>
      <w:r w:rsidR="00C05D12">
        <w:t>Mark</w:t>
      </w:r>
      <w:r w:rsidR="00440918">
        <w:t xml:space="preserve"> I.</w:t>
      </w:r>
      <w:r w:rsidR="00C05D12">
        <w:t xml:space="preserve"> Cook and </w:t>
      </w:r>
      <w:r w:rsidR="00074357">
        <w:t xml:space="preserve">C) </w:t>
      </w:r>
      <w:r w:rsidR="00C05D12">
        <w:t xml:space="preserve">Nathan </w:t>
      </w:r>
      <w:r w:rsidR="00074357">
        <w:t xml:space="preserve">T. </w:t>
      </w:r>
      <w:r w:rsidR="00C05D12">
        <w:t>Barrus</w:t>
      </w:r>
      <w:r w:rsidR="00074357">
        <w:t>.</w:t>
      </w:r>
      <w:r w:rsidR="00ED3214">
        <w:t xml:space="preserve"> </w:t>
      </w:r>
      <w:r w:rsidR="009C0344">
        <w:t xml:space="preserve"> </w:t>
      </w:r>
    </w:p>
    <w:p w14:paraId="342CDEB8" w14:textId="296B5E84" w:rsidR="00783074" w:rsidRPr="00524172" w:rsidRDefault="00E20C3D" w:rsidP="00EA3C28">
      <w:pPr>
        <w:pStyle w:val="NATESTYLE1CommonCollege"/>
        <w:spacing w:after="240" w:line="360" w:lineRule="auto"/>
        <w:jc w:val="both"/>
      </w:pPr>
      <w:r w:rsidRPr="0004035B">
        <w:rPr>
          <w:b/>
          <w:bCs/>
        </w:rPr>
        <w:t>F</w:t>
      </w:r>
      <w:r w:rsidR="0004035B" w:rsidRPr="0004035B">
        <w:rPr>
          <w:b/>
          <w:bCs/>
        </w:rPr>
        <w:t>IGURE</w:t>
      </w:r>
      <w:r w:rsidRPr="0004035B">
        <w:rPr>
          <w:b/>
          <w:bCs/>
        </w:rPr>
        <w:t xml:space="preserve"> 2</w:t>
      </w:r>
      <w:r w:rsidR="00195555">
        <w:t xml:space="preserve"> A) The hydrologic treatments </w:t>
      </w:r>
      <w:del w:id="565" w:author="Nathan Dorn" w:date="2024-06-12T15:38:00Z" w16du:dateUtc="2024-06-12T19:38:00Z">
        <w:r w:rsidR="00195555" w:rsidDel="001212BB">
          <w:delText>in LILA</w:delText>
        </w:r>
        <w:r w:rsidR="008472D5" w:rsidDel="001212BB">
          <w:delText xml:space="preserve"> in 2020</w:delText>
        </w:r>
      </w:del>
      <w:ins w:id="566" w:author="Nathan Dorn" w:date="2024-06-12T15:38:00Z" w16du:dateUtc="2024-06-12T19:38:00Z">
        <w:r w:rsidR="001212BB">
          <w:t xml:space="preserve">used in the modeling </w:t>
        </w:r>
        <w:r w:rsidR="00586D83">
          <w:t>of the isocline.</w:t>
        </w:r>
      </w:ins>
      <w:del w:id="567" w:author="Nathan Dorn" w:date="2024-06-12T15:39:00Z" w16du:dateUtc="2024-06-12T19:39:00Z">
        <w:r w:rsidR="00DF4797" w:rsidDel="00586D83">
          <w:delText>, and</w:delText>
        </w:r>
      </w:del>
      <w:ins w:id="568" w:author="Nathan Dorn" w:date="2024-06-12T15:39:00Z" w16du:dateUtc="2024-06-12T19:39:00Z">
        <w:r w:rsidR="00586D83">
          <w:t>.</w:t>
        </w:r>
      </w:ins>
      <w:r w:rsidR="00DF4797">
        <w:t xml:space="preserve"> </w:t>
      </w:r>
      <w:commentRangeStart w:id="569"/>
      <w:r w:rsidR="00DF4797">
        <w:t xml:space="preserve">B) </w:t>
      </w:r>
      <w:ins w:id="570" w:author="Nathan Dorn" w:date="2024-06-12T15:39:00Z" w16du:dateUtc="2024-06-12T19:39:00Z">
        <w:r w:rsidR="0062661E">
          <w:t>T</w:t>
        </w:r>
      </w:ins>
      <w:del w:id="571" w:author="Nathan Dorn" w:date="2024-06-12T15:39:00Z" w16du:dateUtc="2024-06-12T19:39:00Z">
        <w:r w:rsidR="00DF4797" w:rsidDel="0062661E">
          <w:delText>t</w:delText>
        </w:r>
      </w:del>
      <w:r w:rsidR="00DF4797">
        <w:t>he zero-population growth isoclines</w:t>
      </w:r>
      <w:ins w:id="572" w:author="Nathan Dorn" w:date="2024-06-12T15:42:00Z" w16du:dateUtc="2024-06-12T19:42:00Z">
        <w:r w:rsidR="00F808D4">
          <w:t xml:space="preserve"> illustrating the joint </w:t>
        </w:r>
        <w:r w:rsidR="009358E4">
          <w:t>impa</w:t>
        </w:r>
      </w:ins>
      <w:ins w:id="573" w:author="Nathan Dorn" w:date="2024-06-12T15:43:00Z" w16du:dateUtc="2024-06-12T19:43:00Z">
        <w:r w:rsidR="009358E4">
          <w:t>ct of juvenile growth rates and juvenile mortality.  For the</w:t>
        </w:r>
      </w:ins>
      <w:del w:id="574" w:author="Nathan Dorn" w:date="2024-06-12T15:43:00Z" w16du:dateUtc="2024-06-12T19:43:00Z">
        <w:r w:rsidR="00DF4797" w:rsidDel="009358E4">
          <w:delText xml:space="preserve"> </w:delText>
        </w:r>
        <w:r w:rsidR="00352BFA" w:rsidDel="009358E4">
          <w:delText>of</w:delText>
        </w:r>
      </w:del>
      <w:r w:rsidR="00352BFA">
        <w:t xml:space="preserve"> </w:t>
      </w:r>
      <w:r w:rsidR="00714E48">
        <w:t>FAS</w:t>
      </w:r>
      <w:r w:rsidR="00352BFA">
        <w:t xml:space="preserve"> </w:t>
      </w:r>
      <w:del w:id="575" w:author="Nathan Dorn" w:date="2024-06-12T15:43:00Z" w16du:dateUtc="2024-06-12T19:43:00Z">
        <w:r w:rsidR="00352BFA" w:rsidDel="009358E4">
          <w:delText>as</w:delText>
        </w:r>
        <w:r w:rsidR="002E27B5" w:rsidDel="009358E4">
          <w:delText xml:space="preserve"> a function of</w:delText>
        </w:r>
      </w:del>
      <w:r w:rsidR="002E27B5">
        <w:t xml:space="preserve"> juvenile </w:t>
      </w:r>
      <w:ins w:id="576" w:author="Nathan Dorn" w:date="2024-06-12T15:43:00Z" w16du:dateUtc="2024-06-12T19:43:00Z">
        <w:r w:rsidR="009358E4">
          <w:t xml:space="preserve">snails are </w:t>
        </w:r>
      </w:ins>
      <w:del w:id="577" w:author="Nathan Dorn" w:date="2024-06-12T15:43:00Z" w16du:dateUtc="2024-06-12T19:43:00Z">
        <w:r w:rsidR="002E27B5" w:rsidDel="009358E4">
          <w:delText>(</w:delText>
        </w:r>
      </w:del>
      <w:r w:rsidR="002E27B5">
        <w:t>&lt; 10 mm SL</w:t>
      </w:r>
      <w:del w:id="578" w:author="Nathan Dorn" w:date="2024-06-12T15:43:00Z" w16du:dateUtc="2024-06-12T19:43:00Z">
        <w:r w:rsidR="002E27B5" w:rsidDel="009358E4">
          <w:delText>)</w:delText>
        </w:r>
      </w:del>
      <w:ins w:id="579" w:author="Nathan Dorn" w:date="2024-06-12T15:43:00Z" w16du:dateUtc="2024-06-12T19:43:00Z">
        <w:r w:rsidR="009358E4">
          <w:t xml:space="preserve"> and</w:t>
        </w:r>
      </w:ins>
      <w:r w:rsidR="002E27B5">
        <w:t xml:space="preserve"> </w:t>
      </w:r>
      <w:commentRangeStart w:id="580"/>
      <w:r w:rsidR="002E27B5">
        <w:t>survival</w:t>
      </w:r>
      <w:ins w:id="581" w:author="Nathan Dorn" w:date="2024-06-12T15:43:00Z" w16du:dateUtc="2024-06-12T19:43:00Z">
        <w:r w:rsidR="009358E4">
          <w:t xml:space="preserve"> is cumulative while </w:t>
        </w:r>
      </w:ins>
      <w:del w:id="582" w:author="Nathan Dorn" w:date="2024-06-12T15:43:00Z" w16du:dateUtc="2024-06-12T19:43:00Z">
        <w:r w:rsidR="002E27B5" w:rsidDel="009358E4">
          <w:delText xml:space="preserve"> and </w:delText>
        </w:r>
      </w:del>
      <w:r w:rsidR="002E27B5">
        <w:t>juvenile growth rates</w:t>
      </w:r>
      <w:ins w:id="583" w:author="Nathan Dorn" w:date="2024-06-12T15:44:00Z" w16du:dateUtc="2024-06-12T19:44:00Z">
        <w:r w:rsidR="0060345C">
          <w:t xml:space="preserve"> were quantified with </w:t>
        </w:r>
        <w:r w:rsidR="0005791A">
          <w:t>size dependency (</w:t>
        </w:r>
        <w:proofErr w:type="spellStart"/>
        <w:r w:rsidR="0005791A">
          <w:t>K</w:t>
        </w:r>
      </w:ins>
      <w:ins w:id="584" w:author="Nathan Dorn" w:date="2024-06-12T15:45:00Z" w16du:dateUtc="2024-06-12T19:45:00Z">
        <w:r w:rsidR="0005791A" w:rsidRPr="0005791A">
          <w:rPr>
            <w:vertAlign w:val="subscript"/>
            <w:rPrChange w:id="585" w:author="Nathan Dorn" w:date="2024-06-12T15:45:00Z" w16du:dateUtc="2024-06-12T19:45:00Z">
              <w:rPr/>
            </w:rPrChange>
          </w:rPr>
          <w:t>growth</w:t>
        </w:r>
        <w:proofErr w:type="spellEnd"/>
        <w:r w:rsidR="0005791A">
          <w:t xml:space="preserve">).  </w:t>
        </w:r>
        <w:r w:rsidR="003376C1">
          <w:t>The two isoc</w:t>
        </w:r>
      </w:ins>
      <w:ins w:id="586" w:author="Nathan Dorn" w:date="2024-06-12T15:46:00Z" w16du:dateUtc="2024-06-12T19:46:00Z">
        <w:r w:rsidR="003376C1">
          <w:t xml:space="preserve">lines represent two </w:t>
        </w:r>
      </w:ins>
      <w:ins w:id="587" w:author="Nathan Dorn" w:date="2024-06-12T15:45:00Z" w16du:dateUtc="2024-06-12T19:45:00Z">
        <w:r w:rsidR="003376C1">
          <w:t>reproduct</w:t>
        </w:r>
      </w:ins>
      <w:ins w:id="588" w:author="Nathan Dorn" w:date="2024-06-12T15:46:00Z" w16du:dateUtc="2024-06-12T19:46:00Z">
        <w:r w:rsidR="003376C1">
          <w:t xml:space="preserve">ive (birth rate) conditions associated with water depth variation. </w:t>
        </w:r>
      </w:ins>
      <w:del w:id="589" w:author="Nathan Dorn" w:date="2024-06-12T15:44:00Z" w16du:dateUtc="2024-06-12T19:44:00Z">
        <w:r w:rsidR="002E27B5" w:rsidDel="0005791A">
          <w:delText xml:space="preserve"> </w:delText>
        </w:r>
        <w:commentRangeEnd w:id="580"/>
        <w:r w:rsidR="0062661E" w:rsidDel="0005791A">
          <w:rPr>
            <w:rStyle w:val="CommentReference"/>
            <w:rFonts w:cstheme="minorBidi"/>
          </w:rPr>
          <w:commentReference w:id="580"/>
        </w:r>
      </w:del>
      <w:commentRangeEnd w:id="569"/>
      <w:r w:rsidR="0032011C">
        <w:rPr>
          <w:rStyle w:val="CommentReference"/>
          <w:rFonts w:cstheme="minorBidi"/>
        </w:rPr>
        <w:commentReference w:id="569"/>
      </w:r>
      <w:del w:id="590" w:author="Nathan Dorn" w:date="2024-06-12T15:45:00Z" w16du:dateUtc="2024-06-12T19:45:00Z">
        <w:r w:rsidR="002E27B5" w:rsidDel="003376C1">
          <w:delText xml:space="preserve">under two </w:delText>
        </w:r>
        <w:r w:rsidR="000011D0" w:rsidDel="003376C1">
          <w:delText>hydrologic</w:delText>
        </w:r>
        <w:r w:rsidR="007E52B6" w:rsidDel="003376C1">
          <w:delText xml:space="preserve"> treatments </w:delText>
        </w:r>
        <w:r w:rsidR="0015696E" w:rsidDel="003376C1">
          <w:delText>(</w:delText>
        </w:r>
        <w:r w:rsidR="007E52B6" w:rsidDel="003376C1">
          <w:delText xml:space="preserve">good </w:delText>
        </w:r>
        <w:r w:rsidR="0015696E" w:rsidDel="003376C1">
          <w:delText>vs.</w:delText>
        </w:r>
        <w:r w:rsidR="007E52B6" w:rsidDel="003376C1">
          <w:delText xml:space="preserve"> poor </w:delText>
        </w:r>
        <w:r w:rsidR="0015696E" w:rsidDel="003376C1">
          <w:delText>egg laying conditions)</w:delText>
        </w:r>
        <w:r w:rsidR="0023172F" w:rsidDel="003376C1">
          <w:delText>.</w:delText>
        </w:r>
        <w:r w:rsidR="00052D01" w:rsidDel="003376C1">
          <w:delText xml:space="preserve"> </w:delText>
        </w:r>
      </w:del>
      <w:r w:rsidR="00052D01">
        <w:t>The FAS breeding season is represented by the blue shaded area.</w:t>
      </w:r>
      <w:r w:rsidR="00DC6479">
        <w:t xml:space="preserve"> </w:t>
      </w:r>
    </w:p>
    <w:p w14:paraId="7C4702B0" w14:textId="6F48A897" w:rsidR="004F74C4" w:rsidRPr="00524172" w:rsidRDefault="0004035B" w:rsidP="00EA3C28">
      <w:pPr>
        <w:pStyle w:val="NATESTYLE1CommonCollege"/>
        <w:spacing w:after="240"/>
        <w:jc w:val="both"/>
      </w:pPr>
      <w:commentRangeStart w:id="591"/>
      <w:r w:rsidRPr="0004035B">
        <w:rPr>
          <w:b/>
          <w:bCs/>
        </w:rPr>
        <w:t xml:space="preserve">FIGURE </w:t>
      </w:r>
      <w:r w:rsidR="0023172F" w:rsidRPr="0004035B">
        <w:rPr>
          <w:b/>
          <w:bCs/>
        </w:rPr>
        <w:t>3</w:t>
      </w:r>
      <w:r w:rsidR="00CE761E" w:rsidRPr="00524172">
        <w:t xml:space="preserve"> </w:t>
      </w:r>
      <w:r w:rsidR="00391CFB">
        <w:t xml:space="preserve">Field picture </w:t>
      </w:r>
      <w:r w:rsidR="00E92AF4">
        <w:t>showing</w:t>
      </w:r>
      <w:r w:rsidR="008028FB">
        <w:t xml:space="preserve"> the transects of tethers in</w:t>
      </w:r>
      <w:r w:rsidR="00B7473B">
        <w:t xml:space="preserve"> LILA</w:t>
      </w:r>
      <w:r w:rsidR="00D44D6D">
        <w:t xml:space="preserve"> </w:t>
      </w:r>
      <w:r w:rsidR="008028FB">
        <w:t>wetland</w:t>
      </w:r>
      <w:r w:rsidR="00B7473B">
        <w:t>s</w:t>
      </w:r>
      <w:r w:rsidR="008028FB">
        <w:t xml:space="preserve"> used to estimate daily survival</w:t>
      </w:r>
      <w:r w:rsidR="00633976">
        <w:t xml:space="preserve"> </w:t>
      </w:r>
      <w:r w:rsidR="00E8306C">
        <w:t>(</w:t>
      </w:r>
      <w:r w:rsidR="008B7F1D">
        <w:t>photo</w:t>
      </w:r>
      <w:r w:rsidR="00357E61">
        <w:t xml:space="preserve"> credit</w:t>
      </w:r>
      <w:r w:rsidR="00E8306C">
        <w:t>:</w:t>
      </w:r>
      <w:r w:rsidR="00357E61">
        <w:t xml:space="preserve"> Brandon </w:t>
      </w:r>
      <w:proofErr w:type="spellStart"/>
      <w:r w:rsidR="00357E61">
        <w:t>G</w:t>
      </w:r>
      <w:r w:rsidR="0008576F">
        <w:t>ü</w:t>
      </w:r>
      <w:r w:rsidR="00357E61">
        <w:t>ell</w:t>
      </w:r>
      <w:proofErr w:type="spellEnd"/>
      <w:r w:rsidR="00E8306C">
        <w:t>)</w:t>
      </w:r>
      <w:r w:rsidR="0008576F">
        <w:t>.</w:t>
      </w:r>
      <w:r w:rsidR="008028FB">
        <w:t xml:space="preserve"> </w:t>
      </w:r>
      <w:r w:rsidR="00D816E7">
        <w:t>D</w:t>
      </w:r>
      <w:r w:rsidR="006F40F2" w:rsidRPr="00524172">
        <w:t>aily survival probabilities</w:t>
      </w:r>
      <w:r w:rsidR="00D816E7">
        <w:t xml:space="preserve"> </w:t>
      </w:r>
      <w:proofErr w:type="gramStart"/>
      <w:r w:rsidR="008855A8" w:rsidRPr="00524172">
        <w:t>estimated</w:t>
      </w:r>
      <w:proofErr w:type="gramEnd"/>
      <w:r w:rsidR="006F40F2" w:rsidRPr="00524172">
        <w:t xml:space="preserve"> from logistic regression from tethering data. Shaded areas indicate standard error.</w:t>
      </w:r>
      <w:r w:rsidR="00004CAC">
        <w:t xml:space="preserve"> </w:t>
      </w:r>
      <w:bookmarkStart w:id="592" w:name="_Hlk98960193"/>
      <w:bookmarkEnd w:id="564"/>
      <w:commentRangeEnd w:id="591"/>
      <w:r w:rsidR="00462763">
        <w:rPr>
          <w:rStyle w:val="CommentReference"/>
          <w:rFonts w:cstheme="minorBidi"/>
        </w:rPr>
        <w:commentReference w:id="591"/>
      </w:r>
    </w:p>
    <w:p w14:paraId="0D193592" w14:textId="60E64037" w:rsidR="00DD5C59" w:rsidRDefault="0004035B" w:rsidP="00EA3C28">
      <w:pPr>
        <w:pStyle w:val="NATESTYLE1CommonCollege"/>
        <w:spacing w:after="240"/>
        <w:jc w:val="both"/>
        <w:rPr>
          <w:rFonts w:asciiTheme="minorHAnsi" w:hAnsiTheme="minorHAnsi" w:cstheme="minorBidi"/>
          <w:noProof/>
          <w:sz w:val="16"/>
          <w:szCs w:val="16"/>
        </w:rPr>
      </w:pPr>
      <w:commentRangeStart w:id="593"/>
      <w:r w:rsidRPr="0004035B">
        <w:rPr>
          <w:b/>
          <w:bCs/>
        </w:rPr>
        <w:t xml:space="preserve">FIGURE </w:t>
      </w:r>
      <w:r w:rsidR="0023172F" w:rsidRPr="0004035B">
        <w:rPr>
          <w:b/>
          <w:bCs/>
        </w:rPr>
        <w:t>4</w:t>
      </w:r>
      <w:r w:rsidR="007D14CA" w:rsidRPr="00524172">
        <w:t xml:space="preserve"> </w:t>
      </w:r>
      <w:r w:rsidR="00EA7392">
        <w:t xml:space="preserve">A) </w:t>
      </w:r>
      <w:r w:rsidR="00F122A3">
        <w:t>Counts of ar</w:t>
      </w:r>
      <w:r w:rsidR="00EA7392">
        <w:t>t</w:t>
      </w:r>
      <w:r w:rsidR="00780591">
        <w:t>e</w:t>
      </w:r>
      <w:r w:rsidR="00EA7392">
        <w:t xml:space="preserve">facts of biotic </w:t>
      </w:r>
      <w:r w:rsidR="00F122A3">
        <w:t xml:space="preserve">factors causing </w:t>
      </w:r>
      <w:r w:rsidR="00EA7392">
        <w:t xml:space="preserve">mortality </w:t>
      </w:r>
      <w:r w:rsidR="00F122A3">
        <w:t>of</w:t>
      </w:r>
      <w:r w:rsidR="00EA7392">
        <w:t xml:space="preserve"> snails </w:t>
      </w:r>
      <w:r w:rsidR="00F122A3">
        <w:t>(</w:t>
      </w:r>
      <w:r w:rsidR="00F122A3" w:rsidRPr="00524172">
        <w:t>&lt; 10 mm SL</w:t>
      </w:r>
      <w:r w:rsidR="00F122A3">
        <w:t>) in</w:t>
      </w:r>
      <w:r w:rsidR="00484918">
        <w:t xml:space="preserve"> the</w:t>
      </w:r>
      <w:r w:rsidR="00F122A3">
        <w:t xml:space="preserve"> two seasons</w:t>
      </w:r>
      <w:r w:rsidR="00F466E2">
        <w:t xml:space="preserve"> in the LILA wetlands</w:t>
      </w:r>
      <w:r w:rsidR="001E3B04">
        <w:t>, and</w:t>
      </w:r>
      <w:r w:rsidR="00DD0FEB">
        <w:t xml:space="preserve"> </w:t>
      </w:r>
      <w:r w:rsidR="007B0AB9">
        <w:t xml:space="preserve">B) </w:t>
      </w:r>
      <w:r w:rsidR="00455F25">
        <w:t xml:space="preserve">seasonal abundance of </w:t>
      </w:r>
      <w:r w:rsidR="00F6786D" w:rsidRPr="00524172">
        <w:t>predators</w:t>
      </w:r>
      <w:r w:rsidR="006D6834">
        <w:t xml:space="preserve"> of </w:t>
      </w:r>
      <w:r w:rsidR="00455F25">
        <w:t xml:space="preserve">juvenile </w:t>
      </w:r>
      <w:r w:rsidR="006D6834">
        <w:t>snails</w:t>
      </w:r>
      <w:r w:rsidR="00F6786D" w:rsidRPr="00524172">
        <w:t xml:space="preserve"> from throw</w:t>
      </w:r>
      <w:r w:rsidR="00DD0FEB">
        <w:t>-</w:t>
      </w:r>
      <w:r w:rsidR="00F6786D" w:rsidRPr="00524172">
        <w:t xml:space="preserve">trap </w:t>
      </w:r>
      <w:r w:rsidR="00DD0FEB">
        <w:t>samples</w:t>
      </w:r>
      <w:r w:rsidR="00455F25">
        <w:t xml:space="preserve"> (</w:t>
      </w:r>
      <w:r w:rsidR="00D90083">
        <w:t>c</w:t>
      </w:r>
      <w:r w:rsidR="00455F25">
        <w:t xml:space="preserve">rayfish and </w:t>
      </w:r>
      <w:r w:rsidR="00D90083">
        <w:t>g</w:t>
      </w:r>
      <w:r w:rsidR="00455F25">
        <w:t xml:space="preserve">iant </w:t>
      </w:r>
      <w:r w:rsidR="00D90083">
        <w:t>w</w:t>
      </w:r>
      <w:r w:rsidR="00455F25">
        <w:t xml:space="preserve">ater </w:t>
      </w:r>
      <w:r w:rsidR="00D90083">
        <w:t>b</w:t>
      </w:r>
      <w:r w:rsidR="00455F25">
        <w:t>ug)</w:t>
      </w:r>
      <w:r w:rsidR="00F6786D" w:rsidRPr="00524172">
        <w:t xml:space="preserve">, and from </w:t>
      </w:r>
      <w:r w:rsidR="00A77852" w:rsidRPr="00524172">
        <w:t>standard sets of trap</w:t>
      </w:r>
      <w:r w:rsidR="00F6786D" w:rsidRPr="00524172">
        <w:t xml:space="preserve"> nets</w:t>
      </w:r>
      <w:r w:rsidR="00455F25">
        <w:t xml:space="preserve"> (</w:t>
      </w:r>
      <w:r w:rsidR="00D90083">
        <w:t>g</w:t>
      </w:r>
      <w:r w:rsidR="00455F25">
        <w:t xml:space="preserve">reater </w:t>
      </w:r>
      <w:r w:rsidR="00D90083">
        <w:t>s</w:t>
      </w:r>
      <w:r w:rsidR="00455F25">
        <w:t>iren)</w:t>
      </w:r>
      <w:r w:rsidR="00F6786D" w:rsidRPr="00524172">
        <w:t>.</w:t>
      </w:r>
      <w:r w:rsidR="00DD0FEB">
        <w:t xml:space="preserve"> Sampling effort was equal in each season. </w:t>
      </w:r>
      <w:r w:rsidR="00455F25">
        <w:t>C) Per-capita predation rate from the different predators in the two seasons.</w:t>
      </w:r>
      <w:r w:rsidR="00DC6479">
        <w:t xml:space="preserve"> </w:t>
      </w:r>
      <w:bookmarkEnd w:id="592"/>
      <w:commentRangeEnd w:id="593"/>
      <w:r w:rsidR="00462763">
        <w:rPr>
          <w:rStyle w:val="CommentReference"/>
          <w:rFonts w:cstheme="minorBidi"/>
        </w:rPr>
        <w:commentReference w:id="593"/>
      </w:r>
    </w:p>
    <w:p w14:paraId="4FCEEB6F" w14:textId="1A49E952" w:rsidR="006539CF" w:rsidRDefault="0004035B" w:rsidP="00EA3C28">
      <w:pPr>
        <w:pStyle w:val="NATESTYLE1CommonCollege"/>
        <w:spacing w:after="240"/>
        <w:jc w:val="both"/>
      </w:pPr>
      <w:commentRangeStart w:id="594"/>
      <w:r w:rsidRPr="0004035B">
        <w:rPr>
          <w:b/>
          <w:bCs/>
        </w:rPr>
        <w:t xml:space="preserve">FIGURE </w:t>
      </w:r>
      <w:r w:rsidR="00B968DC" w:rsidRPr="0004035B">
        <w:rPr>
          <w:b/>
          <w:bCs/>
        </w:rPr>
        <w:t>5</w:t>
      </w:r>
      <w:r w:rsidR="004F74C4" w:rsidRPr="00524172">
        <w:t xml:space="preserve"> </w:t>
      </w:r>
      <w:r w:rsidR="008C20E5">
        <w:t>I</w:t>
      </w:r>
      <w:r w:rsidR="004F74C4" w:rsidRPr="00524172">
        <w:t>socline</w:t>
      </w:r>
      <w:r w:rsidR="001F7F47" w:rsidRPr="00524172">
        <w:t>s</w:t>
      </w:r>
      <w:r w:rsidR="004F74C4" w:rsidRPr="00524172">
        <w:t xml:space="preserve"> </w:t>
      </w:r>
      <w:r w:rsidR="00D83290" w:rsidRPr="00524172">
        <w:t xml:space="preserve">illustrating the bivariate </w:t>
      </w:r>
      <w:r w:rsidR="003A1C82" w:rsidRPr="00524172">
        <w:t xml:space="preserve">effects of </w:t>
      </w:r>
      <w:r w:rsidR="008512F7">
        <w:t xml:space="preserve">juvenile </w:t>
      </w:r>
      <w:r w:rsidR="002836F8">
        <w:t>growth</w:t>
      </w:r>
      <w:r w:rsidR="00487260">
        <w:t xml:space="preserve"> </w:t>
      </w:r>
      <w:r w:rsidR="00D83290" w:rsidRPr="00524172">
        <w:t>and survival</w:t>
      </w:r>
      <w:r w:rsidR="003A1C82" w:rsidRPr="00524172">
        <w:t xml:space="preserve"> </w:t>
      </w:r>
      <w:r w:rsidR="008512F7">
        <w:t xml:space="preserve">that </w:t>
      </w:r>
      <w:r w:rsidR="008C20E5">
        <w:t>produc</w:t>
      </w:r>
      <w:r w:rsidR="008512F7">
        <w:t>e</w:t>
      </w:r>
      <w:r w:rsidR="008C20E5">
        <w:t xml:space="preserve"> zero net annual population growth </w:t>
      </w:r>
      <w:r w:rsidR="003A1C82" w:rsidRPr="00524172">
        <w:t>for a size-structured model of a freshwater gastropod</w:t>
      </w:r>
      <w:r w:rsidR="00921C6F">
        <w:t xml:space="preserve"> (</w:t>
      </w:r>
      <w:proofErr w:type="spellStart"/>
      <w:r w:rsidR="003A1C82" w:rsidRPr="00524172">
        <w:rPr>
          <w:i/>
        </w:rPr>
        <w:t>Pomacea</w:t>
      </w:r>
      <w:proofErr w:type="spellEnd"/>
      <w:r w:rsidR="003A1C82" w:rsidRPr="00524172">
        <w:rPr>
          <w:i/>
        </w:rPr>
        <w:t xml:space="preserve"> paludosa</w:t>
      </w:r>
      <w:r w:rsidR="00921C6F">
        <w:t xml:space="preserve">) </w:t>
      </w:r>
      <w:r w:rsidR="003A1C82" w:rsidRPr="00524172">
        <w:t>under different hydrologic regimes</w:t>
      </w:r>
      <w:r w:rsidR="00921C6F">
        <w:t xml:space="preserve"> </w:t>
      </w:r>
      <w:r w:rsidR="001A2E47">
        <w:t>that affect reproduction</w:t>
      </w:r>
      <w:r w:rsidR="00213446">
        <w:t xml:space="preserve">. The </w:t>
      </w:r>
      <w:r w:rsidR="00921C6F">
        <w:t>b</w:t>
      </w:r>
      <w:r w:rsidR="00213446">
        <w:t xml:space="preserve">lack isocline </w:t>
      </w:r>
      <w:r w:rsidR="00DF2FEA">
        <w:t>and gray isoclines represent two hydrologic scenarios producing better</w:t>
      </w:r>
      <w:r w:rsidR="001A2E47">
        <w:t xml:space="preserve"> (Grey)</w:t>
      </w:r>
      <w:r w:rsidR="00DF2FEA">
        <w:t xml:space="preserve"> and worse</w:t>
      </w:r>
      <w:r w:rsidR="001A2E47">
        <w:t xml:space="preserve"> (</w:t>
      </w:r>
      <w:r w:rsidR="0089149D">
        <w:t>B</w:t>
      </w:r>
      <w:r w:rsidR="001A2E47">
        <w:t>lack)</w:t>
      </w:r>
      <w:r w:rsidR="00DF2FEA">
        <w:t xml:space="preserve"> </w:t>
      </w:r>
      <w:r w:rsidR="00213446">
        <w:t>reproductive conditions</w:t>
      </w:r>
      <w:r w:rsidR="00725ACE">
        <w:t xml:space="preserve">. </w:t>
      </w:r>
      <w:r w:rsidR="003A1C82" w:rsidRPr="00524172">
        <w:t xml:space="preserve">Mean </w:t>
      </w:r>
      <w:r w:rsidR="001F0CBA">
        <w:t xml:space="preserve">cumulative juvenile </w:t>
      </w:r>
      <w:r w:rsidR="003A1C82" w:rsidRPr="00524172">
        <w:t>survival</w:t>
      </w:r>
      <w:r w:rsidR="00A2255A">
        <w:t xml:space="preserve"> (snails &lt; 10mm SL)</w:t>
      </w:r>
      <w:r w:rsidR="003A1C82" w:rsidRPr="00524172">
        <w:t xml:space="preserve"> and </w:t>
      </w:r>
      <w:r w:rsidR="002836F8">
        <w:t>growth</w:t>
      </w:r>
      <w:r w:rsidR="00A2255A">
        <w:t xml:space="preserve"> (</w:t>
      </w:r>
      <w:proofErr w:type="spellStart"/>
      <w:r w:rsidR="00A2255A">
        <w:t>k</w:t>
      </w:r>
      <w:r w:rsidR="00867D1A" w:rsidRPr="00867D1A">
        <w:rPr>
          <w:vertAlign w:val="subscript"/>
        </w:rPr>
        <w:t>growth</w:t>
      </w:r>
      <w:proofErr w:type="spellEnd"/>
      <w:r w:rsidR="00A2255A">
        <w:t>)</w:t>
      </w:r>
      <w:r w:rsidR="003E3AC1" w:rsidRPr="00524172">
        <w:t xml:space="preserve"> </w:t>
      </w:r>
      <w:r w:rsidR="00D577A1">
        <w:t xml:space="preserve">quantified </w:t>
      </w:r>
      <w:r w:rsidR="009434AF">
        <w:t>in</w:t>
      </w:r>
      <w:r w:rsidR="003A1C82" w:rsidRPr="00524172">
        <w:t xml:space="preserve"> </w:t>
      </w:r>
      <w:r w:rsidR="00220A3B">
        <w:t>LILA and WCA3A</w:t>
      </w:r>
      <w:r w:rsidR="003A1C82" w:rsidRPr="00524172">
        <w:t xml:space="preserve"> are plotted on each pane</w:t>
      </w:r>
      <w:r w:rsidR="00D36ECE">
        <w:t>l</w:t>
      </w:r>
      <w:r w:rsidR="00C56FE4">
        <w:t xml:space="preserve"> with seasonal and combined </w:t>
      </w:r>
      <w:r w:rsidR="00C56FE4">
        <w:lastRenderedPageBreak/>
        <w:t>parameters</w:t>
      </w:r>
      <w:r w:rsidR="00D36ECE">
        <w:t>.</w:t>
      </w:r>
      <w:r w:rsidR="00C56FE4">
        <w:t xml:space="preserve"> </w:t>
      </w:r>
      <w:r w:rsidR="00D577A1">
        <w:t>The</w:t>
      </w:r>
      <w:r w:rsidR="00EA2333">
        <w:t xml:space="preserve"> combined </w:t>
      </w:r>
      <w:r w:rsidR="002A4F66">
        <w:t xml:space="preserve">parameters </w:t>
      </w:r>
      <w:r w:rsidR="006E450D">
        <w:t xml:space="preserve">were </w:t>
      </w:r>
      <w:r w:rsidR="00D44D6D">
        <w:t>calculated</w:t>
      </w:r>
      <w:r w:rsidR="006E450D">
        <w:t xml:space="preserve"> by a</w:t>
      </w:r>
      <w:r w:rsidR="00EA2333">
        <w:t xml:space="preserve"> weighted average reflect</w:t>
      </w:r>
      <w:r w:rsidR="006E450D">
        <w:t>ing</w:t>
      </w:r>
      <w:r w:rsidR="00EA2333">
        <w:t xml:space="preserve"> </w:t>
      </w:r>
      <w:r w:rsidR="006E450D">
        <w:t>greater</w:t>
      </w:r>
      <w:r w:rsidR="002A4F66">
        <w:t xml:space="preserve"> juvenile</w:t>
      </w:r>
      <w:r w:rsidR="00EA2333">
        <w:t xml:space="preserve"> snail </w:t>
      </w:r>
      <w:r w:rsidR="002A4F66">
        <w:t>produ</w:t>
      </w:r>
      <w:r w:rsidR="006E450D">
        <w:t>ction</w:t>
      </w:r>
      <w:r w:rsidR="002A4F66">
        <w:t xml:space="preserve"> </w:t>
      </w:r>
      <w:r w:rsidR="00EA2333">
        <w:t>in the dry season.</w:t>
      </w:r>
      <w:r w:rsidR="00DC6479">
        <w:t xml:space="preserve"> </w:t>
      </w:r>
      <w:r w:rsidR="00B26816">
        <w:t xml:space="preserve"> </w:t>
      </w:r>
      <w:commentRangeEnd w:id="594"/>
      <w:r w:rsidR="00CB4B8C">
        <w:rPr>
          <w:rStyle w:val="CommentReference"/>
          <w:rFonts w:cstheme="minorBidi"/>
        </w:rPr>
        <w:commentReference w:id="594"/>
      </w:r>
    </w:p>
    <w:sectPr w:rsidR="006539CF" w:rsidSect="00EA3BE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than Dorn" w:date="2024-06-11T15:53:00Z" w:initials="ND">
    <w:p w14:paraId="6FE7704F" w14:textId="77777777" w:rsidR="00536513" w:rsidRDefault="000A1872" w:rsidP="00536513">
      <w:pPr>
        <w:pStyle w:val="CommentText"/>
      </w:pPr>
      <w:r>
        <w:rPr>
          <w:rStyle w:val="CommentReference"/>
        </w:rPr>
        <w:annotationRef/>
      </w:r>
      <w:r w:rsidR="00536513">
        <w:t xml:space="preserve">I think it’s age-structured rather than stage, correct?  It’s very difficult to describe because it actually tracks size and doesn’t just track transitions (not just survival)… the ages aren’t really stages though… and thus this description needs to be carefully considered. Maybe DeAngelis described it explicitly one way or another? </w:t>
      </w:r>
    </w:p>
  </w:comment>
  <w:comment w:id="1" w:author="Nathan Dorn" w:date="2024-06-12T09:58:00Z" w:initials="ND">
    <w:p w14:paraId="7B94265D" w14:textId="1F0AA1DC" w:rsidR="00785DB4" w:rsidRDefault="00785DB4" w:rsidP="00785DB4">
      <w:pPr>
        <w:pStyle w:val="CommentText"/>
      </w:pPr>
      <w:r>
        <w:rPr>
          <w:rStyle w:val="CommentReference"/>
        </w:rPr>
        <w:annotationRef/>
      </w:r>
      <w:r>
        <w:t xml:space="preserve">Much easier to explain this as mortality even though it goes into the model as “survival”… in the literature it’s more often referred to as mortality. </w:t>
      </w:r>
    </w:p>
  </w:comment>
  <w:comment w:id="109" w:author="Nathan Dorn" w:date="2024-06-12T16:19:00Z" w:initials="ND">
    <w:p w14:paraId="42B17CBE" w14:textId="77777777" w:rsidR="00D20A5F" w:rsidRDefault="00D20A5F" w:rsidP="00D20A5F">
      <w:pPr>
        <w:pStyle w:val="CommentText"/>
      </w:pPr>
      <w:r>
        <w:rPr>
          <w:rStyle w:val="CommentReference"/>
        </w:rPr>
        <w:annotationRef/>
      </w:r>
      <w:r>
        <w:t>I think this model is what Werner and Gilliam 1984 called a size-indexed demography (page 401 bottom right)…. What do you think.  How did DeAngelis describe this?</w:t>
      </w:r>
    </w:p>
  </w:comment>
  <w:comment w:id="110" w:author="Nathan Dorn" w:date="2024-06-12T13:45:00Z" w:initials="ND">
    <w:p w14:paraId="30C78519" w14:textId="19D1AE41" w:rsidR="0075272A" w:rsidRDefault="0075272A" w:rsidP="0075272A">
      <w:pPr>
        <w:pStyle w:val="CommentText"/>
      </w:pPr>
      <w:r>
        <w:rPr>
          <w:rStyle w:val="CommentReference"/>
        </w:rPr>
        <w:annotationRef/>
      </w:r>
      <w:r>
        <w:t xml:space="preserve">This would be a bigger part of the rewrite with less emphasis on individual predator-prey impact strength.  </w:t>
      </w:r>
    </w:p>
  </w:comment>
  <w:comment w:id="138" w:author="Nathan Dorn" w:date="2024-06-12T14:10:00Z" w:initials="ND">
    <w:p w14:paraId="0660B46F" w14:textId="77777777" w:rsidR="006644CF" w:rsidRDefault="006644CF" w:rsidP="006644CF">
      <w:pPr>
        <w:pStyle w:val="CommentText"/>
      </w:pPr>
      <w:r>
        <w:rPr>
          <w:rStyle w:val="CommentReference"/>
        </w:rPr>
        <w:annotationRef/>
      </w:r>
      <w:r>
        <w:t xml:space="preserve">Focus on this in the results. I think this is a result if it really hasn’t been ever published. I’d hope DeAngelis would review this and tell us if he knows otherwise. </w:t>
      </w:r>
    </w:p>
  </w:comment>
  <w:comment w:id="143" w:author="Nathan Dorn" w:date="2024-06-12T14:15:00Z" w:initials="ND">
    <w:p w14:paraId="7475DBCD" w14:textId="77777777" w:rsidR="00126551" w:rsidRDefault="00126551" w:rsidP="00126551">
      <w:pPr>
        <w:pStyle w:val="CommentText"/>
      </w:pPr>
      <w:r>
        <w:rPr>
          <w:rStyle w:val="CommentReference"/>
        </w:rPr>
        <w:annotationRef/>
      </w:r>
      <w:r>
        <w:t>Could be downplayed further.</w:t>
      </w:r>
    </w:p>
  </w:comment>
  <w:comment w:id="179" w:author="Nathan Dorn" w:date="2024-06-12T12:10:00Z" w:initials="ND">
    <w:p w14:paraId="6B92E285" w14:textId="2D5280FF" w:rsidR="001C02C5" w:rsidRDefault="001C02C5" w:rsidP="001C02C5">
      <w:pPr>
        <w:pStyle w:val="CommentText"/>
      </w:pPr>
      <w:r>
        <w:rPr>
          <w:rStyle w:val="CommentReference"/>
        </w:rPr>
        <w:annotationRef/>
      </w:r>
      <w:r>
        <w:t xml:space="preserve">Fixing this at 22 mm produces a disconnect with our fixation on 3-10 mm SL.  I think most of these predators can’t eat many snails beyond 10mm so we should focus there and call these small juveniles and remove mention of predators if they only eat larger ones.  The key is that we identify the range of possible predators.    In fact, we might just mention in the text that they are fish, crayfish, insects, and amphibians (and list the citations). </w:t>
      </w:r>
    </w:p>
  </w:comment>
  <w:comment w:id="224" w:author="Nathan Dorn" w:date="2024-06-12T12:17:00Z" w:initials="ND">
    <w:p w14:paraId="4626091A" w14:textId="77777777" w:rsidR="005B2038" w:rsidRDefault="005B2038" w:rsidP="005B2038">
      <w:pPr>
        <w:pStyle w:val="CommentText"/>
      </w:pPr>
      <w:r>
        <w:rPr>
          <w:rStyle w:val="CommentReference"/>
        </w:rPr>
        <w:annotationRef/>
      </w:r>
      <w:r>
        <w:t xml:space="preserve">Point could be made in the discussion or intro, but needs to be downplayed as a primary point of this paper to keep it general. </w:t>
      </w:r>
    </w:p>
  </w:comment>
  <w:comment w:id="259" w:author="Nathan Dorn" w:date="2024-06-12T12:40:00Z" w:initials="ND">
    <w:p w14:paraId="1331B01A" w14:textId="77777777" w:rsidR="00EB5530" w:rsidRDefault="00EB5530" w:rsidP="00EB5530">
      <w:pPr>
        <w:pStyle w:val="CommentText"/>
      </w:pPr>
      <w:r>
        <w:rPr>
          <w:rStyle w:val="CommentReference"/>
        </w:rPr>
        <w:annotationRef/>
      </w:r>
      <w:r>
        <w:t xml:space="preserve">The two treatments might be better in the supplemental. </w:t>
      </w:r>
    </w:p>
  </w:comment>
  <w:comment w:id="237" w:author="Nathan Dorn" w:date="2024-06-12T12:31:00Z" w:initials="ND">
    <w:p w14:paraId="53F2EF49" w14:textId="4C25470E" w:rsidR="00D227AE" w:rsidRDefault="00D227AE" w:rsidP="00D227AE">
      <w:pPr>
        <w:pStyle w:val="CommentText"/>
      </w:pPr>
      <w:r>
        <w:rPr>
          <w:rStyle w:val="CommentReference"/>
        </w:rPr>
        <w:annotationRef/>
      </w:r>
      <w:r>
        <w:t xml:space="preserve">Is this all of the description of the isocline in the paper?  so it predicts lambda (how was it predicted)? </w:t>
      </w:r>
    </w:p>
  </w:comment>
  <w:comment w:id="333" w:author="Nathan Dorn" w:date="2024-06-12T11:56:00Z" w:initials="ND">
    <w:p w14:paraId="1F5A8BE8" w14:textId="44853C10" w:rsidR="00E45274" w:rsidRDefault="00E45274" w:rsidP="00E45274">
      <w:pPr>
        <w:pStyle w:val="CommentText"/>
      </w:pPr>
      <w:r>
        <w:rPr>
          <w:rStyle w:val="CommentReference"/>
        </w:rPr>
        <w:annotationRef/>
      </w:r>
      <w:r>
        <w:t>Into supplemental</w:t>
      </w:r>
    </w:p>
  </w:comment>
  <w:comment w:id="352" w:author="Nathan Dorn" w:date="2024-06-12T12:08:00Z" w:initials="ND">
    <w:p w14:paraId="11CC4CEA" w14:textId="77777777" w:rsidR="00263D28" w:rsidRDefault="00263D28" w:rsidP="00263D28">
      <w:pPr>
        <w:pStyle w:val="CommentText"/>
      </w:pPr>
      <w:r>
        <w:rPr>
          <w:rStyle w:val="CommentReference"/>
        </w:rPr>
        <w:annotationRef/>
      </w:r>
      <w:r>
        <w:t xml:space="preserve">A single figure could describe the initial isocline result.  </w:t>
      </w:r>
    </w:p>
  </w:comment>
  <w:comment w:id="382" w:author="Nathan Dorn" w:date="2024-06-12T11:51:00Z" w:initials="ND">
    <w:p w14:paraId="6324B504" w14:textId="4E13D325" w:rsidR="005E300C" w:rsidRDefault="005E300C" w:rsidP="005E300C">
      <w:pPr>
        <w:pStyle w:val="CommentText"/>
      </w:pPr>
      <w:r>
        <w:rPr>
          <w:rStyle w:val="CommentReference"/>
        </w:rPr>
        <w:annotationRef/>
      </w:r>
      <w:r>
        <w:t>Will this table be necessary for Ecology?</w:t>
      </w:r>
    </w:p>
  </w:comment>
  <w:comment w:id="397" w:author="Nathan Dorn" w:date="2024-06-12T10:23:00Z" w:initials="ND">
    <w:p w14:paraId="11D54F0B" w14:textId="30C0B27A" w:rsidR="00A200C4" w:rsidRDefault="00A200C4" w:rsidP="00A200C4">
      <w:pPr>
        <w:pStyle w:val="CommentText"/>
      </w:pPr>
      <w:r>
        <w:rPr>
          <w:rStyle w:val="CommentReference"/>
        </w:rPr>
        <w:annotationRef/>
      </w:r>
      <w:r>
        <w:t>Remove to supplemental methods.</w:t>
      </w:r>
    </w:p>
  </w:comment>
  <w:comment w:id="404" w:author="Nathan Dorn" w:date="2024-06-12T10:24:00Z" w:initials="ND">
    <w:p w14:paraId="7AF6AA02" w14:textId="77777777" w:rsidR="00A200C4" w:rsidRDefault="00A200C4" w:rsidP="00A200C4">
      <w:pPr>
        <w:pStyle w:val="CommentText"/>
      </w:pPr>
      <w:r>
        <w:rPr>
          <w:rStyle w:val="CommentReference"/>
        </w:rPr>
        <w:annotationRef/>
      </w:r>
      <w:r>
        <w:t>Move to supplemental methodological detail.</w:t>
      </w:r>
    </w:p>
  </w:comment>
  <w:comment w:id="406" w:author="Nathan Dorn" w:date="2024-06-12T10:26:00Z" w:initials="ND">
    <w:p w14:paraId="74E438FF" w14:textId="77777777" w:rsidR="00091769" w:rsidRDefault="00453701" w:rsidP="00091769">
      <w:pPr>
        <w:pStyle w:val="CommentText"/>
      </w:pPr>
      <w:r>
        <w:rPr>
          <w:rStyle w:val="CommentReference"/>
        </w:rPr>
        <w:annotationRef/>
      </w:r>
      <w:r w:rsidR="00091769">
        <w:t xml:space="preserve">Were dead used in the analyses or were they removed/censored?  This whole thing could get removed to the methodological detail. </w:t>
      </w:r>
    </w:p>
  </w:comment>
  <w:comment w:id="407" w:author="Nathan Dorn" w:date="2024-06-12T10:27:00Z" w:initials="ND">
    <w:p w14:paraId="1CCEF59F" w14:textId="2635514E" w:rsidR="007C5AF1" w:rsidRDefault="007C5AF1" w:rsidP="007C5AF1">
      <w:pPr>
        <w:pStyle w:val="CommentText"/>
      </w:pPr>
      <w:r>
        <w:rPr>
          <w:rStyle w:val="CommentReference"/>
        </w:rPr>
        <w:annotationRef/>
      </w:r>
      <w:r>
        <w:t>These were lost to abiotic conditions or stress… did we use these and did it affect our predictions?  We didn’t censor these?</w:t>
      </w:r>
    </w:p>
  </w:comment>
  <w:comment w:id="408" w:author="Nathan Dorn" w:date="2024-06-12T10:29:00Z" w:initials="ND">
    <w:p w14:paraId="4D912FFE" w14:textId="77777777" w:rsidR="00091769" w:rsidRDefault="002C186C" w:rsidP="00091769">
      <w:pPr>
        <w:pStyle w:val="CommentText"/>
      </w:pPr>
      <w:r>
        <w:rPr>
          <w:rStyle w:val="CommentReference"/>
        </w:rPr>
        <w:annotationRef/>
      </w:r>
      <w:r w:rsidR="00091769">
        <w:t xml:space="preserve">That was a goal?  But only for LILA?  I can’t remember this part.  Why?  I can’t remember why this was important or how it relates to the primary results of the paper. </w:t>
      </w:r>
    </w:p>
  </w:comment>
  <w:comment w:id="409" w:author="Nathan Dorn" w:date="2024-06-12T10:31:00Z" w:initials="ND">
    <w:p w14:paraId="22657CC3" w14:textId="77777777" w:rsidR="00F758A3" w:rsidRDefault="009B6431" w:rsidP="00F758A3">
      <w:pPr>
        <w:pStyle w:val="CommentText"/>
      </w:pPr>
      <w:r>
        <w:rPr>
          <w:rStyle w:val="CommentReference"/>
        </w:rPr>
        <w:annotationRef/>
      </w:r>
      <w:r w:rsidR="00F758A3">
        <w:t xml:space="preserve">If we downplay the size-selectivity analysis then we can remove much of this to the supplemental methods of the survival study.  The tether escape check goes to the supplements.   Then… the spatial factors were unimportant and worth just mentioning to explain that we combined results for the two wetlands in LILA.  We can mention that survival was not strongly size selective in the results, but then point to the supplemental for more detail on mortality.  </w:t>
      </w:r>
    </w:p>
  </w:comment>
  <w:comment w:id="411" w:author="Nathan Dorn" w:date="2024-06-12T12:54:00Z" w:initials="ND">
    <w:p w14:paraId="30D62248" w14:textId="77777777" w:rsidR="00BC7AE2" w:rsidRDefault="00453B2E" w:rsidP="00BC7AE2">
      <w:pPr>
        <w:pStyle w:val="CommentText"/>
      </w:pPr>
      <w:r>
        <w:rPr>
          <w:rStyle w:val="CommentReference"/>
        </w:rPr>
        <w:annotationRef/>
      </w:r>
      <w:r w:rsidR="00BC7AE2">
        <w:t xml:space="preserve">Not obvious up to this point why we’re doing this. If we are trying to simplify this then this hypothesis might take us a little far afield.  It could get addressed in the discussion (the data would already be presented except in the per-capita summary for comparison)…. Despite warmer temps the mortality went down.  Our best estimates of per-capita predation rates (mortalities/abundances) suggest that predation rates rose in the warmer season, but that seasonal changes were counteracted by far fewer predators.  If a reviewer wants more of this stuff they could ask for more emphasis in the intro and explicit measures. </w:t>
      </w:r>
    </w:p>
  </w:comment>
  <w:comment w:id="445" w:author="Nathan Dorn" w:date="2024-06-12T13:19:00Z" w:initials="ND">
    <w:p w14:paraId="699F290D" w14:textId="77777777" w:rsidR="00186885" w:rsidRDefault="00186885" w:rsidP="00186885">
      <w:pPr>
        <w:pStyle w:val="CommentText"/>
      </w:pPr>
      <w:r>
        <w:rPr>
          <w:rStyle w:val="CommentReference"/>
        </w:rPr>
        <w:annotationRef/>
      </w:r>
      <w:r>
        <w:t xml:space="preserve">Needs a Gaiser citation to explain the mats. </w:t>
      </w:r>
    </w:p>
  </w:comment>
  <w:comment w:id="456" w:author="Nathan Dorn" w:date="2024-06-12T13:19:00Z" w:initials="ND">
    <w:p w14:paraId="3C444101" w14:textId="77777777" w:rsidR="00186885" w:rsidRDefault="00186885" w:rsidP="00186885">
      <w:pPr>
        <w:pStyle w:val="CommentText"/>
      </w:pPr>
      <w:r>
        <w:rPr>
          <w:rStyle w:val="CommentReference"/>
        </w:rPr>
        <w:annotationRef/>
      </w:r>
      <w:r>
        <w:t>Drumheller necessary?</w:t>
      </w:r>
    </w:p>
  </w:comment>
  <w:comment w:id="473" w:author="Nathan Dorn" w:date="2024-06-12T13:26:00Z" w:initials="ND">
    <w:p w14:paraId="0920A755" w14:textId="77777777" w:rsidR="005A406A" w:rsidRDefault="005A406A" w:rsidP="005A406A">
      <w:pPr>
        <w:pStyle w:val="CommentText"/>
      </w:pPr>
      <w:r>
        <w:rPr>
          <w:rStyle w:val="CommentReference"/>
        </w:rPr>
        <w:annotationRef/>
      </w:r>
      <w:r>
        <w:t>Regression also accounts for size of the snail?</w:t>
      </w:r>
    </w:p>
  </w:comment>
  <w:comment w:id="479" w:author="Nathan Dorn" w:date="2024-06-12T13:27:00Z" w:initials="ND">
    <w:p w14:paraId="679DA474" w14:textId="77777777" w:rsidR="00FD7968" w:rsidRDefault="00FD7968" w:rsidP="00FD7968">
      <w:pPr>
        <w:pStyle w:val="CommentText"/>
      </w:pPr>
      <w:r>
        <w:rPr>
          <w:rStyle w:val="CommentReference"/>
        </w:rPr>
        <w:annotationRef/>
      </w:r>
      <w:r>
        <w:t xml:space="preserve">Let’s indicate that we worked in two different sites but that we focus only on site 2 because we were able to get parameters in both seasons for this site. </w:t>
      </w:r>
    </w:p>
  </w:comment>
  <w:comment w:id="480" w:author="Nathan Dorn" w:date="2024-06-12T13:29:00Z" w:initials="ND">
    <w:p w14:paraId="7BF24064" w14:textId="77777777" w:rsidR="00157B02" w:rsidRDefault="00157B02" w:rsidP="00157B02">
      <w:pPr>
        <w:pStyle w:val="CommentText"/>
      </w:pPr>
      <w:r>
        <w:rPr>
          <w:rStyle w:val="CommentReference"/>
        </w:rPr>
        <w:annotationRef/>
      </w:r>
      <w:r>
        <w:t>This could be removed to the supplemental and pointed to if we can describe what K growth is.</w:t>
      </w:r>
    </w:p>
  </w:comment>
  <w:comment w:id="496" w:author="Nathan Dorn" w:date="2024-06-12T13:35:00Z" w:initials="ND">
    <w:p w14:paraId="0F87FE8A" w14:textId="77777777" w:rsidR="00A46C8B" w:rsidRDefault="00A46C8B" w:rsidP="00A46C8B">
      <w:pPr>
        <w:pStyle w:val="CommentText"/>
      </w:pPr>
      <w:r>
        <w:rPr>
          <w:rStyle w:val="CommentReference"/>
        </w:rPr>
        <w:annotationRef/>
      </w:r>
      <w:r>
        <w:t xml:space="preserve">I think this is implied in the isocline construction portion or should be stated there or can be explained in the results. </w:t>
      </w:r>
    </w:p>
  </w:comment>
  <w:comment w:id="522" w:author="Nathan Dorn" w:date="2024-06-12T10:14:00Z" w:initials="ND">
    <w:p w14:paraId="5EE3B59A" w14:textId="451BCAB9" w:rsidR="00D160B3" w:rsidRDefault="00D160B3" w:rsidP="00D160B3">
      <w:pPr>
        <w:pStyle w:val="CommentText"/>
      </w:pPr>
      <w:r>
        <w:rPr>
          <w:rStyle w:val="CommentReference"/>
        </w:rPr>
        <w:annotationRef/>
      </w:r>
      <w:r>
        <w:t xml:space="preserve">Put into supplemental figure.  Mention with one sentence and then mention again when comparing it to the field measured rates.  In another supplemental figure. </w:t>
      </w:r>
    </w:p>
  </w:comment>
  <w:comment w:id="536" w:author="Nathan Dorn" w:date="2024-06-12T13:45:00Z" w:initials="ND">
    <w:p w14:paraId="73B117B5" w14:textId="77777777" w:rsidR="00E41903" w:rsidRDefault="00E41903" w:rsidP="00E41903">
      <w:pPr>
        <w:pStyle w:val="CommentText"/>
      </w:pPr>
      <w:r>
        <w:rPr>
          <w:rStyle w:val="CommentReference"/>
        </w:rPr>
        <w:annotationRef/>
      </w:r>
      <w:r>
        <w:t xml:space="preserve">I think the site 3 data should come off of the figure (but be put in the supplement) and the ellipses need to be removed somehow.  I don’t think the combined value for the cages in LILA are important.  In fact, it could be put in the supplement as well with reference to a full figure in the supplement and a reduced figure in the paper (just site 2 and LILA).  The main point would be that seasonal values would not be appropriate for evaluating population… warmer seasons were better for growth partly because of faster growth and partly because there were fewer predators.   In the figure the combined values need to be more distinct by making them open black outlined symbols or something like that.  They just look like another symbol but they are something different. </w:t>
      </w:r>
    </w:p>
    <w:p w14:paraId="6BE76D9E" w14:textId="77777777" w:rsidR="00E41903" w:rsidRDefault="00E41903" w:rsidP="00E41903">
      <w:pPr>
        <w:pStyle w:val="CommentText"/>
      </w:pPr>
    </w:p>
    <w:p w14:paraId="06532061" w14:textId="77777777" w:rsidR="00E41903" w:rsidRDefault="00E41903" w:rsidP="00E41903">
      <w:pPr>
        <w:pStyle w:val="CommentText"/>
      </w:pPr>
      <w:r>
        <w:t>Maybe the three for each of the two sites (LILA and site 2) should be connected somehow?</w:t>
      </w:r>
    </w:p>
  </w:comment>
  <w:comment w:id="580" w:author="Nathan Dorn" w:date="2024-06-12T15:40:00Z" w:initials="ND">
    <w:p w14:paraId="5BFE3445" w14:textId="77777777" w:rsidR="0062661E" w:rsidRDefault="0062661E" w:rsidP="0062661E">
      <w:pPr>
        <w:pStyle w:val="CommentText"/>
      </w:pPr>
      <w:r>
        <w:rPr>
          <w:rStyle w:val="CommentReference"/>
        </w:rPr>
        <w:annotationRef/>
      </w:r>
      <w:r>
        <w:t xml:space="preserve">To make the result more general the axes should be labeled “juvenile” growth and “juvenile survival”.  They can be explained as K growth and cumulative survival in the legend. </w:t>
      </w:r>
    </w:p>
  </w:comment>
  <w:comment w:id="569" w:author="Nathan Dorn" w:date="2024-06-12T15:47:00Z" w:initials="ND">
    <w:p w14:paraId="2007A944" w14:textId="77777777" w:rsidR="00462763" w:rsidRDefault="0032011C" w:rsidP="00462763">
      <w:pPr>
        <w:pStyle w:val="CommentText"/>
      </w:pPr>
      <w:r>
        <w:rPr>
          <w:rStyle w:val="CommentReference"/>
        </w:rPr>
        <w:annotationRef/>
      </w:r>
      <w:r w:rsidR="00462763">
        <w:t xml:space="preserve">I think this figure is a primary result from the work and might need it’s own figure without the hydrograph.  The hydrograph could go into the supplemental.  I’d also like to see these isoclines touching the axes.  The second isocline could also be put in the supplemental to describe the relative effect of either poorer or better reproduction.  Perhaps only one isocline should go on this graphic since the area in between them illustrates different conditions for the different scenarios. </w:t>
      </w:r>
    </w:p>
    <w:p w14:paraId="0EDA8C65" w14:textId="77777777" w:rsidR="00462763" w:rsidRDefault="00462763" w:rsidP="00462763">
      <w:pPr>
        <w:pStyle w:val="CommentText"/>
      </w:pPr>
      <w:r>
        <w:t xml:space="preserve">I think you should also reduce the size of the font inside the figure to the same size as the axes or smaller. </w:t>
      </w:r>
    </w:p>
  </w:comment>
  <w:comment w:id="591" w:author="Nathan Dorn" w:date="2024-06-12T15:49:00Z" w:initials="ND">
    <w:p w14:paraId="4664E511" w14:textId="77777777" w:rsidR="00462763" w:rsidRDefault="00462763" w:rsidP="00462763">
      <w:pPr>
        <w:pStyle w:val="CommentText"/>
      </w:pPr>
      <w:r>
        <w:rPr>
          <w:rStyle w:val="CommentReference"/>
        </w:rPr>
        <w:annotationRef/>
      </w:r>
      <w:r>
        <w:t>Supplemental figure</w:t>
      </w:r>
    </w:p>
  </w:comment>
  <w:comment w:id="593" w:author="Nathan Dorn" w:date="2024-06-12T15:49:00Z" w:initials="ND">
    <w:p w14:paraId="77C0B496" w14:textId="77777777" w:rsidR="00462763" w:rsidRDefault="00462763" w:rsidP="00462763">
      <w:pPr>
        <w:pStyle w:val="CommentText"/>
      </w:pPr>
      <w:r>
        <w:rPr>
          <w:rStyle w:val="CommentReference"/>
        </w:rPr>
        <w:annotationRef/>
      </w:r>
      <w:r>
        <w:t>Supplemental figure</w:t>
      </w:r>
    </w:p>
  </w:comment>
  <w:comment w:id="594" w:author="Nathan Dorn" w:date="2024-06-12T15:53:00Z" w:initials="ND">
    <w:p w14:paraId="4F4D81C6" w14:textId="77777777" w:rsidR="00CB4B8C" w:rsidRDefault="00CB4B8C" w:rsidP="00CB4B8C">
      <w:pPr>
        <w:pStyle w:val="CommentText"/>
      </w:pPr>
      <w:r>
        <w:rPr>
          <w:rStyle w:val="CommentReference"/>
        </w:rPr>
        <w:annotationRef/>
      </w:r>
      <w:r>
        <w:t xml:space="preserve">Remove the site 3 data point and the cages from the figure in the main body of the manuscript and put the full figure (all points) in the supplementals.  Highlight the averaged points another way and remove the ellipses (resembles a multivariate similarity 2D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E7704F" w15:done="0"/>
  <w15:commentEx w15:paraId="7B94265D" w15:done="0"/>
  <w15:commentEx w15:paraId="42B17CBE" w15:done="0"/>
  <w15:commentEx w15:paraId="30C78519" w15:done="0"/>
  <w15:commentEx w15:paraId="0660B46F" w15:done="0"/>
  <w15:commentEx w15:paraId="7475DBCD" w15:done="0"/>
  <w15:commentEx w15:paraId="6B92E285" w15:done="0"/>
  <w15:commentEx w15:paraId="4626091A" w15:done="0"/>
  <w15:commentEx w15:paraId="1331B01A" w15:done="0"/>
  <w15:commentEx w15:paraId="53F2EF49" w15:done="0"/>
  <w15:commentEx w15:paraId="1F5A8BE8" w15:done="0"/>
  <w15:commentEx w15:paraId="11CC4CEA" w15:done="0"/>
  <w15:commentEx w15:paraId="6324B504" w15:done="0"/>
  <w15:commentEx w15:paraId="11D54F0B" w15:done="0"/>
  <w15:commentEx w15:paraId="7AF6AA02" w15:done="0"/>
  <w15:commentEx w15:paraId="74E438FF" w15:done="0"/>
  <w15:commentEx w15:paraId="1CCEF59F" w15:done="0"/>
  <w15:commentEx w15:paraId="4D912FFE" w15:done="0"/>
  <w15:commentEx w15:paraId="22657CC3" w15:done="0"/>
  <w15:commentEx w15:paraId="30D62248" w15:done="0"/>
  <w15:commentEx w15:paraId="699F290D" w15:done="0"/>
  <w15:commentEx w15:paraId="3C444101" w15:done="0"/>
  <w15:commentEx w15:paraId="0920A755" w15:done="0"/>
  <w15:commentEx w15:paraId="679DA474" w15:done="0"/>
  <w15:commentEx w15:paraId="7BF24064" w15:done="0"/>
  <w15:commentEx w15:paraId="0F87FE8A" w15:done="0"/>
  <w15:commentEx w15:paraId="5EE3B59A" w15:done="0"/>
  <w15:commentEx w15:paraId="06532061" w15:done="0"/>
  <w15:commentEx w15:paraId="5BFE3445" w15:done="0"/>
  <w15:commentEx w15:paraId="0EDA8C65" w15:done="0"/>
  <w15:commentEx w15:paraId="4664E511" w15:done="0"/>
  <w15:commentEx w15:paraId="77C0B496" w15:done="0"/>
  <w15:commentEx w15:paraId="4F4D8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FD974C" w16cex:dateUtc="2024-06-11T19:53:00Z"/>
  <w16cex:commentExtensible w16cex:durableId="5D0339E8" w16cex:dateUtc="2024-06-12T13:58:00Z"/>
  <w16cex:commentExtensible w16cex:durableId="51482249" w16cex:dateUtc="2024-06-12T20:19:00Z"/>
  <w16cex:commentExtensible w16cex:durableId="20AEC7DE" w16cex:dateUtc="2024-06-12T17:45:00Z"/>
  <w16cex:commentExtensible w16cex:durableId="0D401B6B" w16cex:dateUtc="2024-06-12T18:10:00Z"/>
  <w16cex:commentExtensible w16cex:durableId="3E9D062E" w16cex:dateUtc="2024-06-12T18:15:00Z"/>
  <w16cex:commentExtensible w16cex:durableId="647CE335" w16cex:dateUtc="2024-06-12T16:10:00Z"/>
  <w16cex:commentExtensible w16cex:durableId="7238AC55" w16cex:dateUtc="2024-06-12T16:17:00Z"/>
  <w16cex:commentExtensible w16cex:durableId="1782B58B" w16cex:dateUtc="2024-06-12T16:40:00Z"/>
  <w16cex:commentExtensible w16cex:durableId="238E0CA8" w16cex:dateUtc="2024-06-12T16:31:00Z"/>
  <w16cex:commentExtensible w16cex:durableId="36FAAA20" w16cex:dateUtc="2024-06-12T15:56:00Z"/>
  <w16cex:commentExtensible w16cex:durableId="4BAEF432" w16cex:dateUtc="2024-06-12T16:08:00Z"/>
  <w16cex:commentExtensible w16cex:durableId="52295C4C" w16cex:dateUtc="2024-06-12T15:51:00Z"/>
  <w16cex:commentExtensible w16cex:durableId="6E94EEEB" w16cex:dateUtc="2024-06-12T14:23:00Z"/>
  <w16cex:commentExtensible w16cex:durableId="6AB72486" w16cex:dateUtc="2024-06-12T14:24:00Z"/>
  <w16cex:commentExtensible w16cex:durableId="0A59323D" w16cex:dateUtc="2024-06-12T14:26:00Z"/>
  <w16cex:commentExtensible w16cex:durableId="0CCC8835" w16cex:dateUtc="2024-06-12T14:27:00Z"/>
  <w16cex:commentExtensible w16cex:durableId="787B887D" w16cex:dateUtc="2024-06-12T14:29:00Z"/>
  <w16cex:commentExtensible w16cex:durableId="4D598438" w16cex:dateUtc="2024-06-12T14:31:00Z"/>
  <w16cex:commentExtensible w16cex:durableId="0A4298E2" w16cex:dateUtc="2024-06-12T16:54:00Z"/>
  <w16cex:commentExtensible w16cex:durableId="19355C78" w16cex:dateUtc="2024-06-12T17:19:00Z"/>
  <w16cex:commentExtensible w16cex:durableId="373720DE" w16cex:dateUtc="2024-06-12T17:19:00Z"/>
  <w16cex:commentExtensible w16cex:durableId="12A7A717" w16cex:dateUtc="2024-06-12T17:26:00Z"/>
  <w16cex:commentExtensible w16cex:durableId="4C13D021" w16cex:dateUtc="2024-06-12T17:27:00Z"/>
  <w16cex:commentExtensible w16cex:durableId="41F222BB" w16cex:dateUtc="2024-06-12T17:29:00Z"/>
  <w16cex:commentExtensible w16cex:durableId="2B4C51F3" w16cex:dateUtc="2024-06-12T17:35:00Z"/>
  <w16cex:commentExtensible w16cex:durableId="5B27DEDE" w16cex:dateUtc="2024-06-12T14:14:00Z"/>
  <w16cex:commentExtensible w16cex:durableId="506259FB" w16cex:dateUtc="2024-06-12T17:45:00Z"/>
  <w16cex:commentExtensible w16cex:durableId="1DF623BE" w16cex:dateUtc="2024-06-12T19:40:00Z"/>
  <w16cex:commentExtensible w16cex:durableId="053E3EB2" w16cex:dateUtc="2024-06-12T19:47:00Z"/>
  <w16cex:commentExtensible w16cex:durableId="1003E326" w16cex:dateUtc="2024-06-12T19:49:00Z"/>
  <w16cex:commentExtensible w16cex:durableId="47D9EB8E" w16cex:dateUtc="2024-06-12T19:49:00Z"/>
  <w16cex:commentExtensible w16cex:durableId="5226690B" w16cex:dateUtc="2024-06-12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E7704F" w16cid:durableId="19FD974C"/>
  <w16cid:commentId w16cid:paraId="7B94265D" w16cid:durableId="5D0339E8"/>
  <w16cid:commentId w16cid:paraId="42B17CBE" w16cid:durableId="51482249"/>
  <w16cid:commentId w16cid:paraId="30C78519" w16cid:durableId="20AEC7DE"/>
  <w16cid:commentId w16cid:paraId="0660B46F" w16cid:durableId="0D401B6B"/>
  <w16cid:commentId w16cid:paraId="7475DBCD" w16cid:durableId="3E9D062E"/>
  <w16cid:commentId w16cid:paraId="6B92E285" w16cid:durableId="647CE335"/>
  <w16cid:commentId w16cid:paraId="4626091A" w16cid:durableId="7238AC55"/>
  <w16cid:commentId w16cid:paraId="1331B01A" w16cid:durableId="1782B58B"/>
  <w16cid:commentId w16cid:paraId="53F2EF49" w16cid:durableId="238E0CA8"/>
  <w16cid:commentId w16cid:paraId="1F5A8BE8" w16cid:durableId="36FAAA20"/>
  <w16cid:commentId w16cid:paraId="11CC4CEA" w16cid:durableId="4BAEF432"/>
  <w16cid:commentId w16cid:paraId="6324B504" w16cid:durableId="52295C4C"/>
  <w16cid:commentId w16cid:paraId="11D54F0B" w16cid:durableId="6E94EEEB"/>
  <w16cid:commentId w16cid:paraId="7AF6AA02" w16cid:durableId="6AB72486"/>
  <w16cid:commentId w16cid:paraId="74E438FF" w16cid:durableId="0A59323D"/>
  <w16cid:commentId w16cid:paraId="1CCEF59F" w16cid:durableId="0CCC8835"/>
  <w16cid:commentId w16cid:paraId="4D912FFE" w16cid:durableId="787B887D"/>
  <w16cid:commentId w16cid:paraId="22657CC3" w16cid:durableId="4D598438"/>
  <w16cid:commentId w16cid:paraId="30D62248" w16cid:durableId="0A4298E2"/>
  <w16cid:commentId w16cid:paraId="699F290D" w16cid:durableId="19355C78"/>
  <w16cid:commentId w16cid:paraId="3C444101" w16cid:durableId="373720DE"/>
  <w16cid:commentId w16cid:paraId="0920A755" w16cid:durableId="12A7A717"/>
  <w16cid:commentId w16cid:paraId="679DA474" w16cid:durableId="4C13D021"/>
  <w16cid:commentId w16cid:paraId="7BF24064" w16cid:durableId="41F222BB"/>
  <w16cid:commentId w16cid:paraId="0F87FE8A" w16cid:durableId="2B4C51F3"/>
  <w16cid:commentId w16cid:paraId="5EE3B59A" w16cid:durableId="5B27DEDE"/>
  <w16cid:commentId w16cid:paraId="06532061" w16cid:durableId="506259FB"/>
  <w16cid:commentId w16cid:paraId="5BFE3445" w16cid:durableId="1DF623BE"/>
  <w16cid:commentId w16cid:paraId="0EDA8C65" w16cid:durableId="053E3EB2"/>
  <w16cid:commentId w16cid:paraId="4664E511" w16cid:durableId="1003E326"/>
  <w16cid:commentId w16cid:paraId="77C0B496" w16cid:durableId="47D9EB8E"/>
  <w16cid:commentId w16cid:paraId="4F4D81C6" w16cid:durableId="522669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1D5FA" w14:textId="77777777" w:rsidR="00F00E67" w:rsidRDefault="00F00E67" w:rsidP="00781B9F">
      <w:pPr>
        <w:spacing w:line="240" w:lineRule="auto"/>
      </w:pPr>
      <w:r>
        <w:separator/>
      </w:r>
    </w:p>
  </w:endnote>
  <w:endnote w:type="continuationSeparator" w:id="0">
    <w:p w14:paraId="30433F34" w14:textId="77777777" w:rsidR="00F00E67" w:rsidRDefault="00F00E67" w:rsidP="00781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016EAB9D" w14:textId="77777777" w:rsidR="001377DB" w:rsidRDefault="0013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64FA" w14:textId="77777777" w:rsidR="001377DB" w:rsidRDefault="0013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64B95" w14:textId="77777777" w:rsidR="00F00E67" w:rsidRDefault="00F00E67" w:rsidP="00781B9F">
      <w:pPr>
        <w:spacing w:line="240" w:lineRule="auto"/>
      </w:pPr>
      <w:r>
        <w:separator/>
      </w:r>
    </w:p>
  </w:footnote>
  <w:footnote w:type="continuationSeparator" w:id="0">
    <w:p w14:paraId="382E51B0" w14:textId="77777777" w:rsidR="00F00E67" w:rsidRDefault="00F00E67" w:rsidP="00781B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11"/>
    <w:rsid w:val="000008F4"/>
    <w:rsid w:val="000011D0"/>
    <w:rsid w:val="0000139B"/>
    <w:rsid w:val="000014FC"/>
    <w:rsid w:val="00001EBB"/>
    <w:rsid w:val="000028D2"/>
    <w:rsid w:val="00002965"/>
    <w:rsid w:val="00002A69"/>
    <w:rsid w:val="00004770"/>
    <w:rsid w:val="00004A00"/>
    <w:rsid w:val="00004CAC"/>
    <w:rsid w:val="0000563F"/>
    <w:rsid w:val="000057B7"/>
    <w:rsid w:val="00005852"/>
    <w:rsid w:val="0000590A"/>
    <w:rsid w:val="00005D89"/>
    <w:rsid w:val="00006040"/>
    <w:rsid w:val="00006A76"/>
    <w:rsid w:val="00006F69"/>
    <w:rsid w:val="000075D2"/>
    <w:rsid w:val="00007C96"/>
    <w:rsid w:val="000115CD"/>
    <w:rsid w:val="00011E92"/>
    <w:rsid w:val="00012B63"/>
    <w:rsid w:val="00012FA5"/>
    <w:rsid w:val="000138A2"/>
    <w:rsid w:val="000143F2"/>
    <w:rsid w:val="0001532D"/>
    <w:rsid w:val="00015972"/>
    <w:rsid w:val="00015A98"/>
    <w:rsid w:val="00015D6D"/>
    <w:rsid w:val="00016074"/>
    <w:rsid w:val="00016DDD"/>
    <w:rsid w:val="000177CE"/>
    <w:rsid w:val="00020367"/>
    <w:rsid w:val="00020D6F"/>
    <w:rsid w:val="00020E9D"/>
    <w:rsid w:val="000211B3"/>
    <w:rsid w:val="0002125D"/>
    <w:rsid w:val="00022D9D"/>
    <w:rsid w:val="0002318C"/>
    <w:rsid w:val="0002387D"/>
    <w:rsid w:val="00024855"/>
    <w:rsid w:val="0002493C"/>
    <w:rsid w:val="00025C85"/>
    <w:rsid w:val="000260D1"/>
    <w:rsid w:val="000260E6"/>
    <w:rsid w:val="00026763"/>
    <w:rsid w:val="00030085"/>
    <w:rsid w:val="00030451"/>
    <w:rsid w:val="00030CAE"/>
    <w:rsid w:val="00032851"/>
    <w:rsid w:val="00033CBE"/>
    <w:rsid w:val="00033E6D"/>
    <w:rsid w:val="00034199"/>
    <w:rsid w:val="00034ED2"/>
    <w:rsid w:val="00034F71"/>
    <w:rsid w:val="00035419"/>
    <w:rsid w:val="0003562F"/>
    <w:rsid w:val="00035F38"/>
    <w:rsid w:val="00036AE1"/>
    <w:rsid w:val="00036B22"/>
    <w:rsid w:val="00036BA0"/>
    <w:rsid w:val="00037210"/>
    <w:rsid w:val="0003765F"/>
    <w:rsid w:val="00037795"/>
    <w:rsid w:val="00037F7E"/>
    <w:rsid w:val="0004035B"/>
    <w:rsid w:val="00040ABA"/>
    <w:rsid w:val="00041662"/>
    <w:rsid w:val="00041A0A"/>
    <w:rsid w:val="00042D12"/>
    <w:rsid w:val="00042F0E"/>
    <w:rsid w:val="0004341E"/>
    <w:rsid w:val="00044265"/>
    <w:rsid w:val="0004497C"/>
    <w:rsid w:val="00044A00"/>
    <w:rsid w:val="00046220"/>
    <w:rsid w:val="0004712B"/>
    <w:rsid w:val="000472D5"/>
    <w:rsid w:val="000473DE"/>
    <w:rsid w:val="00047D1C"/>
    <w:rsid w:val="0005137F"/>
    <w:rsid w:val="00051837"/>
    <w:rsid w:val="00051D6B"/>
    <w:rsid w:val="0005288F"/>
    <w:rsid w:val="00052D01"/>
    <w:rsid w:val="0005317C"/>
    <w:rsid w:val="00053DE2"/>
    <w:rsid w:val="00053E20"/>
    <w:rsid w:val="00053EE8"/>
    <w:rsid w:val="00054271"/>
    <w:rsid w:val="0005439E"/>
    <w:rsid w:val="00055822"/>
    <w:rsid w:val="00055B1E"/>
    <w:rsid w:val="000562FE"/>
    <w:rsid w:val="00056451"/>
    <w:rsid w:val="0005725C"/>
    <w:rsid w:val="000574D4"/>
    <w:rsid w:val="0005768A"/>
    <w:rsid w:val="0005791A"/>
    <w:rsid w:val="00061B72"/>
    <w:rsid w:val="00062356"/>
    <w:rsid w:val="00063B00"/>
    <w:rsid w:val="00064028"/>
    <w:rsid w:val="00064ECC"/>
    <w:rsid w:val="0006523D"/>
    <w:rsid w:val="000658D4"/>
    <w:rsid w:val="0006656F"/>
    <w:rsid w:val="00066731"/>
    <w:rsid w:val="0006683B"/>
    <w:rsid w:val="00067166"/>
    <w:rsid w:val="000676AA"/>
    <w:rsid w:val="000677A7"/>
    <w:rsid w:val="000678FC"/>
    <w:rsid w:val="00067C13"/>
    <w:rsid w:val="00067E60"/>
    <w:rsid w:val="00070620"/>
    <w:rsid w:val="00070B34"/>
    <w:rsid w:val="00070F4B"/>
    <w:rsid w:val="0007192D"/>
    <w:rsid w:val="00072237"/>
    <w:rsid w:val="000725E3"/>
    <w:rsid w:val="00073DBF"/>
    <w:rsid w:val="00073E07"/>
    <w:rsid w:val="0007430A"/>
    <w:rsid w:val="00074357"/>
    <w:rsid w:val="00075441"/>
    <w:rsid w:val="00076877"/>
    <w:rsid w:val="00076E4D"/>
    <w:rsid w:val="0007729E"/>
    <w:rsid w:val="00077BAB"/>
    <w:rsid w:val="00080A91"/>
    <w:rsid w:val="0008129A"/>
    <w:rsid w:val="000813B1"/>
    <w:rsid w:val="00081867"/>
    <w:rsid w:val="00081CE2"/>
    <w:rsid w:val="000824BE"/>
    <w:rsid w:val="0008308E"/>
    <w:rsid w:val="0008316F"/>
    <w:rsid w:val="0008544A"/>
    <w:rsid w:val="0008576F"/>
    <w:rsid w:val="00085957"/>
    <w:rsid w:val="000866D9"/>
    <w:rsid w:val="0008686A"/>
    <w:rsid w:val="00087279"/>
    <w:rsid w:val="00087B90"/>
    <w:rsid w:val="00087F0A"/>
    <w:rsid w:val="00090370"/>
    <w:rsid w:val="00090931"/>
    <w:rsid w:val="00090B2D"/>
    <w:rsid w:val="00090D23"/>
    <w:rsid w:val="00091153"/>
    <w:rsid w:val="00091769"/>
    <w:rsid w:val="0009223F"/>
    <w:rsid w:val="000925B7"/>
    <w:rsid w:val="000928D1"/>
    <w:rsid w:val="000929AD"/>
    <w:rsid w:val="00093840"/>
    <w:rsid w:val="00094371"/>
    <w:rsid w:val="000953E5"/>
    <w:rsid w:val="000955CB"/>
    <w:rsid w:val="00095AE5"/>
    <w:rsid w:val="00095C52"/>
    <w:rsid w:val="00096187"/>
    <w:rsid w:val="00096248"/>
    <w:rsid w:val="00096A0E"/>
    <w:rsid w:val="00096DF8"/>
    <w:rsid w:val="00096F19"/>
    <w:rsid w:val="00096F5A"/>
    <w:rsid w:val="0009739D"/>
    <w:rsid w:val="000976EE"/>
    <w:rsid w:val="000A0B7C"/>
    <w:rsid w:val="000A1006"/>
    <w:rsid w:val="000A1872"/>
    <w:rsid w:val="000A1C43"/>
    <w:rsid w:val="000A293D"/>
    <w:rsid w:val="000A2A8E"/>
    <w:rsid w:val="000A31B0"/>
    <w:rsid w:val="000A3465"/>
    <w:rsid w:val="000A38A2"/>
    <w:rsid w:val="000A3993"/>
    <w:rsid w:val="000A3B1D"/>
    <w:rsid w:val="000A5391"/>
    <w:rsid w:val="000A5412"/>
    <w:rsid w:val="000A575E"/>
    <w:rsid w:val="000A6858"/>
    <w:rsid w:val="000B0267"/>
    <w:rsid w:val="000B0339"/>
    <w:rsid w:val="000B0485"/>
    <w:rsid w:val="000B1882"/>
    <w:rsid w:val="000B27B4"/>
    <w:rsid w:val="000B2B65"/>
    <w:rsid w:val="000B2B8E"/>
    <w:rsid w:val="000B392D"/>
    <w:rsid w:val="000B3B9F"/>
    <w:rsid w:val="000B3CDC"/>
    <w:rsid w:val="000B3E22"/>
    <w:rsid w:val="000B3E6E"/>
    <w:rsid w:val="000B4219"/>
    <w:rsid w:val="000B45B5"/>
    <w:rsid w:val="000B47B7"/>
    <w:rsid w:val="000B4CC1"/>
    <w:rsid w:val="000B4CF0"/>
    <w:rsid w:val="000B64AB"/>
    <w:rsid w:val="000B6982"/>
    <w:rsid w:val="000B7F98"/>
    <w:rsid w:val="000C05B9"/>
    <w:rsid w:val="000C083F"/>
    <w:rsid w:val="000C1139"/>
    <w:rsid w:val="000C2C0F"/>
    <w:rsid w:val="000C3C4E"/>
    <w:rsid w:val="000C6934"/>
    <w:rsid w:val="000C734E"/>
    <w:rsid w:val="000C7C5F"/>
    <w:rsid w:val="000D058A"/>
    <w:rsid w:val="000D0D38"/>
    <w:rsid w:val="000D1B15"/>
    <w:rsid w:val="000D28B1"/>
    <w:rsid w:val="000D34BC"/>
    <w:rsid w:val="000D36C8"/>
    <w:rsid w:val="000D3DBC"/>
    <w:rsid w:val="000D43DF"/>
    <w:rsid w:val="000D487D"/>
    <w:rsid w:val="000D55CD"/>
    <w:rsid w:val="000D5CFF"/>
    <w:rsid w:val="000D73F1"/>
    <w:rsid w:val="000E0597"/>
    <w:rsid w:val="000E0B8A"/>
    <w:rsid w:val="000E0C1A"/>
    <w:rsid w:val="000E0F0E"/>
    <w:rsid w:val="000E1BDC"/>
    <w:rsid w:val="000E1D22"/>
    <w:rsid w:val="000E2042"/>
    <w:rsid w:val="000E248A"/>
    <w:rsid w:val="000E299F"/>
    <w:rsid w:val="000E2B38"/>
    <w:rsid w:val="000E428B"/>
    <w:rsid w:val="000E4346"/>
    <w:rsid w:val="000E4A3E"/>
    <w:rsid w:val="000E4A42"/>
    <w:rsid w:val="000E4D60"/>
    <w:rsid w:val="000E5052"/>
    <w:rsid w:val="000E5D3D"/>
    <w:rsid w:val="000E667F"/>
    <w:rsid w:val="000E68C9"/>
    <w:rsid w:val="000E7374"/>
    <w:rsid w:val="000E7860"/>
    <w:rsid w:val="000E7E9B"/>
    <w:rsid w:val="000F1A17"/>
    <w:rsid w:val="000F1B3C"/>
    <w:rsid w:val="000F20A2"/>
    <w:rsid w:val="000F2486"/>
    <w:rsid w:val="000F2D5A"/>
    <w:rsid w:val="000F4779"/>
    <w:rsid w:val="000F4831"/>
    <w:rsid w:val="000F4B1F"/>
    <w:rsid w:val="000F53B9"/>
    <w:rsid w:val="000F554B"/>
    <w:rsid w:val="000F5CE2"/>
    <w:rsid w:val="000F5CF8"/>
    <w:rsid w:val="000F6466"/>
    <w:rsid w:val="000F6878"/>
    <w:rsid w:val="000F6951"/>
    <w:rsid w:val="000F71E6"/>
    <w:rsid w:val="000F7F93"/>
    <w:rsid w:val="001002C1"/>
    <w:rsid w:val="001002D7"/>
    <w:rsid w:val="001003F5"/>
    <w:rsid w:val="00100464"/>
    <w:rsid w:val="00100ED1"/>
    <w:rsid w:val="0010172F"/>
    <w:rsid w:val="00102147"/>
    <w:rsid w:val="00102BF3"/>
    <w:rsid w:val="001035A5"/>
    <w:rsid w:val="0010376C"/>
    <w:rsid w:val="001038CC"/>
    <w:rsid w:val="001042D6"/>
    <w:rsid w:val="001047AE"/>
    <w:rsid w:val="00104F7D"/>
    <w:rsid w:val="00105BE2"/>
    <w:rsid w:val="00106038"/>
    <w:rsid w:val="001067DA"/>
    <w:rsid w:val="0010760A"/>
    <w:rsid w:val="001125E2"/>
    <w:rsid w:val="001127E3"/>
    <w:rsid w:val="00112F03"/>
    <w:rsid w:val="00114455"/>
    <w:rsid w:val="00114469"/>
    <w:rsid w:val="001150F3"/>
    <w:rsid w:val="00115AE4"/>
    <w:rsid w:val="00115B9E"/>
    <w:rsid w:val="001169DF"/>
    <w:rsid w:val="00116B71"/>
    <w:rsid w:val="00116DB8"/>
    <w:rsid w:val="00117648"/>
    <w:rsid w:val="00120291"/>
    <w:rsid w:val="00120926"/>
    <w:rsid w:val="00120CAB"/>
    <w:rsid w:val="001212BB"/>
    <w:rsid w:val="00122950"/>
    <w:rsid w:val="00122A47"/>
    <w:rsid w:val="00122F0A"/>
    <w:rsid w:val="001230AF"/>
    <w:rsid w:val="00123137"/>
    <w:rsid w:val="00124169"/>
    <w:rsid w:val="00124246"/>
    <w:rsid w:val="00124AF6"/>
    <w:rsid w:val="001250F5"/>
    <w:rsid w:val="001256EE"/>
    <w:rsid w:val="001258EC"/>
    <w:rsid w:val="001259CC"/>
    <w:rsid w:val="00125D77"/>
    <w:rsid w:val="00126546"/>
    <w:rsid w:val="00126551"/>
    <w:rsid w:val="00130A3F"/>
    <w:rsid w:val="00130B82"/>
    <w:rsid w:val="0013150F"/>
    <w:rsid w:val="00131681"/>
    <w:rsid w:val="001322E8"/>
    <w:rsid w:val="0013310C"/>
    <w:rsid w:val="00135596"/>
    <w:rsid w:val="001358C3"/>
    <w:rsid w:val="00136185"/>
    <w:rsid w:val="00136266"/>
    <w:rsid w:val="001364E8"/>
    <w:rsid w:val="00136B35"/>
    <w:rsid w:val="00136BFE"/>
    <w:rsid w:val="00136F82"/>
    <w:rsid w:val="00137444"/>
    <w:rsid w:val="00137577"/>
    <w:rsid w:val="001377DB"/>
    <w:rsid w:val="00137DDF"/>
    <w:rsid w:val="00140721"/>
    <w:rsid w:val="0014091A"/>
    <w:rsid w:val="00140B01"/>
    <w:rsid w:val="00140BDF"/>
    <w:rsid w:val="00141662"/>
    <w:rsid w:val="00141EED"/>
    <w:rsid w:val="001421D3"/>
    <w:rsid w:val="001425E8"/>
    <w:rsid w:val="00142A39"/>
    <w:rsid w:val="00142BE4"/>
    <w:rsid w:val="001435C5"/>
    <w:rsid w:val="00143CAD"/>
    <w:rsid w:val="0014478D"/>
    <w:rsid w:val="001450DC"/>
    <w:rsid w:val="001470F1"/>
    <w:rsid w:val="00147733"/>
    <w:rsid w:val="00147B00"/>
    <w:rsid w:val="00147CBB"/>
    <w:rsid w:val="00147E01"/>
    <w:rsid w:val="0015075C"/>
    <w:rsid w:val="001508CD"/>
    <w:rsid w:val="001524F1"/>
    <w:rsid w:val="00152AF9"/>
    <w:rsid w:val="00152C5B"/>
    <w:rsid w:val="00153618"/>
    <w:rsid w:val="00154E50"/>
    <w:rsid w:val="00155B34"/>
    <w:rsid w:val="001562BF"/>
    <w:rsid w:val="0015696E"/>
    <w:rsid w:val="00157B02"/>
    <w:rsid w:val="00160204"/>
    <w:rsid w:val="001602AE"/>
    <w:rsid w:val="0016069E"/>
    <w:rsid w:val="00160C17"/>
    <w:rsid w:val="00161955"/>
    <w:rsid w:val="00161C8D"/>
    <w:rsid w:val="00161DCE"/>
    <w:rsid w:val="00162ECB"/>
    <w:rsid w:val="001642FB"/>
    <w:rsid w:val="001644A7"/>
    <w:rsid w:val="00164614"/>
    <w:rsid w:val="00165F40"/>
    <w:rsid w:val="0016702A"/>
    <w:rsid w:val="00167ADF"/>
    <w:rsid w:val="00167AEC"/>
    <w:rsid w:val="00167B65"/>
    <w:rsid w:val="00167EE4"/>
    <w:rsid w:val="00171C1D"/>
    <w:rsid w:val="00173096"/>
    <w:rsid w:val="0017387E"/>
    <w:rsid w:val="00173B58"/>
    <w:rsid w:val="001755D4"/>
    <w:rsid w:val="00175971"/>
    <w:rsid w:val="00175D6C"/>
    <w:rsid w:val="00176122"/>
    <w:rsid w:val="00177590"/>
    <w:rsid w:val="0017773B"/>
    <w:rsid w:val="00180185"/>
    <w:rsid w:val="00180EB8"/>
    <w:rsid w:val="00181F19"/>
    <w:rsid w:val="0018227C"/>
    <w:rsid w:val="00184926"/>
    <w:rsid w:val="00186885"/>
    <w:rsid w:val="00187A36"/>
    <w:rsid w:val="00191071"/>
    <w:rsid w:val="00191CA2"/>
    <w:rsid w:val="001924CD"/>
    <w:rsid w:val="00192C6D"/>
    <w:rsid w:val="00192E39"/>
    <w:rsid w:val="00193C41"/>
    <w:rsid w:val="0019432A"/>
    <w:rsid w:val="0019531C"/>
    <w:rsid w:val="00195370"/>
    <w:rsid w:val="00195555"/>
    <w:rsid w:val="0019608F"/>
    <w:rsid w:val="001965B2"/>
    <w:rsid w:val="00197444"/>
    <w:rsid w:val="00197D8D"/>
    <w:rsid w:val="001A01C0"/>
    <w:rsid w:val="001A260B"/>
    <w:rsid w:val="001A2833"/>
    <w:rsid w:val="001A2867"/>
    <w:rsid w:val="001A2D7B"/>
    <w:rsid w:val="001A2E47"/>
    <w:rsid w:val="001A2E52"/>
    <w:rsid w:val="001A41BE"/>
    <w:rsid w:val="001A4CB6"/>
    <w:rsid w:val="001A538E"/>
    <w:rsid w:val="001A56B8"/>
    <w:rsid w:val="001A5D81"/>
    <w:rsid w:val="001A6342"/>
    <w:rsid w:val="001A6F7E"/>
    <w:rsid w:val="001A7550"/>
    <w:rsid w:val="001B03B0"/>
    <w:rsid w:val="001B13C4"/>
    <w:rsid w:val="001B1674"/>
    <w:rsid w:val="001B1B16"/>
    <w:rsid w:val="001B1D22"/>
    <w:rsid w:val="001B224F"/>
    <w:rsid w:val="001B22E6"/>
    <w:rsid w:val="001B4225"/>
    <w:rsid w:val="001B481B"/>
    <w:rsid w:val="001B537C"/>
    <w:rsid w:val="001B573F"/>
    <w:rsid w:val="001B66BA"/>
    <w:rsid w:val="001B67BE"/>
    <w:rsid w:val="001B6E75"/>
    <w:rsid w:val="001B702E"/>
    <w:rsid w:val="001B73A2"/>
    <w:rsid w:val="001B751D"/>
    <w:rsid w:val="001B76C5"/>
    <w:rsid w:val="001B795F"/>
    <w:rsid w:val="001C02C5"/>
    <w:rsid w:val="001C07C6"/>
    <w:rsid w:val="001C11C2"/>
    <w:rsid w:val="001C1C15"/>
    <w:rsid w:val="001C1FA2"/>
    <w:rsid w:val="001C211F"/>
    <w:rsid w:val="001C2562"/>
    <w:rsid w:val="001C25A2"/>
    <w:rsid w:val="001C262D"/>
    <w:rsid w:val="001C29AA"/>
    <w:rsid w:val="001C2A27"/>
    <w:rsid w:val="001C2B5D"/>
    <w:rsid w:val="001C2DF1"/>
    <w:rsid w:val="001C38E9"/>
    <w:rsid w:val="001C3CAC"/>
    <w:rsid w:val="001C3D48"/>
    <w:rsid w:val="001C40D8"/>
    <w:rsid w:val="001C47A9"/>
    <w:rsid w:val="001C6044"/>
    <w:rsid w:val="001C6219"/>
    <w:rsid w:val="001C62E3"/>
    <w:rsid w:val="001C6B3B"/>
    <w:rsid w:val="001C6CD6"/>
    <w:rsid w:val="001C6E9D"/>
    <w:rsid w:val="001D110F"/>
    <w:rsid w:val="001D1A72"/>
    <w:rsid w:val="001D2C67"/>
    <w:rsid w:val="001D2C6A"/>
    <w:rsid w:val="001D2F1A"/>
    <w:rsid w:val="001D3750"/>
    <w:rsid w:val="001D412C"/>
    <w:rsid w:val="001D6A0E"/>
    <w:rsid w:val="001D70AB"/>
    <w:rsid w:val="001D7DE1"/>
    <w:rsid w:val="001E0383"/>
    <w:rsid w:val="001E1667"/>
    <w:rsid w:val="001E188D"/>
    <w:rsid w:val="001E1C2C"/>
    <w:rsid w:val="001E2B7F"/>
    <w:rsid w:val="001E2ED6"/>
    <w:rsid w:val="001E3971"/>
    <w:rsid w:val="001E3B04"/>
    <w:rsid w:val="001E414A"/>
    <w:rsid w:val="001E4204"/>
    <w:rsid w:val="001E5639"/>
    <w:rsid w:val="001E567B"/>
    <w:rsid w:val="001E57B4"/>
    <w:rsid w:val="001E63B9"/>
    <w:rsid w:val="001E648E"/>
    <w:rsid w:val="001E719B"/>
    <w:rsid w:val="001E7736"/>
    <w:rsid w:val="001E7921"/>
    <w:rsid w:val="001F00E4"/>
    <w:rsid w:val="001F01CC"/>
    <w:rsid w:val="001F0C62"/>
    <w:rsid w:val="001F0CBA"/>
    <w:rsid w:val="001F1521"/>
    <w:rsid w:val="001F200C"/>
    <w:rsid w:val="001F26E2"/>
    <w:rsid w:val="001F2A42"/>
    <w:rsid w:val="001F4A79"/>
    <w:rsid w:val="001F4B71"/>
    <w:rsid w:val="001F4D08"/>
    <w:rsid w:val="001F4EF0"/>
    <w:rsid w:val="001F5CFF"/>
    <w:rsid w:val="001F5F6F"/>
    <w:rsid w:val="001F6195"/>
    <w:rsid w:val="001F76CD"/>
    <w:rsid w:val="001F77F5"/>
    <w:rsid w:val="001F7F47"/>
    <w:rsid w:val="002009F9"/>
    <w:rsid w:val="00200A79"/>
    <w:rsid w:val="00200F3C"/>
    <w:rsid w:val="002017AE"/>
    <w:rsid w:val="00201C41"/>
    <w:rsid w:val="002021FF"/>
    <w:rsid w:val="00202403"/>
    <w:rsid w:val="0020287B"/>
    <w:rsid w:val="00202EB3"/>
    <w:rsid w:val="0020405A"/>
    <w:rsid w:val="00204487"/>
    <w:rsid w:val="002051F3"/>
    <w:rsid w:val="00205945"/>
    <w:rsid w:val="00205B9A"/>
    <w:rsid w:val="00206BF6"/>
    <w:rsid w:val="00206C57"/>
    <w:rsid w:val="00206C8E"/>
    <w:rsid w:val="00206E29"/>
    <w:rsid w:val="002070C7"/>
    <w:rsid w:val="00211523"/>
    <w:rsid w:val="0021152C"/>
    <w:rsid w:val="00212CE3"/>
    <w:rsid w:val="00213446"/>
    <w:rsid w:val="0021498F"/>
    <w:rsid w:val="00215205"/>
    <w:rsid w:val="00215662"/>
    <w:rsid w:val="002157AE"/>
    <w:rsid w:val="00215A8F"/>
    <w:rsid w:val="00216617"/>
    <w:rsid w:val="00216EFD"/>
    <w:rsid w:val="00217C32"/>
    <w:rsid w:val="0022030A"/>
    <w:rsid w:val="00220520"/>
    <w:rsid w:val="00220967"/>
    <w:rsid w:val="00220A3B"/>
    <w:rsid w:val="0022109F"/>
    <w:rsid w:val="002213FC"/>
    <w:rsid w:val="0022184D"/>
    <w:rsid w:val="00222F89"/>
    <w:rsid w:val="00223734"/>
    <w:rsid w:val="00223B46"/>
    <w:rsid w:val="002255D7"/>
    <w:rsid w:val="002262D5"/>
    <w:rsid w:val="00226743"/>
    <w:rsid w:val="0022764D"/>
    <w:rsid w:val="00230A21"/>
    <w:rsid w:val="00230C0C"/>
    <w:rsid w:val="00230EB5"/>
    <w:rsid w:val="00231507"/>
    <w:rsid w:val="0023172F"/>
    <w:rsid w:val="00231E01"/>
    <w:rsid w:val="0023290B"/>
    <w:rsid w:val="00232ADA"/>
    <w:rsid w:val="00233E90"/>
    <w:rsid w:val="002343D9"/>
    <w:rsid w:val="002355E6"/>
    <w:rsid w:val="00235E6D"/>
    <w:rsid w:val="00236086"/>
    <w:rsid w:val="00236988"/>
    <w:rsid w:val="0023771B"/>
    <w:rsid w:val="002377D7"/>
    <w:rsid w:val="002409C6"/>
    <w:rsid w:val="00241151"/>
    <w:rsid w:val="00243140"/>
    <w:rsid w:val="002446A8"/>
    <w:rsid w:val="00244C6C"/>
    <w:rsid w:val="00244CEB"/>
    <w:rsid w:val="00245CC2"/>
    <w:rsid w:val="00245D75"/>
    <w:rsid w:val="0024720D"/>
    <w:rsid w:val="0025127C"/>
    <w:rsid w:val="00251A8B"/>
    <w:rsid w:val="0025390D"/>
    <w:rsid w:val="00253BC1"/>
    <w:rsid w:val="00254249"/>
    <w:rsid w:val="002552FB"/>
    <w:rsid w:val="002554EF"/>
    <w:rsid w:val="00255AF2"/>
    <w:rsid w:val="00257E41"/>
    <w:rsid w:val="00260114"/>
    <w:rsid w:val="00260731"/>
    <w:rsid w:val="002611F8"/>
    <w:rsid w:val="002614D9"/>
    <w:rsid w:val="0026151F"/>
    <w:rsid w:val="00261863"/>
    <w:rsid w:val="0026199F"/>
    <w:rsid w:val="00261AF9"/>
    <w:rsid w:val="00261FD0"/>
    <w:rsid w:val="00261FF0"/>
    <w:rsid w:val="00263D28"/>
    <w:rsid w:val="00263F86"/>
    <w:rsid w:val="00264701"/>
    <w:rsid w:val="002653EF"/>
    <w:rsid w:val="002654FC"/>
    <w:rsid w:val="002658C2"/>
    <w:rsid w:val="0026600A"/>
    <w:rsid w:val="00266BFD"/>
    <w:rsid w:val="0026724B"/>
    <w:rsid w:val="002703D1"/>
    <w:rsid w:val="00270590"/>
    <w:rsid w:val="002709EC"/>
    <w:rsid w:val="0027110A"/>
    <w:rsid w:val="002716AF"/>
    <w:rsid w:val="0027230D"/>
    <w:rsid w:val="00272C4C"/>
    <w:rsid w:val="002735D5"/>
    <w:rsid w:val="00273DAB"/>
    <w:rsid w:val="00273E51"/>
    <w:rsid w:val="002744D8"/>
    <w:rsid w:val="00275490"/>
    <w:rsid w:val="00275B2B"/>
    <w:rsid w:val="00275ECE"/>
    <w:rsid w:val="002764B5"/>
    <w:rsid w:val="002764F0"/>
    <w:rsid w:val="00276B55"/>
    <w:rsid w:val="00276BC2"/>
    <w:rsid w:val="00276CA6"/>
    <w:rsid w:val="0027704C"/>
    <w:rsid w:val="002773DD"/>
    <w:rsid w:val="00280198"/>
    <w:rsid w:val="0028090A"/>
    <w:rsid w:val="00280E93"/>
    <w:rsid w:val="00280F6A"/>
    <w:rsid w:val="00281885"/>
    <w:rsid w:val="0028238E"/>
    <w:rsid w:val="00282F89"/>
    <w:rsid w:val="00282F8D"/>
    <w:rsid w:val="002836F8"/>
    <w:rsid w:val="00284229"/>
    <w:rsid w:val="0028482C"/>
    <w:rsid w:val="00284F19"/>
    <w:rsid w:val="002850FB"/>
    <w:rsid w:val="0028561B"/>
    <w:rsid w:val="002864AB"/>
    <w:rsid w:val="00286C15"/>
    <w:rsid w:val="002872A0"/>
    <w:rsid w:val="002905CB"/>
    <w:rsid w:val="00290B27"/>
    <w:rsid w:val="002910C8"/>
    <w:rsid w:val="002914FF"/>
    <w:rsid w:val="0029211E"/>
    <w:rsid w:val="00292939"/>
    <w:rsid w:val="00292AC8"/>
    <w:rsid w:val="00293023"/>
    <w:rsid w:val="00293BFD"/>
    <w:rsid w:val="00294C3A"/>
    <w:rsid w:val="002952BE"/>
    <w:rsid w:val="0029562A"/>
    <w:rsid w:val="00296748"/>
    <w:rsid w:val="00296BE3"/>
    <w:rsid w:val="0029728A"/>
    <w:rsid w:val="00297CBF"/>
    <w:rsid w:val="00297CCE"/>
    <w:rsid w:val="002A018B"/>
    <w:rsid w:val="002A0DB8"/>
    <w:rsid w:val="002A1B0D"/>
    <w:rsid w:val="002A2056"/>
    <w:rsid w:val="002A234D"/>
    <w:rsid w:val="002A2914"/>
    <w:rsid w:val="002A2B5E"/>
    <w:rsid w:val="002A364F"/>
    <w:rsid w:val="002A3783"/>
    <w:rsid w:val="002A417D"/>
    <w:rsid w:val="002A4D1A"/>
    <w:rsid w:val="002A4F66"/>
    <w:rsid w:val="002A4F8C"/>
    <w:rsid w:val="002A4FBB"/>
    <w:rsid w:val="002A5367"/>
    <w:rsid w:val="002A5B1A"/>
    <w:rsid w:val="002A5F36"/>
    <w:rsid w:val="002A66C8"/>
    <w:rsid w:val="002A6D85"/>
    <w:rsid w:val="002A7071"/>
    <w:rsid w:val="002A7366"/>
    <w:rsid w:val="002A77AA"/>
    <w:rsid w:val="002B0C93"/>
    <w:rsid w:val="002B0D33"/>
    <w:rsid w:val="002B0D3D"/>
    <w:rsid w:val="002B1297"/>
    <w:rsid w:val="002B2620"/>
    <w:rsid w:val="002B355B"/>
    <w:rsid w:val="002B35C8"/>
    <w:rsid w:val="002B3D9A"/>
    <w:rsid w:val="002B41C7"/>
    <w:rsid w:val="002B530B"/>
    <w:rsid w:val="002B5AB4"/>
    <w:rsid w:val="002B65A3"/>
    <w:rsid w:val="002B7700"/>
    <w:rsid w:val="002B795B"/>
    <w:rsid w:val="002B7E2D"/>
    <w:rsid w:val="002C00FC"/>
    <w:rsid w:val="002C040A"/>
    <w:rsid w:val="002C1436"/>
    <w:rsid w:val="002C1754"/>
    <w:rsid w:val="002C186C"/>
    <w:rsid w:val="002C1957"/>
    <w:rsid w:val="002C1C73"/>
    <w:rsid w:val="002C28A0"/>
    <w:rsid w:val="002C2AC6"/>
    <w:rsid w:val="002C4727"/>
    <w:rsid w:val="002C4C9F"/>
    <w:rsid w:val="002C6E46"/>
    <w:rsid w:val="002C7B79"/>
    <w:rsid w:val="002C7FBE"/>
    <w:rsid w:val="002D0652"/>
    <w:rsid w:val="002D08DD"/>
    <w:rsid w:val="002D1570"/>
    <w:rsid w:val="002D1C9B"/>
    <w:rsid w:val="002D20B0"/>
    <w:rsid w:val="002D2821"/>
    <w:rsid w:val="002D2DE9"/>
    <w:rsid w:val="002D345E"/>
    <w:rsid w:val="002D410C"/>
    <w:rsid w:val="002D422E"/>
    <w:rsid w:val="002D4714"/>
    <w:rsid w:val="002D4A16"/>
    <w:rsid w:val="002D4AA1"/>
    <w:rsid w:val="002D4BBC"/>
    <w:rsid w:val="002D53CF"/>
    <w:rsid w:val="002D684D"/>
    <w:rsid w:val="002D6C7C"/>
    <w:rsid w:val="002D6FD7"/>
    <w:rsid w:val="002D7515"/>
    <w:rsid w:val="002D7992"/>
    <w:rsid w:val="002D7BA9"/>
    <w:rsid w:val="002D7E24"/>
    <w:rsid w:val="002E16F4"/>
    <w:rsid w:val="002E1C1F"/>
    <w:rsid w:val="002E1DA7"/>
    <w:rsid w:val="002E27B5"/>
    <w:rsid w:val="002E287C"/>
    <w:rsid w:val="002E2918"/>
    <w:rsid w:val="002E3D9B"/>
    <w:rsid w:val="002E5248"/>
    <w:rsid w:val="002E58FE"/>
    <w:rsid w:val="002E6EE2"/>
    <w:rsid w:val="002E7D43"/>
    <w:rsid w:val="002F0470"/>
    <w:rsid w:val="002F05E3"/>
    <w:rsid w:val="002F0A1C"/>
    <w:rsid w:val="002F0C33"/>
    <w:rsid w:val="002F20CD"/>
    <w:rsid w:val="002F2A77"/>
    <w:rsid w:val="002F364A"/>
    <w:rsid w:val="002F37EE"/>
    <w:rsid w:val="002F3D9C"/>
    <w:rsid w:val="002F437B"/>
    <w:rsid w:val="002F4A19"/>
    <w:rsid w:val="002F58C4"/>
    <w:rsid w:val="002F5B08"/>
    <w:rsid w:val="002F5D5C"/>
    <w:rsid w:val="002F67DA"/>
    <w:rsid w:val="002F787B"/>
    <w:rsid w:val="003016A5"/>
    <w:rsid w:val="003021B5"/>
    <w:rsid w:val="003022E8"/>
    <w:rsid w:val="00302391"/>
    <w:rsid w:val="00302866"/>
    <w:rsid w:val="00303D09"/>
    <w:rsid w:val="00305163"/>
    <w:rsid w:val="003052D0"/>
    <w:rsid w:val="00305CDE"/>
    <w:rsid w:val="003067B2"/>
    <w:rsid w:val="003072D7"/>
    <w:rsid w:val="003073D6"/>
    <w:rsid w:val="00307FC7"/>
    <w:rsid w:val="00310177"/>
    <w:rsid w:val="003106FD"/>
    <w:rsid w:val="00310828"/>
    <w:rsid w:val="00310CDE"/>
    <w:rsid w:val="00310CF5"/>
    <w:rsid w:val="00310D80"/>
    <w:rsid w:val="00311397"/>
    <w:rsid w:val="00311CCE"/>
    <w:rsid w:val="00311CDB"/>
    <w:rsid w:val="00312051"/>
    <w:rsid w:val="00312191"/>
    <w:rsid w:val="003125BA"/>
    <w:rsid w:val="0031395A"/>
    <w:rsid w:val="003141F9"/>
    <w:rsid w:val="003146AD"/>
    <w:rsid w:val="00314FB8"/>
    <w:rsid w:val="003154F2"/>
    <w:rsid w:val="0031565F"/>
    <w:rsid w:val="00315AFC"/>
    <w:rsid w:val="00316A3D"/>
    <w:rsid w:val="00316D4C"/>
    <w:rsid w:val="003170DA"/>
    <w:rsid w:val="003178A0"/>
    <w:rsid w:val="00317AA8"/>
    <w:rsid w:val="003200A6"/>
    <w:rsid w:val="003200C9"/>
    <w:rsid w:val="0032011C"/>
    <w:rsid w:val="0032067B"/>
    <w:rsid w:val="00320777"/>
    <w:rsid w:val="00321610"/>
    <w:rsid w:val="00321F2B"/>
    <w:rsid w:val="003236E5"/>
    <w:rsid w:val="00323B89"/>
    <w:rsid w:val="003244F7"/>
    <w:rsid w:val="003245AF"/>
    <w:rsid w:val="00324827"/>
    <w:rsid w:val="00324CFB"/>
    <w:rsid w:val="00325E4A"/>
    <w:rsid w:val="00326003"/>
    <w:rsid w:val="003263BD"/>
    <w:rsid w:val="00326BD0"/>
    <w:rsid w:val="00327EAA"/>
    <w:rsid w:val="003303E3"/>
    <w:rsid w:val="00330A2F"/>
    <w:rsid w:val="00332504"/>
    <w:rsid w:val="003325CD"/>
    <w:rsid w:val="00332A08"/>
    <w:rsid w:val="00334424"/>
    <w:rsid w:val="00334FFD"/>
    <w:rsid w:val="00335B2B"/>
    <w:rsid w:val="00335C42"/>
    <w:rsid w:val="003360DA"/>
    <w:rsid w:val="0033639F"/>
    <w:rsid w:val="00336A45"/>
    <w:rsid w:val="003376C1"/>
    <w:rsid w:val="00337821"/>
    <w:rsid w:val="00337D35"/>
    <w:rsid w:val="00337DE0"/>
    <w:rsid w:val="0034019E"/>
    <w:rsid w:val="00340387"/>
    <w:rsid w:val="00340B59"/>
    <w:rsid w:val="00340D05"/>
    <w:rsid w:val="00340FCB"/>
    <w:rsid w:val="0034116C"/>
    <w:rsid w:val="003411E4"/>
    <w:rsid w:val="00341243"/>
    <w:rsid w:val="00341713"/>
    <w:rsid w:val="003424AA"/>
    <w:rsid w:val="00342CE4"/>
    <w:rsid w:val="00342EE5"/>
    <w:rsid w:val="0034366D"/>
    <w:rsid w:val="003439C4"/>
    <w:rsid w:val="00343FB3"/>
    <w:rsid w:val="00344B27"/>
    <w:rsid w:val="00344EE8"/>
    <w:rsid w:val="00345418"/>
    <w:rsid w:val="0034552B"/>
    <w:rsid w:val="0034625D"/>
    <w:rsid w:val="00346CE6"/>
    <w:rsid w:val="003472AD"/>
    <w:rsid w:val="0034743F"/>
    <w:rsid w:val="00350196"/>
    <w:rsid w:val="00350E47"/>
    <w:rsid w:val="00351BDF"/>
    <w:rsid w:val="003522CA"/>
    <w:rsid w:val="00352BFA"/>
    <w:rsid w:val="00353983"/>
    <w:rsid w:val="0035478D"/>
    <w:rsid w:val="00354B6E"/>
    <w:rsid w:val="003557A9"/>
    <w:rsid w:val="003557BF"/>
    <w:rsid w:val="003559ED"/>
    <w:rsid w:val="00355C77"/>
    <w:rsid w:val="00355E92"/>
    <w:rsid w:val="00356879"/>
    <w:rsid w:val="00357E61"/>
    <w:rsid w:val="00361C1D"/>
    <w:rsid w:val="00361C5E"/>
    <w:rsid w:val="00361D39"/>
    <w:rsid w:val="003620C7"/>
    <w:rsid w:val="003622EC"/>
    <w:rsid w:val="003623CC"/>
    <w:rsid w:val="00362822"/>
    <w:rsid w:val="00362BEF"/>
    <w:rsid w:val="00362D39"/>
    <w:rsid w:val="003635CC"/>
    <w:rsid w:val="003640E0"/>
    <w:rsid w:val="00364526"/>
    <w:rsid w:val="00364CDB"/>
    <w:rsid w:val="00364E70"/>
    <w:rsid w:val="00365549"/>
    <w:rsid w:val="00365E3A"/>
    <w:rsid w:val="00365E8A"/>
    <w:rsid w:val="00365ED3"/>
    <w:rsid w:val="003670BE"/>
    <w:rsid w:val="00367310"/>
    <w:rsid w:val="00370916"/>
    <w:rsid w:val="0037105D"/>
    <w:rsid w:val="00371851"/>
    <w:rsid w:val="00371ADB"/>
    <w:rsid w:val="00371B07"/>
    <w:rsid w:val="003720F6"/>
    <w:rsid w:val="00372D21"/>
    <w:rsid w:val="003736D7"/>
    <w:rsid w:val="00373DC8"/>
    <w:rsid w:val="003771FA"/>
    <w:rsid w:val="0037741B"/>
    <w:rsid w:val="00377884"/>
    <w:rsid w:val="00380204"/>
    <w:rsid w:val="00380250"/>
    <w:rsid w:val="00380AD8"/>
    <w:rsid w:val="00381460"/>
    <w:rsid w:val="0038288E"/>
    <w:rsid w:val="003829D3"/>
    <w:rsid w:val="00385A0F"/>
    <w:rsid w:val="00385A85"/>
    <w:rsid w:val="003866BD"/>
    <w:rsid w:val="00387C62"/>
    <w:rsid w:val="003905D8"/>
    <w:rsid w:val="00391166"/>
    <w:rsid w:val="00391652"/>
    <w:rsid w:val="00391CFB"/>
    <w:rsid w:val="00392BF0"/>
    <w:rsid w:val="003931E4"/>
    <w:rsid w:val="00393A4A"/>
    <w:rsid w:val="00393F89"/>
    <w:rsid w:val="00394A0D"/>
    <w:rsid w:val="00396DB7"/>
    <w:rsid w:val="00396E68"/>
    <w:rsid w:val="003974F9"/>
    <w:rsid w:val="00397A9E"/>
    <w:rsid w:val="003A02E4"/>
    <w:rsid w:val="003A0426"/>
    <w:rsid w:val="003A04AA"/>
    <w:rsid w:val="003A05E8"/>
    <w:rsid w:val="003A1372"/>
    <w:rsid w:val="003A14BD"/>
    <w:rsid w:val="003A1C82"/>
    <w:rsid w:val="003A24EE"/>
    <w:rsid w:val="003A2B17"/>
    <w:rsid w:val="003A34B5"/>
    <w:rsid w:val="003A3954"/>
    <w:rsid w:val="003A5043"/>
    <w:rsid w:val="003A56A6"/>
    <w:rsid w:val="003A6EB8"/>
    <w:rsid w:val="003A6FF4"/>
    <w:rsid w:val="003A79C1"/>
    <w:rsid w:val="003A7ECD"/>
    <w:rsid w:val="003B014A"/>
    <w:rsid w:val="003B0831"/>
    <w:rsid w:val="003B2496"/>
    <w:rsid w:val="003B2997"/>
    <w:rsid w:val="003B2E67"/>
    <w:rsid w:val="003B3C12"/>
    <w:rsid w:val="003B3D11"/>
    <w:rsid w:val="003B3FAE"/>
    <w:rsid w:val="003B43BE"/>
    <w:rsid w:val="003B45BF"/>
    <w:rsid w:val="003B47C1"/>
    <w:rsid w:val="003B5B0F"/>
    <w:rsid w:val="003B602B"/>
    <w:rsid w:val="003B66BA"/>
    <w:rsid w:val="003B6BCE"/>
    <w:rsid w:val="003B7D38"/>
    <w:rsid w:val="003B7FC5"/>
    <w:rsid w:val="003C0045"/>
    <w:rsid w:val="003C0967"/>
    <w:rsid w:val="003C0F32"/>
    <w:rsid w:val="003C1180"/>
    <w:rsid w:val="003C139D"/>
    <w:rsid w:val="003C16AF"/>
    <w:rsid w:val="003C1D51"/>
    <w:rsid w:val="003C1E6F"/>
    <w:rsid w:val="003C1EF2"/>
    <w:rsid w:val="003C2F6F"/>
    <w:rsid w:val="003C348D"/>
    <w:rsid w:val="003C40A2"/>
    <w:rsid w:val="003C419E"/>
    <w:rsid w:val="003C4706"/>
    <w:rsid w:val="003C54B6"/>
    <w:rsid w:val="003C5793"/>
    <w:rsid w:val="003C57A8"/>
    <w:rsid w:val="003C6840"/>
    <w:rsid w:val="003C6BEB"/>
    <w:rsid w:val="003C77A6"/>
    <w:rsid w:val="003C794D"/>
    <w:rsid w:val="003C7FEB"/>
    <w:rsid w:val="003D0125"/>
    <w:rsid w:val="003D10D1"/>
    <w:rsid w:val="003D13DE"/>
    <w:rsid w:val="003D202C"/>
    <w:rsid w:val="003D2586"/>
    <w:rsid w:val="003D261B"/>
    <w:rsid w:val="003D39BE"/>
    <w:rsid w:val="003D3CB6"/>
    <w:rsid w:val="003D3D80"/>
    <w:rsid w:val="003D413A"/>
    <w:rsid w:val="003D4FAA"/>
    <w:rsid w:val="003D5178"/>
    <w:rsid w:val="003D5450"/>
    <w:rsid w:val="003D62E5"/>
    <w:rsid w:val="003D6362"/>
    <w:rsid w:val="003D791C"/>
    <w:rsid w:val="003D7A30"/>
    <w:rsid w:val="003D7D76"/>
    <w:rsid w:val="003E0601"/>
    <w:rsid w:val="003E0AEF"/>
    <w:rsid w:val="003E1016"/>
    <w:rsid w:val="003E1534"/>
    <w:rsid w:val="003E1857"/>
    <w:rsid w:val="003E20D0"/>
    <w:rsid w:val="003E20E8"/>
    <w:rsid w:val="003E2C71"/>
    <w:rsid w:val="003E2CB1"/>
    <w:rsid w:val="003E3195"/>
    <w:rsid w:val="003E375A"/>
    <w:rsid w:val="003E3AC1"/>
    <w:rsid w:val="003E3C9F"/>
    <w:rsid w:val="003E455A"/>
    <w:rsid w:val="003E498C"/>
    <w:rsid w:val="003E5418"/>
    <w:rsid w:val="003E5B23"/>
    <w:rsid w:val="003E5BCA"/>
    <w:rsid w:val="003E5D6C"/>
    <w:rsid w:val="003E5E87"/>
    <w:rsid w:val="003E60D2"/>
    <w:rsid w:val="003E6F1C"/>
    <w:rsid w:val="003E71F1"/>
    <w:rsid w:val="003F1730"/>
    <w:rsid w:val="003F1959"/>
    <w:rsid w:val="003F1A58"/>
    <w:rsid w:val="003F39C2"/>
    <w:rsid w:val="003F54B7"/>
    <w:rsid w:val="003F563C"/>
    <w:rsid w:val="003F5819"/>
    <w:rsid w:val="003F58F7"/>
    <w:rsid w:val="003F68F9"/>
    <w:rsid w:val="003F751B"/>
    <w:rsid w:val="003F7F6D"/>
    <w:rsid w:val="00400904"/>
    <w:rsid w:val="00400F4B"/>
    <w:rsid w:val="00401AF4"/>
    <w:rsid w:val="00401E25"/>
    <w:rsid w:val="004022B6"/>
    <w:rsid w:val="0040297C"/>
    <w:rsid w:val="0040363B"/>
    <w:rsid w:val="0040403D"/>
    <w:rsid w:val="004040B5"/>
    <w:rsid w:val="004045F1"/>
    <w:rsid w:val="004055FA"/>
    <w:rsid w:val="00405A45"/>
    <w:rsid w:val="004065A1"/>
    <w:rsid w:val="00407F64"/>
    <w:rsid w:val="00410301"/>
    <w:rsid w:val="00410D67"/>
    <w:rsid w:val="00411372"/>
    <w:rsid w:val="004116AE"/>
    <w:rsid w:val="0041204A"/>
    <w:rsid w:val="004131B2"/>
    <w:rsid w:val="0041445C"/>
    <w:rsid w:val="004146FC"/>
    <w:rsid w:val="004159B7"/>
    <w:rsid w:val="00415F52"/>
    <w:rsid w:val="00416F3E"/>
    <w:rsid w:val="00417384"/>
    <w:rsid w:val="00417744"/>
    <w:rsid w:val="00420457"/>
    <w:rsid w:val="00421117"/>
    <w:rsid w:val="00421134"/>
    <w:rsid w:val="004212B9"/>
    <w:rsid w:val="00421547"/>
    <w:rsid w:val="00421661"/>
    <w:rsid w:val="004216EF"/>
    <w:rsid w:val="00421E5B"/>
    <w:rsid w:val="00421F96"/>
    <w:rsid w:val="00421FBE"/>
    <w:rsid w:val="00422245"/>
    <w:rsid w:val="00422505"/>
    <w:rsid w:val="004225B5"/>
    <w:rsid w:val="004226C0"/>
    <w:rsid w:val="00422BF9"/>
    <w:rsid w:val="00422D3F"/>
    <w:rsid w:val="00422E6B"/>
    <w:rsid w:val="0042389B"/>
    <w:rsid w:val="00424D72"/>
    <w:rsid w:val="00424F8C"/>
    <w:rsid w:val="004255FE"/>
    <w:rsid w:val="00425B12"/>
    <w:rsid w:val="00426B6E"/>
    <w:rsid w:val="0042752A"/>
    <w:rsid w:val="0043000A"/>
    <w:rsid w:val="00430021"/>
    <w:rsid w:val="0043041B"/>
    <w:rsid w:val="00430D46"/>
    <w:rsid w:val="00430D98"/>
    <w:rsid w:val="00432EDA"/>
    <w:rsid w:val="004333E3"/>
    <w:rsid w:val="00433C64"/>
    <w:rsid w:val="00436024"/>
    <w:rsid w:val="0043626A"/>
    <w:rsid w:val="0043671E"/>
    <w:rsid w:val="004367AC"/>
    <w:rsid w:val="004369B0"/>
    <w:rsid w:val="00436DBB"/>
    <w:rsid w:val="00437CFF"/>
    <w:rsid w:val="004406F3"/>
    <w:rsid w:val="00440918"/>
    <w:rsid w:val="00440FA9"/>
    <w:rsid w:val="004412B6"/>
    <w:rsid w:val="00441904"/>
    <w:rsid w:val="00441BD4"/>
    <w:rsid w:val="004424C3"/>
    <w:rsid w:val="004433A6"/>
    <w:rsid w:val="00444954"/>
    <w:rsid w:val="0044495A"/>
    <w:rsid w:val="00444D1E"/>
    <w:rsid w:val="00445FBB"/>
    <w:rsid w:val="004466C6"/>
    <w:rsid w:val="004472A5"/>
    <w:rsid w:val="004472FF"/>
    <w:rsid w:val="0044756F"/>
    <w:rsid w:val="00450A48"/>
    <w:rsid w:val="00450A95"/>
    <w:rsid w:val="00450B7F"/>
    <w:rsid w:val="00452083"/>
    <w:rsid w:val="00452460"/>
    <w:rsid w:val="004530F5"/>
    <w:rsid w:val="0045324B"/>
    <w:rsid w:val="00453701"/>
    <w:rsid w:val="00453841"/>
    <w:rsid w:val="004538EF"/>
    <w:rsid w:val="004538F4"/>
    <w:rsid w:val="00453942"/>
    <w:rsid w:val="00453B2E"/>
    <w:rsid w:val="00453CCB"/>
    <w:rsid w:val="00454B59"/>
    <w:rsid w:val="004553AA"/>
    <w:rsid w:val="00455583"/>
    <w:rsid w:val="00455BAC"/>
    <w:rsid w:val="00455CF1"/>
    <w:rsid w:val="00455F25"/>
    <w:rsid w:val="0045702B"/>
    <w:rsid w:val="00460138"/>
    <w:rsid w:val="004611C7"/>
    <w:rsid w:val="00461FC3"/>
    <w:rsid w:val="004625B0"/>
    <w:rsid w:val="00462763"/>
    <w:rsid w:val="00463596"/>
    <w:rsid w:val="00463711"/>
    <w:rsid w:val="00463C41"/>
    <w:rsid w:val="00463D0B"/>
    <w:rsid w:val="00463E38"/>
    <w:rsid w:val="00464627"/>
    <w:rsid w:val="0046530C"/>
    <w:rsid w:val="00465F9C"/>
    <w:rsid w:val="00466EEE"/>
    <w:rsid w:val="00467A09"/>
    <w:rsid w:val="00467B12"/>
    <w:rsid w:val="00470128"/>
    <w:rsid w:val="00471A28"/>
    <w:rsid w:val="004728D7"/>
    <w:rsid w:val="00473721"/>
    <w:rsid w:val="00474C54"/>
    <w:rsid w:val="00476412"/>
    <w:rsid w:val="004766CF"/>
    <w:rsid w:val="00477DA1"/>
    <w:rsid w:val="004805A0"/>
    <w:rsid w:val="0048065C"/>
    <w:rsid w:val="00480AFB"/>
    <w:rsid w:val="00480B9C"/>
    <w:rsid w:val="004810FA"/>
    <w:rsid w:val="00481736"/>
    <w:rsid w:val="00481902"/>
    <w:rsid w:val="004819C9"/>
    <w:rsid w:val="00481C2C"/>
    <w:rsid w:val="00481E13"/>
    <w:rsid w:val="00481EA9"/>
    <w:rsid w:val="00481FD7"/>
    <w:rsid w:val="00482F55"/>
    <w:rsid w:val="00483952"/>
    <w:rsid w:val="00483E49"/>
    <w:rsid w:val="0048473D"/>
    <w:rsid w:val="00484918"/>
    <w:rsid w:val="00484FBF"/>
    <w:rsid w:val="00485761"/>
    <w:rsid w:val="00486D41"/>
    <w:rsid w:val="00487260"/>
    <w:rsid w:val="004872F8"/>
    <w:rsid w:val="004875F7"/>
    <w:rsid w:val="00487A57"/>
    <w:rsid w:val="00490DE6"/>
    <w:rsid w:val="00490E03"/>
    <w:rsid w:val="00491363"/>
    <w:rsid w:val="00491AC9"/>
    <w:rsid w:val="00491DA4"/>
    <w:rsid w:val="004924D4"/>
    <w:rsid w:val="0049383B"/>
    <w:rsid w:val="00493D05"/>
    <w:rsid w:val="00494926"/>
    <w:rsid w:val="00494ED5"/>
    <w:rsid w:val="004966DD"/>
    <w:rsid w:val="0049675C"/>
    <w:rsid w:val="00496997"/>
    <w:rsid w:val="00496D56"/>
    <w:rsid w:val="004972C2"/>
    <w:rsid w:val="00497DB3"/>
    <w:rsid w:val="004A0C60"/>
    <w:rsid w:val="004A1C0E"/>
    <w:rsid w:val="004A2696"/>
    <w:rsid w:val="004A2ABF"/>
    <w:rsid w:val="004A2B8F"/>
    <w:rsid w:val="004A2F6D"/>
    <w:rsid w:val="004A3AB2"/>
    <w:rsid w:val="004A3AC9"/>
    <w:rsid w:val="004A3BF7"/>
    <w:rsid w:val="004A4749"/>
    <w:rsid w:val="004A55CF"/>
    <w:rsid w:val="004A5CC7"/>
    <w:rsid w:val="004A611D"/>
    <w:rsid w:val="004A6398"/>
    <w:rsid w:val="004A6EBD"/>
    <w:rsid w:val="004B0537"/>
    <w:rsid w:val="004B39BA"/>
    <w:rsid w:val="004B4910"/>
    <w:rsid w:val="004B565F"/>
    <w:rsid w:val="004B60EE"/>
    <w:rsid w:val="004B69A1"/>
    <w:rsid w:val="004B69BE"/>
    <w:rsid w:val="004B7E8F"/>
    <w:rsid w:val="004C02F7"/>
    <w:rsid w:val="004C05B4"/>
    <w:rsid w:val="004C0607"/>
    <w:rsid w:val="004C095A"/>
    <w:rsid w:val="004C0F05"/>
    <w:rsid w:val="004C1133"/>
    <w:rsid w:val="004C1C0C"/>
    <w:rsid w:val="004C2217"/>
    <w:rsid w:val="004C2937"/>
    <w:rsid w:val="004C2F18"/>
    <w:rsid w:val="004C30FA"/>
    <w:rsid w:val="004C3869"/>
    <w:rsid w:val="004C39A3"/>
    <w:rsid w:val="004C41D6"/>
    <w:rsid w:val="004C5946"/>
    <w:rsid w:val="004C5F7C"/>
    <w:rsid w:val="004C7449"/>
    <w:rsid w:val="004D01C4"/>
    <w:rsid w:val="004D0204"/>
    <w:rsid w:val="004D092C"/>
    <w:rsid w:val="004D0BA1"/>
    <w:rsid w:val="004D0BA8"/>
    <w:rsid w:val="004D142E"/>
    <w:rsid w:val="004D1864"/>
    <w:rsid w:val="004D19D2"/>
    <w:rsid w:val="004D1B73"/>
    <w:rsid w:val="004D1D6B"/>
    <w:rsid w:val="004D25B3"/>
    <w:rsid w:val="004D2DEF"/>
    <w:rsid w:val="004D2EAC"/>
    <w:rsid w:val="004D37CB"/>
    <w:rsid w:val="004D3DBD"/>
    <w:rsid w:val="004D42BA"/>
    <w:rsid w:val="004D55F7"/>
    <w:rsid w:val="004D56B0"/>
    <w:rsid w:val="004D6A85"/>
    <w:rsid w:val="004D6DC1"/>
    <w:rsid w:val="004D739C"/>
    <w:rsid w:val="004E00C5"/>
    <w:rsid w:val="004E02A2"/>
    <w:rsid w:val="004E065D"/>
    <w:rsid w:val="004E066C"/>
    <w:rsid w:val="004E142D"/>
    <w:rsid w:val="004E1C3A"/>
    <w:rsid w:val="004E25F6"/>
    <w:rsid w:val="004E2943"/>
    <w:rsid w:val="004E2B1E"/>
    <w:rsid w:val="004E2F57"/>
    <w:rsid w:val="004E338A"/>
    <w:rsid w:val="004E36B5"/>
    <w:rsid w:val="004E3C54"/>
    <w:rsid w:val="004E47B5"/>
    <w:rsid w:val="004E4941"/>
    <w:rsid w:val="004E5C78"/>
    <w:rsid w:val="004E5E64"/>
    <w:rsid w:val="004E677F"/>
    <w:rsid w:val="004E6A83"/>
    <w:rsid w:val="004E6AAE"/>
    <w:rsid w:val="004E6C52"/>
    <w:rsid w:val="004E7330"/>
    <w:rsid w:val="004E7A43"/>
    <w:rsid w:val="004E7DBA"/>
    <w:rsid w:val="004E7F39"/>
    <w:rsid w:val="004F149C"/>
    <w:rsid w:val="004F1A4C"/>
    <w:rsid w:val="004F20A5"/>
    <w:rsid w:val="004F21FA"/>
    <w:rsid w:val="004F2BA1"/>
    <w:rsid w:val="004F3F31"/>
    <w:rsid w:val="004F5344"/>
    <w:rsid w:val="004F582E"/>
    <w:rsid w:val="004F606F"/>
    <w:rsid w:val="004F6202"/>
    <w:rsid w:val="004F74C4"/>
    <w:rsid w:val="004F7DFE"/>
    <w:rsid w:val="004F7E73"/>
    <w:rsid w:val="00500E5A"/>
    <w:rsid w:val="00503E1D"/>
    <w:rsid w:val="00505EDE"/>
    <w:rsid w:val="00505FEE"/>
    <w:rsid w:val="0050646A"/>
    <w:rsid w:val="00506B17"/>
    <w:rsid w:val="00506F1E"/>
    <w:rsid w:val="00507639"/>
    <w:rsid w:val="005079BC"/>
    <w:rsid w:val="00507D89"/>
    <w:rsid w:val="00510D48"/>
    <w:rsid w:val="00512197"/>
    <w:rsid w:val="005127D5"/>
    <w:rsid w:val="0051304B"/>
    <w:rsid w:val="00513465"/>
    <w:rsid w:val="00513642"/>
    <w:rsid w:val="00513692"/>
    <w:rsid w:val="00514EF0"/>
    <w:rsid w:val="0051538D"/>
    <w:rsid w:val="00515CDD"/>
    <w:rsid w:val="00515E7B"/>
    <w:rsid w:val="00516654"/>
    <w:rsid w:val="00516DEE"/>
    <w:rsid w:val="0051738D"/>
    <w:rsid w:val="005174EC"/>
    <w:rsid w:val="00517A13"/>
    <w:rsid w:val="00517B89"/>
    <w:rsid w:val="00517BC7"/>
    <w:rsid w:val="00521094"/>
    <w:rsid w:val="0052140F"/>
    <w:rsid w:val="005219B2"/>
    <w:rsid w:val="005221C0"/>
    <w:rsid w:val="00524172"/>
    <w:rsid w:val="00524C32"/>
    <w:rsid w:val="005252A7"/>
    <w:rsid w:val="00525CE0"/>
    <w:rsid w:val="00526449"/>
    <w:rsid w:val="00526A5C"/>
    <w:rsid w:val="005274EE"/>
    <w:rsid w:val="00527771"/>
    <w:rsid w:val="00527A55"/>
    <w:rsid w:val="0053044F"/>
    <w:rsid w:val="005308AC"/>
    <w:rsid w:val="005312C6"/>
    <w:rsid w:val="00531BA5"/>
    <w:rsid w:val="00531C66"/>
    <w:rsid w:val="00531C71"/>
    <w:rsid w:val="00531D58"/>
    <w:rsid w:val="0053280D"/>
    <w:rsid w:val="00532A25"/>
    <w:rsid w:val="005336DD"/>
    <w:rsid w:val="005337FD"/>
    <w:rsid w:val="00533903"/>
    <w:rsid w:val="00533B56"/>
    <w:rsid w:val="00534030"/>
    <w:rsid w:val="005359FB"/>
    <w:rsid w:val="00536513"/>
    <w:rsid w:val="00536B56"/>
    <w:rsid w:val="005372BA"/>
    <w:rsid w:val="00537511"/>
    <w:rsid w:val="00537954"/>
    <w:rsid w:val="00537C0C"/>
    <w:rsid w:val="00540574"/>
    <w:rsid w:val="0054153A"/>
    <w:rsid w:val="00541765"/>
    <w:rsid w:val="00541EDB"/>
    <w:rsid w:val="0054216C"/>
    <w:rsid w:val="005423AF"/>
    <w:rsid w:val="00542449"/>
    <w:rsid w:val="00543144"/>
    <w:rsid w:val="00543218"/>
    <w:rsid w:val="0054357F"/>
    <w:rsid w:val="0054389D"/>
    <w:rsid w:val="00543D8D"/>
    <w:rsid w:val="00543EB7"/>
    <w:rsid w:val="00544B37"/>
    <w:rsid w:val="00545183"/>
    <w:rsid w:val="00546621"/>
    <w:rsid w:val="0054791F"/>
    <w:rsid w:val="00547D66"/>
    <w:rsid w:val="00550E38"/>
    <w:rsid w:val="00550F0D"/>
    <w:rsid w:val="00551607"/>
    <w:rsid w:val="00552E00"/>
    <w:rsid w:val="0055395A"/>
    <w:rsid w:val="005558B8"/>
    <w:rsid w:val="00555932"/>
    <w:rsid w:val="00556456"/>
    <w:rsid w:val="00556838"/>
    <w:rsid w:val="00556921"/>
    <w:rsid w:val="00556B2E"/>
    <w:rsid w:val="00557026"/>
    <w:rsid w:val="00557393"/>
    <w:rsid w:val="00557A7C"/>
    <w:rsid w:val="00560066"/>
    <w:rsid w:val="00560215"/>
    <w:rsid w:val="0056039E"/>
    <w:rsid w:val="00560E76"/>
    <w:rsid w:val="005618D4"/>
    <w:rsid w:val="0056332E"/>
    <w:rsid w:val="0056425B"/>
    <w:rsid w:val="00564412"/>
    <w:rsid w:val="00564DEB"/>
    <w:rsid w:val="00565530"/>
    <w:rsid w:val="00565F00"/>
    <w:rsid w:val="00571000"/>
    <w:rsid w:val="0057130E"/>
    <w:rsid w:val="0057141D"/>
    <w:rsid w:val="00571A97"/>
    <w:rsid w:val="00572407"/>
    <w:rsid w:val="005724D1"/>
    <w:rsid w:val="005727C4"/>
    <w:rsid w:val="00572DAA"/>
    <w:rsid w:val="00573372"/>
    <w:rsid w:val="005743D3"/>
    <w:rsid w:val="0057452A"/>
    <w:rsid w:val="00574A00"/>
    <w:rsid w:val="00574FB1"/>
    <w:rsid w:val="00575E6F"/>
    <w:rsid w:val="0057685A"/>
    <w:rsid w:val="005778AD"/>
    <w:rsid w:val="00580206"/>
    <w:rsid w:val="005819B0"/>
    <w:rsid w:val="00581CB6"/>
    <w:rsid w:val="00582094"/>
    <w:rsid w:val="00582898"/>
    <w:rsid w:val="00582A50"/>
    <w:rsid w:val="00582BBF"/>
    <w:rsid w:val="0058309D"/>
    <w:rsid w:val="005830F1"/>
    <w:rsid w:val="00583B41"/>
    <w:rsid w:val="00583FB4"/>
    <w:rsid w:val="00584396"/>
    <w:rsid w:val="0058592F"/>
    <w:rsid w:val="00586184"/>
    <w:rsid w:val="005865FB"/>
    <w:rsid w:val="00586D83"/>
    <w:rsid w:val="005878BF"/>
    <w:rsid w:val="00590489"/>
    <w:rsid w:val="005922F7"/>
    <w:rsid w:val="00592DF2"/>
    <w:rsid w:val="00592F86"/>
    <w:rsid w:val="005948CE"/>
    <w:rsid w:val="00596231"/>
    <w:rsid w:val="00596A33"/>
    <w:rsid w:val="00597803"/>
    <w:rsid w:val="005A017D"/>
    <w:rsid w:val="005A132F"/>
    <w:rsid w:val="005A1346"/>
    <w:rsid w:val="005A1F0F"/>
    <w:rsid w:val="005A215A"/>
    <w:rsid w:val="005A21EE"/>
    <w:rsid w:val="005A2963"/>
    <w:rsid w:val="005A2BA8"/>
    <w:rsid w:val="005A346F"/>
    <w:rsid w:val="005A34BA"/>
    <w:rsid w:val="005A3BCB"/>
    <w:rsid w:val="005A406A"/>
    <w:rsid w:val="005A48A4"/>
    <w:rsid w:val="005A5F74"/>
    <w:rsid w:val="005A63FC"/>
    <w:rsid w:val="005A69E9"/>
    <w:rsid w:val="005A717D"/>
    <w:rsid w:val="005A74E7"/>
    <w:rsid w:val="005A7869"/>
    <w:rsid w:val="005B00AA"/>
    <w:rsid w:val="005B0AD7"/>
    <w:rsid w:val="005B2038"/>
    <w:rsid w:val="005B3CAB"/>
    <w:rsid w:val="005B4187"/>
    <w:rsid w:val="005B443B"/>
    <w:rsid w:val="005B450B"/>
    <w:rsid w:val="005B4E79"/>
    <w:rsid w:val="005B5AFF"/>
    <w:rsid w:val="005B5C62"/>
    <w:rsid w:val="005B5CD3"/>
    <w:rsid w:val="005B662B"/>
    <w:rsid w:val="005B6FED"/>
    <w:rsid w:val="005B7788"/>
    <w:rsid w:val="005B78C6"/>
    <w:rsid w:val="005B7C40"/>
    <w:rsid w:val="005B7EB7"/>
    <w:rsid w:val="005C0293"/>
    <w:rsid w:val="005C09E4"/>
    <w:rsid w:val="005C0F3D"/>
    <w:rsid w:val="005C1C8F"/>
    <w:rsid w:val="005C1E5B"/>
    <w:rsid w:val="005C26E0"/>
    <w:rsid w:val="005C2841"/>
    <w:rsid w:val="005C2B84"/>
    <w:rsid w:val="005C3A79"/>
    <w:rsid w:val="005C5777"/>
    <w:rsid w:val="005C5952"/>
    <w:rsid w:val="005C609B"/>
    <w:rsid w:val="005C7A8C"/>
    <w:rsid w:val="005D075A"/>
    <w:rsid w:val="005D0A7C"/>
    <w:rsid w:val="005D117B"/>
    <w:rsid w:val="005D164F"/>
    <w:rsid w:val="005D1C7A"/>
    <w:rsid w:val="005D2216"/>
    <w:rsid w:val="005D24F0"/>
    <w:rsid w:val="005D2654"/>
    <w:rsid w:val="005D37E8"/>
    <w:rsid w:val="005D3CF1"/>
    <w:rsid w:val="005D4A0D"/>
    <w:rsid w:val="005D4DBF"/>
    <w:rsid w:val="005D5043"/>
    <w:rsid w:val="005D6C34"/>
    <w:rsid w:val="005D6CD9"/>
    <w:rsid w:val="005D761D"/>
    <w:rsid w:val="005D7A04"/>
    <w:rsid w:val="005D7F91"/>
    <w:rsid w:val="005E05A0"/>
    <w:rsid w:val="005E0674"/>
    <w:rsid w:val="005E1B47"/>
    <w:rsid w:val="005E24EC"/>
    <w:rsid w:val="005E2A7F"/>
    <w:rsid w:val="005E2C40"/>
    <w:rsid w:val="005E2D82"/>
    <w:rsid w:val="005E300C"/>
    <w:rsid w:val="005E32CF"/>
    <w:rsid w:val="005E361E"/>
    <w:rsid w:val="005E3632"/>
    <w:rsid w:val="005E37F7"/>
    <w:rsid w:val="005E39D0"/>
    <w:rsid w:val="005E3E33"/>
    <w:rsid w:val="005E3F07"/>
    <w:rsid w:val="005E47B3"/>
    <w:rsid w:val="005E4A15"/>
    <w:rsid w:val="005E5206"/>
    <w:rsid w:val="005E58A9"/>
    <w:rsid w:val="005E62BF"/>
    <w:rsid w:val="005E6723"/>
    <w:rsid w:val="005E6DDF"/>
    <w:rsid w:val="005E6FBB"/>
    <w:rsid w:val="005E71E7"/>
    <w:rsid w:val="005E7579"/>
    <w:rsid w:val="005E7995"/>
    <w:rsid w:val="005E7F7A"/>
    <w:rsid w:val="005F008B"/>
    <w:rsid w:val="005F05EC"/>
    <w:rsid w:val="005F0A79"/>
    <w:rsid w:val="005F0A81"/>
    <w:rsid w:val="005F0E73"/>
    <w:rsid w:val="005F186D"/>
    <w:rsid w:val="005F40BA"/>
    <w:rsid w:val="005F4238"/>
    <w:rsid w:val="005F4A7E"/>
    <w:rsid w:val="005F4F79"/>
    <w:rsid w:val="005F59B5"/>
    <w:rsid w:val="005F6C24"/>
    <w:rsid w:val="005F700E"/>
    <w:rsid w:val="005F7152"/>
    <w:rsid w:val="005F7B07"/>
    <w:rsid w:val="00600A54"/>
    <w:rsid w:val="00600D57"/>
    <w:rsid w:val="006019FD"/>
    <w:rsid w:val="00601A47"/>
    <w:rsid w:val="00602A5E"/>
    <w:rsid w:val="00602F42"/>
    <w:rsid w:val="0060345C"/>
    <w:rsid w:val="006053B3"/>
    <w:rsid w:val="0060613B"/>
    <w:rsid w:val="0060633A"/>
    <w:rsid w:val="006065D8"/>
    <w:rsid w:val="006066ED"/>
    <w:rsid w:val="006069B8"/>
    <w:rsid w:val="006074B9"/>
    <w:rsid w:val="00607BB5"/>
    <w:rsid w:val="00610326"/>
    <w:rsid w:val="00610DB5"/>
    <w:rsid w:val="0061206B"/>
    <w:rsid w:val="00612951"/>
    <w:rsid w:val="00612C68"/>
    <w:rsid w:val="00615B21"/>
    <w:rsid w:val="00616152"/>
    <w:rsid w:val="00617081"/>
    <w:rsid w:val="006179D1"/>
    <w:rsid w:val="006209A7"/>
    <w:rsid w:val="00620AAB"/>
    <w:rsid w:val="00621067"/>
    <w:rsid w:val="00621389"/>
    <w:rsid w:val="00621637"/>
    <w:rsid w:val="00622C1A"/>
    <w:rsid w:val="00623593"/>
    <w:rsid w:val="00623953"/>
    <w:rsid w:val="00623F0D"/>
    <w:rsid w:val="00625E65"/>
    <w:rsid w:val="00625FF6"/>
    <w:rsid w:val="006263E9"/>
    <w:rsid w:val="0062661E"/>
    <w:rsid w:val="00627BD0"/>
    <w:rsid w:val="00630700"/>
    <w:rsid w:val="00631287"/>
    <w:rsid w:val="0063258C"/>
    <w:rsid w:val="006328E0"/>
    <w:rsid w:val="00632D3B"/>
    <w:rsid w:val="00633976"/>
    <w:rsid w:val="00634282"/>
    <w:rsid w:val="00634E57"/>
    <w:rsid w:val="006354E1"/>
    <w:rsid w:val="006358B6"/>
    <w:rsid w:val="006365C5"/>
    <w:rsid w:val="006368AA"/>
    <w:rsid w:val="006368F3"/>
    <w:rsid w:val="00637230"/>
    <w:rsid w:val="00640B8A"/>
    <w:rsid w:val="006413AA"/>
    <w:rsid w:val="00641AB1"/>
    <w:rsid w:val="00641CE9"/>
    <w:rsid w:val="006420F2"/>
    <w:rsid w:val="0064399B"/>
    <w:rsid w:val="00644515"/>
    <w:rsid w:val="006462AA"/>
    <w:rsid w:val="0064691D"/>
    <w:rsid w:val="00650C14"/>
    <w:rsid w:val="00650FAB"/>
    <w:rsid w:val="00650FEB"/>
    <w:rsid w:val="00652481"/>
    <w:rsid w:val="00652A8B"/>
    <w:rsid w:val="006539CF"/>
    <w:rsid w:val="006546A4"/>
    <w:rsid w:val="0065485B"/>
    <w:rsid w:val="00655AA1"/>
    <w:rsid w:val="00656503"/>
    <w:rsid w:val="00656544"/>
    <w:rsid w:val="0065685E"/>
    <w:rsid w:val="00657449"/>
    <w:rsid w:val="00661018"/>
    <w:rsid w:val="0066194C"/>
    <w:rsid w:val="006619D8"/>
    <w:rsid w:val="00661A57"/>
    <w:rsid w:val="00661F83"/>
    <w:rsid w:val="00662F24"/>
    <w:rsid w:val="0066334F"/>
    <w:rsid w:val="006633BB"/>
    <w:rsid w:val="006640C7"/>
    <w:rsid w:val="006644CF"/>
    <w:rsid w:val="006644FB"/>
    <w:rsid w:val="006654A9"/>
    <w:rsid w:val="00665746"/>
    <w:rsid w:val="00665D45"/>
    <w:rsid w:val="00665FD5"/>
    <w:rsid w:val="00666799"/>
    <w:rsid w:val="00666815"/>
    <w:rsid w:val="00666C0E"/>
    <w:rsid w:val="00666F3D"/>
    <w:rsid w:val="006672C2"/>
    <w:rsid w:val="00667477"/>
    <w:rsid w:val="00667833"/>
    <w:rsid w:val="00670745"/>
    <w:rsid w:val="006709CE"/>
    <w:rsid w:val="00671072"/>
    <w:rsid w:val="006714C4"/>
    <w:rsid w:val="00671BF8"/>
    <w:rsid w:val="00671C4E"/>
    <w:rsid w:val="006721E0"/>
    <w:rsid w:val="00672598"/>
    <w:rsid w:val="00672601"/>
    <w:rsid w:val="00672753"/>
    <w:rsid w:val="00673001"/>
    <w:rsid w:val="006730AE"/>
    <w:rsid w:val="0067340C"/>
    <w:rsid w:val="00673662"/>
    <w:rsid w:val="0067437C"/>
    <w:rsid w:val="00674536"/>
    <w:rsid w:val="00674544"/>
    <w:rsid w:val="00674FBB"/>
    <w:rsid w:val="006752F7"/>
    <w:rsid w:val="00675961"/>
    <w:rsid w:val="00675FE3"/>
    <w:rsid w:val="006762D3"/>
    <w:rsid w:val="00676986"/>
    <w:rsid w:val="00676AE8"/>
    <w:rsid w:val="00676F81"/>
    <w:rsid w:val="0067711E"/>
    <w:rsid w:val="006773D0"/>
    <w:rsid w:val="00677491"/>
    <w:rsid w:val="006777F5"/>
    <w:rsid w:val="00680D7E"/>
    <w:rsid w:val="006811B9"/>
    <w:rsid w:val="00682321"/>
    <w:rsid w:val="006832F1"/>
    <w:rsid w:val="0068359A"/>
    <w:rsid w:val="006840C8"/>
    <w:rsid w:val="006845F1"/>
    <w:rsid w:val="006846D7"/>
    <w:rsid w:val="006855CE"/>
    <w:rsid w:val="00685B37"/>
    <w:rsid w:val="00685DC5"/>
    <w:rsid w:val="00686546"/>
    <w:rsid w:val="006870D2"/>
    <w:rsid w:val="00690487"/>
    <w:rsid w:val="00690521"/>
    <w:rsid w:val="006909B3"/>
    <w:rsid w:val="00691AB5"/>
    <w:rsid w:val="00691E2E"/>
    <w:rsid w:val="00692499"/>
    <w:rsid w:val="0069256F"/>
    <w:rsid w:val="0069260A"/>
    <w:rsid w:val="00693746"/>
    <w:rsid w:val="00693E06"/>
    <w:rsid w:val="006940D7"/>
    <w:rsid w:val="0069437F"/>
    <w:rsid w:val="00694C66"/>
    <w:rsid w:val="00694EB7"/>
    <w:rsid w:val="00695B5F"/>
    <w:rsid w:val="0069641C"/>
    <w:rsid w:val="00696555"/>
    <w:rsid w:val="00696A38"/>
    <w:rsid w:val="0069724F"/>
    <w:rsid w:val="00697267"/>
    <w:rsid w:val="00697397"/>
    <w:rsid w:val="006976EB"/>
    <w:rsid w:val="0069781C"/>
    <w:rsid w:val="00697CDB"/>
    <w:rsid w:val="006A033B"/>
    <w:rsid w:val="006A043B"/>
    <w:rsid w:val="006A077E"/>
    <w:rsid w:val="006A07BC"/>
    <w:rsid w:val="006A0B85"/>
    <w:rsid w:val="006A0FE8"/>
    <w:rsid w:val="006A210A"/>
    <w:rsid w:val="006A2FDD"/>
    <w:rsid w:val="006A3180"/>
    <w:rsid w:val="006A4167"/>
    <w:rsid w:val="006A41AB"/>
    <w:rsid w:val="006A5A23"/>
    <w:rsid w:val="006A6583"/>
    <w:rsid w:val="006A6610"/>
    <w:rsid w:val="006A6B0D"/>
    <w:rsid w:val="006A6EF3"/>
    <w:rsid w:val="006A717F"/>
    <w:rsid w:val="006A76E2"/>
    <w:rsid w:val="006A7B34"/>
    <w:rsid w:val="006A7C2C"/>
    <w:rsid w:val="006B040C"/>
    <w:rsid w:val="006B06B4"/>
    <w:rsid w:val="006B06C1"/>
    <w:rsid w:val="006B0786"/>
    <w:rsid w:val="006B0BC1"/>
    <w:rsid w:val="006B1267"/>
    <w:rsid w:val="006B2299"/>
    <w:rsid w:val="006B22CD"/>
    <w:rsid w:val="006B24FB"/>
    <w:rsid w:val="006B27D9"/>
    <w:rsid w:val="006B28D4"/>
    <w:rsid w:val="006B339C"/>
    <w:rsid w:val="006B39CE"/>
    <w:rsid w:val="006B3B62"/>
    <w:rsid w:val="006B3F32"/>
    <w:rsid w:val="006B4264"/>
    <w:rsid w:val="006B4683"/>
    <w:rsid w:val="006B58FC"/>
    <w:rsid w:val="006B5AB5"/>
    <w:rsid w:val="006B5D84"/>
    <w:rsid w:val="006B604F"/>
    <w:rsid w:val="006B69FA"/>
    <w:rsid w:val="006B77EA"/>
    <w:rsid w:val="006B7942"/>
    <w:rsid w:val="006B7F87"/>
    <w:rsid w:val="006C0053"/>
    <w:rsid w:val="006C0067"/>
    <w:rsid w:val="006C0AA7"/>
    <w:rsid w:val="006C144E"/>
    <w:rsid w:val="006C26E4"/>
    <w:rsid w:val="006C2915"/>
    <w:rsid w:val="006C3488"/>
    <w:rsid w:val="006C371E"/>
    <w:rsid w:val="006C3755"/>
    <w:rsid w:val="006C3BF0"/>
    <w:rsid w:val="006C3C06"/>
    <w:rsid w:val="006C4987"/>
    <w:rsid w:val="006C4EE4"/>
    <w:rsid w:val="006C5664"/>
    <w:rsid w:val="006C62CD"/>
    <w:rsid w:val="006C62E9"/>
    <w:rsid w:val="006C6429"/>
    <w:rsid w:val="006C6890"/>
    <w:rsid w:val="006C6D2C"/>
    <w:rsid w:val="006C7369"/>
    <w:rsid w:val="006C7E08"/>
    <w:rsid w:val="006D0870"/>
    <w:rsid w:val="006D0B45"/>
    <w:rsid w:val="006D1920"/>
    <w:rsid w:val="006D33AB"/>
    <w:rsid w:val="006D33FC"/>
    <w:rsid w:val="006D3802"/>
    <w:rsid w:val="006D4AF0"/>
    <w:rsid w:val="006D502F"/>
    <w:rsid w:val="006D5426"/>
    <w:rsid w:val="006D6834"/>
    <w:rsid w:val="006D6BCF"/>
    <w:rsid w:val="006D6E27"/>
    <w:rsid w:val="006D7236"/>
    <w:rsid w:val="006D7746"/>
    <w:rsid w:val="006D7996"/>
    <w:rsid w:val="006E0409"/>
    <w:rsid w:val="006E0875"/>
    <w:rsid w:val="006E0F21"/>
    <w:rsid w:val="006E148D"/>
    <w:rsid w:val="006E212C"/>
    <w:rsid w:val="006E2521"/>
    <w:rsid w:val="006E3303"/>
    <w:rsid w:val="006E443B"/>
    <w:rsid w:val="006E450D"/>
    <w:rsid w:val="006E4671"/>
    <w:rsid w:val="006E4877"/>
    <w:rsid w:val="006E4B06"/>
    <w:rsid w:val="006E4BAC"/>
    <w:rsid w:val="006E4D91"/>
    <w:rsid w:val="006E558A"/>
    <w:rsid w:val="006E571B"/>
    <w:rsid w:val="006E5B6F"/>
    <w:rsid w:val="006E6E9C"/>
    <w:rsid w:val="006E6F5B"/>
    <w:rsid w:val="006E702C"/>
    <w:rsid w:val="006E78E6"/>
    <w:rsid w:val="006F049C"/>
    <w:rsid w:val="006F217B"/>
    <w:rsid w:val="006F2D33"/>
    <w:rsid w:val="006F2DD3"/>
    <w:rsid w:val="006F300B"/>
    <w:rsid w:val="006F40F2"/>
    <w:rsid w:val="006F43FD"/>
    <w:rsid w:val="006F4781"/>
    <w:rsid w:val="006F5AE9"/>
    <w:rsid w:val="006F680D"/>
    <w:rsid w:val="006F6851"/>
    <w:rsid w:val="006F6F40"/>
    <w:rsid w:val="006F7964"/>
    <w:rsid w:val="00700CAB"/>
    <w:rsid w:val="00700D9B"/>
    <w:rsid w:val="00701315"/>
    <w:rsid w:val="007013B5"/>
    <w:rsid w:val="00701A1C"/>
    <w:rsid w:val="0070205F"/>
    <w:rsid w:val="00703140"/>
    <w:rsid w:val="00703A00"/>
    <w:rsid w:val="00703E18"/>
    <w:rsid w:val="007043AB"/>
    <w:rsid w:val="00704418"/>
    <w:rsid w:val="00704CBD"/>
    <w:rsid w:val="007053B2"/>
    <w:rsid w:val="00705BEB"/>
    <w:rsid w:val="00705DAF"/>
    <w:rsid w:val="00705F27"/>
    <w:rsid w:val="00706564"/>
    <w:rsid w:val="0070701C"/>
    <w:rsid w:val="007073FC"/>
    <w:rsid w:val="00710796"/>
    <w:rsid w:val="00710AEA"/>
    <w:rsid w:val="00710AF1"/>
    <w:rsid w:val="00711D01"/>
    <w:rsid w:val="00711DDF"/>
    <w:rsid w:val="00712733"/>
    <w:rsid w:val="00712781"/>
    <w:rsid w:val="007132A9"/>
    <w:rsid w:val="00713DB1"/>
    <w:rsid w:val="00714337"/>
    <w:rsid w:val="0071457E"/>
    <w:rsid w:val="00714BBC"/>
    <w:rsid w:val="00714E48"/>
    <w:rsid w:val="007157B6"/>
    <w:rsid w:val="00716742"/>
    <w:rsid w:val="00717078"/>
    <w:rsid w:val="00717207"/>
    <w:rsid w:val="00717392"/>
    <w:rsid w:val="00720FFC"/>
    <w:rsid w:val="007210FC"/>
    <w:rsid w:val="007211B8"/>
    <w:rsid w:val="00721287"/>
    <w:rsid w:val="00721E21"/>
    <w:rsid w:val="00722B31"/>
    <w:rsid w:val="007237CB"/>
    <w:rsid w:val="00723B31"/>
    <w:rsid w:val="00723EE2"/>
    <w:rsid w:val="00724133"/>
    <w:rsid w:val="007241E8"/>
    <w:rsid w:val="007246EB"/>
    <w:rsid w:val="00724C7F"/>
    <w:rsid w:val="00724FCC"/>
    <w:rsid w:val="00725236"/>
    <w:rsid w:val="00725796"/>
    <w:rsid w:val="00725ACE"/>
    <w:rsid w:val="00725AEE"/>
    <w:rsid w:val="007261E9"/>
    <w:rsid w:val="00727360"/>
    <w:rsid w:val="0073021E"/>
    <w:rsid w:val="0073038E"/>
    <w:rsid w:val="007308BC"/>
    <w:rsid w:val="007316BE"/>
    <w:rsid w:val="007319F0"/>
    <w:rsid w:val="00732EA3"/>
    <w:rsid w:val="00733515"/>
    <w:rsid w:val="0073361F"/>
    <w:rsid w:val="0073400E"/>
    <w:rsid w:val="00734DA1"/>
    <w:rsid w:val="00736556"/>
    <w:rsid w:val="00736E67"/>
    <w:rsid w:val="00736F48"/>
    <w:rsid w:val="00737323"/>
    <w:rsid w:val="00737963"/>
    <w:rsid w:val="00737E00"/>
    <w:rsid w:val="00737FBA"/>
    <w:rsid w:val="007407B4"/>
    <w:rsid w:val="00740DAD"/>
    <w:rsid w:val="00741385"/>
    <w:rsid w:val="00741B7D"/>
    <w:rsid w:val="00741E34"/>
    <w:rsid w:val="007421C9"/>
    <w:rsid w:val="0074239E"/>
    <w:rsid w:val="007425FC"/>
    <w:rsid w:val="00742B25"/>
    <w:rsid w:val="00742F29"/>
    <w:rsid w:val="00743D22"/>
    <w:rsid w:val="007440EC"/>
    <w:rsid w:val="0074479B"/>
    <w:rsid w:val="00744859"/>
    <w:rsid w:val="0074638F"/>
    <w:rsid w:val="007465B3"/>
    <w:rsid w:val="00746992"/>
    <w:rsid w:val="00747427"/>
    <w:rsid w:val="0074770D"/>
    <w:rsid w:val="00747A88"/>
    <w:rsid w:val="00750BFD"/>
    <w:rsid w:val="00751011"/>
    <w:rsid w:val="00751740"/>
    <w:rsid w:val="00751868"/>
    <w:rsid w:val="00751B85"/>
    <w:rsid w:val="0075272A"/>
    <w:rsid w:val="00752847"/>
    <w:rsid w:val="00752A49"/>
    <w:rsid w:val="007532FC"/>
    <w:rsid w:val="007537CA"/>
    <w:rsid w:val="00753B5E"/>
    <w:rsid w:val="00754093"/>
    <w:rsid w:val="00754264"/>
    <w:rsid w:val="007548BC"/>
    <w:rsid w:val="00754A21"/>
    <w:rsid w:val="007553C1"/>
    <w:rsid w:val="00755703"/>
    <w:rsid w:val="007559AE"/>
    <w:rsid w:val="007563F2"/>
    <w:rsid w:val="00757260"/>
    <w:rsid w:val="007576CC"/>
    <w:rsid w:val="0075799E"/>
    <w:rsid w:val="0076049A"/>
    <w:rsid w:val="0076235B"/>
    <w:rsid w:val="0076286B"/>
    <w:rsid w:val="00763210"/>
    <w:rsid w:val="00763233"/>
    <w:rsid w:val="007646BF"/>
    <w:rsid w:val="007649AF"/>
    <w:rsid w:val="00764F69"/>
    <w:rsid w:val="0076541E"/>
    <w:rsid w:val="007654A3"/>
    <w:rsid w:val="0076564F"/>
    <w:rsid w:val="0076619F"/>
    <w:rsid w:val="00770136"/>
    <w:rsid w:val="007711FB"/>
    <w:rsid w:val="00772221"/>
    <w:rsid w:val="00772361"/>
    <w:rsid w:val="00773054"/>
    <w:rsid w:val="007731C2"/>
    <w:rsid w:val="00773BEE"/>
    <w:rsid w:val="00774BE9"/>
    <w:rsid w:val="00774E42"/>
    <w:rsid w:val="007751B4"/>
    <w:rsid w:val="007759B8"/>
    <w:rsid w:val="00775F3C"/>
    <w:rsid w:val="007766FB"/>
    <w:rsid w:val="007767AF"/>
    <w:rsid w:val="00776CAD"/>
    <w:rsid w:val="00776CCB"/>
    <w:rsid w:val="00777416"/>
    <w:rsid w:val="00777C79"/>
    <w:rsid w:val="00780591"/>
    <w:rsid w:val="00780A93"/>
    <w:rsid w:val="00781B9F"/>
    <w:rsid w:val="00781D14"/>
    <w:rsid w:val="007827DE"/>
    <w:rsid w:val="00783074"/>
    <w:rsid w:val="007840F9"/>
    <w:rsid w:val="00784C54"/>
    <w:rsid w:val="00785459"/>
    <w:rsid w:val="00785DB4"/>
    <w:rsid w:val="00786002"/>
    <w:rsid w:val="007871EC"/>
    <w:rsid w:val="0078777A"/>
    <w:rsid w:val="007906F9"/>
    <w:rsid w:val="00790725"/>
    <w:rsid w:val="0079085F"/>
    <w:rsid w:val="00790DC8"/>
    <w:rsid w:val="00790DF1"/>
    <w:rsid w:val="00791259"/>
    <w:rsid w:val="00791FD6"/>
    <w:rsid w:val="00792A06"/>
    <w:rsid w:val="007932BA"/>
    <w:rsid w:val="00793CF1"/>
    <w:rsid w:val="007945AF"/>
    <w:rsid w:val="007948DD"/>
    <w:rsid w:val="00794FA9"/>
    <w:rsid w:val="007954A5"/>
    <w:rsid w:val="00795605"/>
    <w:rsid w:val="0079599F"/>
    <w:rsid w:val="007959C3"/>
    <w:rsid w:val="00795F72"/>
    <w:rsid w:val="00796051"/>
    <w:rsid w:val="00796960"/>
    <w:rsid w:val="0079770E"/>
    <w:rsid w:val="00797B89"/>
    <w:rsid w:val="00797BFA"/>
    <w:rsid w:val="00797F07"/>
    <w:rsid w:val="007A02E5"/>
    <w:rsid w:val="007A05EA"/>
    <w:rsid w:val="007A086A"/>
    <w:rsid w:val="007A0E9A"/>
    <w:rsid w:val="007A1072"/>
    <w:rsid w:val="007A1147"/>
    <w:rsid w:val="007A3B39"/>
    <w:rsid w:val="007A3D38"/>
    <w:rsid w:val="007A4531"/>
    <w:rsid w:val="007A467C"/>
    <w:rsid w:val="007A4B20"/>
    <w:rsid w:val="007A5821"/>
    <w:rsid w:val="007A687B"/>
    <w:rsid w:val="007A72B2"/>
    <w:rsid w:val="007A7EE8"/>
    <w:rsid w:val="007B070E"/>
    <w:rsid w:val="007B0A57"/>
    <w:rsid w:val="007B0AB9"/>
    <w:rsid w:val="007B124E"/>
    <w:rsid w:val="007B12B2"/>
    <w:rsid w:val="007B20CA"/>
    <w:rsid w:val="007B21D2"/>
    <w:rsid w:val="007B237D"/>
    <w:rsid w:val="007B3A71"/>
    <w:rsid w:val="007B3BEB"/>
    <w:rsid w:val="007B3D30"/>
    <w:rsid w:val="007B4567"/>
    <w:rsid w:val="007B4646"/>
    <w:rsid w:val="007B4E70"/>
    <w:rsid w:val="007B5205"/>
    <w:rsid w:val="007B5B8D"/>
    <w:rsid w:val="007B63AA"/>
    <w:rsid w:val="007B7BB9"/>
    <w:rsid w:val="007B7DDC"/>
    <w:rsid w:val="007C0142"/>
    <w:rsid w:val="007C0A94"/>
    <w:rsid w:val="007C0AD9"/>
    <w:rsid w:val="007C1F39"/>
    <w:rsid w:val="007C205E"/>
    <w:rsid w:val="007C2441"/>
    <w:rsid w:val="007C2AA4"/>
    <w:rsid w:val="007C2CB4"/>
    <w:rsid w:val="007C3736"/>
    <w:rsid w:val="007C4F59"/>
    <w:rsid w:val="007C4FA7"/>
    <w:rsid w:val="007C505C"/>
    <w:rsid w:val="007C5AF1"/>
    <w:rsid w:val="007C63EB"/>
    <w:rsid w:val="007C6E70"/>
    <w:rsid w:val="007C7BCB"/>
    <w:rsid w:val="007D04D5"/>
    <w:rsid w:val="007D14CA"/>
    <w:rsid w:val="007D150C"/>
    <w:rsid w:val="007D1546"/>
    <w:rsid w:val="007D1C1E"/>
    <w:rsid w:val="007D238F"/>
    <w:rsid w:val="007D3041"/>
    <w:rsid w:val="007D31EB"/>
    <w:rsid w:val="007D3266"/>
    <w:rsid w:val="007D3FB3"/>
    <w:rsid w:val="007D6000"/>
    <w:rsid w:val="007D68BC"/>
    <w:rsid w:val="007D7CDB"/>
    <w:rsid w:val="007D7D3F"/>
    <w:rsid w:val="007E04F2"/>
    <w:rsid w:val="007E0736"/>
    <w:rsid w:val="007E0CE5"/>
    <w:rsid w:val="007E0CFD"/>
    <w:rsid w:val="007E1426"/>
    <w:rsid w:val="007E15F6"/>
    <w:rsid w:val="007E1790"/>
    <w:rsid w:val="007E1DCE"/>
    <w:rsid w:val="007E25B3"/>
    <w:rsid w:val="007E2D47"/>
    <w:rsid w:val="007E323F"/>
    <w:rsid w:val="007E3EA9"/>
    <w:rsid w:val="007E3F75"/>
    <w:rsid w:val="007E40DF"/>
    <w:rsid w:val="007E44E2"/>
    <w:rsid w:val="007E49A1"/>
    <w:rsid w:val="007E4F32"/>
    <w:rsid w:val="007E52B6"/>
    <w:rsid w:val="007E5B27"/>
    <w:rsid w:val="007E5B2D"/>
    <w:rsid w:val="007E5F1B"/>
    <w:rsid w:val="007E63C0"/>
    <w:rsid w:val="007E7717"/>
    <w:rsid w:val="007E7C81"/>
    <w:rsid w:val="007E7DF2"/>
    <w:rsid w:val="007E7E46"/>
    <w:rsid w:val="007F0154"/>
    <w:rsid w:val="007F0DD3"/>
    <w:rsid w:val="007F1CF3"/>
    <w:rsid w:val="007F24C1"/>
    <w:rsid w:val="007F256E"/>
    <w:rsid w:val="007F2DE0"/>
    <w:rsid w:val="007F31F8"/>
    <w:rsid w:val="007F3586"/>
    <w:rsid w:val="007F3A64"/>
    <w:rsid w:val="007F53F2"/>
    <w:rsid w:val="007F55A5"/>
    <w:rsid w:val="007F7806"/>
    <w:rsid w:val="008016D2"/>
    <w:rsid w:val="00801BD8"/>
    <w:rsid w:val="00802126"/>
    <w:rsid w:val="008022C7"/>
    <w:rsid w:val="00802688"/>
    <w:rsid w:val="008028FB"/>
    <w:rsid w:val="00802BCC"/>
    <w:rsid w:val="00802E52"/>
    <w:rsid w:val="00803E44"/>
    <w:rsid w:val="008042E0"/>
    <w:rsid w:val="00804EE3"/>
    <w:rsid w:val="008052EA"/>
    <w:rsid w:val="0080532D"/>
    <w:rsid w:val="00805E56"/>
    <w:rsid w:val="008062E0"/>
    <w:rsid w:val="008072AF"/>
    <w:rsid w:val="008074ED"/>
    <w:rsid w:val="00807BB4"/>
    <w:rsid w:val="00810029"/>
    <w:rsid w:val="0081006F"/>
    <w:rsid w:val="00811454"/>
    <w:rsid w:val="008114AD"/>
    <w:rsid w:val="00811602"/>
    <w:rsid w:val="0081199F"/>
    <w:rsid w:val="00812439"/>
    <w:rsid w:val="00812CAA"/>
    <w:rsid w:val="00814C44"/>
    <w:rsid w:val="008157F9"/>
    <w:rsid w:val="008158E5"/>
    <w:rsid w:val="008168D9"/>
    <w:rsid w:val="00816DAD"/>
    <w:rsid w:val="008174A7"/>
    <w:rsid w:val="00817FA1"/>
    <w:rsid w:val="0082163E"/>
    <w:rsid w:val="00821F76"/>
    <w:rsid w:val="00821F82"/>
    <w:rsid w:val="00822636"/>
    <w:rsid w:val="00823EF1"/>
    <w:rsid w:val="0082405B"/>
    <w:rsid w:val="00824ABD"/>
    <w:rsid w:val="008256C6"/>
    <w:rsid w:val="0082576E"/>
    <w:rsid w:val="008259A0"/>
    <w:rsid w:val="0082626D"/>
    <w:rsid w:val="008267CA"/>
    <w:rsid w:val="00826B4E"/>
    <w:rsid w:val="0082764C"/>
    <w:rsid w:val="0083031D"/>
    <w:rsid w:val="00830F33"/>
    <w:rsid w:val="00831688"/>
    <w:rsid w:val="008322F7"/>
    <w:rsid w:val="00832341"/>
    <w:rsid w:val="00833BE8"/>
    <w:rsid w:val="00834387"/>
    <w:rsid w:val="0083456F"/>
    <w:rsid w:val="008346F7"/>
    <w:rsid w:val="00834E9F"/>
    <w:rsid w:val="00836A95"/>
    <w:rsid w:val="00837243"/>
    <w:rsid w:val="00837676"/>
    <w:rsid w:val="00837C2B"/>
    <w:rsid w:val="00840AC6"/>
    <w:rsid w:val="00841791"/>
    <w:rsid w:val="0084268C"/>
    <w:rsid w:val="00842B18"/>
    <w:rsid w:val="00842ED8"/>
    <w:rsid w:val="00842FAC"/>
    <w:rsid w:val="008443F7"/>
    <w:rsid w:val="0084477D"/>
    <w:rsid w:val="008449FD"/>
    <w:rsid w:val="00844A24"/>
    <w:rsid w:val="00844A9A"/>
    <w:rsid w:val="00844B9C"/>
    <w:rsid w:val="008457A8"/>
    <w:rsid w:val="008457FD"/>
    <w:rsid w:val="008458E2"/>
    <w:rsid w:val="00846AD7"/>
    <w:rsid w:val="00847297"/>
    <w:rsid w:val="008472D5"/>
    <w:rsid w:val="00847503"/>
    <w:rsid w:val="008479D1"/>
    <w:rsid w:val="008479DA"/>
    <w:rsid w:val="00847C60"/>
    <w:rsid w:val="00847E98"/>
    <w:rsid w:val="00847FE6"/>
    <w:rsid w:val="0085060A"/>
    <w:rsid w:val="00850C06"/>
    <w:rsid w:val="00850C26"/>
    <w:rsid w:val="00850CDA"/>
    <w:rsid w:val="008512F7"/>
    <w:rsid w:val="00851601"/>
    <w:rsid w:val="00852522"/>
    <w:rsid w:val="008528AD"/>
    <w:rsid w:val="00852BA0"/>
    <w:rsid w:val="00852E50"/>
    <w:rsid w:val="008537CF"/>
    <w:rsid w:val="00853A18"/>
    <w:rsid w:val="00854B7F"/>
    <w:rsid w:val="00855141"/>
    <w:rsid w:val="00855876"/>
    <w:rsid w:val="00855BE4"/>
    <w:rsid w:val="00856563"/>
    <w:rsid w:val="008565A3"/>
    <w:rsid w:val="00856AE2"/>
    <w:rsid w:val="00860882"/>
    <w:rsid w:val="00860A38"/>
    <w:rsid w:val="00860AFC"/>
    <w:rsid w:val="00861473"/>
    <w:rsid w:val="008615A0"/>
    <w:rsid w:val="008615A9"/>
    <w:rsid w:val="00861BA5"/>
    <w:rsid w:val="00861E33"/>
    <w:rsid w:val="0086272F"/>
    <w:rsid w:val="00862EC4"/>
    <w:rsid w:val="00862ED3"/>
    <w:rsid w:val="00862F07"/>
    <w:rsid w:val="0086499E"/>
    <w:rsid w:val="008650BB"/>
    <w:rsid w:val="00865ED6"/>
    <w:rsid w:val="0086608B"/>
    <w:rsid w:val="00866A71"/>
    <w:rsid w:val="00867213"/>
    <w:rsid w:val="00867D1A"/>
    <w:rsid w:val="008707D6"/>
    <w:rsid w:val="00872582"/>
    <w:rsid w:val="00872D9D"/>
    <w:rsid w:val="008734CA"/>
    <w:rsid w:val="00873FE9"/>
    <w:rsid w:val="00875313"/>
    <w:rsid w:val="0087695D"/>
    <w:rsid w:val="00876EDC"/>
    <w:rsid w:val="00877064"/>
    <w:rsid w:val="00880D68"/>
    <w:rsid w:val="00881003"/>
    <w:rsid w:val="00881198"/>
    <w:rsid w:val="00881777"/>
    <w:rsid w:val="008820FC"/>
    <w:rsid w:val="00883640"/>
    <w:rsid w:val="00883D50"/>
    <w:rsid w:val="008844D5"/>
    <w:rsid w:val="0088477E"/>
    <w:rsid w:val="008848FB"/>
    <w:rsid w:val="00884BBD"/>
    <w:rsid w:val="00884EBC"/>
    <w:rsid w:val="0088528F"/>
    <w:rsid w:val="008855A8"/>
    <w:rsid w:val="0088563E"/>
    <w:rsid w:val="00885A49"/>
    <w:rsid w:val="00886030"/>
    <w:rsid w:val="00886635"/>
    <w:rsid w:val="00886745"/>
    <w:rsid w:val="008874BF"/>
    <w:rsid w:val="00887622"/>
    <w:rsid w:val="00887C24"/>
    <w:rsid w:val="00887D98"/>
    <w:rsid w:val="00890501"/>
    <w:rsid w:val="0089149D"/>
    <w:rsid w:val="00891767"/>
    <w:rsid w:val="00892E1D"/>
    <w:rsid w:val="0089348E"/>
    <w:rsid w:val="0089356A"/>
    <w:rsid w:val="008939DD"/>
    <w:rsid w:val="00893B5D"/>
    <w:rsid w:val="00894D5E"/>
    <w:rsid w:val="00895190"/>
    <w:rsid w:val="0089573E"/>
    <w:rsid w:val="008969B4"/>
    <w:rsid w:val="0089743C"/>
    <w:rsid w:val="00897A2E"/>
    <w:rsid w:val="00897CA9"/>
    <w:rsid w:val="008A0003"/>
    <w:rsid w:val="008A04C9"/>
    <w:rsid w:val="008A1154"/>
    <w:rsid w:val="008A238C"/>
    <w:rsid w:val="008A2798"/>
    <w:rsid w:val="008A2CFE"/>
    <w:rsid w:val="008A2E3C"/>
    <w:rsid w:val="008A447E"/>
    <w:rsid w:val="008A493F"/>
    <w:rsid w:val="008A5D1D"/>
    <w:rsid w:val="008A6068"/>
    <w:rsid w:val="008A625C"/>
    <w:rsid w:val="008A68A8"/>
    <w:rsid w:val="008A7E29"/>
    <w:rsid w:val="008B00E2"/>
    <w:rsid w:val="008B0267"/>
    <w:rsid w:val="008B032F"/>
    <w:rsid w:val="008B09E5"/>
    <w:rsid w:val="008B0CD4"/>
    <w:rsid w:val="008B0E9C"/>
    <w:rsid w:val="008B1681"/>
    <w:rsid w:val="008B2F94"/>
    <w:rsid w:val="008B3065"/>
    <w:rsid w:val="008B47B7"/>
    <w:rsid w:val="008B4C13"/>
    <w:rsid w:val="008B6155"/>
    <w:rsid w:val="008B63DA"/>
    <w:rsid w:val="008B6E95"/>
    <w:rsid w:val="008B6F76"/>
    <w:rsid w:val="008B763D"/>
    <w:rsid w:val="008B7C4C"/>
    <w:rsid w:val="008B7F1D"/>
    <w:rsid w:val="008C05A5"/>
    <w:rsid w:val="008C06CF"/>
    <w:rsid w:val="008C1824"/>
    <w:rsid w:val="008C1989"/>
    <w:rsid w:val="008C20E5"/>
    <w:rsid w:val="008C2FD9"/>
    <w:rsid w:val="008C312A"/>
    <w:rsid w:val="008C348A"/>
    <w:rsid w:val="008C3B3A"/>
    <w:rsid w:val="008C3E69"/>
    <w:rsid w:val="008C43CA"/>
    <w:rsid w:val="008C4E6F"/>
    <w:rsid w:val="008C5958"/>
    <w:rsid w:val="008C77FC"/>
    <w:rsid w:val="008C797B"/>
    <w:rsid w:val="008D0624"/>
    <w:rsid w:val="008D1870"/>
    <w:rsid w:val="008D2188"/>
    <w:rsid w:val="008D2612"/>
    <w:rsid w:val="008D2808"/>
    <w:rsid w:val="008D2D6D"/>
    <w:rsid w:val="008D3248"/>
    <w:rsid w:val="008D35B7"/>
    <w:rsid w:val="008D4AF3"/>
    <w:rsid w:val="008D4B55"/>
    <w:rsid w:val="008D549D"/>
    <w:rsid w:val="008D628C"/>
    <w:rsid w:val="008D70F0"/>
    <w:rsid w:val="008D75D8"/>
    <w:rsid w:val="008D768F"/>
    <w:rsid w:val="008E0BE4"/>
    <w:rsid w:val="008E1251"/>
    <w:rsid w:val="008E1427"/>
    <w:rsid w:val="008E1C42"/>
    <w:rsid w:val="008E1CE4"/>
    <w:rsid w:val="008E2173"/>
    <w:rsid w:val="008E2875"/>
    <w:rsid w:val="008E2C74"/>
    <w:rsid w:val="008E3CDF"/>
    <w:rsid w:val="008E3DC0"/>
    <w:rsid w:val="008E44CD"/>
    <w:rsid w:val="008E4C52"/>
    <w:rsid w:val="008E5466"/>
    <w:rsid w:val="008E55B2"/>
    <w:rsid w:val="008E5601"/>
    <w:rsid w:val="008E56A5"/>
    <w:rsid w:val="008E5734"/>
    <w:rsid w:val="008E57B3"/>
    <w:rsid w:val="008E5B4A"/>
    <w:rsid w:val="008E5DC5"/>
    <w:rsid w:val="008E73B9"/>
    <w:rsid w:val="008F06F4"/>
    <w:rsid w:val="008F0D91"/>
    <w:rsid w:val="008F1D52"/>
    <w:rsid w:val="008F205A"/>
    <w:rsid w:val="008F22DA"/>
    <w:rsid w:val="008F2C4D"/>
    <w:rsid w:val="008F35F0"/>
    <w:rsid w:val="008F36C0"/>
    <w:rsid w:val="008F42C9"/>
    <w:rsid w:val="008F4491"/>
    <w:rsid w:val="008F5051"/>
    <w:rsid w:val="008F5A87"/>
    <w:rsid w:val="008F5D62"/>
    <w:rsid w:val="008F7CA6"/>
    <w:rsid w:val="008F7D6D"/>
    <w:rsid w:val="00900542"/>
    <w:rsid w:val="00900774"/>
    <w:rsid w:val="009008FB"/>
    <w:rsid w:val="00900A66"/>
    <w:rsid w:val="00901122"/>
    <w:rsid w:val="00901247"/>
    <w:rsid w:val="00901BDA"/>
    <w:rsid w:val="00901DB9"/>
    <w:rsid w:val="0090352F"/>
    <w:rsid w:val="009043A1"/>
    <w:rsid w:val="009047FF"/>
    <w:rsid w:val="0090528D"/>
    <w:rsid w:val="00905F7D"/>
    <w:rsid w:val="00906058"/>
    <w:rsid w:val="00906F92"/>
    <w:rsid w:val="009071A2"/>
    <w:rsid w:val="0090726F"/>
    <w:rsid w:val="00907891"/>
    <w:rsid w:val="009104C8"/>
    <w:rsid w:val="00910D90"/>
    <w:rsid w:val="00911691"/>
    <w:rsid w:val="009116E1"/>
    <w:rsid w:val="00911C9A"/>
    <w:rsid w:val="00912403"/>
    <w:rsid w:val="0091246F"/>
    <w:rsid w:val="00913184"/>
    <w:rsid w:val="0091362A"/>
    <w:rsid w:val="00913794"/>
    <w:rsid w:val="00914DD7"/>
    <w:rsid w:val="0091536A"/>
    <w:rsid w:val="009153D7"/>
    <w:rsid w:val="00915E36"/>
    <w:rsid w:val="0091617A"/>
    <w:rsid w:val="00917263"/>
    <w:rsid w:val="00917A92"/>
    <w:rsid w:val="00920AA2"/>
    <w:rsid w:val="009211C5"/>
    <w:rsid w:val="00921C6F"/>
    <w:rsid w:val="009224D4"/>
    <w:rsid w:val="00922A8E"/>
    <w:rsid w:val="00922E62"/>
    <w:rsid w:val="0092322D"/>
    <w:rsid w:val="009232A1"/>
    <w:rsid w:val="0092333E"/>
    <w:rsid w:val="00923884"/>
    <w:rsid w:val="00923B42"/>
    <w:rsid w:val="009245C6"/>
    <w:rsid w:val="00924C95"/>
    <w:rsid w:val="00924CD0"/>
    <w:rsid w:val="0092519C"/>
    <w:rsid w:val="00925468"/>
    <w:rsid w:val="00926437"/>
    <w:rsid w:val="00926B71"/>
    <w:rsid w:val="00926E69"/>
    <w:rsid w:val="00927C62"/>
    <w:rsid w:val="00927DEE"/>
    <w:rsid w:val="00930555"/>
    <w:rsid w:val="00930744"/>
    <w:rsid w:val="00930924"/>
    <w:rsid w:val="00931A6F"/>
    <w:rsid w:val="00931AFE"/>
    <w:rsid w:val="00931BE0"/>
    <w:rsid w:val="00933A32"/>
    <w:rsid w:val="00933B7C"/>
    <w:rsid w:val="00933BC7"/>
    <w:rsid w:val="00934903"/>
    <w:rsid w:val="009350EF"/>
    <w:rsid w:val="009357FC"/>
    <w:rsid w:val="009358E4"/>
    <w:rsid w:val="00936070"/>
    <w:rsid w:val="00936609"/>
    <w:rsid w:val="00937273"/>
    <w:rsid w:val="00937496"/>
    <w:rsid w:val="009378D1"/>
    <w:rsid w:val="00937F66"/>
    <w:rsid w:val="0094028D"/>
    <w:rsid w:val="0094118A"/>
    <w:rsid w:val="00941380"/>
    <w:rsid w:val="00941D48"/>
    <w:rsid w:val="0094207D"/>
    <w:rsid w:val="009420A3"/>
    <w:rsid w:val="009420AF"/>
    <w:rsid w:val="00942462"/>
    <w:rsid w:val="00942D3E"/>
    <w:rsid w:val="00942DB4"/>
    <w:rsid w:val="00943062"/>
    <w:rsid w:val="009434AF"/>
    <w:rsid w:val="009435F3"/>
    <w:rsid w:val="009436D3"/>
    <w:rsid w:val="00944415"/>
    <w:rsid w:val="00944BBA"/>
    <w:rsid w:val="009459C0"/>
    <w:rsid w:val="00945C90"/>
    <w:rsid w:val="00945D31"/>
    <w:rsid w:val="0094600B"/>
    <w:rsid w:val="00946CB9"/>
    <w:rsid w:val="00946CBE"/>
    <w:rsid w:val="00947525"/>
    <w:rsid w:val="0094791D"/>
    <w:rsid w:val="00950A38"/>
    <w:rsid w:val="0095359E"/>
    <w:rsid w:val="009536AF"/>
    <w:rsid w:val="0095373A"/>
    <w:rsid w:val="00953997"/>
    <w:rsid w:val="00953EC1"/>
    <w:rsid w:val="0095466E"/>
    <w:rsid w:val="00954DC4"/>
    <w:rsid w:val="009552C3"/>
    <w:rsid w:val="00955CB9"/>
    <w:rsid w:val="00955E6D"/>
    <w:rsid w:val="00960C7F"/>
    <w:rsid w:val="00960D87"/>
    <w:rsid w:val="00960FBD"/>
    <w:rsid w:val="00961052"/>
    <w:rsid w:val="00961181"/>
    <w:rsid w:val="0096164D"/>
    <w:rsid w:val="009617D2"/>
    <w:rsid w:val="00962718"/>
    <w:rsid w:val="0096318D"/>
    <w:rsid w:val="00963335"/>
    <w:rsid w:val="009633BA"/>
    <w:rsid w:val="0096340E"/>
    <w:rsid w:val="009637E1"/>
    <w:rsid w:val="00963B9C"/>
    <w:rsid w:val="00963ED0"/>
    <w:rsid w:val="009656BF"/>
    <w:rsid w:val="009656FE"/>
    <w:rsid w:val="00966BC9"/>
    <w:rsid w:val="00966E91"/>
    <w:rsid w:val="00967622"/>
    <w:rsid w:val="00967D57"/>
    <w:rsid w:val="00970724"/>
    <w:rsid w:val="00970C24"/>
    <w:rsid w:val="009714ED"/>
    <w:rsid w:val="00971CBB"/>
    <w:rsid w:val="00971D0A"/>
    <w:rsid w:val="00971D24"/>
    <w:rsid w:val="00971DDA"/>
    <w:rsid w:val="00972A36"/>
    <w:rsid w:val="00973149"/>
    <w:rsid w:val="009736C2"/>
    <w:rsid w:val="00974F8D"/>
    <w:rsid w:val="009750D3"/>
    <w:rsid w:val="00975131"/>
    <w:rsid w:val="00976C10"/>
    <w:rsid w:val="00977020"/>
    <w:rsid w:val="0097740A"/>
    <w:rsid w:val="0097748A"/>
    <w:rsid w:val="00977BC5"/>
    <w:rsid w:val="00977EF3"/>
    <w:rsid w:val="009807D9"/>
    <w:rsid w:val="00980FFA"/>
    <w:rsid w:val="009816F7"/>
    <w:rsid w:val="00981992"/>
    <w:rsid w:val="00981AEE"/>
    <w:rsid w:val="00981D77"/>
    <w:rsid w:val="00982E10"/>
    <w:rsid w:val="00982F52"/>
    <w:rsid w:val="009834DC"/>
    <w:rsid w:val="00983D2F"/>
    <w:rsid w:val="00984896"/>
    <w:rsid w:val="00984A9E"/>
    <w:rsid w:val="00984C10"/>
    <w:rsid w:val="009853B0"/>
    <w:rsid w:val="0098546A"/>
    <w:rsid w:val="00985CE1"/>
    <w:rsid w:val="00986839"/>
    <w:rsid w:val="00986A14"/>
    <w:rsid w:val="00987082"/>
    <w:rsid w:val="00987BD5"/>
    <w:rsid w:val="00987F25"/>
    <w:rsid w:val="00990585"/>
    <w:rsid w:val="00990903"/>
    <w:rsid w:val="00992558"/>
    <w:rsid w:val="00992B85"/>
    <w:rsid w:val="00992D64"/>
    <w:rsid w:val="00993709"/>
    <w:rsid w:val="00993B87"/>
    <w:rsid w:val="009944F8"/>
    <w:rsid w:val="00994568"/>
    <w:rsid w:val="0099481E"/>
    <w:rsid w:val="00994887"/>
    <w:rsid w:val="009957A0"/>
    <w:rsid w:val="0099618A"/>
    <w:rsid w:val="00996F74"/>
    <w:rsid w:val="00997666"/>
    <w:rsid w:val="009A00B5"/>
    <w:rsid w:val="009A14CA"/>
    <w:rsid w:val="009A1F30"/>
    <w:rsid w:val="009A22F3"/>
    <w:rsid w:val="009A2834"/>
    <w:rsid w:val="009A2D46"/>
    <w:rsid w:val="009A38B8"/>
    <w:rsid w:val="009A61C3"/>
    <w:rsid w:val="009A6F69"/>
    <w:rsid w:val="009A6F75"/>
    <w:rsid w:val="009A71AB"/>
    <w:rsid w:val="009A7546"/>
    <w:rsid w:val="009A7DF7"/>
    <w:rsid w:val="009B0341"/>
    <w:rsid w:val="009B13CC"/>
    <w:rsid w:val="009B2300"/>
    <w:rsid w:val="009B278C"/>
    <w:rsid w:val="009B2E4D"/>
    <w:rsid w:val="009B3565"/>
    <w:rsid w:val="009B4EA9"/>
    <w:rsid w:val="009B4EAE"/>
    <w:rsid w:val="009B5C06"/>
    <w:rsid w:val="009B5C76"/>
    <w:rsid w:val="009B5FAF"/>
    <w:rsid w:val="009B60B8"/>
    <w:rsid w:val="009B6431"/>
    <w:rsid w:val="009B71BD"/>
    <w:rsid w:val="009B779D"/>
    <w:rsid w:val="009C02A4"/>
    <w:rsid w:val="009C0344"/>
    <w:rsid w:val="009C178A"/>
    <w:rsid w:val="009C30BF"/>
    <w:rsid w:val="009C3E54"/>
    <w:rsid w:val="009C4422"/>
    <w:rsid w:val="009C47C2"/>
    <w:rsid w:val="009C49DE"/>
    <w:rsid w:val="009C4D40"/>
    <w:rsid w:val="009C5BC3"/>
    <w:rsid w:val="009C78A9"/>
    <w:rsid w:val="009C7ADD"/>
    <w:rsid w:val="009C7C91"/>
    <w:rsid w:val="009D057A"/>
    <w:rsid w:val="009D06E8"/>
    <w:rsid w:val="009D0E4A"/>
    <w:rsid w:val="009D1814"/>
    <w:rsid w:val="009D22DF"/>
    <w:rsid w:val="009D24DA"/>
    <w:rsid w:val="009D353F"/>
    <w:rsid w:val="009D37E4"/>
    <w:rsid w:val="009D3A3F"/>
    <w:rsid w:val="009D3A75"/>
    <w:rsid w:val="009D3C45"/>
    <w:rsid w:val="009D3D2B"/>
    <w:rsid w:val="009D4392"/>
    <w:rsid w:val="009D46D0"/>
    <w:rsid w:val="009D4D5C"/>
    <w:rsid w:val="009D52CE"/>
    <w:rsid w:val="009D6605"/>
    <w:rsid w:val="009D6AB4"/>
    <w:rsid w:val="009D70A7"/>
    <w:rsid w:val="009E07FF"/>
    <w:rsid w:val="009E0B50"/>
    <w:rsid w:val="009E1749"/>
    <w:rsid w:val="009E2827"/>
    <w:rsid w:val="009E33E6"/>
    <w:rsid w:val="009E36D0"/>
    <w:rsid w:val="009E3C63"/>
    <w:rsid w:val="009E3E1D"/>
    <w:rsid w:val="009E3E25"/>
    <w:rsid w:val="009E455A"/>
    <w:rsid w:val="009E4595"/>
    <w:rsid w:val="009E4671"/>
    <w:rsid w:val="009E46B6"/>
    <w:rsid w:val="009E4BD0"/>
    <w:rsid w:val="009E57E5"/>
    <w:rsid w:val="009E735D"/>
    <w:rsid w:val="009E74CF"/>
    <w:rsid w:val="009E7522"/>
    <w:rsid w:val="009F0014"/>
    <w:rsid w:val="009F0430"/>
    <w:rsid w:val="009F078D"/>
    <w:rsid w:val="009F0DA3"/>
    <w:rsid w:val="009F153B"/>
    <w:rsid w:val="009F2702"/>
    <w:rsid w:val="009F2953"/>
    <w:rsid w:val="009F29EF"/>
    <w:rsid w:val="009F35AE"/>
    <w:rsid w:val="009F3F03"/>
    <w:rsid w:val="009F42FC"/>
    <w:rsid w:val="009F460B"/>
    <w:rsid w:val="009F4DC2"/>
    <w:rsid w:val="009F53D0"/>
    <w:rsid w:val="009F693B"/>
    <w:rsid w:val="009F73A4"/>
    <w:rsid w:val="009F7B89"/>
    <w:rsid w:val="00A00A02"/>
    <w:rsid w:val="00A012FA"/>
    <w:rsid w:val="00A018B6"/>
    <w:rsid w:val="00A01ECE"/>
    <w:rsid w:val="00A02172"/>
    <w:rsid w:val="00A038FF"/>
    <w:rsid w:val="00A03DA7"/>
    <w:rsid w:val="00A045A2"/>
    <w:rsid w:val="00A048A4"/>
    <w:rsid w:val="00A052CF"/>
    <w:rsid w:val="00A055C0"/>
    <w:rsid w:val="00A066E0"/>
    <w:rsid w:val="00A06DD0"/>
    <w:rsid w:val="00A07932"/>
    <w:rsid w:val="00A07B74"/>
    <w:rsid w:val="00A1002D"/>
    <w:rsid w:val="00A10033"/>
    <w:rsid w:val="00A1003A"/>
    <w:rsid w:val="00A1053F"/>
    <w:rsid w:val="00A11676"/>
    <w:rsid w:val="00A11793"/>
    <w:rsid w:val="00A119DB"/>
    <w:rsid w:val="00A124FF"/>
    <w:rsid w:val="00A12561"/>
    <w:rsid w:val="00A13062"/>
    <w:rsid w:val="00A142A8"/>
    <w:rsid w:val="00A14390"/>
    <w:rsid w:val="00A14402"/>
    <w:rsid w:val="00A14DCE"/>
    <w:rsid w:val="00A150E8"/>
    <w:rsid w:val="00A16338"/>
    <w:rsid w:val="00A168BC"/>
    <w:rsid w:val="00A16F94"/>
    <w:rsid w:val="00A17483"/>
    <w:rsid w:val="00A178BC"/>
    <w:rsid w:val="00A17D6C"/>
    <w:rsid w:val="00A17F2A"/>
    <w:rsid w:val="00A200C4"/>
    <w:rsid w:val="00A20A35"/>
    <w:rsid w:val="00A214D7"/>
    <w:rsid w:val="00A220DE"/>
    <w:rsid w:val="00A22333"/>
    <w:rsid w:val="00A2255A"/>
    <w:rsid w:val="00A225BE"/>
    <w:rsid w:val="00A22961"/>
    <w:rsid w:val="00A23104"/>
    <w:rsid w:val="00A234E7"/>
    <w:rsid w:val="00A237E8"/>
    <w:rsid w:val="00A23C4E"/>
    <w:rsid w:val="00A24376"/>
    <w:rsid w:val="00A248F5"/>
    <w:rsid w:val="00A24E82"/>
    <w:rsid w:val="00A2577F"/>
    <w:rsid w:val="00A25C32"/>
    <w:rsid w:val="00A26267"/>
    <w:rsid w:val="00A26477"/>
    <w:rsid w:val="00A27540"/>
    <w:rsid w:val="00A2779E"/>
    <w:rsid w:val="00A30531"/>
    <w:rsid w:val="00A30AEB"/>
    <w:rsid w:val="00A31CB9"/>
    <w:rsid w:val="00A31F9E"/>
    <w:rsid w:val="00A3209B"/>
    <w:rsid w:val="00A3210A"/>
    <w:rsid w:val="00A32691"/>
    <w:rsid w:val="00A366C9"/>
    <w:rsid w:val="00A371B4"/>
    <w:rsid w:val="00A37AC2"/>
    <w:rsid w:val="00A400B4"/>
    <w:rsid w:val="00A424EF"/>
    <w:rsid w:val="00A42946"/>
    <w:rsid w:val="00A42AA9"/>
    <w:rsid w:val="00A42D7F"/>
    <w:rsid w:val="00A44438"/>
    <w:rsid w:val="00A44440"/>
    <w:rsid w:val="00A446D4"/>
    <w:rsid w:val="00A448F7"/>
    <w:rsid w:val="00A44F74"/>
    <w:rsid w:val="00A4517C"/>
    <w:rsid w:val="00A45252"/>
    <w:rsid w:val="00A45C76"/>
    <w:rsid w:val="00A460CF"/>
    <w:rsid w:val="00A46813"/>
    <w:rsid w:val="00A46C01"/>
    <w:rsid w:val="00A46C8B"/>
    <w:rsid w:val="00A46F4A"/>
    <w:rsid w:val="00A504ED"/>
    <w:rsid w:val="00A5095E"/>
    <w:rsid w:val="00A50B65"/>
    <w:rsid w:val="00A510A0"/>
    <w:rsid w:val="00A5122E"/>
    <w:rsid w:val="00A515EC"/>
    <w:rsid w:val="00A52268"/>
    <w:rsid w:val="00A52EBD"/>
    <w:rsid w:val="00A55035"/>
    <w:rsid w:val="00A55585"/>
    <w:rsid w:val="00A556FF"/>
    <w:rsid w:val="00A55A26"/>
    <w:rsid w:val="00A55ADA"/>
    <w:rsid w:val="00A55AE0"/>
    <w:rsid w:val="00A55C86"/>
    <w:rsid w:val="00A56411"/>
    <w:rsid w:val="00A567A1"/>
    <w:rsid w:val="00A569D0"/>
    <w:rsid w:val="00A56A35"/>
    <w:rsid w:val="00A57252"/>
    <w:rsid w:val="00A57B84"/>
    <w:rsid w:val="00A57DCF"/>
    <w:rsid w:val="00A60D3A"/>
    <w:rsid w:val="00A60E9C"/>
    <w:rsid w:val="00A617AD"/>
    <w:rsid w:val="00A61B40"/>
    <w:rsid w:val="00A63CAF"/>
    <w:rsid w:val="00A63CDE"/>
    <w:rsid w:val="00A63DE7"/>
    <w:rsid w:val="00A640D4"/>
    <w:rsid w:val="00A64998"/>
    <w:rsid w:val="00A64E26"/>
    <w:rsid w:val="00A65A33"/>
    <w:rsid w:val="00A65D62"/>
    <w:rsid w:val="00A66139"/>
    <w:rsid w:val="00A66793"/>
    <w:rsid w:val="00A66C16"/>
    <w:rsid w:val="00A67564"/>
    <w:rsid w:val="00A675E9"/>
    <w:rsid w:val="00A67841"/>
    <w:rsid w:val="00A67CA6"/>
    <w:rsid w:val="00A67ED7"/>
    <w:rsid w:val="00A70466"/>
    <w:rsid w:val="00A70961"/>
    <w:rsid w:val="00A70A98"/>
    <w:rsid w:val="00A70AAA"/>
    <w:rsid w:val="00A70FDA"/>
    <w:rsid w:val="00A71D4F"/>
    <w:rsid w:val="00A72E1D"/>
    <w:rsid w:val="00A7361D"/>
    <w:rsid w:val="00A74333"/>
    <w:rsid w:val="00A74B17"/>
    <w:rsid w:val="00A74BFA"/>
    <w:rsid w:val="00A74E22"/>
    <w:rsid w:val="00A757AE"/>
    <w:rsid w:val="00A75845"/>
    <w:rsid w:val="00A768A6"/>
    <w:rsid w:val="00A768E0"/>
    <w:rsid w:val="00A77852"/>
    <w:rsid w:val="00A778E5"/>
    <w:rsid w:val="00A8066B"/>
    <w:rsid w:val="00A812B4"/>
    <w:rsid w:val="00A821A9"/>
    <w:rsid w:val="00A82ABF"/>
    <w:rsid w:val="00A849A5"/>
    <w:rsid w:val="00A84DC1"/>
    <w:rsid w:val="00A859BF"/>
    <w:rsid w:val="00A86855"/>
    <w:rsid w:val="00A86A43"/>
    <w:rsid w:val="00A86F56"/>
    <w:rsid w:val="00A87334"/>
    <w:rsid w:val="00A87A9C"/>
    <w:rsid w:val="00A9127F"/>
    <w:rsid w:val="00A914EF"/>
    <w:rsid w:val="00A914FE"/>
    <w:rsid w:val="00A91505"/>
    <w:rsid w:val="00A925CF"/>
    <w:rsid w:val="00A92732"/>
    <w:rsid w:val="00A92A5A"/>
    <w:rsid w:val="00A92D33"/>
    <w:rsid w:val="00A9350A"/>
    <w:rsid w:val="00A94715"/>
    <w:rsid w:val="00A953C9"/>
    <w:rsid w:val="00A95890"/>
    <w:rsid w:val="00A971A9"/>
    <w:rsid w:val="00A9723D"/>
    <w:rsid w:val="00A97858"/>
    <w:rsid w:val="00AA0ABF"/>
    <w:rsid w:val="00AA1498"/>
    <w:rsid w:val="00AA1632"/>
    <w:rsid w:val="00AA1E7C"/>
    <w:rsid w:val="00AA20A1"/>
    <w:rsid w:val="00AA29F5"/>
    <w:rsid w:val="00AA3B20"/>
    <w:rsid w:val="00AA3CFC"/>
    <w:rsid w:val="00AA4731"/>
    <w:rsid w:val="00AA474D"/>
    <w:rsid w:val="00AA47A2"/>
    <w:rsid w:val="00AA50D0"/>
    <w:rsid w:val="00AA546B"/>
    <w:rsid w:val="00AA58CF"/>
    <w:rsid w:val="00AA5E49"/>
    <w:rsid w:val="00AA62CC"/>
    <w:rsid w:val="00AA6590"/>
    <w:rsid w:val="00AA6AC7"/>
    <w:rsid w:val="00AA7451"/>
    <w:rsid w:val="00AA768C"/>
    <w:rsid w:val="00AB0947"/>
    <w:rsid w:val="00AB1E23"/>
    <w:rsid w:val="00AB2515"/>
    <w:rsid w:val="00AB2A8B"/>
    <w:rsid w:val="00AB4431"/>
    <w:rsid w:val="00AB4AA7"/>
    <w:rsid w:val="00AB5291"/>
    <w:rsid w:val="00AB787A"/>
    <w:rsid w:val="00AC0859"/>
    <w:rsid w:val="00AC1538"/>
    <w:rsid w:val="00AC2334"/>
    <w:rsid w:val="00AC35DA"/>
    <w:rsid w:val="00AC3917"/>
    <w:rsid w:val="00AC3B7E"/>
    <w:rsid w:val="00AC4903"/>
    <w:rsid w:val="00AC4A53"/>
    <w:rsid w:val="00AC528B"/>
    <w:rsid w:val="00AC5736"/>
    <w:rsid w:val="00AC5BB7"/>
    <w:rsid w:val="00AC6C15"/>
    <w:rsid w:val="00AC6D9A"/>
    <w:rsid w:val="00AD0A21"/>
    <w:rsid w:val="00AD114F"/>
    <w:rsid w:val="00AD1469"/>
    <w:rsid w:val="00AD1571"/>
    <w:rsid w:val="00AD16A0"/>
    <w:rsid w:val="00AD1898"/>
    <w:rsid w:val="00AD2225"/>
    <w:rsid w:val="00AD2FFC"/>
    <w:rsid w:val="00AD301E"/>
    <w:rsid w:val="00AD39E9"/>
    <w:rsid w:val="00AD3E25"/>
    <w:rsid w:val="00AD5294"/>
    <w:rsid w:val="00AD7084"/>
    <w:rsid w:val="00AE0323"/>
    <w:rsid w:val="00AE1E34"/>
    <w:rsid w:val="00AE1FD7"/>
    <w:rsid w:val="00AE2951"/>
    <w:rsid w:val="00AE3BA4"/>
    <w:rsid w:val="00AE42E6"/>
    <w:rsid w:val="00AE48E6"/>
    <w:rsid w:val="00AE4984"/>
    <w:rsid w:val="00AE5593"/>
    <w:rsid w:val="00AE55A2"/>
    <w:rsid w:val="00AE5F9D"/>
    <w:rsid w:val="00AE63B2"/>
    <w:rsid w:val="00AE66FF"/>
    <w:rsid w:val="00AE6C2A"/>
    <w:rsid w:val="00AF109D"/>
    <w:rsid w:val="00AF287F"/>
    <w:rsid w:val="00AF35D1"/>
    <w:rsid w:val="00AF3C93"/>
    <w:rsid w:val="00AF3E78"/>
    <w:rsid w:val="00AF4450"/>
    <w:rsid w:val="00AF4F29"/>
    <w:rsid w:val="00AF56A9"/>
    <w:rsid w:val="00AF5D26"/>
    <w:rsid w:val="00AF5F08"/>
    <w:rsid w:val="00AF655D"/>
    <w:rsid w:val="00AF6997"/>
    <w:rsid w:val="00AF6B94"/>
    <w:rsid w:val="00AF6EAD"/>
    <w:rsid w:val="00AF72B6"/>
    <w:rsid w:val="00AF73D4"/>
    <w:rsid w:val="00B00411"/>
    <w:rsid w:val="00B0053E"/>
    <w:rsid w:val="00B00B30"/>
    <w:rsid w:val="00B01FE5"/>
    <w:rsid w:val="00B038BA"/>
    <w:rsid w:val="00B046ED"/>
    <w:rsid w:val="00B048EF"/>
    <w:rsid w:val="00B04FE6"/>
    <w:rsid w:val="00B05A16"/>
    <w:rsid w:val="00B05EC4"/>
    <w:rsid w:val="00B06F2C"/>
    <w:rsid w:val="00B072E2"/>
    <w:rsid w:val="00B07B34"/>
    <w:rsid w:val="00B10128"/>
    <w:rsid w:val="00B1082C"/>
    <w:rsid w:val="00B10945"/>
    <w:rsid w:val="00B10A91"/>
    <w:rsid w:val="00B10ACE"/>
    <w:rsid w:val="00B10F23"/>
    <w:rsid w:val="00B118C2"/>
    <w:rsid w:val="00B118EA"/>
    <w:rsid w:val="00B118F0"/>
    <w:rsid w:val="00B12399"/>
    <w:rsid w:val="00B12FC5"/>
    <w:rsid w:val="00B1467B"/>
    <w:rsid w:val="00B148B5"/>
    <w:rsid w:val="00B14DCC"/>
    <w:rsid w:val="00B152C2"/>
    <w:rsid w:val="00B15766"/>
    <w:rsid w:val="00B1610B"/>
    <w:rsid w:val="00B162E7"/>
    <w:rsid w:val="00B164A1"/>
    <w:rsid w:val="00B167F5"/>
    <w:rsid w:val="00B16FC5"/>
    <w:rsid w:val="00B175FB"/>
    <w:rsid w:val="00B200F2"/>
    <w:rsid w:val="00B2030F"/>
    <w:rsid w:val="00B20B8A"/>
    <w:rsid w:val="00B21726"/>
    <w:rsid w:val="00B21787"/>
    <w:rsid w:val="00B21C68"/>
    <w:rsid w:val="00B22DEC"/>
    <w:rsid w:val="00B23173"/>
    <w:rsid w:val="00B25B9C"/>
    <w:rsid w:val="00B2600B"/>
    <w:rsid w:val="00B260FD"/>
    <w:rsid w:val="00B2639C"/>
    <w:rsid w:val="00B2650E"/>
    <w:rsid w:val="00B26816"/>
    <w:rsid w:val="00B2758B"/>
    <w:rsid w:val="00B27763"/>
    <w:rsid w:val="00B27F0E"/>
    <w:rsid w:val="00B305C4"/>
    <w:rsid w:val="00B313A2"/>
    <w:rsid w:val="00B31B1F"/>
    <w:rsid w:val="00B31E47"/>
    <w:rsid w:val="00B31FC7"/>
    <w:rsid w:val="00B32A8E"/>
    <w:rsid w:val="00B33588"/>
    <w:rsid w:val="00B33E02"/>
    <w:rsid w:val="00B346C6"/>
    <w:rsid w:val="00B34BFC"/>
    <w:rsid w:val="00B35DAA"/>
    <w:rsid w:val="00B35E30"/>
    <w:rsid w:val="00B35F9E"/>
    <w:rsid w:val="00B3701B"/>
    <w:rsid w:val="00B40D41"/>
    <w:rsid w:val="00B40FD2"/>
    <w:rsid w:val="00B41503"/>
    <w:rsid w:val="00B415B2"/>
    <w:rsid w:val="00B41EB3"/>
    <w:rsid w:val="00B41FC9"/>
    <w:rsid w:val="00B4280F"/>
    <w:rsid w:val="00B44937"/>
    <w:rsid w:val="00B45163"/>
    <w:rsid w:val="00B455E5"/>
    <w:rsid w:val="00B45C79"/>
    <w:rsid w:val="00B46E0B"/>
    <w:rsid w:val="00B4735F"/>
    <w:rsid w:val="00B50620"/>
    <w:rsid w:val="00B50D86"/>
    <w:rsid w:val="00B512F7"/>
    <w:rsid w:val="00B5135C"/>
    <w:rsid w:val="00B52DDD"/>
    <w:rsid w:val="00B547F8"/>
    <w:rsid w:val="00B54D11"/>
    <w:rsid w:val="00B54ED2"/>
    <w:rsid w:val="00B55A13"/>
    <w:rsid w:val="00B560A0"/>
    <w:rsid w:val="00B568BF"/>
    <w:rsid w:val="00B56D23"/>
    <w:rsid w:val="00B56D96"/>
    <w:rsid w:val="00B570BA"/>
    <w:rsid w:val="00B57985"/>
    <w:rsid w:val="00B57D16"/>
    <w:rsid w:val="00B602F8"/>
    <w:rsid w:val="00B611BD"/>
    <w:rsid w:val="00B61D15"/>
    <w:rsid w:val="00B61DA8"/>
    <w:rsid w:val="00B61E36"/>
    <w:rsid w:val="00B61F9B"/>
    <w:rsid w:val="00B626C9"/>
    <w:rsid w:val="00B62A61"/>
    <w:rsid w:val="00B64261"/>
    <w:rsid w:val="00B643F0"/>
    <w:rsid w:val="00B647DC"/>
    <w:rsid w:val="00B65090"/>
    <w:rsid w:val="00B65746"/>
    <w:rsid w:val="00B65DDC"/>
    <w:rsid w:val="00B65DDE"/>
    <w:rsid w:val="00B66996"/>
    <w:rsid w:val="00B67576"/>
    <w:rsid w:val="00B678C5"/>
    <w:rsid w:val="00B704FC"/>
    <w:rsid w:val="00B70867"/>
    <w:rsid w:val="00B70BA8"/>
    <w:rsid w:val="00B712D6"/>
    <w:rsid w:val="00B71436"/>
    <w:rsid w:val="00B72045"/>
    <w:rsid w:val="00B721C3"/>
    <w:rsid w:val="00B739C3"/>
    <w:rsid w:val="00B73C02"/>
    <w:rsid w:val="00B73C97"/>
    <w:rsid w:val="00B7473B"/>
    <w:rsid w:val="00B754B5"/>
    <w:rsid w:val="00B75F6F"/>
    <w:rsid w:val="00B76053"/>
    <w:rsid w:val="00B765FA"/>
    <w:rsid w:val="00B76885"/>
    <w:rsid w:val="00B76A09"/>
    <w:rsid w:val="00B772FA"/>
    <w:rsid w:val="00B7761B"/>
    <w:rsid w:val="00B77C11"/>
    <w:rsid w:val="00B8131F"/>
    <w:rsid w:val="00B821DA"/>
    <w:rsid w:val="00B8373E"/>
    <w:rsid w:val="00B83A78"/>
    <w:rsid w:val="00B8452F"/>
    <w:rsid w:val="00B84F09"/>
    <w:rsid w:val="00B853DF"/>
    <w:rsid w:val="00B858BC"/>
    <w:rsid w:val="00B85EE8"/>
    <w:rsid w:val="00B8667E"/>
    <w:rsid w:val="00B86975"/>
    <w:rsid w:val="00B870BE"/>
    <w:rsid w:val="00B87210"/>
    <w:rsid w:val="00B87F3F"/>
    <w:rsid w:val="00B91934"/>
    <w:rsid w:val="00B9197D"/>
    <w:rsid w:val="00B92731"/>
    <w:rsid w:val="00B92A1A"/>
    <w:rsid w:val="00B93324"/>
    <w:rsid w:val="00B934E1"/>
    <w:rsid w:val="00B9367E"/>
    <w:rsid w:val="00B93B58"/>
    <w:rsid w:val="00B94E74"/>
    <w:rsid w:val="00B9587A"/>
    <w:rsid w:val="00B95BC9"/>
    <w:rsid w:val="00B968DC"/>
    <w:rsid w:val="00B96B3B"/>
    <w:rsid w:val="00B96D01"/>
    <w:rsid w:val="00B96EB6"/>
    <w:rsid w:val="00B972DE"/>
    <w:rsid w:val="00B97458"/>
    <w:rsid w:val="00BA0F75"/>
    <w:rsid w:val="00BA1463"/>
    <w:rsid w:val="00BA17CD"/>
    <w:rsid w:val="00BA1FFC"/>
    <w:rsid w:val="00BA20AC"/>
    <w:rsid w:val="00BA27A1"/>
    <w:rsid w:val="00BA2AE5"/>
    <w:rsid w:val="00BA33FC"/>
    <w:rsid w:val="00BA3C71"/>
    <w:rsid w:val="00BA4789"/>
    <w:rsid w:val="00BA569F"/>
    <w:rsid w:val="00BA5C3E"/>
    <w:rsid w:val="00BA6FE9"/>
    <w:rsid w:val="00BA7A2C"/>
    <w:rsid w:val="00BA7AC5"/>
    <w:rsid w:val="00BB0020"/>
    <w:rsid w:val="00BB066D"/>
    <w:rsid w:val="00BB0941"/>
    <w:rsid w:val="00BB0A75"/>
    <w:rsid w:val="00BB16AE"/>
    <w:rsid w:val="00BB1B67"/>
    <w:rsid w:val="00BB1BDA"/>
    <w:rsid w:val="00BB1C83"/>
    <w:rsid w:val="00BB25DF"/>
    <w:rsid w:val="00BB3222"/>
    <w:rsid w:val="00BB34FE"/>
    <w:rsid w:val="00BB353A"/>
    <w:rsid w:val="00BB3898"/>
    <w:rsid w:val="00BB38A8"/>
    <w:rsid w:val="00BB3E3E"/>
    <w:rsid w:val="00BB4FE0"/>
    <w:rsid w:val="00BB5419"/>
    <w:rsid w:val="00BB5DD2"/>
    <w:rsid w:val="00BB6268"/>
    <w:rsid w:val="00BB666A"/>
    <w:rsid w:val="00BB6C22"/>
    <w:rsid w:val="00BC0427"/>
    <w:rsid w:val="00BC0F42"/>
    <w:rsid w:val="00BC1534"/>
    <w:rsid w:val="00BC2E58"/>
    <w:rsid w:val="00BC4163"/>
    <w:rsid w:val="00BC5E7A"/>
    <w:rsid w:val="00BC6147"/>
    <w:rsid w:val="00BC7A78"/>
    <w:rsid w:val="00BC7AE2"/>
    <w:rsid w:val="00BD0196"/>
    <w:rsid w:val="00BD036C"/>
    <w:rsid w:val="00BD250A"/>
    <w:rsid w:val="00BD2D12"/>
    <w:rsid w:val="00BD3061"/>
    <w:rsid w:val="00BD3940"/>
    <w:rsid w:val="00BD4013"/>
    <w:rsid w:val="00BD52A1"/>
    <w:rsid w:val="00BD54E9"/>
    <w:rsid w:val="00BD5B07"/>
    <w:rsid w:val="00BD5F26"/>
    <w:rsid w:val="00BD6949"/>
    <w:rsid w:val="00BD6DE3"/>
    <w:rsid w:val="00BD72F3"/>
    <w:rsid w:val="00BE2032"/>
    <w:rsid w:val="00BE28B7"/>
    <w:rsid w:val="00BE331C"/>
    <w:rsid w:val="00BE33E9"/>
    <w:rsid w:val="00BE3782"/>
    <w:rsid w:val="00BE487B"/>
    <w:rsid w:val="00BE4BB7"/>
    <w:rsid w:val="00BE5122"/>
    <w:rsid w:val="00BE5B32"/>
    <w:rsid w:val="00BE5B65"/>
    <w:rsid w:val="00BE6524"/>
    <w:rsid w:val="00BE681E"/>
    <w:rsid w:val="00BE77D2"/>
    <w:rsid w:val="00BE7AE5"/>
    <w:rsid w:val="00BF0956"/>
    <w:rsid w:val="00BF0A47"/>
    <w:rsid w:val="00BF0E1A"/>
    <w:rsid w:val="00BF2A67"/>
    <w:rsid w:val="00BF3C52"/>
    <w:rsid w:val="00BF48A6"/>
    <w:rsid w:val="00BF4E1D"/>
    <w:rsid w:val="00BF4E93"/>
    <w:rsid w:val="00BF56DD"/>
    <w:rsid w:val="00BF7C81"/>
    <w:rsid w:val="00C00399"/>
    <w:rsid w:val="00C00527"/>
    <w:rsid w:val="00C0184A"/>
    <w:rsid w:val="00C01A7F"/>
    <w:rsid w:val="00C0251A"/>
    <w:rsid w:val="00C026B7"/>
    <w:rsid w:val="00C034C5"/>
    <w:rsid w:val="00C037C4"/>
    <w:rsid w:val="00C03BE5"/>
    <w:rsid w:val="00C04265"/>
    <w:rsid w:val="00C04359"/>
    <w:rsid w:val="00C04BA7"/>
    <w:rsid w:val="00C05D12"/>
    <w:rsid w:val="00C06197"/>
    <w:rsid w:val="00C0641C"/>
    <w:rsid w:val="00C06EDA"/>
    <w:rsid w:val="00C06EF0"/>
    <w:rsid w:val="00C07A46"/>
    <w:rsid w:val="00C103D4"/>
    <w:rsid w:val="00C10C02"/>
    <w:rsid w:val="00C10FAA"/>
    <w:rsid w:val="00C111CF"/>
    <w:rsid w:val="00C11614"/>
    <w:rsid w:val="00C11A90"/>
    <w:rsid w:val="00C1261B"/>
    <w:rsid w:val="00C12775"/>
    <w:rsid w:val="00C136D8"/>
    <w:rsid w:val="00C139C2"/>
    <w:rsid w:val="00C1436F"/>
    <w:rsid w:val="00C14910"/>
    <w:rsid w:val="00C14976"/>
    <w:rsid w:val="00C15A6D"/>
    <w:rsid w:val="00C160A3"/>
    <w:rsid w:val="00C1648A"/>
    <w:rsid w:val="00C16981"/>
    <w:rsid w:val="00C16EC7"/>
    <w:rsid w:val="00C17328"/>
    <w:rsid w:val="00C20611"/>
    <w:rsid w:val="00C20B50"/>
    <w:rsid w:val="00C217FF"/>
    <w:rsid w:val="00C21807"/>
    <w:rsid w:val="00C2254E"/>
    <w:rsid w:val="00C22A40"/>
    <w:rsid w:val="00C22E2B"/>
    <w:rsid w:val="00C2322E"/>
    <w:rsid w:val="00C23831"/>
    <w:rsid w:val="00C23B6F"/>
    <w:rsid w:val="00C23BC0"/>
    <w:rsid w:val="00C23D94"/>
    <w:rsid w:val="00C246A2"/>
    <w:rsid w:val="00C24E56"/>
    <w:rsid w:val="00C253A3"/>
    <w:rsid w:val="00C2545F"/>
    <w:rsid w:val="00C256A7"/>
    <w:rsid w:val="00C26414"/>
    <w:rsid w:val="00C26426"/>
    <w:rsid w:val="00C26E7C"/>
    <w:rsid w:val="00C30612"/>
    <w:rsid w:val="00C3077C"/>
    <w:rsid w:val="00C310D8"/>
    <w:rsid w:val="00C3188B"/>
    <w:rsid w:val="00C31F41"/>
    <w:rsid w:val="00C32336"/>
    <w:rsid w:val="00C32605"/>
    <w:rsid w:val="00C32FB1"/>
    <w:rsid w:val="00C34520"/>
    <w:rsid w:val="00C40878"/>
    <w:rsid w:val="00C40CBA"/>
    <w:rsid w:val="00C411A6"/>
    <w:rsid w:val="00C422FB"/>
    <w:rsid w:val="00C42B8E"/>
    <w:rsid w:val="00C42F62"/>
    <w:rsid w:val="00C42F8A"/>
    <w:rsid w:val="00C44380"/>
    <w:rsid w:val="00C445A5"/>
    <w:rsid w:val="00C4477D"/>
    <w:rsid w:val="00C449F3"/>
    <w:rsid w:val="00C464B8"/>
    <w:rsid w:val="00C46790"/>
    <w:rsid w:val="00C46A8A"/>
    <w:rsid w:val="00C46B9B"/>
    <w:rsid w:val="00C46BF7"/>
    <w:rsid w:val="00C46E13"/>
    <w:rsid w:val="00C46F82"/>
    <w:rsid w:val="00C4727A"/>
    <w:rsid w:val="00C478A7"/>
    <w:rsid w:val="00C5007F"/>
    <w:rsid w:val="00C50180"/>
    <w:rsid w:val="00C504A0"/>
    <w:rsid w:val="00C51688"/>
    <w:rsid w:val="00C51C0E"/>
    <w:rsid w:val="00C523D2"/>
    <w:rsid w:val="00C523F6"/>
    <w:rsid w:val="00C527FC"/>
    <w:rsid w:val="00C529D3"/>
    <w:rsid w:val="00C5309B"/>
    <w:rsid w:val="00C53834"/>
    <w:rsid w:val="00C54F60"/>
    <w:rsid w:val="00C55298"/>
    <w:rsid w:val="00C5566E"/>
    <w:rsid w:val="00C55B7E"/>
    <w:rsid w:val="00C55DC6"/>
    <w:rsid w:val="00C567F7"/>
    <w:rsid w:val="00C56832"/>
    <w:rsid w:val="00C56FAB"/>
    <w:rsid w:val="00C56FE4"/>
    <w:rsid w:val="00C57758"/>
    <w:rsid w:val="00C57E78"/>
    <w:rsid w:val="00C57F57"/>
    <w:rsid w:val="00C606E0"/>
    <w:rsid w:val="00C60D88"/>
    <w:rsid w:val="00C61336"/>
    <w:rsid w:val="00C6238B"/>
    <w:rsid w:val="00C6286D"/>
    <w:rsid w:val="00C62DB9"/>
    <w:rsid w:val="00C63569"/>
    <w:rsid w:val="00C635EE"/>
    <w:rsid w:val="00C63B31"/>
    <w:rsid w:val="00C63D63"/>
    <w:rsid w:val="00C64322"/>
    <w:rsid w:val="00C6475B"/>
    <w:rsid w:val="00C650BD"/>
    <w:rsid w:val="00C6515F"/>
    <w:rsid w:val="00C6716E"/>
    <w:rsid w:val="00C673A1"/>
    <w:rsid w:val="00C7134A"/>
    <w:rsid w:val="00C71D0D"/>
    <w:rsid w:val="00C72622"/>
    <w:rsid w:val="00C72C81"/>
    <w:rsid w:val="00C7311C"/>
    <w:rsid w:val="00C74822"/>
    <w:rsid w:val="00C75185"/>
    <w:rsid w:val="00C759B3"/>
    <w:rsid w:val="00C761FC"/>
    <w:rsid w:val="00C76A8E"/>
    <w:rsid w:val="00C7734A"/>
    <w:rsid w:val="00C7783E"/>
    <w:rsid w:val="00C77846"/>
    <w:rsid w:val="00C8015E"/>
    <w:rsid w:val="00C80317"/>
    <w:rsid w:val="00C8043A"/>
    <w:rsid w:val="00C8057D"/>
    <w:rsid w:val="00C80A91"/>
    <w:rsid w:val="00C818AB"/>
    <w:rsid w:val="00C81989"/>
    <w:rsid w:val="00C81DBF"/>
    <w:rsid w:val="00C8240A"/>
    <w:rsid w:val="00C82CC8"/>
    <w:rsid w:val="00C8354E"/>
    <w:rsid w:val="00C835CE"/>
    <w:rsid w:val="00C84EE5"/>
    <w:rsid w:val="00C85526"/>
    <w:rsid w:val="00C8632E"/>
    <w:rsid w:val="00C86E4E"/>
    <w:rsid w:val="00C87572"/>
    <w:rsid w:val="00C8759E"/>
    <w:rsid w:val="00C87844"/>
    <w:rsid w:val="00C90378"/>
    <w:rsid w:val="00C90835"/>
    <w:rsid w:val="00C909A3"/>
    <w:rsid w:val="00C90D31"/>
    <w:rsid w:val="00C91375"/>
    <w:rsid w:val="00C91B0D"/>
    <w:rsid w:val="00C93E17"/>
    <w:rsid w:val="00C93EFD"/>
    <w:rsid w:val="00C95329"/>
    <w:rsid w:val="00C956C1"/>
    <w:rsid w:val="00C95851"/>
    <w:rsid w:val="00C95981"/>
    <w:rsid w:val="00C95A07"/>
    <w:rsid w:val="00C95EBA"/>
    <w:rsid w:val="00C962D2"/>
    <w:rsid w:val="00CA0DE7"/>
    <w:rsid w:val="00CA1252"/>
    <w:rsid w:val="00CA1B31"/>
    <w:rsid w:val="00CA1F3D"/>
    <w:rsid w:val="00CA2AB7"/>
    <w:rsid w:val="00CA2DF7"/>
    <w:rsid w:val="00CA2F5C"/>
    <w:rsid w:val="00CA43BD"/>
    <w:rsid w:val="00CA4BF8"/>
    <w:rsid w:val="00CA4C43"/>
    <w:rsid w:val="00CA58AB"/>
    <w:rsid w:val="00CA5FB5"/>
    <w:rsid w:val="00CA6A9A"/>
    <w:rsid w:val="00CB0454"/>
    <w:rsid w:val="00CB13B0"/>
    <w:rsid w:val="00CB15BA"/>
    <w:rsid w:val="00CB2025"/>
    <w:rsid w:val="00CB28E3"/>
    <w:rsid w:val="00CB34F4"/>
    <w:rsid w:val="00CB4226"/>
    <w:rsid w:val="00CB4B8C"/>
    <w:rsid w:val="00CB524C"/>
    <w:rsid w:val="00CB5846"/>
    <w:rsid w:val="00CB73E6"/>
    <w:rsid w:val="00CB7F53"/>
    <w:rsid w:val="00CC07A4"/>
    <w:rsid w:val="00CC0A74"/>
    <w:rsid w:val="00CC0DF6"/>
    <w:rsid w:val="00CC1206"/>
    <w:rsid w:val="00CC175B"/>
    <w:rsid w:val="00CC1BA5"/>
    <w:rsid w:val="00CC2249"/>
    <w:rsid w:val="00CC2708"/>
    <w:rsid w:val="00CC4DBC"/>
    <w:rsid w:val="00CC5A33"/>
    <w:rsid w:val="00CC5CC9"/>
    <w:rsid w:val="00CC6D01"/>
    <w:rsid w:val="00CD047D"/>
    <w:rsid w:val="00CD0D5F"/>
    <w:rsid w:val="00CD0F24"/>
    <w:rsid w:val="00CD1541"/>
    <w:rsid w:val="00CD1B47"/>
    <w:rsid w:val="00CD3E6A"/>
    <w:rsid w:val="00CD4188"/>
    <w:rsid w:val="00CD46EA"/>
    <w:rsid w:val="00CD48D3"/>
    <w:rsid w:val="00CD4AB0"/>
    <w:rsid w:val="00CD4CAD"/>
    <w:rsid w:val="00CD4FCC"/>
    <w:rsid w:val="00CD5153"/>
    <w:rsid w:val="00CD54CA"/>
    <w:rsid w:val="00CD5B5D"/>
    <w:rsid w:val="00CD5C78"/>
    <w:rsid w:val="00CD5F1F"/>
    <w:rsid w:val="00CD60F3"/>
    <w:rsid w:val="00CD76FB"/>
    <w:rsid w:val="00CE0032"/>
    <w:rsid w:val="00CE021D"/>
    <w:rsid w:val="00CE0C08"/>
    <w:rsid w:val="00CE1927"/>
    <w:rsid w:val="00CE214C"/>
    <w:rsid w:val="00CE275D"/>
    <w:rsid w:val="00CE2E06"/>
    <w:rsid w:val="00CE39B9"/>
    <w:rsid w:val="00CE3AB3"/>
    <w:rsid w:val="00CE3D59"/>
    <w:rsid w:val="00CE4057"/>
    <w:rsid w:val="00CE411B"/>
    <w:rsid w:val="00CE4985"/>
    <w:rsid w:val="00CE4A79"/>
    <w:rsid w:val="00CE4B0B"/>
    <w:rsid w:val="00CE4CC6"/>
    <w:rsid w:val="00CE6897"/>
    <w:rsid w:val="00CE68C8"/>
    <w:rsid w:val="00CE6D65"/>
    <w:rsid w:val="00CE761E"/>
    <w:rsid w:val="00CF0000"/>
    <w:rsid w:val="00CF087B"/>
    <w:rsid w:val="00CF08DF"/>
    <w:rsid w:val="00CF0D8C"/>
    <w:rsid w:val="00CF120B"/>
    <w:rsid w:val="00CF1E6E"/>
    <w:rsid w:val="00CF2D9C"/>
    <w:rsid w:val="00CF2EAB"/>
    <w:rsid w:val="00CF3742"/>
    <w:rsid w:val="00CF3838"/>
    <w:rsid w:val="00CF3CF4"/>
    <w:rsid w:val="00CF3E47"/>
    <w:rsid w:val="00CF45F9"/>
    <w:rsid w:val="00CF49C3"/>
    <w:rsid w:val="00CF4A5B"/>
    <w:rsid w:val="00CF5053"/>
    <w:rsid w:val="00CF50BA"/>
    <w:rsid w:val="00CF6311"/>
    <w:rsid w:val="00CF6ADF"/>
    <w:rsid w:val="00CF7719"/>
    <w:rsid w:val="00CF7AD1"/>
    <w:rsid w:val="00D00107"/>
    <w:rsid w:val="00D00469"/>
    <w:rsid w:val="00D00963"/>
    <w:rsid w:val="00D01288"/>
    <w:rsid w:val="00D013D9"/>
    <w:rsid w:val="00D0160B"/>
    <w:rsid w:val="00D01A17"/>
    <w:rsid w:val="00D01C59"/>
    <w:rsid w:val="00D024D9"/>
    <w:rsid w:val="00D03110"/>
    <w:rsid w:val="00D03320"/>
    <w:rsid w:val="00D03F2B"/>
    <w:rsid w:val="00D04538"/>
    <w:rsid w:val="00D0474D"/>
    <w:rsid w:val="00D04C89"/>
    <w:rsid w:val="00D056E0"/>
    <w:rsid w:val="00D059DA"/>
    <w:rsid w:val="00D05BEF"/>
    <w:rsid w:val="00D05E51"/>
    <w:rsid w:val="00D0661D"/>
    <w:rsid w:val="00D067F1"/>
    <w:rsid w:val="00D0731E"/>
    <w:rsid w:val="00D07902"/>
    <w:rsid w:val="00D07E32"/>
    <w:rsid w:val="00D103B2"/>
    <w:rsid w:val="00D10714"/>
    <w:rsid w:val="00D10E06"/>
    <w:rsid w:val="00D124AA"/>
    <w:rsid w:val="00D13789"/>
    <w:rsid w:val="00D13F08"/>
    <w:rsid w:val="00D152CF"/>
    <w:rsid w:val="00D1587C"/>
    <w:rsid w:val="00D15DC1"/>
    <w:rsid w:val="00D1601D"/>
    <w:rsid w:val="00D160B3"/>
    <w:rsid w:val="00D17874"/>
    <w:rsid w:val="00D1796B"/>
    <w:rsid w:val="00D179A8"/>
    <w:rsid w:val="00D202DA"/>
    <w:rsid w:val="00D20A5F"/>
    <w:rsid w:val="00D20C01"/>
    <w:rsid w:val="00D213B3"/>
    <w:rsid w:val="00D2154F"/>
    <w:rsid w:val="00D21FC6"/>
    <w:rsid w:val="00D225DC"/>
    <w:rsid w:val="00D227AE"/>
    <w:rsid w:val="00D23C18"/>
    <w:rsid w:val="00D249A3"/>
    <w:rsid w:val="00D2509E"/>
    <w:rsid w:val="00D26CFA"/>
    <w:rsid w:val="00D274C1"/>
    <w:rsid w:val="00D276B0"/>
    <w:rsid w:val="00D30C0D"/>
    <w:rsid w:val="00D30C38"/>
    <w:rsid w:val="00D30D5C"/>
    <w:rsid w:val="00D30F67"/>
    <w:rsid w:val="00D313C7"/>
    <w:rsid w:val="00D316DB"/>
    <w:rsid w:val="00D328F4"/>
    <w:rsid w:val="00D32C46"/>
    <w:rsid w:val="00D32D82"/>
    <w:rsid w:val="00D332B8"/>
    <w:rsid w:val="00D34458"/>
    <w:rsid w:val="00D345C5"/>
    <w:rsid w:val="00D345DB"/>
    <w:rsid w:val="00D34CD3"/>
    <w:rsid w:val="00D34FB7"/>
    <w:rsid w:val="00D354CB"/>
    <w:rsid w:val="00D35928"/>
    <w:rsid w:val="00D36014"/>
    <w:rsid w:val="00D364A1"/>
    <w:rsid w:val="00D36A12"/>
    <w:rsid w:val="00D36ECE"/>
    <w:rsid w:val="00D3771B"/>
    <w:rsid w:val="00D40325"/>
    <w:rsid w:val="00D40A18"/>
    <w:rsid w:val="00D41402"/>
    <w:rsid w:val="00D41C1E"/>
    <w:rsid w:val="00D428F3"/>
    <w:rsid w:val="00D42901"/>
    <w:rsid w:val="00D42A07"/>
    <w:rsid w:val="00D42A17"/>
    <w:rsid w:val="00D43995"/>
    <w:rsid w:val="00D44D6D"/>
    <w:rsid w:val="00D44E96"/>
    <w:rsid w:val="00D46213"/>
    <w:rsid w:val="00D4666D"/>
    <w:rsid w:val="00D4697C"/>
    <w:rsid w:val="00D47BDB"/>
    <w:rsid w:val="00D5294F"/>
    <w:rsid w:val="00D52F51"/>
    <w:rsid w:val="00D5359F"/>
    <w:rsid w:val="00D537D0"/>
    <w:rsid w:val="00D5459D"/>
    <w:rsid w:val="00D549F5"/>
    <w:rsid w:val="00D54D6F"/>
    <w:rsid w:val="00D55C29"/>
    <w:rsid w:val="00D564F6"/>
    <w:rsid w:val="00D57032"/>
    <w:rsid w:val="00D57095"/>
    <w:rsid w:val="00D577A1"/>
    <w:rsid w:val="00D57D20"/>
    <w:rsid w:val="00D601B9"/>
    <w:rsid w:val="00D601BB"/>
    <w:rsid w:val="00D6058F"/>
    <w:rsid w:val="00D60F6A"/>
    <w:rsid w:val="00D61591"/>
    <w:rsid w:val="00D63634"/>
    <w:rsid w:val="00D6396D"/>
    <w:rsid w:val="00D64F54"/>
    <w:rsid w:val="00D6625F"/>
    <w:rsid w:val="00D66302"/>
    <w:rsid w:val="00D66FC8"/>
    <w:rsid w:val="00D67374"/>
    <w:rsid w:val="00D674B3"/>
    <w:rsid w:val="00D700F9"/>
    <w:rsid w:val="00D70876"/>
    <w:rsid w:val="00D70BB2"/>
    <w:rsid w:val="00D72190"/>
    <w:rsid w:val="00D724D9"/>
    <w:rsid w:val="00D728C7"/>
    <w:rsid w:val="00D736C5"/>
    <w:rsid w:val="00D73A35"/>
    <w:rsid w:val="00D73D02"/>
    <w:rsid w:val="00D7414F"/>
    <w:rsid w:val="00D745A3"/>
    <w:rsid w:val="00D754A4"/>
    <w:rsid w:val="00D7593F"/>
    <w:rsid w:val="00D763A5"/>
    <w:rsid w:val="00D76530"/>
    <w:rsid w:val="00D76E88"/>
    <w:rsid w:val="00D77383"/>
    <w:rsid w:val="00D7774F"/>
    <w:rsid w:val="00D80456"/>
    <w:rsid w:val="00D80D20"/>
    <w:rsid w:val="00D816E7"/>
    <w:rsid w:val="00D81937"/>
    <w:rsid w:val="00D81BA8"/>
    <w:rsid w:val="00D82CA2"/>
    <w:rsid w:val="00D82F3C"/>
    <w:rsid w:val="00D83290"/>
    <w:rsid w:val="00D85722"/>
    <w:rsid w:val="00D8646C"/>
    <w:rsid w:val="00D90083"/>
    <w:rsid w:val="00D90675"/>
    <w:rsid w:val="00D917A8"/>
    <w:rsid w:val="00D91A00"/>
    <w:rsid w:val="00D91C7D"/>
    <w:rsid w:val="00D91E1E"/>
    <w:rsid w:val="00D91EEE"/>
    <w:rsid w:val="00D91FFE"/>
    <w:rsid w:val="00D92D7F"/>
    <w:rsid w:val="00D92E96"/>
    <w:rsid w:val="00D9307A"/>
    <w:rsid w:val="00D93444"/>
    <w:rsid w:val="00D938DF"/>
    <w:rsid w:val="00D93AEB"/>
    <w:rsid w:val="00D93DFB"/>
    <w:rsid w:val="00D9431F"/>
    <w:rsid w:val="00D95387"/>
    <w:rsid w:val="00D95A86"/>
    <w:rsid w:val="00D95BA7"/>
    <w:rsid w:val="00D95DB2"/>
    <w:rsid w:val="00D9633B"/>
    <w:rsid w:val="00D97B39"/>
    <w:rsid w:val="00DA0E8C"/>
    <w:rsid w:val="00DA1116"/>
    <w:rsid w:val="00DA11E0"/>
    <w:rsid w:val="00DA126F"/>
    <w:rsid w:val="00DA18A9"/>
    <w:rsid w:val="00DA2073"/>
    <w:rsid w:val="00DA27BB"/>
    <w:rsid w:val="00DA35F6"/>
    <w:rsid w:val="00DA3A9C"/>
    <w:rsid w:val="00DA4090"/>
    <w:rsid w:val="00DA4B13"/>
    <w:rsid w:val="00DA5B64"/>
    <w:rsid w:val="00DA5FEC"/>
    <w:rsid w:val="00DA6DC0"/>
    <w:rsid w:val="00DA7CBE"/>
    <w:rsid w:val="00DA7F90"/>
    <w:rsid w:val="00DB0033"/>
    <w:rsid w:val="00DB01CB"/>
    <w:rsid w:val="00DB04D6"/>
    <w:rsid w:val="00DB0B63"/>
    <w:rsid w:val="00DB2BFD"/>
    <w:rsid w:val="00DB2FA2"/>
    <w:rsid w:val="00DB3A27"/>
    <w:rsid w:val="00DB4551"/>
    <w:rsid w:val="00DB526F"/>
    <w:rsid w:val="00DB5AC2"/>
    <w:rsid w:val="00DB5B9A"/>
    <w:rsid w:val="00DB67F9"/>
    <w:rsid w:val="00DC061F"/>
    <w:rsid w:val="00DC0897"/>
    <w:rsid w:val="00DC0CB3"/>
    <w:rsid w:val="00DC0F83"/>
    <w:rsid w:val="00DC1521"/>
    <w:rsid w:val="00DC1C6A"/>
    <w:rsid w:val="00DC222C"/>
    <w:rsid w:val="00DC2782"/>
    <w:rsid w:val="00DC29A8"/>
    <w:rsid w:val="00DC3F81"/>
    <w:rsid w:val="00DC5669"/>
    <w:rsid w:val="00DC6479"/>
    <w:rsid w:val="00DC6737"/>
    <w:rsid w:val="00DD03B1"/>
    <w:rsid w:val="00DD09A9"/>
    <w:rsid w:val="00DD0D8C"/>
    <w:rsid w:val="00DD0FEB"/>
    <w:rsid w:val="00DD1479"/>
    <w:rsid w:val="00DD171E"/>
    <w:rsid w:val="00DD1A2E"/>
    <w:rsid w:val="00DD2488"/>
    <w:rsid w:val="00DD277E"/>
    <w:rsid w:val="00DD31E4"/>
    <w:rsid w:val="00DD357D"/>
    <w:rsid w:val="00DD45A7"/>
    <w:rsid w:val="00DD47EE"/>
    <w:rsid w:val="00DD491A"/>
    <w:rsid w:val="00DD49C0"/>
    <w:rsid w:val="00DD49D4"/>
    <w:rsid w:val="00DD4ED6"/>
    <w:rsid w:val="00DD50C7"/>
    <w:rsid w:val="00DD5566"/>
    <w:rsid w:val="00DD5C59"/>
    <w:rsid w:val="00DD6116"/>
    <w:rsid w:val="00DE0425"/>
    <w:rsid w:val="00DE0922"/>
    <w:rsid w:val="00DE2740"/>
    <w:rsid w:val="00DE2D9F"/>
    <w:rsid w:val="00DE3C6F"/>
    <w:rsid w:val="00DE3FBD"/>
    <w:rsid w:val="00DE46BE"/>
    <w:rsid w:val="00DE4930"/>
    <w:rsid w:val="00DE5E5A"/>
    <w:rsid w:val="00DE64E7"/>
    <w:rsid w:val="00DF04C0"/>
    <w:rsid w:val="00DF080D"/>
    <w:rsid w:val="00DF15C0"/>
    <w:rsid w:val="00DF19BE"/>
    <w:rsid w:val="00DF1E4E"/>
    <w:rsid w:val="00DF23FA"/>
    <w:rsid w:val="00DF27D3"/>
    <w:rsid w:val="00DF2FEA"/>
    <w:rsid w:val="00DF35BB"/>
    <w:rsid w:val="00DF3C13"/>
    <w:rsid w:val="00DF41D1"/>
    <w:rsid w:val="00DF476E"/>
    <w:rsid w:val="00DF4797"/>
    <w:rsid w:val="00DF4F40"/>
    <w:rsid w:val="00DF5136"/>
    <w:rsid w:val="00DF5F21"/>
    <w:rsid w:val="00DF62CD"/>
    <w:rsid w:val="00DF62F5"/>
    <w:rsid w:val="00DF665A"/>
    <w:rsid w:val="00DF68FB"/>
    <w:rsid w:val="00DF6AC5"/>
    <w:rsid w:val="00DF6F9E"/>
    <w:rsid w:val="00DF74C6"/>
    <w:rsid w:val="00E0010A"/>
    <w:rsid w:val="00E00186"/>
    <w:rsid w:val="00E0020A"/>
    <w:rsid w:val="00E0032C"/>
    <w:rsid w:val="00E00631"/>
    <w:rsid w:val="00E007C6"/>
    <w:rsid w:val="00E00E18"/>
    <w:rsid w:val="00E00EC9"/>
    <w:rsid w:val="00E01953"/>
    <w:rsid w:val="00E022F3"/>
    <w:rsid w:val="00E033C2"/>
    <w:rsid w:val="00E042BA"/>
    <w:rsid w:val="00E04726"/>
    <w:rsid w:val="00E04998"/>
    <w:rsid w:val="00E058F6"/>
    <w:rsid w:val="00E0601B"/>
    <w:rsid w:val="00E065B9"/>
    <w:rsid w:val="00E0681A"/>
    <w:rsid w:val="00E06D10"/>
    <w:rsid w:val="00E07B10"/>
    <w:rsid w:val="00E1024C"/>
    <w:rsid w:val="00E10444"/>
    <w:rsid w:val="00E10A60"/>
    <w:rsid w:val="00E10BD9"/>
    <w:rsid w:val="00E10D21"/>
    <w:rsid w:val="00E10EEC"/>
    <w:rsid w:val="00E111D4"/>
    <w:rsid w:val="00E113EA"/>
    <w:rsid w:val="00E12FF4"/>
    <w:rsid w:val="00E131E9"/>
    <w:rsid w:val="00E138A0"/>
    <w:rsid w:val="00E148C2"/>
    <w:rsid w:val="00E1556A"/>
    <w:rsid w:val="00E15FF6"/>
    <w:rsid w:val="00E16E5A"/>
    <w:rsid w:val="00E16FE3"/>
    <w:rsid w:val="00E17023"/>
    <w:rsid w:val="00E17708"/>
    <w:rsid w:val="00E17848"/>
    <w:rsid w:val="00E20AC2"/>
    <w:rsid w:val="00E20C3D"/>
    <w:rsid w:val="00E22180"/>
    <w:rsid w:val="00E2220B"/>
    <w:rsid w:val="00E2286E"/>
    <w:rsid w:val="00E23E3B"/>
    <w:rsid w:val="00E241A8"/>
    <w:rsid w:val="00E24316"/>
    <w:rsid w:val="00E24A15"/>
    <w:rsid w:val="00E24A5B"/>
    <w:rsid w:val="00E24DD2"/>
    <w:rsid w:val="00E24EC8"/>
    <w:rsid w:val="00E24EE6"/>
    <w:rsid w:val="00E2539A"/>
    <w:rsid w:val="00E25522"/>
    <w:rsid w:val="00E25569"/>
    <w:rsid w:val="00E25D2B"/>
    <w:rsid w:val="00E261E0"/>
    <w:rsid w:val="00E2684D"/>
    <w:rsid w:val="00E26995"/>
    <w:rsid w:val="00E26E43"/>
    <w:rsid w:val="00E27927"/>
    <w:rsid w:val="00E27B55"/>
    <w:rsid w:val="00E27E01"/>
    <w:rsid w:val="00E306F6"/>
    <w:rsid w:val="00E307E9"/>
    <w:rsid w:val="00E3113F"/>
    <w:rsid w:val="00E3243F"/>
    <w:rsid w:val="00E32810"/>
    <w:rsid w:val="00E32FFB"/>
    <w:rsid w:val="00E3365C"/>
    <w:rsid w:val="00E3449E"/>
    <w:rsid w:val="00E3467A"/>
    <w:rsid w:val="00E3499D"/>
    <w:rsid w:val="00E35000"/>
    <w:rsid w:val="00E3534E"/>
    <w:rsid w:val="00E3562B"/>
    <w:rsid w:val="00E35670"/>
    <w:rsid w:val="00E3736E"/>
    <w:rsid w:val="00E3749B"/>
    <w:rsid w:val="00E37622"/>
    <w:rsid w:val="00E37C9F"/>
    <w:rsid w:val="00E37D7F"/>
    <w:rsid w:val="00E37D98"/>
    <w:rsid w:val="00E40506"/>
    <w:rsid w:val="00E40BE7"/>
    <w:rsid w:val="00E40FDD"/>
    <w:rsid w:val="00E41607"/>
    <w:rsid w:val="00E41663"/>
    <w:rsid w:val="00E41903"/>
    <w:rsid w:val="00E41A76"/>
    <w:rsid w:val="00E42A8C"/>
    <w:rsid w:val="00E43AE9"/>
    <w:rsid w:val="00E43BF4"/>
    <w:rsid w:val="00E4456A"/>
    <w:rsid w:val="00E45155"/>
    <w:rsid w:val="00E45274"/>
    <w:rsid w:val="00E454D0"/>
    <w:rsid w:val="00E45AD8"/>
    <w:rsid w:val="00E46209"/>
    <w:rsid w:val="00E46D3C"/>
    <w:rsid w:val="00E47F33"/>
    <w:rsid w:val="00E5101C"/>
    <w:rsid w:val="00E51571"/>
    <w:rsid w:val="00E53CC9"/>
    <w:rsid w:val="00E53E73"/>
    <w:rsid w:val="00E5407E"/>
    <w:rsid w:val="00E5437C"/>
    <w:rsid w:val="00E54815"/>
    <w:rsid w:val="00E5486E"/>
    <w:rsid w:val="00E54E78"/>
    <w:rsid w:val="00E5551E"/>
    <w:rsid w:val="00E555F3"/>
    <w:rsid w:val="00E55BE4"/>
    <w:rsid w:val="00E56059"/>
    <w:rsid w:val="00E56494"/>
    <w:rsid w:val="00E565B9"/>
    <w:rsid w:val="00E57705"/>
    <w:rsid w:val="00E577AC"/>
    <w:rsid w:val="00E579F6"/>
    <w:rsid w:val="00E57A38"/>
    <w:rsid w:val="00E60194"/>
    <w:rsid w:val="00E60767"/>
    <w:rsid w:val="00E60F63"/>
    <w:rsid w:val="00E61D53"/>
    <w:rsid w:val="00E62686"/>
    <w:rsid w:val="00E62719"/>
    <w:rsid w:val="00E62B58"/>
    <w:rsid w:val="00E631D8"/>
    <w:rsid w:val="00E633E9"/>
    <w:rsid w:val="00E64613"/>
    <w:rsid w:val="00E64A06"/>
    <w:rsid w:val="00E64D23"/>
    <w:rsid w:val="00E64D8F"/>
    <w:rsid w:val="00E6559C"/>
    <w:rsid w:val="00E6570A"/>
    <w:rsid w:val="00E6587E"/>
    <w:rsid w:val="00E663F2"/>
    <w:rsid w:val="00E66F22"/>
    <w:rsid w:val="00E670A0"/>
    <w:rsid w:val="00E70834"/>
    <w:rsid w:val="00E70AAA"/>
    <w:rsid w:val="00E70E79"/>
    <w:rsid w:val="00E7111F"/>
    <w:rsid w:val="00E72AFD"/>
    <w:rsid w:val="00E72EDD"/>
    <w:rsid w:val="00E74427"/>
    <w:rsid w:val="00E75386"/>
    <w:rsid w:val="00E76843"/>
    <w:rsid w:val="00E76A28"/>
    <w:rsid w:val="00E76F3A"/>
    <w:rsid w:val="00E774F1"/>
    <w:rsid w:val="00E77937"/>
    <w:rsid w:val="00E77CFC"/>
    <w:rsid w:val="00E77E3A"/>
    <w:rsid w:val="00E80CC3"/>
    <w:rsid w:val="00E81736"/>
    <w:rsid w:val="00E825C7"/>
    <w:rsid w:val="00E8306C"/>
    <w:rsid w:val="00E8342A"/>
    <w:rsid w:val="00E8392F"/>
    <w:rsid w:val="00E83DCF"/>
    <w:rsid w:val="00E862CF"/>
    <w:rsid w:val="00E87B76"/>
    <w:rsid w:val="00E9051D"/>
    <w:rsid w:val="00E90C16"/>
    <w:rsid w:val="00E91B98"/>
    <w:rsid w:val="00E9210A"/>
    <w:rsid w:val="00E92206"/>
    <w:rsid w:val="00E924B5"/>
    <w:rsid w:val="00E928AE"/>
    <w:rsid w:val="00E92AF4"/>
    <w:rsid w:val="00E92BAA"/>
    <w:rsid w:val="00E92DA4"/>
    <w:rsid w:val="00E93150"/>
    <w:rsid w:val="00E93A44"/>
    <w:rsid w:val="00E9565D"/>
    <w:rsid w:val="00E95D00"/>
    <w:rsid w:val="00E964F7"/>
    <w:rsid w:val="00E97B57"/>
    <w:rsid w:val="00E97C49"/>
    <w:rsid w:val="00EA0922"/>
    <w:rsid w:val="00EA0B89"/>
    <w:rsid w:val="00EA1CBB"/>
    <w:rsid w:val="00EA2011"/>
    <w:rsid w:val="00EA2333"/>
    <w:rsid w:val="00EA3305"/>
    <w:rsid w:val="00EA3757"/>
    <w:rsid w:val="00EA3B0F"/>
    <w:rsid w:val="00EA3BEE"/>
    <w:rsid w:val="00EA3C28"/>
    <w:rsid w:val="00EA5141"/>
    <w:rsid w:val="00EA535A"/>
    <w:rsid w:val="00EA56E3"/>
    <w:rsid w:val="00EA7392"/>
    <w:rsid w:val="00EA78B7"/>
    <w:rsid w:val="00EA7CB0"/>
    <w:rsid w:val="00EB00A7"/>
    <w:rsid w:val="00EB02AC"/>
    <w:rsid w:val="00EB0E97"/>
    <w:rsid w:val="00EB1241"/>
    <w:rsid w:val="00EB1B3A"/>
    <w:rsid w:val="00EB373B"/>
    <w:rsid w:val="00EB374D"/>
    <w:rsid w:val="00EB38DA"/>
    <w:rsid w:val="00EB5530"/>
    <w:rsid w:val="00EB5605"/>
    <w:rsid w:val="00EB5CE4"/>
    <w:rsid w:val="00EB6C6B"/>
    <w:rsid w:val="00EC16DC"/>
    <w:rsid w:val="00EC2158"/>
    <w:rsid w:val="00EC2AE6"/>
    <w:rsid w:val="00EC4281"/>
    <w:rsid w:val="00EC45EB"/>
    <w:rsid w:val="00EC469C"/>
    <w:rsid w:val="00EC48D8"/>
    <w:rsid w:val="00EC4992"/>
    <w:rsid w:val="00EC5115"/>
    <w:rsid w:val="00EC5E50"/>
    <w:rsid w:val="00EC72F8"/>
    <w:rsid w:val="00EC7355"/>
    <w:rsid w:val="00EC7781"/>
    <w:rsid w:val="00EC78AC"/>
    <w:rsid w:val="00ED09E9"/>
    <w:rsid w:val="00ED1495"/>
    <w:rsid w:val="00ED1F90"/>
    <w:rsid w:val="00ED26F1"/>
    <w:rsid w:val="00ED2806"/>
    <w:rsid w:val="00ED305F"/>
    <w:rsid w:val="00ED3214"/>
    <w:rsid w:val="00ED334A"/>
    <w:rsid w:val="00ED3A87"/>
    <w:rsid w:val="00ED44A8"/>
    <w:rsid w:val="00ED515E"/>
    <w:rsid w:val="00ED5429"/>
    <w:rsid w:val="00ED5A35"/>
    <w:rsid w:val="00ED7135"/>
    <w:rsid w:val="00ED7B26"/>
    <w:rsid w:val="00EE020E"/>
    <w:rsid w:val="00EE12FE"/>
    <w:rsid w:val="00EE2267"/>
    <w:rsid w:val="00EE2AC8"/>
    <w:rsid w:val="00EE38CB"/>
    <w:rsid w:val="00EE394B"/>
    <w:rsid w:val="00EE43B6"/>
    <w:rsid w:val="00EE4649"/>
    <w:rsid w:val="00EE5C02"/>
    <w:rsid w:val="00EE5D6B"/>
    <w:rsid w:val="00EE6451"/>
    <w:rsid w:val="00EE69BC"/>
    <w:rsid w:val="00EE6A55"/>
    <w:rsid w:val="00EF0AA3"/>
    <w:rsid w:val="00EF0E07"/>
    <w:rsid w:val="00EF1584"/>
    <w:rsid w:val="00EF1CA6"/>
    <w:rsid w:val="00EF1E37"/>
    <w:rsid w:val="00EF1EEE"/>
    <w:rsid w:val="00EF2F59"/>
    <w:rsid w:val="00EF384C"/>
    <w:rsid w:val="00EF3B40"/>
    <w:rsid w:val="00EF3FCE"/>
    <w:rsid w:val="00EF4D0C"/>
    <w:rsid w:val="00EF500C"/>
    <w:rsid w:val="00EF55A3"/>
    <w:rsid w:val="00EF5E8A"/>
    <w:rsid w:val="00EF6708"/>
    <w:rsid w:val="00F002D0"/>
    <w:rsid w:val="00F00D9A"/>
    <w:rsid w:val="00F00E67"/>
    <w:rsid w:val="00F011E3"/>
    <w:rsid w:val="00F0287F"/>
    <w:rsid w:val="00F02E96"/>
    <w:rsid w:val="00F03084"/>
    <w:rsid w:val="00F030D1"/>
    <w:rsid w:val="00F045FA"/>
    <w:rsid w:val="00F04850"/>
    <w:rsid w:val="00F05EAE"/>
    <w:rsid w:val="00F0682B"/>
    <w:rsid w:val="00F07014"/>
    <w:rsid w:val="00F0766B"/>
    <w:rsid w:val="00F07A00"/>
    <w:rsid w:val="00F07A7D"/>
    <w:rsid w:val="00F10160"/>
    <w:rsid w:val="00F10520"/>
    <w:rsid w:val="00F10C97"/>
    <w:rsid w:val="00F10CEB"/>
    <w:rsid w:val="00F1179E"/>
    <w:rsid w:val="00F122A3"/>
    <w:rsid w:val="00F127CE"/>
    <w:rsid w:val="00F12CE6"/>
    <w:rsid w:val="00F12DE0"/>
    <w:rsid w:val="00F13A4E"/>
    <w:rsid w:val="00F13C6D"/>
    <w:rsid w:val="00F14AFF"/>
    <w:rsid w:val="00F14B50"/>
    <w:rsid w:val="00F14D6E"/>
    <w:rsid w:val="00F159CB"/>
    <w:rsid w:val="00F16642"/>
    <w:rsid w:val="00F166AE"/>
    <w:rsid w:val="00F16AE2"/>
    <w:rsid w:val="00F201D2"/>
    <w:rsid w:val="00F216F8"/>
    <w:rsid w:val="00F23008"/>
    <w:rsid w:val="00F23451"/>
    <w:rsid w:val="00F23AE4"/>
    <w:rsid w:val="00F23EB0"/>
    <w:rsid w:val="00F242A7"/>
    <w:rsid w:val="00F249D0"/>
    <w:rsid w:val="00F24A58"/>
    <w:rsid w:val="00F2564A"/>
    <w:rsid w:val="00F25FBA"/>
    <w:rsid w:val="00F261E8"/>
    <w:rsid w:val="00F26617"/>
    <w:rsid w:val="00F26682"/>
    <w:rsid w:val="00F26BF9"/>
    <w:rsid w:val="00F27B91"/>
    <w:rsid w:val="00F31D7A"/>
    <w:rsid w:val="00F31F82"/>
    <w:rsid w:val="00F32EC7"/>
    <w:rsid w:val="00F34470"/>
    <w:rsid w:val="00F34C03"/>
    <w:rsid w:val="00F35420"/>
    <w:rsid w:val="00F369D5"/>
    <w:rsid w:val="00F36ADC"/>
    <w:rsid w:val="00F370AB"/>
    <w:rsid w:val="00F374ED"/>
    <w:rsid w:val="00F400DE"/>
    <w:rsid w:val="00F40998"/>
    <w:rsid w:val="00F40E01"/>
    <w:rsid w:val="00F414CC"/>
    <w:rsid w:val="00F41654"/>
    <w:rsid w:val="00F41FB0"/>
    <w:rsid w:val="00F42392"/>
    <w:rsid w:val="00F4395F"/>
    <w:rsid w:val="00F43F9B"/>
    <w:rsid w:val="00F44806"/>
    <w:rsid w:val="00F44B35"/>
    <w:rsid w:val="00F44DFE"/>
    <w:rsid w:val="00F45052"/>
    <w:rsid w:val="00F4577D"/>
    <w:rsid w:val="00F45861"/>
    <w:rsid w:val="00F45FEF"/>
    <w:rsid w:val="00F464BE"/>
    <w:rsid w:val="00F466E2"/>
    <w:rsid w:val="00F46D91"/>
    <w:rsid w:val="00F50240"/>
    <w:rsid w:val="00F504BD"/>
    <w:rsid w:val="00F504F9"/>
    <w:rsid w:val="00F50AE8"/>
    <w:rsid w:val="00F50C2A"/>
    <w:rsid w:val="00F510F3"/>
    <w:rsid w:val="00F512EE"/>
    <w:rsid w:val="00F51BA4"/>
    <w:rsid w:val="00F52384"/>
    <w:rsid w:val="00F52404"/>
    <w:rsid w:val="00F524D8"/>
    <w:rsid w:val="00F526B2"/>
    <w:rsid w:val="00F52C5A"/>
    <w:rsid w:val="00F52DE1"/>
    <w:rsid w:val="00F53802"/>
    <w:rsid w:val="00F5495B"/>
    <w:rsid w:val="00F54998"/>
    <w:rsid w:val="00F55596"/>
    <w:rsid w:val="00F55D02"/>
    <w:rsid w:val="00F567B9"/>
    <w:rsid w:val="00F56AFF"/>
    <w:rsid w:val="00F56F0D"/>
    <w:rsid w:val="00F56F0E"/>
    <w:rsid w:val="00F60792"/>
    <w:rsid w:val="00F617FC"/>
    <w:rsid w:val="00F61E75"/>
    <w:rsid w:val="00F630D3"/>
    <w:rsid w:val="00F63D92"/>
    <w:rsid w:val="00F63FDA"/>
    <w:rsid w:val="00F64011"/>
    <w:rsid w:val="00F641F3"/>
    <w:rsid w:val="00F64984"/>
    <w:rsid w:val="00F64D23"/>
    <w:rsid w:val="00F64FBF"/>
    <w:rsid w:val="00F65A72"/>
    <w:rsid w:val="00F6786D"/>
    <w:rsid w:val="00F67942"/>
    <w:rsid w:val="00F70BF8"/>
    <w:rsid w:val="00F70EC3"/>
    <w:rsid w:val="00F724BD"/>
    <w:rsid w:val="00F73499"/>
    <w:rsid w:val="00F73DB8"/>
    <w:rsid w:val="00F7436E"/>
    <w:rsid w:val="00F74496"/>
    <w:rsid w:val="00F7463A"/>
    <w:rsid w:val="00F746D6"/>
    <w:rsid w:val="00F74A4A"/>
    <w:rsid w:val="00F758A3"/>
    <w:rsid w:val="00F75B34"/>
    <w:rsid w:val="00F75C3A"/>
    <w:rsid w:val="00F75E6B"/>
    <w:rsid w:val="00F76D00"/>
    <w:rsid w:val="00F770E4"/>
    <w:rsid w:val="00F808D4"/>
    <w:rsid w:val="00F8112E"/>
    <w:rsid w:val="00F82D96"/>
    <w:rsid w:val="00F830EC"/>
    <w:rsid w:val="00F8322A"/>
    <w:rsid w:val="00F834ED"/>
    <w:rsid w:val="00F83AF8"/>
    <w:rsid w:val="00F840A9"/>
    <w:rsid w:val="00F84CDF"/>
    <w:rsid w:val="00F84EA4"/>
    <w:rsid w:val="00F856A0"/>
    <w:rsid w:val="00F85977"/>
    <w:rsid w:val="00F861DB"/>
    <w:rsid w:val="00F87C74"/>
    <w:rsid w:val="00F901CB"/>
    <w:rsid w:val="00F90C44"/>
    <w:rsid w:val="00F916C3"/>
    <w:rsid w:val="00F9183D"/>
    <w:rsid w:val="00F919D6"/>
    <w:rsid w:val="00F91FC9"/>
    <w:rsid w:val="00F92B48"/>
    <w:rsid w:val="00F92F46"/>
    <w:rsid w:val="00F94170"/>
    <w:rsid w:val="00F9467A"/>
    <w:rsid w:val="00F94F32"/>
    <w:rsid w:val="00F95603"/>
    <w:rsid w:val="00F95C05"/>
    <w:rsid w:val="00F96296"/>
    <w:rsid w:val="00F96E65"/>
    <w:rsid w:val="00F97B49"/>
    <w:rsid w:val="00FA00CA"/>
    <w:rsid w:val="00FA0405"/>
    <w:rsid w:val="00FA0B90"/>
    <w:rsid w:val="00FA13B4"/>
    <w:rsid w:val="00FA1E19"/>
    <w:rsid w:val="00FA1FD1"/>
    <w:rsid w:val="00FA2221"/>
    <w:rsid w:val="00FA23B6"/>
    <w:rsid w:val="00FA431C"/>
    <w:rsid w:val="00FA4664"/>
    <w:rsid w:val="00FA4747"/>
    <w:rsid w:val="00FA4A38"/>
    <w:rsid w:val="00FA51FF"/>
    <w:rsid w:val="00FA6087"/>
    <w:rsid w:val="00FA7F8F"/>
    <w:rsid w:val="00FB0017"/>
    <w:rsid w:val="00FB249A"/>
    <w:rsid w:val="00FB28F8"/>
    <w:rsid w:val="00FB2E10"/>
    <w:rsid w:val="00FB2E14"/>
    <w:rsid w:val="00FB2E68"/>
    <w:rsid w:val="00FB32BF"/>
    <w:rsid w:val="00FB3D4E"/>
    <w:rsid w:val="00FB48BB"/>
    <w:rsid w:val="00FB4A5F"/>
    <w:rsid w:val="00FB4AB9"/>
    <w:rsid w:val="00FB4B07"/>
    <w:rsid w:val="00FB5C2A"/>
    <w:rsid w:val="00FB6397"/>
    <w:rsid w:val="00FB664B"/>
    <w:rsid w:val="00FB674F"/>
    <w:rsid w:val="00FB76F2"/>
    <w:rsid w:val="00FC17BD"/>
    <w:rsid w:val="00FC1D6F"/>
    <w:rsid w:val="00FC438B"/>
    <w:rsid w:val="00FC4626"/>
    <w:rsid w:val="00FC4C49"/>
    <w:rsid w:val="00FC4DB4"/>
    <w:rsid w:val="00FC5CD1"/>
    <w:rsid w:val="00FC650C"/>
    <w:rsid w:val="00FC67EA"/>
    <w:rsid w:val="00FC7111"/>
    <w:rsid w:val="00FC7AC8"/>
    <w:rsid w:val="00FC7ED1"/>
    <w:rsid w:val="00FC7FB0"/>
    <w:rsid w:val="00FD1A6E"/>
    <w:rsid w:val="00FD1C12"/>
    <w:rsid w:val="00FD2148"/>
    <w:rsid w:val="00FD3631"/>
    <w:rsid w:val="00FD3821"/>
    <w:rsid w:val="00FD3881"/>
    <w:rsid w:val="00FD46BA"/>
    <w:rsid w:val="00FD549C"/>
    <w:rsid w:val="00FD5DA6"/>
    <w:rsid w:val="00FD643B"/>
    <w:rsid w:val="00FD64E0"/>
    <w:rsid w:val="00FD6AE0"/>
    <w:rsid w:val="00FD6AF5"/>
    <w:rsid w:val="00FD7301"/>
    <w:rsid w:val="00FD740D"/>
    <w:rsid w:val="00FD75B8"/>
    <w:rsid w:val="00FD7968"/>
    <w:rsid w:val="00FD7DC1"/>
    <w:rsid w:val="00FD7DD4"/>
    <w:rsid w:val="00FE0D60"/>
    <w:rsid w:val="00FE10FF"/>
    <w:rsid w:val="00FE1A94"/>
    <w:rsid w:val="00FE1B36"/>
    <w:rsid w:val="00FE20BE"/>
    <w:rsid w:val="00FE2606"/>
    <w:rsid w:val="00FE30EF"/>
    <w:rsid w:val="00FE34BD"/>
    <w:rsid w:val="00FE34F4"/>
    <w:rsid w:val="00FE50C7"/>
    <w:rsid w:val="00FE541A"/>
    <w:rsid w:val="00FE5EF8"/>
    <w:rsid w:val="00FE603C"/>
    <w:rsid w:val="00FE61CF"/>
    <w:rsid w:val="00FE6984"/>
    <w:rsid w:val="00FE71FE"/>
    <w:rsid w:val="00FE750B"/>
    <w:rsid w:val="00FE78C5"/>
    <w:rsid w:val="00FE7CED"/>
    <w:rsid w:val="00FF0164"/>
    <w:rsid w:val="00FF017E"/>
    <w:rsid w:val="00FF0335"/>
    <w:rsid w:val="00FF03BC"/>
    <w:rsid w:val="00FF04C8"/>
    <w:rsid w:val="00FF0684"/>
    <w:rsid w:val="00FF07C2"/>
    <w:rsid w:val="00FF14FE"/>
    <w:rsid w:val="00FF27A3"/>
    <w:rsid w:val="00FF2D18"/>
    <w:rsid w:val="00FF3616"/>
    <w:rsid w:val="00FF3E87"/>
    <w:rsid w:val="00FF3ED4"/>
    <w:rsid w:val="00FF45D4"/>
    <w:rsid w:val="00FF4CE3"/>
    <w:rsid w:val="00FF5BE4"/>
    <w:rsid w:val="00FF701B"/>
    <w:rsid w:val="00FF7133"/>
    <w:rsid w:val="00FF7B9F"/>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7E72"/>
  <w15:chartTrackingRefBased/>
  <w15:docId w15:val="{9BEAEDD1-5A69-4041-98E6-6A139103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38"/>
    <w:rPr>
      <w:rFonts w:ascii="Times New Roman" w:hAnsi="Times New Roman"/>
      <w:sz w:val="24"/>
    </w:rPr>
  </w:style>
  <w:style w:type="paragraph" w:styleId="Heading1">
    <w:name w:val="heading 1"/>
    <w:basedOn w:val="Normal"/>
    <w:next w:val="Normal"/>
    <w:link w:val="Heading1Char"/>
    <w:uiPriority w:val="9"/>
    <w:qFormat/>
    <w:rsid w:val="00CA1252"/>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D549D"/>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B765FA"/>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B2600B"/>
    <w:rPr>
      <w:rFonts w:cs="Times New Roman"/>
      <w:szCs w:val="24"/>
    </w:rPr>
  </w:style>
  <w:style w:type="character" w:customStyle="1" w:styleId="NATESTYLE1CommonCollegeChar">
    <w:name w:val="NATE STYLE 1_CommonCollege Char"/>
    <w:basedOn w:val="DefaultParagraphFont"/>
    <w:link w:val="NATESTYLE1CommonCollege"/>
    <w:rsid w:val="00B2600B"/>
    <w:rPr>
      <w:rFonts w:ascii="Times New Roman" w:hAnsi="Times New Roman" w:cs="Times New Roman"/>
      <w:sz w:val="24"/>
      <w:szCs w:val="24"/>
    </w:rPr>
  </w:style>
  <w:style w:type="character" w:styleId="LineNumber">
    <w:name w:val="line number"/>
    <w:basedOn w:val="DefaultParagraphFont"/>
    <w:uiPriority w:val="99"/>
    <w:semiHidden/>
    <w:unhideWhenUsed/>
    <w:rsid w:val="006F4781"/>
  </w:style>
  <w:style w:type="character" w:customStyle="1" w:styleId="Heading1Char">
    <w:name w:val="Heading 1 Char"/>
    <w:basedOn w:val="DefaultParagraphFont"/>
    <w:link w:val="Heading1"/>
    <w:uiPriority w:val="9"/>
    <w:rsid w:val="00CA125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B765FA"/>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781B9F"/>
    <w:pPr>
      <w:tabs>
        <w:tab w:val="center" w:pos="4680"/>
        <w:tab w:val="right" w:pos="9360"/>
      </w:tabs>
      <w:spacing w:line="240" w:lineRule="auto"/>
    </w:pPr>
  </w:style>
  <w:style w:type="character" w:customStyle="1" w:styleId="HeaderChar">
    <w:name w:val="Header Char"/>
    <w:basedOn w:val="DefaultParagraphFont"/>
    <w:link w:val="Header"/>
    <w:uiPriority w:val="99"/>
    <w:rsid w:val="00781B9F"/>
  </w:style>
  <w:style w:type="paragraph" w:styleId="Footer">
    <w:name w:val="footer"/>
    <w:basedOn w:val="Normal"/>
    <w:link w:val="FooterChar"/>
    <w:uiPriority w:val="99"/>
    <w:unhideWhenUsed/>
    <w:rsid w:val="00781B9F"/>
    <w:pPr>
      <w:tabs>
        <w:tab w:val="center" w:pos="4680"/>
        <w:tab w:val="right" w:pos="9360"/>
      </w:tabs>
      <w:spacing w:line="240" w:lineRule="auto"/>
    </w:pPr>
  </w:style>
  <w:style w:type="character" w:customStyle="1" w:styleId="FooterChar">
    <w:name w:val="Footer Char"/>
    <w:basedOn w:val="DefaultParagraphFont"/>
    <w:link w:val="Footer"/>
    <w:uiPriority w:val="99"/>
    <w:rsid w:val="00781B9F"/>
  </w:style>
  <w:style w:type="character" w:styleId="PlaceholderText">
    <w:name w:val="Placeholder Text"/>
    <w:basedOn w:val="DefaultParagraphFont"/>
    <w:uiPriority w:val="99"/>
    <w:semiHidden/>
    <w:rsid w:val="00A64998"/>
    <w:rPr>
      <w:color w:val="808080"/>
    </w:rPr>
  </w:style>
  <w:style w:type="paragraph" w:customStyle="1" w:styleId="Default">
    <w:name w:val="Default"/>
    <w:rsid w:val="00D5294F"/>
    <w:pPr>
      <w:autoSpaceDE w:val="0"/>
      <w:autoSpaceDN w:val="0"/>
      <w:adjustRightInd w:val="0"/>
      <w:spacing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C2708"/>
    <w:rPr>
      <w:sz w:val="16"/>
      <w:szCs w:val="16"/>
    </w:rPr>
  </w:style>
  <w:style w:type="paragraph" w:styleId="BalloonText">
    <w:name w:val="Balloon Text"/>
    <w:basedOn w:val="Normal"/>
    <w:link w:val="BalloonTextChar"/>
    <w:uiPriority w:val="99"/>
    <w:semiHidden/>
    <w:unhideWhenUsed/>
    <w:rsid w:val="007959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9C3"/>
    <w:rPr>
      <w:rFonts w:ascii="Segoe UI" w:hAnsi="Segoe UI" w:cs="Segoe UI"/>
      <w:sz w:val="18"/>
      <w:szCs w:val="18"/>
    </w:rPr>
  </w:style>
  <w:style w:type="paragraph" w:styleId="CommentText">
    <w:name w:val="annotation text"/>
    <w:basedOn w:val="Normal"/>
    <w:link w:val="CommentTextChar"/>
    <w:uiPriority w:val="99"/>
    <w:unhideWhenUsed/>
    <w:rsid w:val="00001EBB"/>
    <w:pPr>
      <w:spacing w:line="240" w:lineRule="auto"/>
    </w:pPr>
    <w:rPr>
      <w:sz w:val="20"/>
      <w:szCs w:val="20"/>
    </w:rPr>
  </w:style>
  <w:style w:type="character" w:customStyle="1" w:styleId="CommentTextChar">
    <w:name w:val="Comment Text Char"/>
    <w:basedOn w:val="DefaultParagraphFont"/>
    <w:link w:val="CommentText"/>
    <w:uiPriority w:val="99"/>
    <w:rsid w:val="00001EBB"/>
    <w:rPr>
      <w:sz w:val="20"/>
      <w:szCs w:val="20"/>
    </w:rPr>
  </w:style>
  <w:style w:type="paragraph" w:styleId="CommentSubject">
    <w:name w:val="annotation subject"/>
    <w:basedOn w:val="CommentText"/>
    <w:next w:val="CommentText"/>
    <w:link w:val="CommentSubjectChar"/>
    <w:uiPriority w:val="99"/>
    <w:semiHidden/>
    <w:unhideWhenUsed/>
    <w:rsid w:val="00001EBB"/>
    <w:rPr>
      <w:b/>
      <w:bCs/>
    </w:rPr>
  </w:style>
  <w:style w:type="character" w:customStyle="1" w:styleId="CommentSubjectChar">
    <w:name w:val="Comment Subject Char"/>
    <w:basedOn w:val="CommentTextChar"/>
    <w:link w:val="CommentSubject"/>
    <w:uiPriority w:val="99"/>
    <w:semiHidden/>
    <w:rsid w:val="00001EBB"/>
    <w:rPr>
      <w:b/>
      <w:bCs/>
      <w:sz w:val="20"/>
      <w:szCs w:val="20"/>
    </w:rPr>
  </w:style>
  <w:style w:type="paragraph" w:styleId="Revision">
    <w:name w:val="Revision"/>
    <w:hidden/>
    <w:uiPriority w:val="99"/>
    <w:semiHidden/>
    <w:rsid w:val="00197D8D"/>
    <w:pPr>
      <w:spacing w:line="240" w:lineRule="auto"/>
    </w:pPr>
  </w:style>
  <w:style w:type="character" w:styleId="Hyperlink">
    <w:name w:val="Hyperlink"/>
    <w:basedOn w:val="DefaultParagraphFont"/>
    <w:uiPriority w:val="99"/>
    <w:unhideWhenUsed/>
    <w:rsid w:val="0096164D"/>
    <w:rPr>
      <w:color w:val="0563C1" w:themeColor="hyperlink"/>
      <w:u w:val="single"/>
    </w:rPr>
  </w:style>
  <w:style w:type="character" w:styleId="UnresolvedMention">
    <w:name w:val="Unresolved Mention"/>
    <w:basedOn w:val="DefaultParagraphFont"/>
    <w:uiPriority w:val="99"/>
    <w:semiHidden/>
    <w:unhideWhenUsed/>
    <w:rsid w:val="0096164D"/>
    <w:rPr>
      <w:color w:val="605E5C"/>
      <w:shd w:val="clear" w:color="auto" w:fill="E1DFDD"/>
    </w:rPr>
  </w:style>
  <w:style w:type="table" w:styleId="PlainTable4">
    <w:name w:val="Plain Table 4"/>
    <w:basedOn w:val="TableNormal"/>
    <w:uiPriority w:val="44"/>
    <w:rsid w:val="008226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3F89"/>
    <w:pPr>
      <w:ind w:left="720"/>
      <w:contextualSpacing/>
    </w:pPr>
  </w:style>
  <w:style w:type="paragraph" w:styleId="Bibliography">
    <w:name w:val="Bibliography"/>
    <w:basedOn w:val="Normal"/>
    <w:next w:val="Normal"/>
    <w:uiPriority w:val="37"/>
    <w:unhideWhenUsed/>
    <w:rsid w:val="008457FD"/>
    <w:pPr>
      <w:ind w:left="720" w:hanging="720"/>
    </w:pPr>
  </w:style>
  <w:style w:type="character" w:customStyle="1" w:styleId="Heading2Char">
    <w:name w:val="Heading 2 Char"/>
    <w:basedOn w:val="DefaultParagraphFont"/>
    <w:link w:val="Heading2"/>
    <w:uiPriority w:val="9"/>
    <w:rsid w:val="008D549D"/>
    <w:rPr>
      <w:rFonts w:ascii="Times New Roman" w:eastAsiaTheme="majorEastAsia" w:hAnsi="Times New Roman" w:cstheme="majorBidi"/>
      <w:i/>
      <w:sz w:val="24"/>
      <w:szCs w:val="26"/>
    </w:rPr>
  </w:style>
  <w:style w:type="character" w:customStyle="1" w:styleId="normaltextrun">
    <w:name w:val="normaltextrun"/>
    <w:basedOn w:val="DefaultParagraphFont"/>
    <w:rsid w:val="00080A91"/>
  </w:style>
  <w:style w:type="character" w:customStyle="1" w:styleId="eop">
    <w:name w:val="eop"/>
    <w:basedOn w:val="DefaultParagraphFont"/>
    <w:rsid w:val="00A72E1D"/>
  </w:style>
  <w:style w:type="character" w:customStyle="1" w:styleId="lrzxr">
    <w:name w:val="lrzxr"/>
    <w:basedOn w:val="DefaultParagraphFont"/>
    <w:rsid w:val="00DB5B9A"/>
  </w:style>
  <w:style w:type="table" w:styleId="TableGrid">
    <w:name w:val="Table Grid"/>
    <w:basedOn w:val="TableNormal"/>
    <w:uiPriority w:val="39"/>
    <w:rsid w:val="00B046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6383">
      <w:bodyDiv w:val="1"/>
      <w:marLeft w:val="0"/>
      <w:marRight w:val="0"/>
      <w:marTop w:val="0"/>
      <w:marBottom w:val="0"/>
      <w:divBdr>
        <w:top w:val="none" w:sz="0" w:space="0" w:color="auto"/>
        <w:left w:val="none" w:sz="0" w:space="0" w:color="auto"/>
        <w:bottom w:val="none" w:sz="0" w:space="0" w:color="auto"/>
        <w:right w:val="none" w:sz="0" w:space="0" w:color="auto"/>
      </w:divBdr>
    </w:div>
    <w:div w:id="451947452">
      <w:bodyDiv w:val="1"/>
      <w:marLeft w:val="0"/>
      <w:marRight w:val="0"/>
      <w:marTop w:val="0"/>
      <w:marBottom w:val="0"/>
      <w:divBdr>
        <w:top w:val="none" w:sz="0" w:space="0" w:color="auto"/>
        <w:left w:val="none" w:sz="0" w:space="0" w:color="auto"/>
        <w:bottom w:val="none" w:sz="0" w:space="0" w:color="auto"/>
        <w:right w:val="none" w:sz="0" w:space="0" w:color="auto"/>
      </w:divBdr>
    </w:div>
    <w:div w:id="698817819">
      <w:bodyDiv w:val="1"/>
      <w:marLeft w:val="0"/>
      <w:marRight w:val="0"/>
      <w:marTop w:val="0"/>
      <w:marBottom w:val="0"/>
      <w:divBdr>
        <w:top w:val="none" w:sz="0" w:space="0" w:color="auto"/>
        <w:left w:val="none" w:sz="0" w:space="0" w:color="auto"/>
        <w:bottom w:val="none" w:sz="0" w:space="0" w:color="auto"/>
        <w:right w:val="none" w:sz="0" w:space="0" w:color="auto"/>
      </w:divBdr>
    </w:div>
    <w:div w:id="871917779">
      <w:bodyDiv w:val="1"/>
      <w:marLeft w:val="0"/>
      <w:marRight w:val="0"/>
      <w:marTop w:val="0"/>
      <w:marBottom w:val="0"/>
      <w:divBdr>
        <w:top w:val="none" w:sz="0" w:space="0" w:color="auto"/>
        <w:left w:val="none" w:sz="0" w:space="0" w:color="auto"/>
        <w:bottom w:val="none" w:sz="0" w:space="0" w:color="auto"/>
        <w:right w:val="none" w:sz="0" w:space="0" w:color="auto"/>
      </w:divBdr>
    </w:div>
    <w:div w:id="17972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2DBCDDD459AC4786E81789E596B9EF" ma:contentTypeVersion="14" ma:contentTypeDescription="Create a new document." ma:contentTypeScope="" ma:versionID="cf437cb61c1ed6b7efc8528ffd99b6d2">
  <xsd:schema xmlns:xsd="http://www.w3.org/2001/XMLSchema" xmlns:xs="http://www.w3.org/2001/XMLSchema" xmlns:p="http://schemas.microsoft.com/office/2006/metadata/properties" xmlns:ns3="5278094f-c022-4ceb-af6e-639ff0838eb9" xmlns:ns4="733ce1cc-cb7a-4045-837e-ed5f589eec0e" targetNamespace="http://schemas.microsoft.com/office/2006/metadata/properties" ma:root="true" ma:fieldsID="51b7dde1fae712c3360d90a1edf970a7" ns3:_="" ns4:_="">
    <xsd:import namespace="5278094f-c022-4ceb-af6e-639ff0838eb9"/>
    <xsd:import namespace="733ce1cc-cb7a-4045-837e-ed5f589eec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8094f-c022-4ceb-af6e-639ff0838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ce1cc-cb7a-4045-837e-ed5f589eec0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971659-D2DA-459F-8B26-D9C2CA2ACFDD}">
  <ds:schemaRefs>
    <ds:schemaRef ds:uri="http://schemas.openxmlformats.org/officeDocument/2006/bibliography"/>
  </ds:schemaRefs>
</ds:datastoreItem>
</file>

<file path=customXml/itemProps2.xml><?xml version="1.0" encoding="utf-8"?>
<ds:datastoreItem xmlns:ds="http://schemas.openxmlformats.org/officeDocument/2006/customXml" ds:itemID="{6C204FBE-2D2E-4FE6-8F34-B7D828A089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C54244-399C-4402-A659-1CABCBE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8094f-c022-4ceb-af6e-639ff0838eb9"/>
    <ds:schemaRef ds:uri="733ce1cc-cb7a-4045-837e-ed5f589ee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9C047-56CE-4644-AE8B-BACE96F55B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27</Pages>
  <Words>34920</Words>
  <Characters>199044</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174</cp:revision>
  <dcterms:created xsi:type="dcterms:W3CDTF">2024-06-11T20:01:00Z</dcterms:created>
  <dcterms:modified xsi:type="dcterms:W3CDTF">2024-07-25T14:53:00Z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34e60959-63a0-3709-b955-1a39dea78c05</vt:lpwstr>
  </property>
  <property fmtid="{D5CDD505-2E9C-101B-9397-08002B2CF9AE}" pid="4" name="Mendeley Citation Style_1">
    <vt:lpwstr>http://www.zotero.org/styles/oecologia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http://www.zotero.org/styles/freshwater-biology</vt:lpwstr>
  </property>
  <property fmtid="{D5CDD505-2E9C-101B-9397-08002B2CF9AE}" pid="12" name="Mendeley Recent Style Name 3_1">
    <vt:lpwstr>Freshwater Biology</vt:lpwstr>
  </property>
  <property fmtid="{D5CDD505-2E9C-101B-9397-08002B2CF9AE}" pid="13" name="Mendeley Recent Style Id 4_1">
    <vt:lpwstr>http://www.zotero.org/styles/freshwater-science</vt:lpwstr>
  </property>
  <property fmtid="{D5CDD505-2E9C-101B-9397-08002B2CF9AE}" pid="14" name="Mendeley Recent Style Name 4_1">
    <vt:lpwstr>Freshwater Science</vt:lpwstr>
  </property>
  <property fmtid="{D5CDD505-2E9C-101B-9397-08002B2CF9AE}" pid="15" name="Mendeley Recent Style Id 5_1">
    <vt:lpwstr>http://www.zotero.org/styles/hydrobiologia</vt:lpwstr>
  </property>
  <property fmtid="{D5CDD505-2E9C-101B-9397-08002B2CF9AE}" pid="16" name="Mendeley Recent Style Name 5_1">
    <vt:lpwstr>Hydrobiologia</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y fmtid="{D5CDD505-2E9C-101B-9397-08002B2CF9AE}" pid="25" name="ContentTypeId">
    <vt:lpwstr>0x010100C32DBCDDD459AC4786E81789E596B9EF</vt:lpwstr>
  </property>
  <property fmtid="{D5CDD505-2E9C-101B-9397-08002B2CF9AE}" pid="26" name="ZOTERO_PREF_1">
    <vt:lpwstr>&lt;data data-version="3" zotero-version="6.0.36"&gt;&lt;session id="ToQngwxB"/&gt;&lt;style id="http://www.zotero.org/styles/functional-ecology" hasBibliography="1" bibliographyStyleHasBeenSet="1"/&gt;&lt;prefs&gt;&lt;pref name="fieldType" value="Field"/&gt;&lt;/prefs&gt;&lt;/data&gt;</vt:lpwstr>
  </property>
</Properties>
</file>