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5E83D4E1" w:rsidR="009D486A" w:rsidRPr="007B4B55" w:rsidRDefault="00671368" w:rsidP="007B4B55">
      <w:pPr>
        <w:pStyle w:val="NATESTYLE1CommonCollege"/>
      </w:pPr>
      <w:r>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52EDB5E7"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12FC9EEC" w:rsidR="00673700" w:rsidRPr="00524172" w:rsidRDefault="00275E61" w:rsidP="00DA1243">
      <w:r>
        <w:t>Juvenile survival</w:t>
      </w:r>
      <w:r w:rsidR="00673700">
        <w:t xml:space="preserve"> and growth rates are </w:t>
      </w:r>
      <w:r w:rsidR="00864375">
        <w:t xml:space="preserve">commonly measured </w:t>
      </w:r>
      <w:r w:rsidR="00673700">
        <w:t xml:space="preserve">performance </w:t>
      </w:r>
      <w:r>
        <w:t xml:space="preserve">metrics </w:t>
      </w:r>
      <w:r w:rsidR="00673700">
        <w:t>with</w:t>
      </w:r>
      <w:ins w:id="0" w:author="Nathan Dorn" w:date="2024-09-21T17:10:00Z" w16du:dateUtc="2024-09-21T21:10:00Z">
        <w:r w:rsidR="006255E7">
          <w:t xml:space="preserve"> potential consequences for population growth</w:t>
        </w:r>
      </w:ins>
      <w:del w:id="1" w:author="Nathan Dorn" w:date="2024-09-21T17:10:00Z" w16du:dateUtc="2024-09-21T21:10:00Z">
        <w:r w:rsidR="00673700" w:rsidDel="006255E7">
          <w:delText xml:space="preserve"> population-level consequences</w:delText>
        </w:r>
      </w:del>
      <w:r w:rsidR="00673700">
        <w:t xml:space="preserve">.  For species </w:t>
      </w:r>
      <w:r w:rsidR="00F60BF6">
        <w:t>that can</w:t>
      </w:r>
      <w:r w:rsidR="00673700">
        <w:t xml:space="preserve"> grow to achieve a size refuge from 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del w:id="2" w:author="Nathan Dorn" w:date="2024-09-21T17:11:00Z" w16du:dateUtc="2024-09-21T21:11:00Z">
        <w:r w:rsidR="00673700" w:rsidDel="006255E7">
          <w:delText xml:space="preserve">rarely </w:delText>
        </w:r>
      </w:del>
      <w:ins w:id="3" w:author="Nathan Dorn" w:date="2024-09-21T17:11:00Z" w16du:dateUtc="2024-09-21T21:11:00Z">
        <w:r w:rsidR="006255E7">
          <w:t xml:space="preserve">not </w:t>
        </w:r>
      </w:ins>
      <w:r w:rsidR="00673700">
        <w:t xml:space="preserve">been </w:t>
      </w:r>
      <w:ins w:id="4" w:author="Nathan Dorn" w:date="2024-09-21T17:11:00Z" w16du:dateUtc="2024-09-21T21:11:00Z">
        <w:r w:rsidR="00E56A7E">
          <w:t>well-</w:t>
        </w:r>
      </w:ins>
      <w:r w:rsidR="00673700">
        <w:t xml:space="preserve">illustrated theoretically </w:t>
      </w:r>
      <w:ins w:id="5" w:author="Nathan Dorn" w:date="2024-09-21T17:11:00Z" w16du:dateUtc="2024-09-21T21:11:00Z">
        <w:r w:rsidR="00AF49FC">
          <w:t>and most studies</w:t>
        </w:r>
      </w:ins>
      <w:ins w:id="6" w:author="Nathan Dorn" w:date="2024-09-21T17:12:00Z" w16du:dateUtc="2024-09-21T21:12:00Z">
        <w:r w:rsidR="00AF49FC">
          <w:t xml:space="preserve"> of the concept have been</w:t>
        </w:r>
      </w:ins>
      <w:ins w:id="7" w:author="Nathan Dorn" w:date="2024-09-21T17:11:00Z" w16du:dateUtc="2024-09-21T21:11:00Z">
        <w:r w:rsidR="00AF49FC">
          <w:t xml:space="preserve"> </w:t>
        </w:r>
      </w:ins>
      <w:ins w:id="8" w:author="Nathan Dorn" w:date="2024-09-21T17:12:00Z" w16du:dateUtc="2024-09-21T21:12:00Z">
        <w:r w:rsidR="00AF49FC">
          <w:t xml:space="preserve">controlled </w:t>
        </w:r>
      </w:ins>
      <w:ins w:id="9" w:author="Nathan Dorn" w:date="2024-09-21T17:11:00Z" w16du:dateUtc="2024-09-21T21:11:00Z">
        <w:r w:rsidR="00AF49FC">
          <w:t>experiment</w:t>
        </w:r>
      </w:ins>
      <w:ins w:id="10" w:author="Nathan Dorn" w:date="2024-09-21T17:12:00Z" w16du:dateUtc="2024-09-21T21:12:00Z">
        <w:r w:rsidR="00AF49FC">
          <w:t>s</w:t>
        </w:r>
      </w:ins>
      <w:del w:id="11" w:author="Nathan Dorn" w:date="2024-09-21T17:11:00Z" w16du:dateUtc="2024-09-21T21:11:00Z">
        <w:r w:rsidR="00673700" w:rsidDel="00AF49FC">
          <w:delText xml:space="preserve">or </w:delText>
        </w:r>
        <w:r w:rsidR="00673700" w:rsidDel="00E56A7E">
          <w:delText xml:space="preserve">quantified </w:delText>
        </w:r>
        <w:r w:rsidR="00673700" w:rsidDel="00AF49FC">
          <w:delText>under natural conditions</w:delText>
        </w:r>
      </w:del>
      <w:r w:rsidR="00673700">
        <w:t xml:space="preserve">. We used a published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 xml:space="preserve">conditions </w:t>
      </w:r>
      <w:r w:rsidR="00673700">
        <w:t xml:space="preserve">(e.g., temperature). 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predators in the dry season </w:t>
      </w:r>
      <w:r w:rsidR="00DC058E">
        <w:t>caused</w:t>
      </w:r>
      <w:r w:rsidR="00673700">
        <w:t xml:space="preserve"> </w:t>
      </w:r>
      <w:r w:rsidR="00DC058E">
        <w:t>higher</w:t>
      </w:r>
      <w:r w:rsidR="00673700">
        <w:t xml:space="preserve"> mortality. Juvenile growth was faster in the warmer wet season</w:t>
      </w:r>
      <w:r w:rsidR="00DE28A8">
        <w:t>. P</w:t>
      </w:r>
      <w:r w:rsidR="00673700">
        <w:t xml:space="preserve">arameter combinations of </w:t>
      </w:r>
      <w:ins w:id="12" w:author="Nathan Dorn" w:date="2024-09-21T17:13:00Z" w16du:dateUtc="2024-09-21T21:13:00Z">
        <w:r w:rsidR="00EE0412">
          <w:t xml:space="preserve">juvenile </w:t>
        </w:r>
      </w:ins>
      <w:r w:rsidR="00673700">
        <w:t xml:space="preserve">growth and survival in the dry season </w:t>
      </w:r>
      <w:del w:id="13" w:author="Nathan Dorn" w:date="2024-09-21T17:13:00Z" w16du:dateUtc="2024-09-21T21:13:00Z">
        <w:r w:rsidR="00673700" w:rsidDel="00EE0412">
          <w:delText xml:space="preserve">would </w:delText>
        </w:r>
      </w:del>
      <w:r w:rsidR="0064242E">
        <w:t>predict</w:t>
      </w:r>
      <w:ins w:id="14" w:author="Nathan Dorn" w:date="2024-09-21T17:13:00Z" w16du:dateUtc="2024-09-21T21:13:00Z">
        <w:r w:rsidR="00EE0412">
          <w:t>ed</w:t>
        </w:r>
      </w:ins>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both wetlands.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 xml:space="preserve">gave population-level context to quantified rates and </w:t>
      </w:r>
      <w:r w:rsidR="00673700">
        <w:t>identified important</w:t>
      </w:r>
      <w:r w:rsidR="00DF00E5">
        <w:t xml:space="preserve"> </w:t>
      </w:r>
      <w:r w:rsidR="00673700">
        <w:t xml:space="preserve">temporal variation in </w:t>
      </w:r>
      <w:r w:rsidR="00DF00E5">
        <w:t>survival and growth</w:t>
      </w:r>
      <w:r w:rsidR="00763D80">
        <w:t xml:space="preserve"> of the snail</w:t>
      </w:r>
      <w:r w:rsidR="00154B74">
        <w:t>.</w:t>
      </w:r>
      <w:r w:rsidR="00673700">
        <w:t xml:space="preserve">  Our </w:t>
      </w:r>
      <w:r w:rsidR="00154B74">
        <w:t xml:space="preserve">isocline </w:t>
      </w:r>
      <w:r w:rsidR="00673700">
        <w:lastRenderedPageBreak/>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ins w:id="15" w:author="Nathan Dorn" w:date="2024-09-21T17:14:00Z" w16du:dateUtc="2024-09-21T21:14:00Z">
        <w:r w:rsidR="008A1180">
          <w:t xml:space="preserve">qualitative </w:t>
        </w:r>
      </w:ins>
      <w:del w:id="16" w:author="Nathan Dorn" w:date="2024-09-21T17:14:00Z" w16du:dateUtc="2024-09-21T21:14:00Z">
        <w:r w:rsidR="007E6F6E" w:rsidDel="008A1180">
          <w:delText>shape of</w:delText>
        </w:r>
      </w:del>
      <w:ins w:id="17" w:author="Nathan Dorn" w:date="2024-09-21T17:14:00Z" w16du:dateUtc="2024-09-21T21:14:00Z">
        <w:r w:rsidR="008A1180">
          <w:t>prediction</w:t>
        </w:r>
      </w:ins>
      <w:r w:rsidR="007E6F6E">
        <w:t xml:space="preserve"> the isocline </w:t>
      </w:r>
      <w:ins w:id="18" w:author="Nathan Dorn" w:date="2024-09-21T17:14:00Z" w16du:dateUtc="2024-09-21T21:14:00Z">
        <w:r w:rsidR="006A35BA">
          <w:t>should</w:t>
        </w:r>
      </w:ins>
      <w:del w:id="19" w:author="Nathan Dorn" w:date="2024-09-21T17:14:00Z" w16du:dateUtc="2024-09-21T21:14:00Z">
        <w:r w:rsidR="0024280A" w:rsidDel="006A35BA">
          <w:delText>c</w:delText>
        </w:r>
        <w:r w:rsidR="007E6F6E" w:rsidDel="006A35BA">
          <w:delText>ould</w:delText>
        </w:r>
      </w:del>
      <w:r w:rsidR="00673700">
        <w:t xml:space="preserve"> be </w:t>
      </w:r>
      <w:del w:id="20" w:author="Nathan Dorn" w:date="2024-09-21T17:14:00Z" w16du:dateUtc="2024-09-21T21:14:00Z">
        <w:r w:rsidR="00673700" w:rsidDel="006A35BA">
          <w:delText xml:space="preserve">a </w:delText>
        </w:r>
      </w:del>
      <w:r w:rsidR="00673700">
        <w:t>general</w:t>
      </w:r>
      <w:ins w:id="21" w:author="Nathan Dorn" w:date="2024-09-21T17:14:00Z" w16du:dateUtc="2024-09-21T21:14:00Z">
        <w:r w:rsidR="006A35BA">
          <w:t>izable</w:t>
        </w:r>
        <w:r w:rsidR="008A1180">
          <w:t>.</w:t>
        </w:r>
      </w:ins>
      <w:del w:id="22" w:author="Nathan Dorn" w:date="2024-09-21T17:14:00Z" w16du:dateUtc="2024-09-21T21:14:00Z">
        <w:r w:rsidR="007E6F6E" w:rsidDel="008A1180">
          <w:delText>.</w:delText>
        </w:r>
      </w:del>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del w:id="23" w:author="Nathan Dorn" w:date="2024-09-21T17:15:00Z" w16du:dateUtc="2024-09-21T21:15:00Z">
        <w:r w:rsidR="006905D2" w:rsidDel="008A1180">
          <w:delText xml:space="preserve"> </w:delText>
        </w:r>
        <w:r w:rsidR="00673700" w:rsidDel="008A1180">
          <w:delText>population</w:delText>
        </w:r>
      </w:del>
      <w:r w:rsidR="00673700">
        <w:t xml:space="preserve"> model provide</w:t>
      </w:r>
      <w:ins w:id="24" w:author="Nathan Dorn" w:date="2024-09-21T17:15:00Z" w16du:dateUtc="2024-09-21T21:15:00Z">
        <w:r w:rsidR="008A1180">
          <w:t>d</w:t>
        </w:r>
      </w:ins>
      <w:del w:id="25" w:author="Nathan Dorn" w:date="2024-09-21T17:15:00Z" w16du:dateUtc="2024-09-21T21:15:00Z">
        <w:r w:rsidR="00B32BF8" w:rsidDel="008A1180">
          <w:delText>s</w:delText>
        </w:r>
      </w:del>
      <w:r w:rsidR="00673700">
        <w:t xml:space="preserve"> a framework for making meaningful interpretations about field-measured rates. We encourage </w:t>
      </w:r>
      <w:del w:id="26" w:author="Nathan Dorn" w:date="2024-09-21T17:15:00Z" w16du:dateUtc="2024-09-21T21:15:00Z">
        <w:r w:rsidR="00673700" w:rsidDel="00067FCB">
          <w:delText xml:space="preserve">population </w:delText>
        </w:r>
      </w:del>
      <w:r w:rsidR="00673700">
        <w:t xml:space="preserve">ecologists to consider such an approach </w:t>
      </w:r>
      <w:ins w:id="27" w:author="Nathan Dorn" w:date="2024-09-21T17:15:00Z" w16du:dateUtc="2024-09-21T21:15:00Z">
        <w:r w:rsidR="00067FCB">
          <w:t>to study recruitment for</w:t>
        </w:r>
      </w:ins>
      <w:del w:id="28" w:author="Nathan Dorn" w:date="2024-09-21T17:15:00Z" w16du:dateUtc="2024-09-21T21:15:00Z">
        <w:r w:rsidR="00673700" w:rsidDel="00067FCB">
          <w:delText>for</w:delText>
        </w:r>
      </w:del>
      <w:r w:rsidR="00673700">
        <w:t xml:space="preserve">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129D9F82" w:rsidR="00A054C2" w:rsidRDefault="00673700" w:rsidP="00DA1243">
      <w:pPr>
        <w:pStyle w:val="NATESTYLE1CommonCollege"/>
        <w:ind w:firstLine="720"/>
        <w:jc w:val="both"/>
      </w:pPr>
      <w:r>
        <w:t>Population dynamics for many species with stage</w:t>
      </w:r>
      <w:r w:rsidR="00A171C5">
        <w:t xml:space="preserve"> </w:t>
      </w:r>
      <w:r w:rsidR="00C67BC8">
        <w:t>or age</w:t>
      </w:r>
      <w:r w:rsidR="00AD342A">
        <w:t xml:space="preserve"> </w:t>
      </w:r>
      <w:r>
        <w:t>structure are widely 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r w:rsidR="00164724">
        <w:t>,</w:t>
      </w:r>
      <w:r w:rsidR="00246147">
        <w:t xml:space="preserve"> Werner and Gilliam </w:t>
      </w:r>
      <w:r w:rsidR="005F658C">
        <w:t xml:space="preserve">(1984) </w:t>
      </w:r>
      <w:ins w:id="29" w:author="Nathan Dorn" w:date="2024-09-21T16:55:00Z" w16du:dateUtc="2024-09-21T20:55:00Z">
        <w:r w:rsidR="00943E2E">
          <w:t>reviewed stage-</w:t>
        </w:r>
        <w:proofErr w:type="spellStart"/>
        <w:r w:rsidR="00943E2E">
          <w:t>structur</w:t>
        </w:r>
      </w:ins>
      <w:r w:rsidR="00246147">
        <w:t>made</w:t>
      </w:r>
      <w:proofErr w:type="spellEnd"/>
      <w:r w:rsidR="00246147">
        <w:t xml:space="preserve"> this </w:t>
      </w:r>
      <w:proofErr w:type="gramStart"/>
      <w:r w:rsidR="00246147">
        <w:t>point</w:t>
      </w:r>
      <w:proofErr w:type="gramEnd"/>
      <w:r w:rsidR="00246147">
        <w:t xml:space="preserve"> about the importance </w:t>
      </w:r>
      <w:r w:rsidR="00021122">
        <w:t xml:space="preserve">of </w:t>
      </w:r>
      <w:r w:rsidR="00847578">
        <w:t xml:space="preserve">individual </w:t>
      </w:r>
      <w:r w:rsidR="00021122">
        <w:t xml:space="preserve">growth </w:t>
      </w:r>
      <w:r w:rsidR="00EB4E4E">
        <w:t>in</w:t>
      </w:r>
      <w:r w:rsidR="00246147">
        <w:t xml:space="preserve"> </w:t>
      </w:r>
      <w:r w:rsidR="00A054C2">
        <w:t>demographic models</w:t>
      </w:r>
      <w:r w:rsidR="00021122">
        <w:t>:</w:t>
      </w:r>
      <w:r w:rsidR="00A054C2">
        <w:t xml:space="preserve"> </w:t>
      </w:r>
    </w:p>
    <w:p w14:paraId="5BBBA73A" w14:textId="5B59076B" w:rsidR="00CC2B41" w:rsidRDefault="00994D7D" w:rsidP="00A019FF">
      <w:pPr>
        <w:pStyle w:val="NATESTYLE1CommonCollege"/>
        <w:ind w:left="432" w:right="288"/>
        <w:jc w:val="both"/>
      </w:pPr>
      <w:r>
        <w:t>“</w:t>
      </w:r>
      <w:r w:rsidR="00CC2B41">
        <w:t>A size-indexed demography</w:t>
      </w:r>
      <w:r w:rsidR="00453F2C">
        <w:t>, however,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w:t>
      </w:r>
      <w:proofErr w:type="spellStart"/>
      <w:r w:rsidR="00BA17B9">
        <w:t>submodels</w:t>
      </w:r>
      <w:proofErr w:type="spellEnd"/>
      <w:r w:rsidR="00BA17B9">
        <w:t xml:space="preserve">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640D81C8" w:rsidR="00C662DF" w:rsidRDefault="00F109B8" w:rsidP="00994D7D">
      <w:pPr>
        <w:pStyle w:val="NATESTYLE1CommonCollege"/>
        <w:jc w:val="both"/>
      </w:pPr>
      <w:r>
        <w:t xml:space="preserve">Historical </w:t>
      </w:r>
      <w:r w:rsidR="00184D2C">
        <w:t>research on size-structured interactions</w:t>
      </w:r>
      <w:r>
        <w:t xml:space="preserve"> have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r w:rsidR="007963F7">
        <w:t xml:space="preserve"> as mentioned at the end of the quote</w:t>
      </w:r>
      <w:r w:rsidR="008C6F9E">
        <w:t xml:space="preserv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the time a prey animal 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673700">
        <w:t xml:space="preserve">; </w:t>
      </w:r>
      <w:r w:rsidR="00E17CA8">
        <w:t>as growth is environmentally</w:t>
      </w:r>
      <w:ins w:id="30" w:author="Nathan Dorn" w:date="2024-09-21T15:16:00Z" w16du:dateUtc="2024-09-21T19:16:00Z">
        <w:r w:rsidR="00FC1349">
          <w:t>-</w:t>
        </w:r>
      </w:ins>
      <w:del w:id="31" w:author="Nathan Dorn" w:date="2024-09-21T15:16:00Z" w16du:dateUtc="2024-09-21T19:16:00Z">
        <w:r w:rsidR="00E17CA8" w:rsidDel="00FC1349">
          <w:delText xml:space="preserve"> </w:delText>
        </w:r>
      </w:del>
      <w:r w:rsidR="00E17CA8">
        <w:t xml:space="preserve">mediated </w:t>
      </w:r>
      <w:r w:rsidR="00673700">
        <w:t xml:space="preserve">the </w:t>
      </w:r>
      <w:r w:rsidR="00DC3B57">
        <w:t xml:space="preserve">importance of mortality </w:t>
      </w:r>
      <w:r w:rsidR="00B35073">
        <w:t xml:space="preserve">to population dynamics </w:t>
      </w:r>
      <w:ins w:id="32" w:author="Nathan Dorn" w:date="2024-09-21T15:16:00Z" w16du:dateUtc="2024-09-21T19:16:00Z">
        <w:r w:rsidR="00FC1349">
          <w:t xml:space="preserve">is </w:t>
        </w:r>
      </w:ins>
      <w:r w:rsidR="00DC3B57">
        <w:t>therefore</w:t>
      </w:r>
      <w:del w:id="33" w:author="Nathan Dorn" w:date="2024-09-21T15:16:00Z" w16du:dateUtc="2024-09-21T19:16:00Z">
        <w:r w:rsidR="00673700" w:rsidDel="00FC1349">
          <w:delText xml:space="preserve"> is</w:delText>
        </w:r>
      </w:del>
      <w:r w:rsidR="00575B3A">
        <w:t xml:space="preserve"> </w:t>
      </w:r>
      <w:r w:rsidR="00B35073">
        <w:t>partly</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r w:rsidR="00DC3B57">
        <w:t xml:space="preserve"> Environmental mediation of predator-prey interactions in natural</w:t>
      </w:r>
      <w:r w:rsidR="00673700">
        <w:t xml:space="preserve"> systems</w:t>
      </w:r>
      <w:del w:id="34" w:author="Nathan Dorn" w:date="2024-09-21T15:17:00Z" w16du:dateUtc="2024-09-21T19:17:00Z">
        <w:r w:rsidR="00595D1E" w:rsidDel="006A3978">
          <w:delText>,</w:delText>
        </w:r>
      </w:del>
      <w:r w:rsidR="00673700">
        <w:t xml:space="preserve"> </w:t>
      </w:r>
      <w:r w:rsidR="00025F66">
        <w:t>could be</w:t>
      </w:r>
      <w:r w:rsidR="00DC3B57">
        <w:t xml:space="preserve"> caused by</w:t>
      </w:r>
      <w:r w:rsidR="008466DD">
        <w:t xml:space="preserve"> </w:t>
      </w:r>
      <w:r w:rsidR="00DC3B57">
        <w:lastRenderedPageBreak/>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(Jeyasingh and Weider 2005, 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are </w:t>
      </w:r>
      <w:del w:id="35" w:author="Nathan Dorn" w:date="2024-09-21T15:17:00Z" w16du:dateUtc="2024-09-21T19:17:00Z">
        <w:r w:rsidR="00025F66" w:rsidDel="006A3978">
          <w:delText>also</w:delText>
        </w:r>
        <w:r w:rsidR="00673700" w:rsidDel="006A3978">
          <w:delText xml:space="preserve"> </w:delText>
        </w:r>
      </w:del>
      <w:r w:rsidR="006E6682">
        <w:t>produc</w:t>
      </w:r>
      <w:ins w:id="36" w:author="Nathan Dorn" w:date="2024-09-21T15:17:00Z" w16du:dateUtc="2024-09-21T19:17:00Z">
        <w:r w:rsidR="006A3978">
          <w:t>e</w:t>
        </w:r>
      </w:ins>
      <w:del w:id="37" w:author="Nathan Dorn" w:date="2024-09-21T15:17:00Z" w16du:dateUtc="2024-09-21T19:17:00Z">
        <w:r w:rsidR="00025F66" w:rsidDel="006A3978">
          <w:delText>ing</w:delText>
        </w:r>
      </w:del>
      <w:r w:rsidR="006E6682">
        <w:t xml:space="preserve"> </w:t>
      </w:r>
      <w:ins w:id="38" w:author="Nathan Dorn" w:date="2024-09-21T15:17:00Z" w16du:dateUtc="2024-09-21T19:17:00Z">
        <w:r w:rsidR="009C7006">
          <w:t xml:space="preserve">spatial and temporal </w:t>
        </w:r>
      </w:ins>
      <w:r w:rsidR="006E6682">
        <w:t xml:space="preserve">variation </w:t>
      </w:r>
      <w:ins w:id="39" w:author="Nathan Dorn" w:date="2024-09-21T15:17:00Z" w16du:dateUtc="2024-09-21T19:17:00Z">
        <w:r w:rsidR="009C7006">
          <w:t xml:space="preserve">in </w:t>
        </w:r>
      </w:ins>
      <w:r w:rsidR="00DC3B57">
        <w:t xml:space="preserve">natural </w:t>
      </w:r>
      <w:r w:rsidR="00673700">
        <w:t xml:space="preserve">predation </w:t>
      </w:r>
      <w:r w:rsidR="006E6682">
        <w:t xml:space="preserve">regimes </w:t>
      </w:r>
      <w:del w:id="40" w:author="Nathan Dorn" w:date="2024-09-21T15:17:00Z" w16du:dateUtc="2024-09-21T19:17:00Z">
        <w:r w:rsidR="00673700" w:rsidDel="009C7006">
          <w:delText>in time and space</w:delText>
        </w:r>
        <w:r w:rsidR="00212A38" w:rsidDel="009C7006">
          <w:delText xml:space="preserve"> </w:delText>
        </w:r>
      </w:del>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w:t>
      </w:r>
      <w:del w:id="41" w:author="Nathan Dorn" w:date="2024-09-21T16:57:00Z" w16du:dateUtc="2024-09-21T20:57:00Z">
        <w:r w:rsidR="00673700" w:rsidDel="00B97127">
          <w:delText xml:space="preserve"> </w:delText>
        </w:r>
      </w:del>
      <w:r w:rsidR="00673700">
        <w:t xml:space="preserve"> Taken together, spatial and temporal variation in </w:t>
      </w:r>
      <w:r w:rsidR="007773EA">
        <w:t xml:space="preserve">growth </w:t>
      </w:r>
      <w:r w:rsidR="00F43FC9">
        <w:t>and/</w:t>
      </w:r>
      <w:r w:rsidR="007773EA">
        <w:t>or mortality</w:t>
      </w:r>
      <w:r w:rsidR="00673700">
        <w:t xml:space="preserve"> may provide windows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ins w:id="42" w:author="Nathan Dorn" w:date="2024-09-21T16:58:00Z" w16du:dateUtc="2024-09-21T20:58:00Z">
        <w:r w:rsidR="009E7618">
          <w:t xml:space="preserve">.  </w:t>
        </w:r>
      </w:ins>
      <w:del w:id="43" w:author="Nathan Dorn" w:date="2024-09-21T16:58:00Z" w16du:dateUtc="2024-09-21T20:58:00Z">
        <w:r w:rsidR="006F15B8" w:rsidDel="009E7618">
          <w:delText>,</w:delText>
        </w:r>
      </w:del>
      <w:r w:rsidR="006F15B8">
        <w:t xml:space="preserve"> </w:t>
      </w:r>
      <w:commentRangeStart w:id="44"/>
      <w:del w:id="45" w:author="Nathan Dorn" w:date="2024-09-21T16:59:00Z" w16du:dateUtc="2024-09-21T20:59:00Z">
        <w:r w:rsidR="006F15B8" w:rsidDel="002D7CCD">
          <w:delText>but rarely have studies included reproductive rates to understand the population dynamic consequences.</w:delText>
        </w:r>
      </w:del>
      <w:commentRangeEnd w:id="44"/>
      <w:r w:rsidR="002D7CCD">
        <w:rPr>
          <w:rStyle w:val="CommentReference"/>
          <w:rFonts w:cstheme="minorBidi"/>
        </w:rPr>
        <w:commentReference w:id="44"/>
      </w:r>
    </w:p>
    <w:p w14:paraId="0970A97B" w14:textId="77777777" w:rsidR="006F4DE8" w:rsidRDefault="00673700" w:rsidP="00C662DF">
      <w:pPr>
        <w:pStyle w:val="NATESTYLE1CommonCollege"/>
        <w:ind w:firstLine="720"/>
        <w:jc w:val="both"/>
        <w:rPr>
          <w:ins w:id="46" w:author="Nathan Dorn" w:date="2024-09-21T15:24:00Z" w16du:dateUtc="2024-09-21T19:24:00Z"/>
        </w:rPr>
      </w:pPr>
      <w:r>
        <w:t xml:space="preserve">Studies of </w:t>
      </w:r>
      <w:r w:rsidR="00C662DF">
        <w:t xml:space="preserve">size-structured </w:t>
      </w:r>
      <w:r>
        <w:t xml:space="preserve">interactions are often conducted </w:t>
      </w:r>
      <w:r w:rsidR="008E0BA8">
        <w:t>experimentally</w:t>
      </w:r>
      <w:r>
        <w:t xml:space="preserve"> (</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ins w:id="47" w:author="Nathan Dorn" w:date="2024-09-21T15:18:00Z" w16du:dateUtc="2024-09-21T19:18:00Z">
        <w:r w:rsidR="00EF7AD0">
          <w:t>of</w:t>
        </w:r>
      </w:ins>
      <w:del w:id="48" w:author="Nathan Dorn" w:date="2024-09-21T15:18:00Z" w16du:dateUtc="2024-09-21T19:18:00Z">
        <w:r w:rsidR="00174D3D" w:rsidDel="00EF7AD0">
          <w:delText xml:space="preserve">to limit </w:delText>
        </w:r>
      </w:del>
      <w:ins w:id="49" w:author="Nathan Dorn" w:date="2024-09-21T15:18:00Z" w16du:dateUtc="2024-09-21T19:18:00Z">
        <w:r w:rsidR="00EF7AD0">
          <w:t xml:space="preserve"> </w:t>
        </w:r>
      </w:ins>
      <w:r w:rsidR="00174D3D">
        <w:t>the interacting species</w:t>
      </w:r>
      <w:r w:rsidR="00541260">
        <w:t xml:space="preserve"> and densities</w:t>
      </w:r>
      <w:r w:rsidR="008302EB">
        <w:t>.</w:t>
      </w:r>
      <w:r>
        <w:t xml:space="preserve"> </w:t>
      </w:r>
      <w:r w:rsidR="008302EB">
        <w:t xml:space="preserve">But studies of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ins w:id="50" w:author="Nathan Dorn" w:date="2024-09-21T15:18:00Z" w16du:dateUtc="2024-09-21T19:18:00Z">
        <w:r w:rsidR="00EF7AD0">
          <w:t xml:space="preserve">i.e., </w:t>
        </w:r>
      </w:ins>
      <w:r w:rsidR="0008254A">
        <w:t xml:space="preserve">outbreaks) or those </w:t>
      </w:r>
      <w:r w:rsidR="00541260">
        <w:t xml:space="preserve">experiencing </w:t>
      </w:r>
      <w:r w:rsidR="008302EB">
        <w:t>steady declines require</w:t>
      </w:r>
      <w:r>
        <w:t xml:space="preserve"> </w:t>
      </w:r>
      <w:r w:rsidR="0065415D">
        <w:t>ecologists to</w:t>
      </w:r>
      <w:r>
        <w:t xml:space="preserve"> </w:t>
      </w:r>
      <w:r w:rsidR="008302EB">
        <w:t xml:space="preserve">understand </w:t>
      </w:r>
      <w:r>
        <w:t xml:space="preserve">how </w:t>
      </w:r>
      <w:ins w:id="51" w:author="Nathan Dorn" w:date="2024-09-21T15:20:00Z" w16du:dateUtc="2024-09-21T19:20:00Z">
        <w:r w:rsidR="006C513B">
          <w:t xml:space="preserve">natural </w:t>
        </w:r>
        <w:r w:rsidR="00953DA9">
          <w:t xml:space="preserve">environments and the associated </w:t>
        </w:r>
      </w:ins>
      <w:r w:rsidR="003818B6">
        <w:t>parameters combine</w:t>
      </w:r>
      <w:r>
        <w:t xml:space="preserve"> to</w:t>
      </w:r>
      <w:ins w:id="52" w:author="Nathan Dorn" w:date="2024-09-21T15:20:00Z" w16du:dateUtc="2024-09-21T19:20:00Z">
        <w:r w:rsidR="00953DA9">
          <w:t xml:space="preserve"> affect</w:t>
        </w:r>
      </w:ins>
      <w:del w:id="53" w:author="Nathan Dorn" w:date="2024-09-21T15:20:00Z" w16du:dateUtc="2024-09-21T19:20:00Z">
        <w:r w:rsidDel="00953DA9">
          <w:delText xml:space="preserve"> </w:delText>
        </w:r>
        <w:r w:rsidR="003818B6" w:rsidDel="00953DA9">
          <w:delText>d</w:delText>
        </w:r>
        <w:r w:rsidR="00CA0F13" w:rsidDel="00953DA9">
          <w:delText>rive</w:delText>
        </w:r>
        <w:r w:rsidR="003818B6" w:rsidDel="006C513B">
          <w:delText xml:space="preserve"> </w:delText>
        </w:r>
        <w:r w:rsidR="0011606B" w:rsidDel="006C513B">
          <w:delText>variable</w:delText>
        </w:r>
      </w:del>
      <w:r w:rsidR="0011606B">
        <w:t xml:space="preserve"> </w:t>
      </w:r>
      <w:r>
        <w:t>population growth (λ</w:t>
      </w:r>
      <w:ins w:id="54" w:author="Nathan Dorn" w:date="2024-09-21T15:19:00Z" w16du:dateUtc="2024-09-21T19:19:00Z">
        <w:r w:rsidR="00EF7AD0">
          <w:t xml:space="preserve"> or r</w:t>
        </w:r>
        <w:r w:rsidR="00EF7AD0" w:rsidRPr="00EF7AD0">
          <w:rPr>
            <w:vertAlign w:val="subscript"/>
            <w:rPrChange w:id="55" w:author="Nathan Dorn" w:date="2024-09-21T15:19:00Z" w16du:dateUtc="2024-09-21T19:19:00Z">
              <w:rPr/>
            </w:rPrChange>
          </w:rPr>
          <w:t>t</w:t>
        </w:r>
      </w:ins>
      <w:r>
        <w:t>)</w:t>
      </w:r>
      <w:del w:id="56" w:author="Nathan Dorn" w:date="2024-09-21T15:21:00Z" w16du:dateUtc="2024-09-21T19:21:00Z">
        <w:r w:rsidDel="006C513B">
          <w:delText xml:space="preserve"> </w:delText>
        </w:r>
        <w:r w:rsidR="00541260" w:rsidDel="006C513B">
          <w:delText xml:space="preserve">under </w:delText>
        </w:r>
      </w:del>
      <w:del w:id="57" w:author="Nathan Dorn" w:date="2024-09-21T15:19:00Z" w16du:dateUtc="2024-09-21T19:19:00Z">
        <w:r w:rsidR="00517088" w:rsidDel="005C79EC">
          <w:delText xml:space="preserve">natural </w:delText>
        </w:r>
      </w:del>
      <w:del w:id="58" w:author="Nathan Dorn" w:date="2024-09-21T15:21:00Z" w16du:dateUtc="2024-09-21T19:21:00Z">
        <w:r w:rsidR="00517088" w:rsidDel="006C513B">
          <w:delText>conditions</w:delText>
        </w:r>
      </w:del>
      <w:r>
        <w:t xml:space="preserve">.  </w:t>
      </w:r>
    </w:p>
    <w:p w14:paraId="3542D614" w14:textId="1BAD5D83" w:rsidR="00673700" w:rsidRDefault="00673700" w:rsidP="00C662DF">
      <w:pPr>
        <w:pStyle w:val="NATESTYLE1CommonCollege"/>
        <w:ind w:firstLine="720"/>
        <w:jc w:val="both"/>
      </w:pPr>
      <w:r>
        <w:t xml:space="preserve">Furthermore, while size-dependent mortality is </w:t>
      </w:r>
      <w:ins w:id="59" w:author="Nathan Dorn" w:date="2024-09-21T16:59:00Z" w16du:dateUtc="2024-09-21T20:59:00Z">
        <w:r w:rsidR="005219C7">
          <w:t xml:space="preserve">generally </w:t>
        </w:r>
      </w:ins>
      <w:r>
        <w:t xml:space="preserve">well </w:t>
      </w:r>
      <w:ins w:id="60" w:author="Nathan Dorn" w:date="2024-09-21T16:59:00Z" w16du:dateUtc="2024-09-21T20:59:00Z">
        <w:r w:rsidR="005219C7">
          <w:t>studied</w:t>
        </w:r>
      </w:ins>
      <w:del w:id="61" w:author="Nathan Dorn" w:date="2024-09-21T16:59:00Z" w16du:dateUtc="2024-09-21T20:59:00Z">
        <w:r w:rsidDel="005219C7">
          <w:delText>known</w:delText>
        </w:r>
      </w:del>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t xml:space="preserve"> and population-</w:t>
      </w:r>
      <w:r w:rsidR="00192CF2">
        <w:t>dynamic</w:t>
      </w:r>
      <w:r>
        <w:t xml:space="preserve"> consequences of the interaction between juvenile growth and mortality </w:t>
      </w:r>
      <w:ins w:id="62" w:author="Nathan Dorn" w:date="2024-09-21T15:21:00Z" w16du:dateUtc="2024-09-21T19:21:00Z">
        <w:r w:rsidR="00EE15BB">
          <w:t>remains</w:t>
        </w:r>
      </w:ins>
      <w:del w:id="63" w:author="Nathan Dorn" w:date="2024-09-21T15:21:00Z" w16du:dateUtc="2024-09-21T19:21:00Z">
        <w:r w:rsidDel="00EE15BB">
          <w:delText>are</w:delText>
        </w:r>
      </w:del>
      <w:r>
        <w:t xml:space="preserve"> logical, the</w:t>
      </w:r>
      <w:ins w:id="64" w:author="Nathan Dorn" w:date="2024-09-21T15:21:00Z" w16du:dateUtc="2024-09-21T19:21:00Z">
        <w:r w:rsidR="00EE15BB">
          <w:t xml:space="preserve"> concept</w:t>
        </w:r>
      </w:ins>
      <w:del w:id="65" w:author="Nathan Dorn" w:date="2024-09-21T15:21:00Z" w16du:dateUtc="2024-09-21T19:21:00Z">
        <w:r w:rsidDel="00EE15BB">
          <w:delText>y</w:delText>
        </w:r>
      </w:del>
      <w:r>
        <w:t xml:space="preserve"> ha</w:t>
      </w:r>
      <w:ins w:id="66" w:author="Nathan Dorn" w:date="2024-09-21T15:21:00Z" w16du:dateUtc="2024-09-21T19:21:00Z">
        <w:r w:rsidR="00EE15BB">
          <w:t>s</w:t>
        </w:r>
      </w:ins>
      <w:del w:id="67" w:author="Nathan Dorn" w:date="2024-09-21T15:21:00Z" w16du:dateUtc="2024-09-21T19:21:00Z">
        <w:r w:rsidDel="00EE15BB">
          <w:delText>ve</w:delText>
        </w:r>
      </w:del>
      <w:r>
        <w:t xml:space="preserve"> only been generally </w:t>
      </w:r>
      <w:r w:rsidR="002F2658">
        <w:t xml:space="preserve">alluded to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11606B">
        <w:t>;</w:t>
      </w:r>
      <w:r w:rsidR="00E845A5">
        <w:t xml:space="preserve"> </w:t>
      </w:r>
      <w:ins w:id="68" w:author="Nathan Dorn" w:date="2024-09-21T15:21:00Z" w16du:dateUtc="2024-09-21T19:21:00Z">
        <w:r w:rsidR="00EE15BB">
          <w:t>to our knowledge, t</w:t>
        </w:r>
      </w:ins>
      <w:del w:id="69" w:author="Nathan Dorn" w:date="2024-09-21T15:21:00Z" w16du:dateUtc="2024-09-21T19:21:00Z">
        <w:r w:rsidR="00E845A5" w:rsidDel="00EE15BB">
          <w:delText>t</w:delText>
        </w:r>
      </w:del>
      <w:r w:rsidR="00E845A5">
        <w:t>heoretical predictions</w:t>
      </w:r>
      <w:ins w:id="70" w:author="Nathan Dorn" w:date="2024-09-21T15:25:00Z" w16du:dateUtc="2024-09-21T19:25:00Z">
        <w:r w:rsidR="00AB64EC">
          <w:t xml:space="preserve"> of the interaction</w:t>
        </w:r>
      </w:ins>
      <w:r w:rsidR="0011606B">
        <w:t xml:space="preserve">, whether </w:t>
      </w:r>
      <w:r w:rsidR="004B50A6">
        <w:t>general or specific</w:t>
      </w:r>
      <w:r w:rsidR="0011606B">
        <w:t>,</w:t>
      </w:r>
      <w:r w:rsidR="004B50A6">
        <w:t xml:space="preserve"> </w:t>
      </w:r>
      <w:r w:rsidR="00E845A5">
        <w:t>are lacking</w:t>
      </w:r>
      <w:r w:rsidR="00616406">
        <w:t>.</w:t>
      </w:r>
      <w:r>
        <w:t xml:space="preserve"> </w:t>
      </w:r>
      <w:r w:rsidR="00E845A5">
        <w:t xml:space="preserve">Of the </w:t>
      </w:r>
      <w:commentRangeStart w:id="71"/>
      <w:r w:rsidR="00E845A5">
        <w:t>t</w:t>
      </w:r>
      <w:r w:rsidR="00DB23DA">
        <w:t>wo</w:t>
      </w:r>
      <w:r w:rsidR="008F0210">
        <w:t xml:space="preserve"> </w:t>
      </w:r>
      <w:ins w:id="72" w:author="Nathan Dorn" w:date="2024-09-21T15:25:00Z" w16du:dateUtc="2024-09-21T19:25:00Z">
        <w:r w:rsidR="00AB64EC">
          <w:t xml:space="preserve">theoretical </w:t>
        </w:r>
      </w:ins>
      <w:r w:rsidR="00CD3010">
        <w:t>stud</w:t>
      </w:r>
      <w:r w:rsidR="00DB23DA">
        <w:t>ies</w:t>
      </w:r>
      <w:r w:rsidR="00A02E02">
        <w:t xml:space="preserve"> </w:t>
      </w:r>
      <w:commentRangeEnd w:id="71"/>
      <w:r w:rsidR="00AB64EC">
        <w:rPr>
          <w:rStyle w:val="CommentReference"/>
          <w:rFonts w:cstheme="minorBidi"/>
        </w:rPr>
        <w:commentReference w:id="71"/>
      </w:r>
      <w:r w:rsidR="00A02E02">
        <w:t>that</w:t>
      </w:r>
      <w:r w:rsidR="008F0210">
        <w:t xml:space="preserve"> </w:t>
      </w:r>
      <w:r w:rsidR="000C701C">
        <w:t xml:space="preserve">have </w:t>
      </w:r>
      <w:r w:rsidR="008F0210">
        <w:t>explored t</w:t>
      </w:r>
      <w:r>
        <w:t>heoretical prediction</w:t>
      </w:r>
      <w:r w:rsidR="00616406">
        <w:t>s</w:t>
      </w:r>
      <w:r>
        <w:t xml:space="preserve"> for growth-mediated effects </w:t>
      </w:r>
      <w:r w:rsidR="00CD3010">
        <w:t xml:space="preserve">on prey </w:t>
      </w:r>
      <w:del w:id="73" w:author="Nathan Dorn" w:date="2024-09-21T17:00:00Z" w16du:dateUtc="2024-09-21T21:00:00Z">
        <w:r w:rsidR="00CD3010" w:rsidDel="00BA7D68">
          <w:delText>survival from</w:delText>
        </w:r>
        <w:r w:rsidDel="00BA7D68">
          <w:delText xml:space="preserve"> predation</w:delText>
        </w:r>
      </w:del>
      <w:r>
        <w:t xml:space="preserve"> 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w:t>
      </w:r>
      <w:r w:rsidR="0020220F">
        <w:lastRenderedPageBreak/>
        <w:t>focused on changes in equilibrium densities</w:t>
      </w:r>
      <w:r w:rsidR="00C60063">
        <w:t xml:space="preserve"> </w:t>
      </w:r>
      <w:r w:rsidR="0020220F">
        <w:t xml:space="preserve">of predator and prey due to mismatches in thermal responses to </w:t>
      </w:r>
      <w:r w:rsidR="002D69AD">
        <w:t xml:space="preserve">variation </w:t>
      </w:r>
      <w:r w:rsidR="00BF399E">
        <w:t>in temperature</w:t>
      </w:r>
      <w:del w:id="74" w:author="Nathan Dorn" w:date="2024-09-21T15:22:00Z" w16du:dateUtc="2024-09-21T19:22:00Z">
        <w:r w:rsidR="006C0930" w:rsidRPr="006C0930" w:rsidDel="005A71D8">
          <w:delText xml:space="preserve"> </w:delText>
        </w:r>
        <w:r w:rsidR="006C0930" w:rsidDel="005A71D8">
          <w:delText>while holding prey reproduction constant</w:delText>
        </w:r>
      </w:del>
      <w:r w:rsidR="00BF399E">
        <w:t xml:space="preserve">. </w:t>
      </w:r>
      <w:r w:rsidR="00B07EFD">
        <w:t>Neither explored population dynamic consequences</w:t>
      </w:r>
      <w:ins w:id="75" w:author="Nathan Dorn" w:date="2024-09-21T15:26:00Z" w16du:dateUtc="2024-09-21T19:26:00Z">
        <w:r w:rsidR="00AB64EC">
          <w:t xml:space="preserve"> of the interaction</w:t>
        </w:r>
      </w:ins>
      <w:r w:rsidR="00B07EFD">
        <w:t>.</w:t>
      </w:r>
    </w:p>
    <w:p w14:paraId="601B942E" w14:textId="395A0AD8" w:rsidR="00673700" w:rsidRDefault="00A12CAD" w:rsidP="00DA1243">
      <w:pPr>
        <w:pStyle w:val="NATESTYLE1CommonCollege"/>
        <w:ind w:firstLine="720"/>
        <w:jc w:val="both"/>
      </w:pPr>
      <w:r>
        <w:t xml:space="preserve">Size-indexed </w:t>
      </w:r>
      <w:r w:rsidR="00416633">
        <w:t xml:space="preserve">demographic </w:t>
      </w:r>
      <w:r w:rsidR="00673700">
        <w:t>models</w:t>
      </w:r>
      <w:ins w:id="76" w:author="Nathan Dorn" w:date="2024-09-21T17:02:00Z" w16du:dateUtc="2024-09-21T21:02:00Z">
        <w:r w:rsidR="00C06EF9">
          <w:t xml:space="preserve"> </w:t>
        </w:r>
      </w:ins>
      <w:ins w:id="77" w:author="Nathan Dorn" w:date="2024-09-21T17:01:00Z" w16du:dateUtc="2024-09-21T21:01:00Z">
        <w:r w:rsidR="00E13165">
          <w:t>that track growth at age</w:t>
        </w:r>
      </w:ins>
      <w:r w:rsidR="00416633">
        <w:t>,</w:t>
      </w:r>
      <w:r w:rsidR="00673700">
        <w:t xml:space="preserve"> combin</w:t>
      </w:r>
      <w:ins w:id="78" w:author="Nathan Dorn" w:date="2024-09-21T17:02:00Z" w16du:dateUtc="2024-09-21T21:02:00Z">
        <w:r w:rsidR="00C06EF9">
          <w:t>e</w:t>
        </w:r>
      </w:ins>
      <w:del w:id="79" w:author="Nathan Dorn" w:date="2024-09-21T17:02:00Z" w16du:dateUtc="2024-09-21T21:02:00Z">
        <w:r w:rsidR="00416633" w:rsidDel="00C06EF9">
          <w:delText>ing</w:delText>
        </w:r>
      </w:del>
      <w:r w:rsidR="00673700">
        <w:t xml:space="preserve"> growth (i.e., developmental) rates and survival </w:t>
      </w:r>
      <w:ins w:id="80" w:author="Nathan Dorn" w:date="2024-09-21T17:02:00Z" w16du:dateUtc="2024-09-21T21:02:00Z">
        <w:r w:rsidR="00C06EF9">
          <w:t>to</w:t>
        </w:r>
      </w:ins>
      <w:del w:id="81" w:author="Nathan Dorn" w:date="2024-09-21T17:02:00Z" w16du:dateUtc="2024-09-21T21:02:00Z">
        <w:r w:rsidR="002D2214" w:rsidDel="00C06EF9">
          <w:delText>can</w:delText>
        </w:r>
      </w:del>
      <w:r w:rsidR="002D2214">
        <w:t xml:space="preserve"> </w:t>
      </w:r>
      <w:r w:rsidR="00673700">
        <w:t>make</w:t>
      </w:r>
      <w:r w:rsidR="000508A9">
        <w:t xml:space="preserve"> </w:t>
      </w:r>
      <w:r w:rsidR="00416633">
        <w:t>population growth projections</w:t>
      </w:r>
      <w:r w:rsidR="002D2214">
        <w:t xml:space="preserve"> </w:t>
      </w:r>
      <w:r w:rsidR="00673700">
        <w:t xml:space="preserve">and identify sensitive stages/ages, but could also be used to identify combinations of parameters making population growth negative, zero, or positive. Zero-population growth isoclines </w:t>
      </w:r>
      <w:ins w:id="82" w:author="Nathan Dorn" w:date="2024-09-21T17:02:00Z" w16du:dateUtc="2024-09-21T21:02:00Z">
        <w:r w:rsidR="00C06EF9">
          <w:t>have</w:t>
        </w:r>
      </w:ins>
      <w:del w:id="83" w:author="Nathan Dorn" w:date="2024-09-21T17:02:00Z" w16du:dateUtc="2024-09-21T21:02:00Z">
        <w:r w:rsidR="00834162" w:rsidDel="00C06EF9">
          <w:delText>are</w:delText>
        </w:r>
      </w:del>
      <w:r w:rsidR="00834162">
        <w:t xml:space="preserve"> typically</w:t>
      </w:r>
      <w:r w:rsidR="00673700">
        <w:t xml:space="preserve"> </w:t>
      </w:r>
      <w:ins w:id="84" w:author="Nathan Dorn" w:date="2024-09-21T17:02:00Z" w16du:dateUtc="2024-09-21T21:02:00Z">
        <w:r w:rsidR="00C06EF9">
          <w:t xml:space="preserve">been </w:t>
        </w:r>
      </w:ins>
      <w:r w:rsidR="00673700">
        <w:t xml:space="preserve">used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ins w:id="85" w:author="Nathan Dorn" w:date="2024-09-21T15:26:00Z" w16du:dateUtc="2024-09-21T19:26:00Z">
        <w:r w:rsidR="002819F8">
          <w:t>demographic</w:t>
        </w:r>
      </w:ins>
      <w:del w:id="86" w:author="Nathan Dorn" w:date="2024-09-21T15:26:00Z" w16du:dateUtc="2024-09-21T19:26:00Z">
        <w:r w:rsidR="00673700" w:rsidDel="002819F8">
          <w:delText>stage- or size- structured</w:delText>
        </w:r>
      </w:del>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 xml:space="preserve">offer </w:t>
      </w:r>
      <w:ins w:id="87" w:author="Nathan Dorn" w:date="2024-09-21T15:27:00Z" w16du:dateUtc="2024-09-21T19:27:00Z">
        <w:r w:rsidR="002819F8">
          <w:t>“</w:t>
        </w:r>
      </w:ins>
      <w:r w:rsidR="00D8376B">
        <w:t>quantitative maps</w:t>
      </w:r>
      <w:ins w:id="88" w:author="Nathan Dorn" w:date="2024-09-21T15:27:00Z" w16du:dateUtc="2024-09-21T19:27:00Z">
        <w:r w:rsidR="002819F8">
          <w:t>”</w:t>
        </w:r>
      </w:ins>
      <w:r w:rsidR="00D8376B">
        <w:t xml:space="preserve"> for </w:t>
      </w:r>
      <w:ins w:id="89" w:author="Nathan Dorn" w:date="2024-09-21T15:27:00Z" w16du:dateUtc="2024-09-21T19:27:00Z">
        <w:r w:rsidR="002819F8">
          <w:t>interpreting</w:t>
        </w:r>
      </w:ins>
      <w:del w:id="90" w:author="Nathan Dorn" w:date="2024-09-21T15:27:00Z" w16du:dateUtc="2024-09-21T19:27:00Z">
        <w:r w:rsidR="00D8376B" w:rsidDel="002819F8">
          <w:delText>understanding</w:delText>
        </w:r>
      </w:del>
      <w:r w:rsidR="00673700">
        <w:t xml:space="preserve"> the combinatorial effects </w:t>
      </w:r>
      <w:ins w:id="91" w:author="Nathan Dorn" w:date="2024-09-21T15:27:00Z" w16du:dateUtc="2024-09-21T19:27:00Z">
        <w:r w:rsidR="00A62090">
          <w:t xml:space="preserve">of </w:t>
        </w:r>
      </w:ins>
      <w:r w:rsidR="00D8376B">
        <w:t>juvenile</w:t>
      </w:r>
      <w:r w:rsidR="00673700">
        <w:t xml:space="preserve"> survival and growth on population growth. Field-measured parameters could then be compared to the isocline </w:t>
      </w:r>
      <w:ins w:id="92" w:author="Nathan Dorn" w:date="2024-09-21T15:27:00Z" w16du:dateUtc="2024-09-21T19:27:00Z">
        <w:r w:rsidR="00A62090">
          <w:t xml:space="preserve">to identify </w:t>
        </w:r>
      </w:ins>
      <w:del w:id="93" w:author="Nathan Dorn" w:date="2024-09-21T15:27:00Z" w16du:dateUtc="2024-09-21T19:27:00Z">
        <w:r w:rsidR="00673700" w:rsidDel="00A62090">
          <w:delText>and predict</w:delText>
        </w:r>
      </w:del>
      <w:r w:rsidR="00673700">
        <w:t xml:space="preserve"> natural spati</w:t>
      </w:r>
      <w:ins w:id="94" w:author="Nathan Dorn" w:date="2024-09-21T17:04:00Z" w16du:dateUtc="2024-09-21T21:04:00Z">
        <w:r w:rsidR="004F6C22">
          <w:t xml:space="preserve">al </w:t>
        </w:r>
        <w:proofErr w:type="spellStart"/>
        <w:r w:rsidR="004F6C22">
          <w:t>or</w:t>
        </w:r>
      </w:ins>
      <w:del w:id="95" w:author="Nathan Dorn" w:date="2024-09-21T17:04:00Z" w16du:dateUtc="2024-09-21T21:04:00Z">
        <w:r w:rsidR="00673700" w:rsidDel="004F6C22">
          <w:delText>o</w:delText>
        </w:r>
      </w:del>
      <w:del w:id="96" w:author="Nathan Dorn" w:date="2024-09-21T15:28:00Z" w16du:dateUtc="2024-09-21T19:28:00Z">
        <w:r w:rsidR="00673700" w:rsidDel="00A62090">
          <w:delText>-</w:delText>
        </w:r>
      </w:del>
      <w:r w:rsidR="00673700">
        <w:t>temporal</w:t>
      </w:r>
      <w:proofErr w:type="spellEnd"/>
      <w:r w:rsidR="00673700">
        <w:t xml:space="preserve"> variation in</w:t>
      </w:r>
      <w:ins w:id="97" w:author="Nathan Dorn" w:date="2024-09-21T17:04:00Z" w16du:dateUtc="2024-09-21T21:04:00Z">
        <w:r w:rsidR="004F6C22">
          <w:t xml:space="preserve"> factors influencing</w:t>
        </w:r>
      </w:ins>
      <w:r w:rsidR="00673700">
        <w:t xml:space="preserve"> recruitment or population growth.  </w:t>
      </w:r>
    </w:p>
    <w:p w14:paraId="1D109D87" w14:textId="6379C974"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w:t>
      </w:r>
      <w:ins w:id="98" w:author="Nathan Dorn" w:date="2024-09-21T15:28:00Z" w16du:dateUtc="2024-09-21T19:28:00Z">
        <w:r w:rsidR="00A62090">
          <w:t xml:space="preserve">n annual </w:t>
        </w:r>
      </w:ins>
      <w:del w:id="99" w:author="Nathan Dorn" w:date="2024-09-21T15:28:00Z" w16du:dateUtc="2024-09-21T19:28:00Z">
        <w:r w:rsidR="00517088" w:rsidDel="00A62090">
          <w:delText xml:space="preserve"> </w:delText>
        </w:r>
      </w:del>
      <w:r w:rsidR="00517088">
        <w:t>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w:t>
      </w:r>
      <w:ins w:id="100" w:author="Nathan Dorn" w:date="2024-09-21T15:29:00Z" w16du:dateUtc="2024-09-21T19:29:00Z">
        <w:r w:rsidR="00BA4A2B">
          <w:t xml:space="preserve"> high juvenile</w:t>
        </w:r>
      </w:ins>
      <w:r w:rsidR="00C553B8">
        <w:t xml:space="preserve"> </w:t>
      </w:r>
      <w:ins w:id="101" w:author="Nathan Dorn" w:date="2024-09-21T15:29:00Z" w16du:dateUtc="2024-09-21T19:29:00Z">
        <w:r w:rsidR="00BA4A2B">
          <w:t xml:space="preserve">mortality and </w:t>
        </w:r>
      </w:ins>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w:t>
      </w:r>
      <w:r>
        <w:lastRenderedPageBreak/>
        <w:t xml:space="preserve">1) test for size-dependent survival and 2) quantify the net effects that growth and survival have on </w:t>
      </w:r>
      <w:ins w:id="102" w:author="Nathan Dorn" w:date="2024-09-21T15:30:00Z" w16du:dateUtc="2024-09-21T19:30:00Z">
        <w:r w:rsidR="004257F1">
          <w:t>pre</w:t>
        </w:r>
        <w:r w:rsidR="005469A3">
          <w:t xml:space="preserve">dicted </w:t>
        </w:r>
      </w:ins>
      <w:r>
        <w:t>population growth during the annual reproduction/recruitment period (spring vs</w:t>
      </w:r>
      <w:r w:rsidR="009F561A">
        <w:t>.</w:t>
      </w:r>
      <w:r>
        <w:t xml:space="preserve"> early summer)</w:t>
      </w:r>
      <w:ins w:id="103" w:author="Nathan Dorn" w:date="2024-09-21T15:30:00Z" w16du:dateUtc="2024-09-21T19:30:00Z">
        <w:r w:rsidR="005469A3">
          <w:t xml:space="preserve"> in different wetlands</w:t>
        </w:r>
      </w:ins>
      <w:r>
        <w:t xml:space="preserve">. Using the </w:t>
      </w:r>
      <w:ins w:id="104" w:author="Nathan Dorn" w:date="2024-09-21T15:33:00Z" w16du:dateUtc="2024-09-21T19:33:00Z">
        <w:r w:rsidR="006174E0">
          <w:t>isocline</w:t>
        </w:r>
      </w:ins>
      <w:del w:id="105" w:author="Nathan Dorn" w:date="2024-09-21T15:33:00Z" w16du:dateUtc="2024-09-21T19:33:00Z">
        <w:r w:rsidDel="006174E0">
          <w:delText>model</w:delText>
        </w:r>
      </w:del>
      <w:r>
        <w:t xml:space="preserve"> the measured values in the field thus become interpretable from a population</w:t>
      </w:r>
      <w:ins w:id="106" w:author="Nathan Dorn" w:date="2024-09-21T15:33:00Z" w16du:dateUtc="2024-09-21T19:33:00Z">
        <w:r w:rsidR="006174E0">
          <w:t>-</w:t>
        </w:r>
      </w:ins>
      <w:del w:id="107" w:author="Nathan Dorn" w:date="2024-09-21T15:33:00Z" w16du:dateUtc="2024-09-21T19:33:00Z">
        <w:r w:rsidDel="006174E0">
          <w:delText xml:space="preserve"> </w:delText>
        </w:r>
      </w:del>
      <w:r>
        <w:t xml:space="preserve">dynamic perspective. </w:t>
      </w:r>
    </w:p>
    <w:p w14:paraId="2177FE57" w14:textId="77777777" w:rsidR="00673700" w:rsidRPr="00524172" w:rsidRDefault="00673700" w:rsidP="00DA1243">
      <w:pPr>
        <w:pStyle w:val="Heading1"/>
        <w:jc w:val="both"/>
      </w:pPr>
      <w:r>
        <w:t>Materials and methods</w:t>
      </w:r>
    </w:p>
    <w:p w14:paraId="13650F39" w14:textId="77777777" w:rsidR="00673700" w:rsidRPr="00695B5F" w:rsidRDefault="00673700" w:rsidP="00DA1243">
      <w:pPr>
        <w:pStyle w:val="Heading2"/>
        <w:jc w:val="both"/>
      </w:pPr>
      <w:bookmarkStart w:id="108"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xml:space="preserve">. Ongoing hydro-restoration of the </w:t>
      </w:r>
      <w:r w:rsidRPr="00524172">
        <w:lastRenderedPageBreak/>
        <w:t>Everglades ecosystem aims to restore hydro-patterns to improve conditions for wildlife</w:t>
      </w:r>
      <w:r>
        <w:t xml:space="preserve"> and natural communities</w:t>
      </w:r>
      <w:r w:rsidRPr="00524172">
        <w:t>.</w:t>
      </w:r>
    </w:p>
    <w:p w14:paraId="3E2873DC" w14:textId="282DFD82"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proofErr w:type="spellStart"/>
      <w:r w:rsidRPr="00D601BB">
        <w:rPr>
          <w:i/>
          <w:iCs/>
        </w:rPr>
        <w:t>Procambarus</w:t>
      </w:r>
      <w:proofErr w:type="spellEnd"/>
      <w:r w:rsidRPr="00D601BB">
        <w:rPr>
          <w:i/>
          <w:iCs/>
        </w:rPr>
        <w:t xml:space="preserve">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ins w:id="109" w:author="Nathan Dorn" w:date="2024-09-21T15:32:00Z" w16du:dateUtc="2024-09-21T19:32:00Z">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ins>
      <w:r w:rsidRPr="00524172">
        <w:t>)</w:t>
      </w:r>
      <w:r>
        <w:t>,</w:t>
      </w:r>
      <w:r w:rsidRPr="00524172">
        <w:t xml:space="preserve"> </w:t>
      </w:r>
      <w:r>
        <w:t>m</w:t>
      </w:r>
      <w:r w:rsidRPr="00524172">
        <w:t xml:space="preserve">ay </w:t>
      </w:r>
      <w:r>
        <w:t>also depredate juvenile FAS</w:t>
      </w:r>
      <w:ins w:id="110" w:author="Nathan Dorn" w:date="2024-09-21T15:32:00Z" w16du:dateUtc="2024-09-21T19:32:00Z">
        <w:r w:rsidR="00EC111D">
          <w:t xml:space="preserve"> and lives in the Everglades</w:t>
        </w:r>
      </w:ins>
      <w:ins w:id="111" w:author="Nathan Dorn" w:date="2024-09-21T15:31:00Z" w16du:dateUtc="2024-09-21T19:31:00Z">
        <w:r w:rsidR="00EC111D">
          <w:t>,</w:t>
        </w:r>
      </w:ins>
      <w:r>
        <w:t xml:space="preserve"> </w:t>
      </w:r>
      <w:r w:rsidRPr="00524172">
        <w:t xml:space="preserve">but </w:t>
      </w:r>
      <w:ins w:id="112" w:author="Nathan Dorn" w:date="2024-09-21T15:32:00Z" w16du:dateUtc="2024-09-21T19:32:00Z">
        <w:r w:rsidR="00EC111D">
          <w:t>the relationship had</w:t>
        </w:r>
      </w:ins>
      <w:del w:id="113" w:author="Nathan Dorn" w:date="2024-09-21T15:32:00Z" w16du:dateUtc="2024-09-21T19:32:00Z">
        <w:r w:rsidR="00FE0EAB" w:rsidRPr="00524172" w:rsidDel="00EC111D">
          <w:delText>has</w:delText>
        </w:r>
      </w:del>
      <w:r w:rsidRPr="00524172">
        <w:t xml:space="preserve"> not been i</w:t>
      </w:r>
      <w:ins w:id="114" w:author="Nathan Dorn" w:date="2024-09-21T15:32:00Z" w16du:dateUtc="2024-09-21T19:32:00Z">
        <w:r w:rsidR="00EC111D">
          <w:t>dentifi</w:t>
        </w:r>
      </w:ins>
      <w:del w:id="115" w:author="Nathan Dorn" w:date="2024-09-21T15:32:00Z" w16du:dateUtc="2024-09-21T19:32:00Z">
        <w:r w:rsidRPr="00524172" w:rsidDel="00EC111D">
          <w:delText>nvestigat</w:delText>
        </w:r>
      </w:del>
      <w:r w:rsidRPr="00524172">
        <w:t>ed</w:t>
      </w:r>
      <w:del w:id="116" w:author="Nathan Dorn" w:date="2024-09-21T15:32:00Z" w16du:dateUtc="2024-09-21T19:32:00Z">
        <w:r w:rsidR="007E145D" w:rsidDel="00EC111D">
          <w:delText xml:space="preserve"> </w:delText>
        </w:r>
        <w:r w:rsidR="00252BCC" w:rsidDel="00EC111D">
          <w:fldChar w:fldCharType="begin"/>
        </w:r>
        <w:r w:rsidR="00602914" w:rsidDel="00EC111D">
          <w:del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delInstrText>
        </w:r>
        <w:r w:rsidR="00252BCC" w:rsidDel="00EC111D">
          <w:fldChar w:fldCharType="separate"/>
        </w:r>
        <w:r w:rsidR="00602914" w:rsidRPr="00602914" w:rsidDel="00EC111D">
          <w:delText>(Kesler and Munns 1989)</w:delText>
        </w:r>
        <w:r w:rsidR="00252BCC" w:rsidDel="00EC111D">
          <w:fldChar w:fldCharType="end"/>
        </w:r>
      </w:del>
      <w:r w:rsidRPr="00524172">
        <w:t xml:space="preserve">.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17" w:name="_Hlk98946915"/>
      <w:bookmarkStart w:id="118" w:name="_Toc92806946"/>
      <w:bookmarkEnd w:id="108"/>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37A4F6FB"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 xml:space="preserve">where the size structure is determined by growth </w:t>
      </w:r>
      <w:r w:rsidR="00362822">
        <w:lastRenderedPageBreak/>
        <w:t>parameters and</w:t>
      </w:r>
      <w:r w:rsidR="000F4277">
        <w:t xml:space="preserve"> daily mortality </w:t>
      </w:r>
      <w:r w:rsidR="00362822">
        <w:t>depend</w:t>
      </w:r>
      <w:ins w:id="119" w:author="Nathan Dorn" w:date="2024-09-21T17:05:00Z" w16du:dateUtc="2024-09-21T21:05:00Z">
        <w:r w:rsidR="0009283D">
          <w:t>s</w:t>
        </w:r>
      </w:ins>
      <w:del w:id="120" w:author="Nathan Dorn" w:date="2024-09-21T17:05:00Z" w16du:dateUtc="2024-09-21T21:05:00Z">
        <w:r w:rsidR="00362822" w:rsidDel="0009283D">
          <w:delText>ent</w:delText>
        </w:r>
      </w:del>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ins w:id="121" w:author="Nathan Dorn" w:date="2024-09-21T15:34:00Z" w16du:dateUtc="2024-09-21T19:34:00Z">
        <w:r w:rsidR="00333091">
          <w:t xml:space="preserve"> in the spring months</w:t>
        </w:r>
      </w:ins>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ins w:id="122" w:author="Nathan Dorn" w:date="2024-09-21T15:35:00Z" w16du:dateUtc="2024-09-21T19:35:00Z">
        <w:r w:rsidR="00B57E2A">
          <w:rPr>
            <w:rStyle w:val="CommentReference"/>
            <w:sz w:val="24"/>
            <w:szCs w:val="24"/>
          </w:rPr>
          <w:t xml:space="preserve"> </w:t>
        </w:r>
      </w:ins>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ins w:id="123" w:author="Nathan Dorn" w:date="2024-09-21T15:35:00Z" w16du:dateUtc="2024-09-21T19:35:00Z">
        <w:r w:rsidR="00B57E2A">
          <w:rPr>
            <w:rStyle w:val="CommentReference"/>
            <w:sz w:val="24"/>
            <w:szCs w:val="24"/>
          </w:rPr>
          <w:t xml:space="preserve">Zero population growth </w:t>
        </w:r>
      </w:ins>
      <w:del w:id="124" w:author="Nathan Dorn" w:date="2024-09-21T15:35:00Z" w16du:dateUtc="2024-09-21T19:35:00Z">
        <w:r w:rsidRPr="000B3146" w:rsidDel="00B57E2A">
          <w:rPr>
            <w:rStyle w:val="CommentReference"/>
            <w:sz w:val="24"/>
            <w:szCs w:val="24"/>
          </w:rPr>
          <w:delText>I</w:delText>
        </w:r>
      </w:del>
      <w:ins w:id="125" w:author="Nathan Dorn" w:date="2024-09-21T15:35:00Z" w16du:dateUtc="2024-09-21T19:35:00Z">
        <w:r w:rsidR="00B57E2A">
          <w:rPr>
            <w:rStyle w:val="CommentReference"/>
            <w:sz w:val="24"/>
            <w:szCs w:val="24"/>
          </w:rPr>
          <w:t>i</w:t>
        </w:r>
      </w:ins>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ins w:id="126" w:author="Nathan Dorn" w:date="2024-09-21T15:35:00Z" w16du:dateUtc="2024-09-21T19:35:00Z">
        <w:r w:rsidR="00B57E2A">
          <w:rPr>
            <w:rStyle w:val="CommentReference"/>
            <w:sz w:val="24"/>
            <w:szCs w:val="24"/>
          </w:rPr>
          <w:t>an</w:t>
        </w:r>
      </w:ins>
      <w:ins w:id="127" w:author="Nathan Dorn" w:date="2024-09-21T15:36:00Z" w16du:dateUtc="2024-09-21T19:36:00Z">
        <w:r w:rsidR="00B57E2A">
          <w:rPr>
            <w:rStyle w:val="CommentReference"/>
            <w:sz w:val="24"/>
            <w:szCs w:val="24"/>
          </w:rPr>
          <w:t xml:space="preserve">d </w:t>
        </w:r>
      </w:ins>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ins w:id="128" w:author="Nathan Dorn" w:date="2024-09-21T15:36:00Z" w16du:dateUtc="2024-09-21T19:36:00Z">
        <w:r w:rsidR="00C93090">
          <w:t xml:space="preserve">i.e., </w:t>
        </w:r>
      </w:ins>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ins w:id="129" w:author="Nathan Dorn" w:date="2024-09-21T15:36:00Z" w16du:dateUtc="2024-09-21T19:36:00Z">
        <w:r w:rsidR="00C93090">
          <w:t xml:space="preserve">juvenile growth and mortality </w:t>
        </w:r>
      </w:ins>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1542A2D5"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ins w:id="130" w:author="Nathan Dorn" w:date="2024-09-21T15:37:00Z" w16du:dateUtc="2024-09-21T19:37:00Z">
        <w:r w:rsidR="00730124">
          <w:t>static</w:t>
        </w:r>
      </w:ins>
      <w:del w:id="131" w:author="Nathan Dorn" w:date="2024-09-21T15:37:00Z" w16du:dateUtc="2024-09-21T19:37:00Z">
        <w:r w:rsidR="00AF04CE" w:rsidDel="00730124">
          <w:delText>unchanging</w:delText>
        </w:r>
      </w:del>
      <w:ins w:id="132" w:author="Nathan Dorn" w:date="2024-09-21T15:37:00Z" w16du:dateUtc="2024-09-21T19:37:00Z">
        <w:r w:rsidR="00730124">
          <w:t xml:space="preserve"> juvenile</w:t>
        </w:r>
      </w:ins>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ins w:id="133" w:author="Nathan Dorn" w:date="2024-09-21T15:38:00Z" w16du:dateUtc="2024-09-21T19:38:00Z">
        <w:r w:rsidR="00730124">
          <w:t xml:space="preserve">juveniles </w:t>
        </w:r>
      </w:ins>
      <w:r w:rsidRPr="000B3146">
        <w:t xml:space="preserve">can survive and grow </w:t>
      </w:r>
      <w:r w:rsidR="00E44BAA">
        <w:t>to</w:t>
      </w:r>
      <w:r w:rsidRPr="000B3146">
        <w:t xml:space="preserve"> high </w:t>
      </w:r>
      <w:ins w:id="134" w:author="Nathan Dorn" w:date="2024-09-21T15:38:00Z" w16du:dateUtc="2024-09-21T19:38:00Z">
        <w:r w:rsidR="007543BD">
          <w:t xml:space="preserve">sub-adult </w:t>
        </w:r>
      </w:ins>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183565F2"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w:t>
      </w:r>
      <w:ins w:id="135" w:author="Nathan Dorn" w:date="2024-09-21T15:38:00Z" w16du:dateUtc="2024-09-21T19:38:00Z">
        <w:r w:rsidR="007543BD">
          <w:t>construc</w:t>
        </w:r>
      </w:ins>
      <w:del w:id="136" w:author="Nathan Dorn" w:date="2024-09-21T15:38:00Z" w16du:dateUtc="2024-09-21T19:38:00Z">
        <w:r w:rsidDel="007543BD">
          <w:delText>buil</w:delText>
        </w:r>
      </w:del>
      <w:r>
        <w:t>t</w:t>
      </w:r>
      <w:ins w:id="137" w:author="Nathan Dorn" w:date="2024-09-21T15:38:00Z" w16du:dateUtc="2024-09-21T19:38:00Z">
        <w:r w:rsidR="007543BD">
          <w:t>ed</w:t>
        </w:r>
      </w:ins>
      <w:r>
        <w:t xml:space="preserve">, we </w:t>
      </w:r>
      <w:del w:id="138" w:author="Nathan Dorn" w:date="2024-09-21T15:39:00Z" w16du:dateUtc="2024-09-21T19:39:00Z">
        <w:r w:rsidDel="002B1881">
          <w:delText>could t</w:delText>
        </w:r>
      </w:del>
      <w:ins w:id="139" w:author="Nathan Dorn" w:date="2024-09-21T15:39:00Z" w16du:dateUtc="2024-09-21T19:39:00Z">
        <w:r w:rsidR="002B1881">
          <w:t>t</w:t>
        </w:r>
      </w:ins>
      <w:r>
        <w:t>hen measure</w:t>
      </w:r>
      <w:ins w:id="140" w:author="Nathan Dorn" w:date="2024-09-21T15:39:00Z" w16du:dateUtc="2024-09-21T19:39:00Z">
        <w:r w:rsidR="002B1881">
          <w:t>d</w:t>
        </w:r>
      </w:ins>
      <w:r>
        <w:t xml:space="preserve"> survival and growth parameters in the field and plot</w:t>
      </w:r>
      <w:ins w:id="141" w:author="Nathan Dorn" w:date="2024-09-21T15:39:00Z" w16du:dateUtc="2024-09-21T19:39:00Z">
        <w:r w:rsidR="002B1881">
          <w:t>ted</w:t>
        </w:r>
      </w:ins>
      <w:r>
        <w:t xml:space="preserve"> the results on the isocline state space. </w:t>
      </w:r>
      <w:r w:rsidR="00656EE7">
        <w:t xml:space="preserve">Using </w:t>
      </w:r>
      <w:r w:rsidR="00656EE7" w:rsidRPr="006A103C">
        <w:rPr>
          <w:i/>
          <w:iCs/>
          <w:rPrChange w:id="142" w:author="Nathan Dorn" w:date="2024-09-21T15:39:00Z" w16du:dateUtc="2024-09-21T19:39:00Z">
            <w:rPr/>
          </w:rPrChange>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ins w:id="143" w:author="Nathan Dorn" w:date="2024-09-21T15:39:00Z" w16du:dateUtc="2024-09-21T19:39:00Z">
        <w:r w:rsidR="006A103C">
          <w:t xml:space="preserve">juvenile </w:t>
        </w:r>
      </w:ins>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w:t>
      </w:r>
      <w:r w:rsidR="00F777B8">
        <w:rPr>
          <w:rFonts w:eastAsiaTheme="minorEastAsia"/>
        </w:rPr>
        <w:lastRenderedPageBreak/>
        <w:t xml:space="preserve">made it impossible to change growth rates seasonally, thus the predictions from isocline plot assume that these season-dependent and growth dependent parameters are </w:t>
      </w:r>
      <w:ins w:id="144" w:author="Nathan Dorn" w:date="2024-09-21T15:40:00Z" w16du:dateUtc="2024-09-21T19:40:00Z">
        <w:r w:rsidR="002622F2">
          <w:rPr>
            <w:rFonts w:eastAsiaTheme="minorEastAsia"/>
          </w:rPr>
          <w:t xml:space="preserve">averaged conditions </w:t>
        </w:r>
      </w:ins>
      <w:r w:rsidR="00F777B8">
        <w:rPr>
          <w:rFonts w:eastAsiaTheme="minorEastAsia"/>
        </w:rPr>
        <w:t>experienced throughout the year.  The season-dependent predictions</w:t>
      </w:r>
      <w:ins w:id="145" w:author="Nathan Dorn" w:date="2024-09-21T15:40:00Z" w16du:dateUtc="2024-09-21T19:40:00Z">
        <w:r w:rsidR="002622F2">
          <w:rPr>
            <w:rFonts w:eastAsiaTheme="minorEastAsia"/>
          </w:rPr>
          <w:t xml:space="preserve"> from the field measures</w:t>
        </w:r>
      </w:ins>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ins w:id="146" w:author="Nathan Dorn" w:date="2024-09-21T15:41:00Z" w16du:dateUtc="2024-09-21T19:41:00Z">
        <w:r w:rsidR="009F2496">
          <w:rPr>
            <w:rFonts w:eastAsiaTheme="minorEastAsia"/>
          </w:rPr>
          <w:t>make an annual estimate</w:t>
        </w:r>
      </w:ins>
      <w:del w:id="147" w:author="Nathan Dorn" w:date="2024-09-21T15:41:00Z" w16du:dateUtc="2024-09-21T19:41:00Z">
        <w:r w:rsidR="00F777B8" w:rsidDel="009F2496">
          <w:rPr>
            <w:rFonts w:eastAsiaTheme="minorEastAsia"/>
          </w:rPr>
          <w:delText>combine the estimates into a single</w:delText>
        </w:r>
      </w:del>
      <w:ins w:id="148" w:author="Nathan Dorn" w:date="2024-09-21T15:41:00Z" w16du:dateUtc="2024-09-21T19:41:00Z">
        <w:r w:rsidR="009F2496">
          <w:rPr>
            <w:rFonts w:eastAsiaTheme="minorEastAsia"/>
          </w:rPr>
          <w:t xml:space="preserve"> of</w:t>
        </w:r>
      </w:ins>
      <w:r w:rsidR="00F777B8">
        <w:rPr>
          <w:rFonts w:eastAsiaTheme="minorEastAsia"/>
        </w:rPr>
        <w:t xml:space="preserve"> growth and survival </w:t>
      </w:r>
      <w:del w:id="149" w:author="Nathan Dorn" w:date="2024-09-21T15:41:00Z" w16du:dateUtc="2024-09-21T19:41:00Z">
        <w:r w:rsidR="00F777B8" w:rsidDel="009F2496">
          <w:rPr>
            <w:rFonts w:eastAsiaTheme="minorEastAsia"/>
          </w:rPr>
          <w:delText>estimate for the year</w:delText>
        </w:r>
      </w:del>
      <w:r w:rsidR="00F777B8">
        <w:rPr>
          <w:rFonts w:eastAsiaTheme="minorEastAsia"/>
        </w:rPr>
        <w:t xml:space="preserve">. Because ~70% of reproduction (hatchling 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51A8D772"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ins w:id="150" w:author="Nathan Dorn" w:date="2024-09-21T15:42:00Z" w16du:dateUtc="2024-09-21T19:42:00Z">
        <w:r w:rsidR="0011738F">
          <w:rPr>
            <w:rStyle w:val="CommentReference"/>
            <w:sz w:val="24"/>
            <w:szCs w:val="24"/>
          </w:rPr>
          <w:t>tighter</w:t>
        </w:r>
      </w:ins>
      <w:del w:id="151" w:author="Nathan Dorn" w:date="2024-09-21T15:42:00Z" w16du:dateUtc="2024-09-21T19:42:00Z">
        <w:r w:rsidRPr="000B3146" w:rsidDel="0011738F">
          <w:rPr>
            <w:rStyle w:val="CommentReference"/>
            <w:sz w:val="24"/>
            <w:szCs w:val="24"/>
          </w:rPr>
          <w:delText>partial</w:delText>
        </w:r>
      </w:del>
      <w:r w:rsidRPr="000B3146">
        <w:rPr>
          <w:rStyle w:val="CommentReference"/>
          <w:sz w:val="24"/>
          <w:szCs w:val="24"/>
        </w:rPr>
        <w:t xml:space="preserve"> control by pumps and culverts to perform landscape-scale hydrologic experiments.</w:t>
      </w:r>
      <w:ins w:id="152" w:author="Nathan Dorn" w:date="2024-09-21T15:42:00Z" w16du:dateUtc="2024-09-21T19:42:00Z">
        <w:r w:rsidR="009900E7">
          <w:rPr>
            <w:rStyle w:val="CommentReference"/>
            <w:sz w:val="24"/>
            <w:szCs w:val="24"/>
          </w:rPr>
          <w:t xml:space="preserve"> </w:t>
        </w:r>
      </w:ins>
      <w:del w:id="153" w:author="Nathan Dorn" w:date="2024-09-21T15:42:00Z" w16du:dateUtc="2024-09-21T19:42:00Z">
        <w:r w:rsidRPr="000B3146" w:rsidDel="0011738F">
          <w:rPr>
            <w:rStyle w:val="CommentReference"/>
            <w:sz w:val="24"/>
            <w:szCs w:val="24"/>
          </w:rPr>
          <w:delText xml:space="preserve"> </w:delText>
        </w:r>
      </w:del>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commentRangeStart w:id="154"/>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del w:id="155" w:author="Nathan Dorn" w:date="2024-09-21T15:42:00Z" w16du:dateUtc="2024-09-21T19:42:00Z">
        <w:r w:rsidRPr="000B3146" w:rsidDel="0011738F">
          <w:rPr>
            <w:rStyle w:val="CommentReference"/>
            <w:sz w:val="24"/>
            <w:szCs w:val="24"/>
          </w:rPr>
          <w:delText xml:space="preserve"> </w:delText>
        </w:r>
      </w:del>
      <w:r w:rsidR="00793496">
        <w:rPr>
          <w:rStyle w:val="CommentReference"/>
          <w:sz w:val="24"/>
          <w:szCs w:val="24"/>
        </w:rPr>
        <w:t>The</w:t>
      </w:r>
      <w:r w:rsidRPr="000B3146">
        <w:rPr>
          <w:rStyle w:val="CommentReference"/>
          <w:sz w:val="24"/>
          <w:szCs w:val="24"/>
        </w:rPr>
        <w:t xml:space="preserve"> two</w:t>
      </w:r>
      <w:commentRangeEnd w:id="154"/>
      <w:r w:rsidR="009900E7">
        <w:rPr>
          <w:rStyle w:val="CommentReference"/>
        </w:rPr>
        <w:commentReference w:id="154"/>
      </w:r>
      <w:r w:rsidRPr="000B3146">
        <w:rPr>
          <w:rStyle w:val="CommentReference"/>
          <w:sz w:val="24"/>
          <w:szCs w:val="24"/>
        </w:rPr>
        <w:t xml:space="preserve">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ins w:id="156" w:author="Nathan Dorn" w:date="2024-09-21T15:43:00Z" w16du:dateUtc="2024-09-21T19:43:00Z">
        <w:r w:rsidR="00B86090">
          <w:rPr>
            <w:rStyle w:val="CommentReference"/>
            <w:sz w:val="24"/>
            <w:szCs w:val="24"/>
          </w:rPr>
          <w:t>, including</w:t>
        </w:r>
      </w:ins>
      <w:del w:id="157" w:author="Nathan Dorn" w:date="2024-09-21T15:43:00Z" w16du:dateUtc="2024-09-21T19:43:00Z">
        <w:r w:rsidRPr="000B3146" w:rsidDel="00B86090">
          <w:rPr>
            <w:rStyle w:val="CommentReference"/>
            <w:sz w:val="24"/>
            <w:szCs w:val="24"/>
          </w:rPr>
          <w:delText>;</w:delText>
        </w:r>
      </w:del>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6361219D" w:rsidR="00A22A11" w:rsidRDefault="00835CA9" w:rsidP="00164938">
      <w:pPr>
        <w:ind w:firstLine="720"/>
        <w:jc w:val="both"/>
        <w:rPr>
          <w:rStyle w:val="CommentReference"/>
          <w:sz w:val="24"/>
          <w:szCs w:val="24"/>
        </w:rPr>
      </w:pPr>
      <w:r>
        <w:rPr>
          <w:rStyle w:val="CommentReference"/>
          <w:sz w:val="24"/>
          <w:szCs w:val="24"/>
        </w:rPr>
        <w:lastRenderedPageBreak/>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ins w:id="158" w:author="Nathan Dorn" w:date="2024-09-21T15:44:00Z" w16du:dateUtc="2024-09-21T19:44:00Z">
        <w:r w:rsidR="00D57A0B">
          <w:rPr>
            <w:rStyle w:val="CommentReference"/>
            <w:sz w:val="24"/>
            <w:szCs w:val="24"/>
          </w:rPr>
          <w:t xml:space="preserve"> variation</w:t>
        </w:r>
      </w:ins>
      <w:del w:id="159" w:author="Nathan Dorn" w:date="2024-09-21T15:44:00Z" w16du:dateUtc="2024-09-21T19:44:00Z">
        <w:r w:rsidR="00521EE5" w:rsidDel="00D57A0B">
          <w:rPr>
            <w:rStyle w:val="CommentReference"/>
            <w:sz w:val="24"/>
            <w:szCs w:val="24"/>
          </w:rPr>
          <w:delText>s</w:delText>
        </w:r>
      </w:del>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ins w:id="160" w:author="Nathan Dorn" w:date="2024-09-21T15:44:00Z" w16du:dateUtc="2024-09-21T19:44:00Z">
        <w:r w:rsidR="0069535F">
          <w:rPr>
            <w:rStyle w:val="CommentReference"/>
            <w:sz w:val="24"/>
            <w:szCs w:val="24"/>
          </w:rPr>
          <w:t xml:space="preserve">prior </w:t>
        </w:r>
        <w:r w:rsidR="0069535F">
          <w:t>e</w:t>
        </w:r>
      </w:ins>
      <w:del w:id="161" w:author="Nathan Dorn" w:date="2024-09-21T15:44:00Z" w16du:dateUtc="2024-09-21T19:44:00Z">
        <w:r w:rsidR="006E307C" w:rsidDel="0069535F">
          <w:delText>E</w:delText>
        </w:r>
      </w:del>
      <w:r w:rsidR="006E307C">
        <w:t xml:space="preserve">xperimental work with this species did not indicate any </w:t>
      </w:r>
      <w:ins w:id="162" w:author="Nathan Dorn" w:date="2024-09-21T15:45:00Z" w16du:dateUtc="2024-09-21T19:45:00Z">
        <w:r w:rsidR="0069535F">
          <w:t xml:space="preserve">measurable </w:t>
        </w:r>
      </w:ins>
      <w:r w:rsidR="006E307C">
        <w:t>anti-predator response</w:t>
      </w:r>
      <w:ins w:id="163" w:author="Nathan Dorn" w:date="2024-09-21T15:44:00Z" w16du:dateUtc="2024-09-21T19:44:00Z">
        <w:r w:rsidR="0069535F">
          <w:t>,</w:t>
        </w:r>
      </w:ins>
      <w:r w:rsidR="006E307C" w:rsidRPr="00756F04">
        <w:t xml:space="preserve"> </w:t>
      </w:r>
      <w:r w:rsidR="006E307C">
        <w:t xml:space="preserve">either morphological or behavioral, to chronic exposure to crayfish (Davidson and Dorn 2017). </w:t>
      </w:r>
    </w:p>
    <w:p w14:paraId="77AC2BBB" w14:textId="5DD72B94"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ins w:id="164" w:author="Nathan Dorn" w:date="2024-09-21T15:45:00Z" w16du:dateUtc="2024-09-21T19:45:00Z">
        <w:r w:rsidR="00454CE0">
          <w:rPr>
            <w:rStyle w:val="CommentReference"/>
            <w:sz w:val="24"/>
            <w:szCs w:val="24"/>
          </w:rPr>
          <w:t xml:space="preserve">also </w:t>
        </w:r>
      </w:ins>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ins w:id="165" w:author="Nathan Dorn" w:date="2024-09-21T15:45:00Z" w16du:dateUtc="2024-09-21T19:45:00Z">
        <w:r w:rsidR="00FC78DF">
          <w:rPr>
            <w:rStyle w:val="CommentReference"/>
            <w:sz w:val="24"/>
            <w:szCs w:val="24"/>
          </w:rPr>
          <w:t xml:space="preserve">see further </w:t>
        </w:r>
      </w:ins>
      <w:r w:rsidR="00D45035">
        <w:rPr>
          <w:rStyle w:val="CommentReference"/>
          <w:sz w:val="24"/>
          <w:szCs w:val="24"/>
        </w:rPr>
        <w:t>discuss</w:t>
      </w:r>
      <w:ins w:id="166" w:author="Nathan Dorn" w:date="2024-09-21T15:45:00Z" w16du:dateUtc="2024-09-21T19:45:00Z">
        <w:r w:rsidR="00FC78DF">
          <w:rPr>
            <w:rStyle w:val="CommentReference"/>
            <w:sz w:val="24"/>
            <w:szCs w:val="24"/>
          </w:rPr>
          <w:t>ion</w:t>
        </w:r>
      </w:ins>
      <w:del w:id="167" w:author="Nathan Dorn" w:date="2024-09-21T15:45:00Z" w16du:dateUtc="2024-09-21T19:45:00Z">
        <w:r w:rsidR="00D45035" w:rsidDel="00FC78DF">
          <w:rPr>
            <w:rStyle w:val="CommentReference"/>
            <w:sz w:val="24"/>
            <w:szCs w:val="24"/>
          </w:rPr>
          <w:delText>ed further</w:delText>
        </w:r>
      </w:del>
      <w:r w:rsidR="00D45035">
        <w:rPr>
          <w:rStyle w:val="CommentReference"/>
          <w:sz w:val="24"/>
          <w:szCs w:val="24"/>
        </w:rPr>
        <w:t xml:space="preserve"> in Appendix S2)</w:t>
      </w:r>
      <w:r w:rsidR="00EE0808">
        <w:rPr>
          <w:rStyle w:val="CommentReference"/>
          <w:sz w:val="24"/>
          <w:szCs w:val="24"/>
        </w:rPr>
        <w:t>.</w:t>
      </w:r>
    </w:p>
    <w:p w14:paraId="5C35E13D" w14:textId="7DCF88C1"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ins w:id="168" w:author="Nathan Dorn" w:date="2024-09-21T15:46:00Z" w16du:dateUtc="2024-09-21T19:46:00Z">
        <w:r w:rsidR="00FC78DF">
          <w:t xml:space="preserve">juvenile </w:t>
        </w:r>
      </w:ins>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ins w:id="169" w:author="Nathan Dorn" w:date="2024-09-21T15:46:00Z" w16du:dateUtc="2024-09-21T19:46:00Z">
        <w:r w:rsidR="001A645E">
          <w:t>on</w:t>
        </w:r>
      </w:ins>
      <w:proofErr w:type="spellEnd"/>
      <w:del w:id="170" w:author="Nathan Dorn" w:date="2024-09-21T15:46:00Z" w16du:dateUtc="2024-09-21T19:46:00Z">
        <w:r w:rsidR="005D527C" w:rsidDel="001A645E">
          <w:delText>ic</w:delText>
        </w:r>
      </w:del>
      <w:r w:rsidR="005D527C">
        <w:t xml:space="preserve"> (</w:t>
      </w:r>
      <w:ins w:id="171" w:author="Nathan Dorn" w:date="2024-09-21T15:46:00Z" w16du:dateUtc="2024-09-21T19:46:00Z">
        <w:r w:rsidR="001A645E">
          <w:t xml:space="preserve">sometimes called </w:t>
        </w:r>
      </w:ins>
      <w:r w:rsidR="005D527C">
        <w:t>periphyton)</w:t>
      </w:r>
      <w:ins w:id="172" w:author="Nathan Dorn" w:date="2024-09-21T15:46:00Z" w16du:dateUtc="2024-09-21T19:46:00Z">
        <w:r w:rsidR="001A645E">
          <w:t xml:space="preserve"> </w:t>
        </w:r>
      </w:ins>
      <w:r w:rsidR="005D527C">
        <w:t xml:space="preserve"> in the Everglades </w:t>
      </w:r>
      <w:ins w:id="173" w:author="Nathan Dorn" w:date="2024-09-21T15:46:00Z" w16du:dateUtc="2024-09-21T19:46:00Z">
        <w:r w:rsidR="001A645E">
          <w:t>is a</w:t>
        </w:r>
      </w:ins>
      <w:del w:id="174" w:author="Nathan Dorn" w:date="2024-09-21T15:46:00Z" w16du:dateUtc="2024-09-21T19:46:00Z">
        <w:r w:rsidR="005D527C" w:rsidDel="001A645E">
          <w:delText>are</w:delText>
        </w:r>
      </w:del>
      <w:r w:rsidR="005D527C">
        <w:t xml:space="preserve"> </w:t>
      </w:r>
      <w:del w:id="175" w:author="Nathan Dorn" w:date="2024-09-21T15:47:00Z" w16du:dateUtc="2024-09-21T19:47:00Z">
        <w:r w:rsidR="005D527C" w:rsidDel="001A645E">
          <w:delText>composite</w:delText>
        </w:r>
      </w:del>
      <w:del w:id="176" w:author="Nathan Dorn" w:date="2024-09-21T15:46:00Z" w16du:dateUtc="2024-09-21T19:46:00Z">
        <w:r w:rsidR="005D527C" w:rsidDel="001A645E">
          <w:delText>s</w:delText>
        </w:r>
      </w:del>
      <w:del w:id="177" w:author="Nathan Dorn" w:date="2024-09-21T15:47:00Z" w16du:dateUtc="2024-09-21T19:47:00Z">
        <w:r w:rsidR="005D527C" w:rsidDel="001A645E">
          <w:delText xml:space="preserve"> </w:delText>
        </w:r>
        <w:r w:rsidR="005D527C" w:rsidDel="004E0532">
          <w:delText>of</w:delText>
        </w:r>
      </w:del>
      <w:r w:rsidR="005D527C">
        <w:t xml:space="preserve"> floating calcareous mat</w:t>
      </w:r>
      <w:ins w:id="178" w:author="Nathan Dorn" w:date="2024-09-21T15:47:00Z" w16du:dateUtc="2024-09-21T19:47:00Z">
        <w:r w:rsidR="004E0532">
          <w:t xml:space="preserve"> composed of</w:t>
        </w:r>
      </w:ins>
      <w:del w:id="179" w:author="Nathan Dorn" w:date="2024-09-21T15:47:00Z" w16du:dateUtc="2024-09-21T19:47:00Z">
        <w:r w:rsidR="005D527C" w:rsidDel="004E0532">
          <w:delText>s of</w:delText>
        </w:r>
      </w:del>
      <w:r w:rsidR="005D527C">
        <w:t xml:space="preserve"> algae, </w:t>
      </w:r>
      <w:r w:rsidR="005D527C">
        <w:lastRenderedPageBreak/>
        <w:t xml:space="preserve">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WCA3A site, we measured the TP of </w:t>
      </w:r>
      <w:proofErr w:type="spellStart"/>
      <w:r w:rsidR="005D527C">
        <w:t>metaphytic</w:t>
      </w:r>
      <w:proofErr w:type="spellEnd"/>
      <w:r w:rsidR="005D527C">
        <w:t xml:space="preserve"> mats to predict FAS growth of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w:t>
      </w:r>
      <w:commentRangeStart w:id="180"/>
      <w:r w:rsidR="00FF5F62">
        <w:t xml:space="preserve">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w:t>
      </w:r>
      <w:commentRangeEnd w:id="180"/>
      <w:r w:rsidR="00907416">
        <w:rPr>
          <w:rStyle w:val="CommentReference"/>
          <w:rFonts w:cstheme="minorBidi"/>
        </w:rPr>
        <w:commentReference w:id="180"/>
      </w:r>
      <w:r>
        <w:t>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17"/>
    <w:bookmarkEnd w:id="118"/>
    <w:p w14:paraId="557FCA2A" w14:textId="790605AA" w:rsidR="00673700" w:rsidRDefault="00673700" w:rsidP="00DA1243">
      <w:pPr>
        <w:pStyle w:val="Heading1"/>
        <w:jc w:val="both"/>
      </w:pPr>
      <w:r w:rsidRPr="00524172">
        <w:t>Result</w:t>
      </w:r>
    </w:p>
    <w:p w14:paraId="7B9DF1D9" w14:textId="667947EE"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 xml:space="preserve">mortality (lower survival) and populations with slower-growing juveniles need </w:t>
      </w:r>
      <w:del w:id="181" w:author="Nathan Dorn" w:date="2024-09-21T15:51:00Z" w16du:dateUtc="2024-09-21T19:51:00Z">
        <w:r w:rsidR="00C51ADB" w:rsidDel="00620433">
          <w:delText xml:space="preserve">to </w:delText>
        </w:r>
      </w:del>
      <w:r>
        <w:t>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ins w:id="182" w:author="Nathan Dorn" w:date="2024-09-21T15:51:00Z" w16du:dateUtc="2024-09-21T19:51:00Z">
        <w:r w:rsidR="00620433">
          <w:t>Better reproduction</w:t>
        </w:r>
      </w:ins>
      <w:ins w:id="183" w:author="Nathan Dorn" w:date="2024-09-21T15:52:00Z" w16du:dateUtc="2024-09-21T19:52:00Z">
        <w:r w:rsidR="00620433">
          <w:t xml:space="preserve"> (more eggs/female)</w:t>
        </w:r>
      </w:ins>
      <w:ins w:id="184" w:author="Nathan Dorn" w:date="2024-09-21T15:51:00Z" w16du:dateUtc="2024-09-21T19:51:00Z">
        <w:r w:rsidR="00620433">
          <w:t xml:space="preserve">, produced in </w:t>
        </w:r>
      </w:ins>
      <w:ins w:id="185" w:author="Nathan Dorn" w:date="2024-09-21T15:52:00Z" w16du:dateUtc="2024-09-21T19:52:00Z">
        <w:r w:rsidR="00620433">
          <w:t>this</w:t>
        </w:r>
      </w:ins>
      <w:ins w:id="186" w:author="Nathan Dorn" w:date="2024-09-21T15:51:00Z" w16du:dateUtc="2024-09-21T19:51:00Z">
        <w:r w:rsidR="00620433">
          <w:t xml:space="preserve"> model by different h</w:t>
        </w:r>
      </w:ins>
      <w:del w:id="187" w:author="Nathan Dorn" w:date="2024-09-21T15:51:00Z" w16du:dateUtc="2024-09-21T19:51:00Z">
        <w:r w:rsidR="005C17C9" w:rsidDel="00620433">
          <w:delText>H</w:delText>
        </w:r>
      </w:del>
      <w:r w:rsidR="005C17C9">
        <w:t>ydrologic</w:t>
      </w:r>
      <w:r w:rsidRPr="00524172">
        <w:t xml:space="preserve"> conditions</w:t>
      </w:r>
      <w:ins w:id="188" w:author="Nathan Dorn" w:date="2024-09-21T15:52:00Z" w16du:dateUtc="2024-09-21T19:52:00Z">
        <w:r w:rsidR="00620433">
          <w:t xml:space="preserve"> in the spring, </w:t>
        </w:r>
      </w:ins>
      <w:del w:id="189" w:author="Nathan Dorn" w:date="2024-09-21T15:52:00Z" w16du:dateUtc="2024-09-21T19:52:00Z">
        <w:r w:rsidRPr="00524172" w:rsidDel="00620433">
          <w:delText xml:space="preserve"> </w:delText>
        </w:r>
        <w:r w:rsidR="005568AE" w:rsidDel="00620433">
          <w:delText>that improve</w:delText>
        </w:r>
        <w:r w:rsidR="005C17C9" w:rsidDel="00620433">
          <w:delText>d</w:delText>
        </w:r>
        <w:r w:rsidR="005568AE" w:rsidDel="00620433">
          <w:delText xml:space="preserve"> reproduction</w:delText>
        </w:r>
      </w:del>
      <w:r w:rsidR="005568AE">
        <w:t xml:space="preserve"> </w:t>
      </w:r>
      <w:del w:id="190" w:author="Nathan Dorn" w:date="2024-09-21T15:52:00Z" w16du:dateUtc="2024-09-21T19:52:00Z">
        <w:r w:rsidR="005568AE" w:rsidDel="00620433">
          <w:delText>(egg masses/female)</w:delText>
        </w:r>
        <w:r w:rsidDel="00620433">
          <w:delText xml:space="preserve"> </w:delText>
        </w:r>
      </w:del>
      <w:r>
        <w:t xml:space="preserve">made the </w:t>
      </w:r>
      <w:r>
        <w:lastRenderedPageBreak/>
        <w:t xml:space="preserve">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growth at CJS of 0.80</w:t>
      </w:r>
      <w:r w:rsidR="002E14E8">
        <w:t>; Appendix S1</w:t>
      </w:r>
      <w:r w:rsidR="00040DE3">
        <w:t>:</w:t>
      </w:r>
      <w:r w:rsidR="002E14E8">
        <w:t>Figure S2)</w:t>
      </w:r>
      <w:r>
        <w:t>. The effect</w:t>
      </w:r>
      <w:ins w:id="191" w:author="Nathan Dorn" w:date="2024-09-21T15:53:00Z" w16du:dateUtc="2024-09-21T19:53:00Z">
        <w:r w:rsidR="00533C30">
          <w:t>s</w:t>
        </w:r>
      </w:ins>
      <w:r>
        <w:t xml:space="preserve"> of </w:t>
      </w:r>
      <w:ins w:id="192" w:author="Nathan Dorn" w:date="2024-09-21T15:53:00Z" w16du:dateUtc="2024-09-21T19:53:00Z">
        <w:r w:rsidR="00533C30">
          <w:t>higher</w:t>
        </w:r>
      </w:ins>
      <w:del w:id="193" w:author="Nathan Dorn" w:date="2024-09-21T15:53:00Z" w16du:dateUtc="2024-09-21T19:53:00Z">
        <w:r w:rsidDel="00533C30">
          <w:delText>better</w:delText>
        </w:r>
      </w:del>
      <w:r>
        <w:t xml:space="preserve"> reproduction</w:t>
      </w:r>
      <w:ins w:id="194" w:author="Nathan Dorn" w:date="2024-09-21T15:53:00Z" w16du:dateUtc="2024-09-21T19:53:00Z">
        <w:r w:rsidR="004C0B7C">
          <w:t xml:space="preserve"> on the isocline</w:t>
        </w:r>
      </w:ins>
      <w:r>
        <w:t xml:space="preserve">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del w:id="195" w:author="Nathan Dorn" w:date="2024-09-21T15:55:00Z" w16du:dateUtc="2024-09-21T19:55:00Z">
        <w:r w:rsidR="005C17C9" w:rsidDel="007A408F">
          <w:delText xml:space="preserve">For the </w:delText>
        </w:r>
        <w:r w:rsidR="00B04D79" w:rsidDel="007A408F">
          <w:delText>F</w:delText>
        </w:r>
        <w:r w:rsidR="005C17C9" w:rsidDel="007A408F">
          <w:delText xml:space="preserve">AS this isocline provided a </w:delText>
        </w:r>
        <w:r w:rsidR="001018B9" w:rsidDel="007A408F">
          <w:delText xml:space="preserve">population-dynamic </w:delText>
        </w:r>
        <w:r w:rsidR="005C17C9" w:rsidDel="007A408F">
          <w:delText xml:space="preserve">context for </w:delText>
        </w:r>
        <w:r w:rsidR="001018B9" w:rsidDel="007A408F">
          <w:delText xml:space="preserve">field measurements. </w:delText>
        </w:r>
      </w:del>
    </w:p>
    <w:p w14:paraId="68FB0FA5" w14:textId="0019FDA3" w:rsidR="00382E63" w:rsidRPr="00C6515F" w:rsidRDefault="00564BAF" w:rsidP="00382E63">
      <w:pPr>
        <w:pStyle w:val="Heading2"/>
        <w:spacing w:line="360" w:lineRule="auto"/>
        <w:jc w:val="both"/>
      </w:pPr>
      <w:bookmarkStart w:id="196" w:name="_Hlk98959413"/>
      <w:r>
        <w:t>Empirical Survival and Growth related to the Isocline</w:t>
      </w:r>
    </w:p>
    <w:p w14:paraId="449C750F" w14:textId="6C9C5B9B" w:rsidR="00FF248B" w:rsidRDefault="00382E63" w:rsidP="00382E63">
      <w:pPr>
        <w:pStyle w:val="NATESTYLE1CommonCollege"/>
        <w:jc w:val="both"/>
      </w:pPr>
      <w:bookmarkStart w:id="197" w:name="_Hlk98959510"/>
      <w:r w:rsidRPr="00524172">
        <w:tab/>
      </w:r>
      <w:del w:id="198" w:author="Nathan Dorn" w:date="2024-09-21T15:55:00Z" w16du:dateUtc="2024-09-21T19:55:00Z">
        <w:r w:rsidDel="00061221">
          <w:delText xml:space="preserve">There </w:delText>
        </w:r>
      </w:del>
      <w:ins w:id="199" w:author="Nathan Dorn" w:date="2024-09-21T15:55:00Z" w16du:dateUtc="2024-09-21T19:55:00Z">
        <w:r w:rsidR="00061221">
          <w:t>We observed</w:t>
        </w:r>
      </w:ins>
      <w:del w:id="200" w:author="Nathan Dorn" w:date="2024-09-21T15:55:00Z" w16du:dateUtc="2024-09-21T19:55:00Z">
        <w:r w:rsidDel="00061221">
          <w:delText>was</w:delText>
        </w:r>
      </w:del>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w:t>
      </w:r>
      <w:proofErr w:type="gramStart"/>
      <w:r w:rsidR="00E97D50">
        <w:t>2:Figure</w:t>
      </w:r>
      <w:proofErr w:type="gramEnd"/>
      <w:r w:rsidR="00E97D50">
        <w:t xml:space="preserve"> S1</w:t>
      </w:r>
      <w:r w:rsidR="00FA29F7">
        <w:t>, Appendix S2</w:t>
      </w:r>
      <w:r w:rsidR="00243318">
        <w:t>:Table S1)</w:t>
      </w:r>
      <w:r w:rsidR="002E4624">
        <w:t xml:space="preserve">. </w:t>
      </w:r>
      <w:r w:rsidR="007046A2">
        <w:t xml:space="preserve"> </w:t>
      </w:r>
      <w:r w:rsidR="00C9294F">
        <w:t>Examination of the artefacts</w:t>
      </w:r>
      <w:r w:rsidR="002E4624">
        <w:t xml:space="preserve"> of </w:t>
      </w:r>
      <w:ins w:id="201" w:author="Nathan Dorn" w:date="2024-09-21T15:56:00Z" w16du:dateUtc="2024-09-21T19:56:00Z">
        <w:r w:rsidR="008C0E88">
          <w:t xml:space="preserve">deceased </w:t>
        </w:r>
      </w:ins>
      <w:r w:rsidR="002E4624">
        <w:t xml:space="preserve">snails </w:t>
      </w:r>
      <w:del w:id="202" w:author="Nathan Dorn" w:date="2024-09-21T15:56:00Z" w16du:dateUtc="2024-09-21T19:56:00Z">
        <w:r w:rsidR="002E4624" w:rsidDel="00061221">
          <w:delText>less</w:delText>
        </w:r>
      </w:del>
      <w:r w:rsidR="002E4624">
        <w:t xml:space="preserve"> (&lt;10 mm SL)</w:t>
      </w:r>
      <w:r w:rsidR="00C9294F">
        <w:t xml:space="preserve"> </w:t>
      </w:r>
      <w:del w:id="203" w:author="Nathan Dorn" w:date="2024-09-21T15:56:00Z" w16du:dateUtc="2024-09-21T19:56:00Z">
        <w:r w:rsidR="00C9294F" w:rsidDel="008C0E88">
          <w:delText xml:space="preserve">from tethering </w:delText>
        </w:r>
      </w:del>
      <w:r w:rsidR="00C9294F">
        <w:t>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proofErr w:type="spellStart"/>
      <w:r w:rsidR="00923BBE" w:rsidRPr="00F11460">
        <w:rPr>
          <w:i/>
          <w:iCs/>
        </w:rPr>
        <w:t>Procambarus</w:t>
      </w:r>
      <w:proofErr w:type="spellEnd"/>
      <w:r w:rsidR="00923BBE" w:rsidRPr="00F11460">
        <w:rPr>
          <w:i/>
          <w:iCs/>
        </w:rPr>
        <w:t xml:space="preserve">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ins w:id="204" w:author="Nathan Dorn" w:date="2024-09-21T15:56:00Z" w16du:dateUtc="2024-09-21T19:56:00Z">
        <w:r w:rsidR="008C0E88">
          <w:t>abundances</w:t>
        </w:r>
      </w:ins>
      <w:del w:id="205" w:author="Nathan Dorn" w:date="2024-09-21T15:56:00Z" w16du:dateUtc="2024-09-21T19:56:00Z">
        <w:r w:rsidR="00285177" w:rsidDel="008C0E88">
          <w:delText>they</w:delText>
        </w:r>
      </w:del>
      <w:r w:rsidR="00285177">
        <w:t xml:space="preserve"> were</w:t>
      </w:r>
      <w:r w:rsidR="00053D5C">
        <w:t xml:space="preserve"> </w:t>
      </w:r>
      <w:ins w:id="206" w:author="Nathan Dorn" w:date="2024-09-21T15:56:00Z" w16du:dateUtc="2024-09-21T19:56:00Z">
        <w:r w:rsidR="008C0E88">
          <w:t xml:space="preserve">also </w:t>
        </w:r>
      </w:ins>
      <w:r w:rsidR="00053D5C">
        <w:t>compositionally variable</w:t>
      </w:r>
      <w:r w:rsidR="00285177">
        <w:t xml:space="preserve"> across seasons and sites</w:t>
      </w:r>
      <w:ins w:id="207" w:author="Nathan Dorn" w:date="2024-09-21T15:56:00Z" w16du:dateUtc="2024-09-21T19:56:00Z">
        <w:r w:rsidR="0046659C">
          <w:t xml:space="preserve"> (A</w:t>
        </w:r>
      </w:ins>
      <w:ins w:id="208" w:author="Nathan Dorn" w:date="2024-09-21T15:57:00Z" w16du:dateUtc="2024-09-21T19:57:00Z">
        <w:r w:rsidR="0046659C">
          <w:t>ppendix 2)</w:t>
        </w:r>
      </w:ins>
      <w:r w:rsidR="00285177">
        <w:t xml:space="preserve">. </w:t>
      </w:r>
      <w:r w:rsidR="0097136A">
        <w:t xml:space="preserve"> </w:t>
      </w:r>
    </w:p>
    <w:p w14:paraId="025B920D" w14:textId="1730BF34" w:rsidR="00382E63" w:rsidRDefault="00FF248B" w:rsidP="00F11460">
      <w:pPr>
        <w:pStyle w:val="NATESTYLE1CommonCollege"/>
        <w:ind w:firstLine="720"/>
        <w:jc w:val="both"/>
      </w:pPr>
      <w:del w:id="209" w:author="Nathan Dorn" w:date="2024-09-21T15:59:00Z" w16du:dateUtc="2024-09-21T19:59:00Z">
        <w:r w:rsidDel="00103E1C">
          <w:delText>We</w:delText>
        </w:r>
        <w:r w:rsidR="007046A2" w:rsidDel="00103E1C">
          <w:delText xml:space="preserve"> present </w:delText>
        </w:r>
      </w:del>
      <w:del w:id="210" w:author="Nathan Dorn" w:date="2024-09-21T15:58:00Z" w16du:dateUtc="2024-09-21T19:58:00Z">
        <w:r w:rsidR="007046A2" w:rsidDel="00103E1C">
          <w:delText>data</w:delText>
        </w:r>
      </w:del>
      <w:del w:id="211" w:author="Nathan Dorn" w:date="2024-09-21T15:59:00Z" w16du:dateUtc="2024-09-21T19:59:00Z">
        <w:r w:rsidR="007046A2" w:rsidDel="00103E1C">
          <w:delText xml:space="preserve"> from </w:delText>
        </w:r>
        <w:r w:rsidR="00E509E7" w:rsidDel="00103E1C">
          <w:delText>the two sites (</w:delText>
        </w:r>
        <w:r w:rsidR="007046A2" w:rsidDel="00103E1C">
          <w:delText>LILA and WCA3A site 2</w:delText>
        </w:r>
        <w:r w:rsidR="00E509E7" w:rsidDel="00103E1C">
          <w:delText>)</w:delText>
        </w:r>
        <w:r w:rsidR="007046A2" w:rsidDel="00103E1C">
          <w:delText xml:space="preserve"> which had growth rates measured from both seasons, but parameters </w:delText>
        </w:r>
        <w:r w:rsidR="004709F0" w:rsidDel="00103E1C">
          <w:delText xml:space="preserve">from </w:delText>
        </w:r>
        <w:r w:rsidR="007046A2" w:rsidDel="00103E1C">
          <w:delText xml:space="preserve">WCA3A site </w:delText>
        </w:r>
        <w:r w:rsidR="004709F0" w:rsidDel="00103E1C">
          <w:delText>3</w:delText>
        </w:r>
        <w:r w:rsidR="007046A2" w:rsidDel="00103E1C">
          <w:delText xml:space="preserve"> and survival measured from the </w:delText>
        </w:r>
        <w:r w:rsidR="0081643E" w:rsidDel="00103E1C">
          <w:delText xml:space="preserve">predator exclusion </w:delText>
        </w:r>
        <w:r w:rsidR="007046A2" w:rsidDel="00103E1C">
          <w:delText>cages were plotted in Appendix S1</w:delText>
        </w:r>
        <w:r w:rsidR="004F3210" w:rsidDel="00103E1C">
          <w:delText>:</w:delText>
        </w:r>
        <w:r w:rsidR="007046A2" w:rsidDel="00103E1C">
          <w:delText xml:space="preserve">Figure S3. </w:delText>
        </w:r>
        <w:r w:rsidR="00382E63" w:rsidDel="00103E1C">
          <w:delText xml:space="preserve"> </w:delText>
        </w:r>
      </w:del>
      <w:r w:rsidR="0081643E">
        <w:t xml:space="preserve">Across both </w:t>
      </w:r>
      <w:ins w:id="212" w:author="Nathan Dorn" w:date="2024-09-21T15:59:00Z" w16du:dateUtc="2024-09-21T19:59:00Z">
        <w:r w:rsidR="001A58D5">
          <w:t xml:space="preserve">field </w:t>
        </w:r>
      </w:ins>
      <w:r w:rsidR="0081643E">
        <w:t>sites the juvenile g</w:t>
      </w:r>
      <w:r w:rsidR="00382E63">
        <w:t xml:space="preserve">rowth was </w:t>
      </w:r>
      <w:r w:rsidR="0081643E">
        <w:t xml:space="preserve">faster </w:t>
      </w:r>
      <w:r w:rsidR="00382E63">
        <w:t xml:space="preserve">in the </w:t>
      </w:r>
      <w:r w:rsidR="0081643E">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proofErr w:type="gramStart"/>
      <w:r w:rsidR="001F359D">
        <w:t>3</w:t>
      </w:r>
      <w:r w:rsidR="004F3210">
        <w:t>:</w:t>
      </w:r>
      <w:r w:rsidR="001F359D">
        <w:t>Figure</w:t>
      </w:r>
      <w:proofErr w:type="gramEnd"/>
      <w:r w:rsidR="001F359D">
        <w:t xml:space="preserve"> S</w:t>
      </w:r>
      <w:r w:rsidR="001E2432">
        <w:t>2</w:t>
      </w:r>
      <w:r w:rsidR="00382E63">
        <w:t xml:space="preserve">). </w:t>
      </w:r>
      <w:bookmarkEnd w:id="197"/>
      <w:r w:rsidR="00E823FD">
        <w:t>T</w:t>
      </w:r>
      <w:r w:rsidR="00382E63">
        <w:t xml:space="preserve">he dry season had lower survival and slower growth </w:t>
      </w:r>
      <w:r w:rsidR="0081643E">
        <w:t>with combinations falling below</w:t>
      </w:r>
      <w:ins w:id="213" w:author="Nathan Dorn" w:date="2024-09-21T16:00:00Z" w16du:dateUtc="2024-09-21T20:00:00Z">
        <w:r w:rsidR="00657373">
          <w:t xml:space="preserve"> and to the left of</w:t>
        </w:r>
      </w:ins>
      <w:r w:rsidR="0081643E">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ins w:id="214" w:author="Nathan Dorn" w:date="2024-09-21T16:00:00Z" w16du:dateUtc="2024-09-21T20:00:00Z">
        <w:r w:rsidR="001260DE">
          <w:t xml:space="preserve"> wetlands</w:t>
        </w:r>
      </w:ins>
      <w:del w:id="215" w:author="Nathan Dorn" w:date="2024-09-21T16:00:00Z" w16du:dateUtc="2024-09-21T20:00:00Z">
        <w:r w:rsidR="00400EA1" w:rsidDel="001260DE">
          <w:delText>; at replacement</w:delText>
        </w:r>
      </w:del>
      <w:r w:rsidR="00382E63">
        <w:t xml:space="preserve">) or even </w:t>
      </w:r>
      <w:del w:id="216" w:author="Nathan Dorn" w:date="2024-09-21T16:01:00Z" w16du:dateUtc="2024-09-21T20:01:00Z">
        <w:r w:rsidR="00400EA1" w:rsidDel="001260DE">
          <w:delText>positive population growth</w:delText>
        </w:r>
      </w:del>
      <w:ins w:id="217" w:author="Nathan Dorn" w:date="2024-09-21T16:01:00Z" w16du:dateUtc="2024-09-21T20:01:00Z">
        <w:r w:rsidR="001260DE">
          <w:t>above and to the right</w:t>
        </w:r>
      </w:ins>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The combined effects, weighted by seasonal</w:t>
      </w:r>
      <w:del w:id="218" w:author="Nathan Dorn" w:date="2024-09-21T16:01:00Z" w16du:dateUtc="2024-09-21T20:01:00Z">
        <w:r w:rsidR="00382E63" w:rsidDel="001260DE">
          <w:delText xml:space="preserve"> differences in</w:delText>
        </w:r>
      </w:del>
      <w:r w:rsidR="00382E63">
        <w:t xml:space="preserve"> egg </w:t>
      </w:r>
      <w:ins w:id="219" w:author="Nathan Dorn" w:date="2024-09-21T16:01:00Z" w16du:dateUtc="2024-09-21T20:01:00Z">
        <w:r w:rsidR="00EF13C5">
          <w:t>production distributions</w:t>
        </w:r>
      </w:ins>
      <w:del w:id="220" w:author="Nathan Dorn" w:date="2024-09-21T16:01:00Z" w16du:dateUtc="2024-09-21T20:01:00Z">
        <w:r w:rsidR="00382E63" w:rsidDel="00EF13C5">
          <w:delText>laying</w:delText>
        </w:r>
      </w:del>
      <w:r w:rsidR="00382E63">
        <w:t xml:space="preserve">, resulted in annual </w:t>
      </w:r>
      <w:r w:rsidR="00382E63">
        <w:lastRenderedPageBreak/>
        <w:t xml:space="preserve">mortality and growth parameters that predicted </w:t>
      </w:r>
      <w:ins w:id="221" w:author="Nathan Dorn" w:date="2024-09-21T16:01:00Z" w16du:dateUtc="2024-09-21T20:01:00Z">
        <w:r w:rsidR="00EF13C5">
          <w:t xml:space="preserve">a </w:t>
        </w:r>
      </w:ins>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ins w:id="222" w:author="Nathan Dorn" w:date="2024-09-21T16:02:00Z" w16du:dateUtc="2024-09-21T20:02:00Z">
        <w:r w:rsidR="00EF13C5">
          <w:t>in WCA3 site 2 (Figure 3).  The overlap</w:t>
        </w:r>
        <w:r w:rsidR="001A2FBA">
          <w:t xml:space="preserve"> of the confidence region with the isocline</w:t>
        </w:r>
        <w:r w:rsidR="00EF13C5">
          <w:t xml:space="preserve"> </w:t>
        </w:r>
      </w:ins>
      <w:ins w:id="223" w:author="Nathan Dorn" w:date="2024-09-21T16:03:00Z" w16du:dateUtc="2024-09-21T20:03:00Z">
        <w:r w:rsidR="00E93618">
          <w:t xml:space="preserve">(indicating potential replacement) </w:t>
        </w:r>
      </w:ins>
      <w:ins w:id="224" w:author="Nathan Dorn" w:date="2024-09-21T16:02:00Z" w16du:dateUtc="2024-09-21T20:02:00Z">
        <w:r w:rsidR="00EF13C5">
          <w:t xml:space="preserve">can only be observed when </w:t>
        </w:r>
        <w:r w:rsidR="001A2FBA">
          <w:t xml:space="preserve">the isocline reflects </w:t>
        </w:r>
      </w:ins>
      <w:del w:id="225" w:author="Nathan Dorn" w:date="2024-09-21T16:02:00Z" w16du:dateUtc="2024-09-21T20:02:00Z">
        <w:r w:rsidR="00382E63" w:rsidDel="001A2FBA">
          <w:delText>created with</w:delText>
        </w:r>
      </w:del>
      <w:r w:rsidR="00382E63">
        <w:t xml:space="preserve"> good </w:t>
      </w:r>
      <w:ins w:id="226" w:author="Nathan Dorn" w:date="2024-09-21T16:03:00Z" w16du:dateUtc="2024-09-21T20:03:00Z">
        <w:r w:rsidR="001A2FBA">
          <w:t>(</w:t>
        </w:r>
      </w:ins>
      <w:r w:rsidR="00382E63">
        <w:t>hydrologic</w:t>
      </w:r>
      <w:ins w:id="227" w:author="Nathan Dorn" w:date="2024-09-21T16:03:00Z" w16du:dateUtc="2024-09-21T20:03:00Z">
        <w:r w:rsidR="001A2FBA">
          <w:t>) conditions for</w:t>
        </w:r>
      </w:ins>
      <w:r w:rsidR="00382E63">
        <w:t xml:space="preserve"> egg-laying</w:t>
      </w:r>
      <w:del w:id="228" w:author="Nathan Dorn" w:date="2024-09-21T16:03:00Z" w16du:dateUtc="2024-09-21T20:03:00Z">
        <w:r w:rsidR="00382E63" w:rsidDel="001A2FBA">
          <w:delText xml:space="preserve"> conditions</w:delText>
        </w:r>
        <w:r w:rsidR="0001629E" w:rsidDel="001A2FBA">
          <w:delText xml:space="preserve"> for</w:delText>
        </w:r>
      </w:del>
      <w:ins w:id="229" w:author="Nathan Dorn" w:date="2024-09-21T16:03:00Z" w16du:dateUtc="2024-09-21T20:03:00Z">
        <w:r w:rsidR="001A2FBA">
          <w:t xml:space="preserve"> in</w:t>
        </w:r>
      </w:ins>
      <w:r w:rsidR="0001629E">
        <w:t xml:space="preserve"> WCA3A site 2</w:t>
      </w:r>
      <w:r w:rsidR="00382E63">
        <w:t xml:space="preserve"> (Figure </w:t>
      </w:r>
      <w:r w:rsidR="0001629E">
        <w:t>3</w:t>
      </w:r>
      <w:r w:rsidR="00382E63">
        <w:t>).</w:t>
      </w:r>
      <w:ins w:id="230" w:author="Nathan Dorn" w:date="2024-09-21T15:59:00Z" w16du:dateUtc="2024-09-21T19:59:00Z">
        <w:r w:rsidR="00103E1C">
          <w:t xml:space="preserve">  While we presented only field parameters from the two sites which had growth rates measured from both seasons, </w:t>
        </w:r>
        <w:r w:rsidR="001A58D5">
          <w:t>the</w:t>
        </w:r>
        <w:r w:rsidR="00103E1C">
          <w:t xml:space="preserve"> parameters from WCA3A site 3, and survival measured from the predator exclusion cages were plotted in Appendix S</w:t>
        </w:r>
        <w:proofErr w:type="gramStart"/>
        <w:r w:rsidR="00103E1C">
          <w:t>1:Figure</w:t>
        </w:r>
        <w:proofErr w:type="gramEnd"/>
        <w:r w:rsidR="00103E1C">
          <w:t xml:space="preserve"> S3.  </w:t>
        </w:r>
      </w:ins>
    </w:p>
    <w:bookmarkEnd w:id="196"/>
    <w:p w14:paraId="3422F0FA" w14:textId="77777777" w:rsidR="00673700" w:rsidRDefault="00673700" w:rsidP="00DA1243">
      <w:pPr>
        <w:pStyle w:val="Heading1"/>
        <w:jc w:val="both"/>
      </w:pPr>
      <w:r w:rsidRPr="00524172">
        <w:t>Discussion</w:t>
      </w:r>
    </w:p>
    <w:p w14:paraId="3B838229" w14:textId="694E6DCC" w:rsidR="00673700" w:rsidRDefault="00627452" w:rsidP="00DA1243">
      <w:pPr>
        <w:pStyle w:val="NATESTYLE1CommonCollege"/>
        <w:jc w:val="both"/>
      </w:pPr>
      <w:bookmarkStart w:id="231"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ins w:id="232" w:author="Nathan Dorn" w:date="2024-09-21T16:04:00Z" w16du:dateUtc="2024-09-21T20:04:00Z">
        <w:r w:rsidR="00E93618">
          <w:t xml:space="preserve"> that</w:t>
        </w:r>
      </w:ins>
      <w:del w:id="233" w:author="Nathan Dorn" w:date="2024-09-21T16:04:00Z" w16du:dateUtc="2024-09-21T20:04:00Z">
        <w:r w:rsidR="006B7DCA" w:rsidDel="00E93618">
          <w:delText>;</w:delText>
        </w:r>
      </w:del>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ins w:id="234" w:author="Nathan Dorn" w:date="2024-09-21T16:04:00Z" w16du:dateUtc="2024-09-21T20:04:00Z">
        <w:r w:rsidR="0010609B">
          <w:t>n annual</w:t>
        </w:r>
      </w:ins>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xml:space="preserve">. </w:t>
      </w:r>
      <w:proofErr w:type="gramStart"/>
      <w:r w:rsidR="00D14E99">
        <w:t>The</w:t>
      </w:r>
      <w:proofErr w:type="gramEnd"/>
      <w:r w:rsidR="00D14E99">
        <w:t xml:space="preserve"> approach</w:t>
      </w:r>
      <w:r w:rsidR="0017171A">
        <w:t xml:space="preserve"> might be most useful for short lived species with type II</w:t>
      </w:r>
      <w:r w:rsidR="002B38AE">
        <w:t>I survivorship</w:t>
      </w:r>
      <w:ins w:id="235" w:author="Nathan Dorn" w:date="2024-09-21T16:04:00Z" w16du:dateUtc="2024-09-21T20:04:00Z">
        <w:r w:rsidR="0010609B">
          <w:t>.  Field</w:t>
        </w:r>
      </w:ins>
      <w:del w:id="236" w:author="Nathan Dorn" w:date="2024-09-21T16:04:00Z" w16du:dateUtc="2024-09-21T20:04:00Z">
        <w:r w:rsidR="00D14E99" w:rsidDel="0010609B">
          <w:delText xml:space="preserve"> and while </w:delText>
        </w:r>
        <w:r w:rsidR="00670A44" w:rsidDel="0010609B">
          <w:delText>field</w:delText>
        </w:r>
      </w:del>
      <w:r w:rsidR="00670A44">
        <w:t xml:space="preserve"> combinations of </w:t>
      </w:r>
      <w:r w:rsidR="00D14E99">
        <w:t>similar</w:t>
      </w:r>
      <w:r w:rsidR="00670A44">
        <w:t xml:space="preserve"> rates have been </w:t>
      </w:r>
      <w:r w:rsidR="00F50242">
        <w:t xml:space="preserve">examined for </w:t>
      </w:r>
      <w:r w:rsidR="00670A44">
        <w:t>other invertebrate</w:t>
      </w:r>
      <w:ins w:id="237" w:author="Nathan Dorn" w:date="2024-09-21T16:04:00Z" w16du:dateUtc="2024-09-21T20:04:00Z">
        <w:r w:rsidR="0010609B">
          <w:t>s</w:t>
        </w:r>
      </w:ins>
      <w:del w:id="238" w:author="Nathan Dorn" w:date="2024-09-21T16:04:00Z" w16du:dateUtc="2024-09-21T20:04:00Z">
        <w:r w:rsidR="00D14E99" w:rsidDel="0010609B">
          <w:delText xml:space="preserve"> populations</w:delText>
        </w:r>
      </w:del>
      <w:r w:rsidR="00670A44">
        <w:t xml:space="preserve"> (</w:t>
      </w:r>
      <w:r w:rsidR="00D14E99">
        <w:t xml:space="preserve">e.g., </w:t>
      </w:r>
      <w:r w:rsidR="00670A44">
        <w:t>Chockley et al. 2008)</w:t>
      </w:r>
      <w:r w:rsidR="00F50242">
        <w:t>,</w:t>
      </w:r>
      <w:r w:rsidR="00670A44">
        <w:t xml:space="preserve"> </w:t>
      </w:r>
      <w:ins w:id="239" w:author="Nathan Dorn" w:date="2024-09-21T16:04:00Z" w16du:dateUtc="2024-09-21T20:04:00Z">
        <w:r w:rsidR="0010609B">
          <w:t xml:space="preserve">but </w:t>
        </w:r>
      </w:ins>
      <w:r w:rsidR="00D14E99">
        <w:t>they were</w:t>
      </w:r>
      <w:r w:rsidR="00BD73F5">
        <w:t xml:space="preserve"> n</w:t>
      </w:r>
      <w:r w:rsidR="00F50242">
        <w:t xml:space="preserve">ot compared against </w:t>
      </w:r>
      <w:del w:id="240" w:author="Nathan Dorn" w:date="2024-09-21T16:05:00Z" w16du:dateUtc="2024-09-21T20:05:00Z">
        <w:r w:rsidR="001018B9" w:rsidDel="009F4C9C">
          <w:delText xml:space="preserve">population </w:delText>
        </w:r>
        <w:r w:rsidR="00F50242" w:rsidDel="009F4C9C">
          <w:delText>model</w:delText>
        </w:r>
      </w:del>
      <w:ins w:id="241" w:author="Nathan Dorn" w:date="2024-09-21T16:05:00Z" w16du:dateUtc="2024-09-21T20:05:00Z">
        <w:r w:rsidR="009F4C9C">
          <w:t>model-based population dynamic</w:t>
        </w:r>
      </w:ins>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ins w:id="242" w:author="Nathan Dorn" w:date="2024-09-21T16:05:00Z" w16du:dateUtc="2024-09-21T20:05:00Z">
        <w:r w:rsidR="009F4C9C">
          <w:t xml:space="preserve">spring: </w:t>
        </w:r>
      </w:ins>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w:t>
      </w:r>
      <w:del w:id="243" w:author="Nathan Dorn" w:date="2024-09-21T16:06:00Z" w16du:dateUtc="2024-09-21T20:06:00Z">
        <w:r w:rsidR="006D1496" w:rsidDel="009F4C9C">
          <w:delText>d</w:delText>
        </w:r>
      </w:del>
      <w:r w:rsidR="00673700" w:rsidRPr="00524172">
        <w:t xml:space="preserv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76951D58" w:rsidR="00771DDF" w:rsidRDefault="00087568" w:rsidP="0083170B">
      <w:pPr>
        <w:pStyle w:val="NATESTYLE1CommonCollege"/>
        <w:jc w:val="both"/>
      </w:pPr>
      <w:r>
        <w:lastRenderedPageBreak/>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ins w:id="244" w:author="Nathan Dorn" w:date="2024-09-21T16:06:00Z" w16du:dateUtc="2024-09-21T20:06:00Z">
        <w:r w:rsidR="00195853">
          <w:t>suggest that our</w:t>
        </w:r>
      </w:ins>
      <w:del w:id="245" w:author="Nathan Dorn" w:date="2024-09-21T16:06:00Z" w16du:dateUtc="2024-09-21T20:06:00Z">
        <w:r w:rsidR="0083170B" w:rsidDel="00195853">
          <w:delText>believe</w:delText>
        </w:r>
        <w:r w:rsidR="0083170B" w:rsidDel="007243FE">
          <w:delText xml:space="preserve"> the</w:delText>
        </w:r>
      </w:del>
      <w:r w:rsidR="00225CEB">
        <w:t xml:space="preserve"> zero-population growth</w:t>
      </w:r>
      <w:r w:rsidR="0083170B">
        <w:t xml:space="preserve"> isocline </w:t>
      </w:r>
      <w:ins w:id="246" w:author="Nathan Dorn" w:date="2024-09-21T16:06:00Z" w16du:dateUtc="2024-09-21T20:06:00Z">
        <w:r w:rsidR="007243FE">
          <w:t>f</w:t>
        </w:r>
      </w:ins>
      <w:ins w:id="247" w:author="Nathan Dorn" w:date="2024-09-21T16:07:00Z" w16du:dateUtc="2024-09-21T20:07:00Z">
        <w:r w:rsidR="00C5454E">
          <w:t xml:space="preserve">rom a size-indexed demographic model </w:t>
        </w:r>
      </w:ins>
      <w:del w:id="248" w:author="Nathan Dorn" w:date="2024-09-21T16:06:00Z" w16du:dateUtc="2024-09-21T20:06:00Z">
        <w:r w:rsidR="0083170B" w:rsidDel="007243FE">
          <w:delText>of</w:delText>
        </w:r>
      </w:del>
      <w:del w:id="249" w:author="Nathan Dorn" w:date="2024-09-21T16:07:00Z" w16du:dateUtc="2024-09-21T20:07:00Z">
        <w:r w:rsidR="0083170B" w:rsidDel="007243FE">
          <w:delText xml:space="preserve"> juvenile growth and survival rates</w:delText>
        </w:r>
      </w:del>
      <w:r w:rsidR="0083170B">
        <w:t xml:space="preserve"> is the first to illustrate the </w:t>
      </w:r>
      <w:r w:rsidR="00225CEB">
        <w:t xml:space="preserve">population dynamic </w:t>
      </w:r>
      <w:r w:rsidR="0083170B">
        <w:t>predictions of growth-mediated predator limitation though juvenile mortality.</w:t>
      </w:r>
      <w:r w:rsidR="00BB68BE">
        <w:t xml:space="preserve"> </w:t>
      </w:r>
      <w:del w:id="250" w:author="Nathan Dorn" w:date="2024-09-21T16:07:00Z" w16du:dateUtc="2024-09-21T20:07:00Z">
        <w:r w:rsidR="00CB06CE" w:rsidDel="00096654">
          <w:delText>We showed a</w:delText>
        </w:r>
      </w:del>
      <w:ins w:id="251" w:author="Nathan Dorn" w:date="2024-09-21T16:07:00Z" w16du:dateUtc="2024-09-21T20:07:00Z">
        <w:r w:rsidR="00096654">
          <w:t>The resulting</w:t>
        </w:r>
      </w:ins>
      <w:r w:rsidR="00CB06CE">
        <w:t xml:space="preserve"> </w:t>
      </w:r>
      <w:del w:id="252" w:author="Nathan Dorn" w:date="2024-09-21T16:08:00Z" w16du:dateUtc="2024-09-21T20:08:00Z">
        <w:r w:rsidR="00CB06CE" w:rsidDel="00096654">
          <w:delText>n</w:delText>
        </w:r>
      </w:del>
      <w:del w:id="253" w:author="Nathan Dorn" w:date="2024-09-21T16:07:00Z" w16du:dateUtc="2024-09-21T20:07:00Z">
        <w:r w:rsidR="00CB06CE" w:rsidDel="00096654">
          <w:delText>egative</w:delText>
        </w:r>
      </w:del>
      <w:del w:id="254" w:author="Nathan Dorn" w:date="2024-09-21T16:08:00Z" w16du:dateUtc="2024-09-21T20:08:00Z">
        <w:r w:rsidR="00CB06CE" w:rsidDel="00096654">
          <w:delText xml:space="preserve"> slope </w:delText>
        </w:r>
      </w:del>
      <w:ins w:id="255" w:author="Nathan Dorn" w:date="2024-09-21T16:08:00Z" w16du:dateUtc="2024-09-21T20:08:00Z">
        <w:r w:rsidR="00096654">
          <w:t xml:space="preserve">isocline </w:t>
        </w:r>
      </w:ins>
      <w:r w:rsidR="00CB06CE">
        <w:t xml:space="preserve">between juvenile survival and growth </w:t>
      </w:r>
      <w:ins w:id="256" w:author="Nathan Dorn" w:date="2024-09-21T16:08:00Z" w16du:dateUtc="2024-09-21T20:08:00Z">
        <w:r w:rsidR="00DD60AD">
          <w:t>illustrates and confirms</w:t>
        </w:r>
      </w:ins>
      <w:del w:id="257" w:author="Nathan Dorn" w:date="2024-09-21T16:08:00Z" w16du:dateUtc="2024-09-21T20:08:00Z">
        <w:r w:rsidR="00CB06CE" w:rsidDel="00DD60AD">
          <w:delText>confirming</w:delText>
        </w:r>
      </w:del>
      <w:r w:rsidR="00CB06CE">
        <w:t xml:space="preserve"> the </w:t>
      </w:r>
      <w:del w:id="258" w:author="Nathan Dorn" w:date="2024-09-21T16:08:00Z" w16du:dateUtc="2024-09-21T20:08:00Z">
        <w:r w:rsidR="00CB06CE" w:rsidDel="00DD60AD">
          <w:delText>logical conclusion</w:delText>
        </w:r>
      </w:del>
      <w:ins w:id="259" w:author="Nathan Dorn" w:date="2024-09-21T16:08:00Z" w16du:dateUtc="2024-09-21T20:08:00Z">
        <w:r w:rsidR="00DD60AD">
          <w:t>logic</w:t>
        </w:r>
      </w:ins>
      <w:r w:rsidR="00CB06CE">
        <w:t xml:space="preserve"> that </w:t>
      </w:r>
      <w:ins w:id="260" w:author="Nathan Dorn" w:date="2024-09-21T16:08:00Z" w16du:dateUtc="2024-09-21T20:08:00Z">
        <w:r w:rsidR="00DD60AD">
          <w:t>faster</w:t>
        </w:r>
      </w:ins>
      <w:del w:id="261" w:author="Nathan Dorn" w:date="2024-09-21T16:08:00Z" w16du:dateUtc="2024-09-21T20:08:00Z">
        <w:r w:rsidR="00CB06CE" w:rsidDel="00DD60AD">
          <w:delText>higher</w:delText>
        </w:r>
      </w:del>
      <w:r w:rsidR="00CB06CE">
        <w:t xml:space="preserve"> growth can allow populations to withstand </w:t>
      </w:r>
      <w:del w:id="262" w:author="Nathan Dorn" w:date="2024-09-21T16:08:00Z" w16du:dateUtc="2024-09-21T20:08:00Z">
        <w:r w:rsidR="00CB06CE" w:rsidDel="005C41D3">
          <w:delText>lower survival</w:delText>
        </w:r>
      </w:del>
      <w:ins w:id="263" w:author="Nathan Dorn" w:date="2024-09-21T16:08:00Z" w16du:dateUtc="2024-09-21T20:08:00Z">
        <w:r w:rsidR="005C41D3">
          <w:t>higher mortality</w:t>
        </w:r>
      </w:ins>
      <w:r w:rsidR="00771DDF">
        <w:t xml:space="preserve"> (Figure 2 &amp; 3)</w:t>
      </w:r>
      <w:r w:rsidR="00CB06CE">
        <w:t>.</w:t>
      </w:r>
      <w:del w:id="264" w:author="Nathan Dorn" w:date="2024-09-21T16:08:00Z" w16du:dateUtc="2024-09-21T20:08:00Z">
        <w:r w:rsidR="00771DDF" w:rsidDel="005C41D3">
          <w:delText xml:space="preserve"> </w:delText>
        </w:r>
      </w:del>
      <w:r w:rsidR="00771DDF">
        <w:t xml:space="preserve"> This result held for a variety of hydrologic conditions that affect reproduction (Figure 3) including when hydrologic conditions were held constant at the best depth for reproduction (Appendix</w:t>
      </w:r>
      <w:r w:rsidR="004F3210">
        <w:t xml:space="preserve"> S1:Figure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 xml:space="preserve">.  </w:t>
      </w:r>
    </w:p>
    <w:p w14:paraId="265C6DD5" w14:textId="759A1F8E" w:rsidR="0083170B" w:rsidRPr="00AC6D9A" w:rsidRDefault="0083170B" w:rsidP="00771DDF">
      <w:pPr>
        <w:pStyle w:val="NATESTYLE1CommonCollege"/>
        <w:ind w:firstLine="720"/>
        <w:jc w:val="both"/>
      </w:pPr>
      <w:r>
        <w:t xml:space="preserve">Interestingly, the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(i.e., better reproduction makes the slope more negative)</w:t>
      </w:r>
      <w:r>
        <w:t xml:space="preserve"> suggesting that populations disproportionately benefit from increased reproductive rates when conditions for growth are better than when they are worse.</w:t>
      </w:r>
      <w:r w:rsidR="00771DDF">
        <w:t xml:space="preserve">  Since reproductive maturity is indexed by size, this likely occurs due to a numerical response with juvenile snails that have hatched earlier growing and making it to maturity before the end of the </w:t>
      </w:r>
      <w:ins w:id="265" w:author="Nathan Dorn" w:date="2024-09-21T16:14:00Z" w16du:dateUtc="2024-09-21T20:14:00Z">
        <w:r w:rsidR="00B45899">
          <w:t xml:space="preserve">summer </w:t>
        </w:r>
      </w:ins>
      <w:r w:rsidR="00771DDF">
        <w:t xml:space="preserve">reproductive season </w:t>
      </w:r>
      <w:r w:rsidR="00002F5C">
        <w:t xml:space="preserve">which </w:t>
      </w:r>
      <w:r w:rsidR="00771DDF">
        <w:t>produc</w:t>
      </w:r>
      <w:r w:rsidR="00002F5C">
        <w:t>es</w:t>
      </w:r>
      <w:r w:rsidR="00771DDF">
        <w:t xml:space="preserve"> a </w:t>
      </w:r>
      <w:del w:id="266" w:author="Nathan Dorn" w:date="2024-09-21T16:10:00Z" w16du:dateUtc="2024-09-21T20:10:00Z">
        <w:r w:rsidR="00771DDF" w:rsidDel="007C6325">
          <w:delText xml:space="preserve">second </w:delText>
        </w:r>
      </w:del>
      <w:r w:rsidR="00771DDF">
        <w:t xml:space="preserve">cohort </w:t>
      </w:r>
      <w:ins w:id="267" w:author="Nathan Dorn" w:date="2024-09-21T16:10:00Z" w16du:dateUtc="2024-09-21T20:10:00Z">
        <w:r w:rsidR="007C6325">
          <w:t xml:space="preserve">of </w:t>
        </w:r>
        <w:r w:rsidR="00354E90">
          <w:t xml:space="preserve">early onset </w:t>
        </w:r>
        <w:r w:rsidR="007C6325">
          <w:t>breed</w:t>
        </w:r>
      </w:ins>
      <w:ins w:id="268" w:author="Nathan Dorn" w:date="2024-09-21T16:14:00Z" w16du:dateUtc="2024-09-21T20:14:00Z">
        <w:r w:rsidR="005B46CC">
          <w:t>ers</w:t>
        </w:r>
      </w:ins>
      <w:ins w:id="269" w:author="Nathan Dorn" w:date="2024-09-21T16:10:00Z" w16du:dateUtc="2024-09-21T20:10:00Z">
        <w:r w:rsidR="007C6325">
          <w:t xml:space="preserve"> </w:t>
        </w:r>
      </w:ins>
      <w:r w:rsidR="00771DDF">
        <w:t xml:space="preserve">under the better </w:t>
      </w:r>
      <w:commentRangeStart w:id="270"/>
      <w:r w:rsidR="00771DDF">
        <w:t>reproductive conditions</w:t>
      </w:r>
      <w:commentRangeEnd w:id="270"/>
      <w:r w:rsidR="00C6649C">
        <w:rPr>
          <w:rStyle w:val="CommentReference"/>
          <w:rFonts w:cstheme="minorBidi"/>
        </w:rPr>
        <w:commentReference w:id="270"/>
      </w:r>
      <w:r w:rsidR="00771DDF">
        <w:t xml:space="preserve"> (i.e., the population becomes </w:t>
      </w:r>
      <w:commentRangeStart w:id="271"/>
      <w:r w:rsidR="00771DDF">
        <w:t>multi</w:t>
      </w:r>
      <w:r w:rsidR="004C3E90">
        <w:t>voltine</w:t>
      </w:r>
      <w:commentRangeEnd w:id="271"/>
      <w:r w:rsidR="00C6649C">
        <w:rPr>
          <w:rStyle w:val="CommentReference"/>
          <w:rFonts w:cstheme="minorBidi"/>
        </w:rPr>
        <w:commentReference w:id="271"/>
      </w:r>
      <w:r w:rsidR="00771DDF">
        <w:t xml:space="preserve">).  To the best of our knowledge, this is </w:t>
      </w:r>
      <w:r w:rsidR="00771DDF">
        <w:lastRenderedPageBreak/>
        <w:t xml:space="preserve">possible under the current understanding of FAS biology but has not been observed, thus indicating an emergent theoretical prediction that could be tested further. In the population model in our study, water depth was an environmental condition that influenced reproductive rates, but other environmental conditions that influence reproduction could produce similar results. </w:t>
      </w:r>
      <w:del w:id="272" w:author="Nathan Dorn" w:date="2024-09-21T16:11:00Z" w16du:dateUtc="2024-09-21T20:11:00Z">
        <w:r w:rsidR="00771DDF" w:rsidDel="00354E90">
          <w:delText xml:space="preserve"> </w:delText>
        </w:r>
      </w:del>
      <w:r w:rsidR="00771DDF">
        <w:t xml:space="preserve">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ins w:id="273" w:author="Nathan Dorn" w:date="2024-09-21T16:11:00Z" w16du:dateUtc="2024-09-21T20:11:00Z">
        <w:r w:rsidR="00815E08">
          <w:t>-</w:t>
        </w:r>
      </w:ins>
      <w:r w:rsidR="004C3E90">
        <w:t>voltinism</w:t>
      </w:r>
      <w:r w:rsidR="00771DDF">
        <w:t xml:space="preserve"> </w:t>
      </w:r>
      <w:ins w:id="274" w:author="Nathan Dorn" w:date="2024-09-21T16:11:00Z" w16du:dateUtc="2024-09-21T20:11:00Z">
        <w:r w:rsidR="00815E08">
          <w:t xml:space="preserve">in </w:t>
        </w:r>
      </w:ins>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The result that populations disproportionately benefit from increased reproducti</w:t>
      </w:r>
      <w:ins w:id="275" w:author="Nathan Dorn" w:date="2024-09-21T16:12:00Z" w16du:dateUtc="2024-09-21T20:12:00Z">
        <w:r w:rsidR="009B67CA">
          <w:t>ve rates</w:t>
        </w:r>
      </w:ins>
      <w:del w:id="276" w:author="Nathan Dorn" w:date="2024-09-21T16:12:00Z" w16du:dateUtc="2024-09-21T20:12:00Z">
        <w:r w:rsidDel="009B67CA">
          <w:delText>on</w:delText>
        </w:r>
      </w:del>
      <w:r>
        <w:t xml:space="preserve"> at higher growth needs to be further corroborated with future theoretical work</w:t>
      </w:r>
      <w:ins w:id="277" w:author="Nathan Dorn" w:date="2024-09-21T16:12:00Z" w16du:dateUtc="2024-09-21T20:12:00Z">
        <w:r w:rsidR="009B67CA">
          <w:t>,</w:t>
        </w:r>
      </w:ins>
      <w:r>
        <w:t xml:space="preserve"> but</w:t>
      </w:r>
      <w:ins w:id="278" w:author="Nathan Dorn" w:date="2024-09-21T16:12:00Z" w16du:dateUtc="2024-09-21T20:12:00Z">
        <w:r w:rsidR="009B67CA">
          <w:t xml:space="preserve"> our suggestion</w:t>
        </w:r>
      </w:ins>
      <w:r>
        <w:t xml:space="preserve">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w:t>
      </w:r>
      <w:commentRangeStart w:id="279"/>
      <w:r>
        <w:t>this well-known concept</w:t>
      </w:r>
      <w:commentRangeEnd w:id="279"/>
      <w:r w:rsidR="000E18F5">
        <w:rPr>
          <w:rStyle w:val="CommentReference"/>
          <w:rFonts w:cstheme="minorBidi"/>
        </w:rPr>
        <w:commentReference w:id="279"/>
      </w:r>
      <w:r>
        <w:t xml:space="preserve">.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2685A135" w:rsidR="00673700" w:rsidRDefault="00686DD8" w:rsidP="00DA1243">
      <w:pPr>
        <w:pStyle w:val="NATESTYLE1CommonCollege"/>
        <w:ind w:firstLine="720"/>
        <w:jc w:val="both"/>
      </w:pPr>
      <w:bookmarkStart w:id="280" w:name="_Hlk98959647"/>
      <w:bookmarkEnd w:id="231"/>
      <w:r>
        <w:t xml:space="preserve">Including empirically measured parameters of survival and growth allowed us to interpret natural conditions in a population dynamic </w:t>
      </w:r>
      <w:r w:rsidR="00A365C5">
        <w:t>perspective and offers insight into how environmental variation can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ins w:id="281" w:author="Nathan Dorn" w:date="2024-09-21T16:16:00Z" w16du:dateUtc="2024-09-21T20:16:00Z">
        <w:r w:rsidR="00894F17">
          <w:t xml:space="preserve">temperature-dependent </w:t>
        </w:r>
      </w:ins>
      <w:r w:rsidR="00450D33">
        <w:t>theor</w:t>
      </w:r>
      <w:ins w:id="282" w:author="Nathan Dorn" w:date="2024-09-21T16:16:00Z" w16du:dateUtc="2024-09-21T20:16:00Z">
        <w:r w:rsidR="00894F17">
          <w:t>ies</w:t>
        </w:r>
      </w:ins>
      <w:del w:id="283" w:author="Nathan Dorn" w:date="2024-09-21T16:16:00Z" w16du:dateUtc="2024-09-21T20:16:00Z">
        <w:r w:rsidR="00450D33" w:rsidDel="00894F17">
          <w:delText>y</w:delText>
        </w:r>
      </w:del>
      <w:r w:rsidR="00450D33">
        <w:t xml:space="preserve"> suggest that </w:t>
      </w:r>
      <w:ins w:id="284" w:author="Nathan Dorn" w:date="2024-09-21T16:16:00Z" w16du:dateUtc="2024-09-21T20:16:00Z">
        <w:r w:rsidR="00F20086">
          <w:t>consumer-re</w:t>
        </w:r>
      </w:ins>
      <w:ins w:id="285" w:author="Nathan Dorn" w:date="2024-09-21T16:17:00Z" w16du:dateUtc="2024-09-21T20:17:00Z">
        <w:r w:rsidR="00F20086">
          <w:t xml:space="preserve">source </w:t>
        </w:r>
      </w:ins>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ins w:id="286" w:author="Nathan Dorn" w:date="2024-09-21T16:17:00Z" w16du:dateUtc="2024-09-21T20:17:00Z">
        <w:r w:rsidR="00F20086">
          <w:t xml:space="preserve">juveniles </w:t>
        </w:r>
      </w:ins>
      <w:r w:rsidR="00673700">
        <w:t>grow</w:t>
      </w:r>
      <w:del w:id="287" w:author="Nathan Dorn" w:date="2024-09-21T16:17:00Z" w16du:dateUtc="2024-09-21T20:17:00Z">
        <w:r w:rsidR="00673700" w:rsidDel="00F20086">
          <w:delText>th</w:delText>
        </w:r>
      </w:del>
      <w:r w:rsidR="00673700">
        <w:t xml:space="preserve">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t>(Kingsolver and Woods 2016</w:t>
      </w:r>
      <w:r w:rsidR="00414587" w:rsidRPr="001E3010">
        <w:t>)</w:t>
      </w:r>
      <w:r w:rsidR="00305A65">
        <w:t xml:space="preserve"> and predator-prey </w:t>
      </w:r>
      <w:r w:rsidR="00E833E9">
        <w:t xml:space="preserve">experimental </w:t>
      </w:r>
      <w:r w:rsidR="00305A65">
        <w:t>studies under variable</w:t>
      </w:r>
      <w:r w:rsidR="00796DBA">
        <w:t xml:space="preserve"> temperatures</w:t>
      </w:r>
      <w:r w:rsidR="00305A65">
        <w:t xml:space="preserve"> </w:t>
      </w:r>
      <w:r w:rsidR="00402A95">
        <w:fldChar w:fldCharType="begin"/>
      </w:r>
      <w:r w:rsidR="00EF5E05">
        <w: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EF5E05" w:rsidRPr="00EF5E05">
        <w:t>(Pepi et al. 2018, Davidson et al. 2021)</w:t>
      </w:r>
      <w:r w:rsidR="00402A95">
        <w:fldChar w:fldCharType="end"/>
      </w:r>
      <w:r w:rsidR="00673700">
        <w:t xml:space="preserve">. </w:t>
      </w:r>
      <w:r w:rsidR="003737A7">
        <w:t>So</w:t>
      </w:r>
      <w:r w:rsidR="007C457C">
        <w:t>,</w:t>
      </w:r>
      <w:r w:rsidR="003737A7">
        <w:t xml:space="preserve"> prey survival might be expected to be greater </w:t>
      </w:r>
      <w:r w:rsidR="00625CA2">
        <w:t xml:space="preserve">as we observed in the wet season, </w:t>
      </w:r>
      <w:r w:rsidR="003737A7">
        <w:t xml:space="preserve">except that </w:t>
      </w:r>
      <w:ins w:id="288" w:author="Nathan Dorn" w:date="2024-09-21T16:18:00Z" w16du:dateUtc="2024-09-21T20:18:00Z">
        <w:r w:rsidR="00381F28">
          <w:t xml:space="preserve">common </w:t>
        </w:r>
      </w:ins>
      <w:r w:rsidR="00625CA2">
        <w:t xml:space="preserve">predators also increased </w:t>
      </w:r>
      <w:ins w:id="289" w:author="Nathan Dorn" w:date="2024-09-21T16:17:00Z" w16du:dateUtc="2024-09-21T20:17:00Z">
        <w:r w:rsidR="00381F28">
          <w:t xml:space="preserve">in per capita </w:t>
        </w:r>
      </w:ins>
      <w:r w:rsidR="00625CA2">
        <w:t xml:space="preserve">foraging </w:t>
      </w:r>
      <w:r w:rsidR="00107530">
        <w:t>rates (</w:t>
      </w:r>
      <w:ins w:id="290" w:author="Nathan Dorn" w:date="2024-09-21T16:18:00Z" w16du:dateUtc="2024-09-21T20:18:00Z">
        <w:r w:rsidR="00381F28">
          <w:t xml:space="preserve">calculation in </w:t>
        </w:r>
      </w:ins>
      <w:r w:rsidR="00A26B8A">
        <w:t>Appendix S</w:t>
      </w:r>
      <w:proofErr w:type="gramStart"/>
      <w:r w:rsidR="00A26B8A">
        <w:t>2</w:t>
      </w:r>
      <w:r w:rsidR="00FF503C">
        <w:t>:</w:t>
      </w:r>
      <w:r w:rsidR="00A26B8A">
        <w:t>Figure</w:t>
      </w:r>
      <w:proofErr w:type="gramEnd"/>
      <w:r w:rsidR="00A26B8A">
        <w:t xml:space="preserve"> S3)</w:t>
      </w:r>
      <w:r w:rsidR="00625CA2">
        <w:t xml:space="preserve">. </w:t>
      </w:r>
      <w:del w:id="291" w:author="Nathan Dorn" w:date="2024-09-21T16:18:00Z" w16du:dateUtc="2024-09-21T20:18:00Z">
        <w:r w:rsidR="00625CA2" w:rsidDel="00381F28">
          <w:delText xml:space="preserve"> </w:delText>
        </w:r>
      </w:del>
      <w:r w:rsidR="00625CA2">
        <w:t xml:space="preserve">The largest </w:t>
      </w:r>
      <w:r w:rsidR="004D3C6B">
        <w:t xml:space="preserve">change between seasons seems to have been a regular decline in predator </w:t>
      </w:r>
      <w:r w:rsidR="004D3C6B">
        <w:lastRenderedPageBreak/>
        <w:t>abundances as that wetlands reflooded</w:t>
      </w:r>
      <w:r w:rsidR="008E2833">
        <w:t xml:space="preserve"> (Appendix</w:t>
      </w:r>
      <w:r w:rsidR="00DC0CAE">
        <w:t xml:space="preserve"> S</w:t>
      </w:r>
      <w:proofErr w:type="gramStart"/>
      <w:r w:rsidR="00DC0CAE">
        <w:t>2:Figure</w:t>
      </w:r>
      <w:proofErr w:type="gramEnd"/>
      <w:r w:rsidR="00DC0CAE">
        <w:t xml:space="preserve"> S3</w:t>
      </w:r>
      <w:r w:rsidR="008E2833">
        <w:t>)</w:t>
      </w:r>
      <w:ins w:id="292" w:author="Nathan Dorn" w:date="2024-09-21T16:18:00Z" w16du:dateUtc="2024-09-21T20:18:00Z">
        <w:r w:rsidR="00140737">
          <w:t xml:space="preserve"> which lowered overall mortality.</w:t>
        </w:r>
      </w:ins>
      <w:del w:id="293" w:author="Nathan Dorn" w:date="2024-09-21T16:18:00Z" w16du:dateUtc="2024-09-21T20:18:00Z">
        <w:r w:rsidR="00597F09" w:rsidDel="00140737">
          <w:delText>.</w:delText>
        </w:r>
      </w:del>
      <w:r w:rsidR="00597F09">
        <w:t xml:space="preserve"> 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ins w:id="294" w:author="Nathan Dorn" w:date="2024-09-21T16:19:00Z" w16du:dateUtc="2024-09-21T20:19:00Z">
        <w:r w:rsidR="000F667F">
          <w:t>s</w:t>
        </w:r>
      </w:ins>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673700">
        <w:t xml:space="preserve">, because </w:t>
      </w:r>
      <w:r w:rsidR="0093296C">
        <w:t xml:space="preserve">environmentally-mediated changes </w:t>
      </w:r>
      <w:r w:rsidR="00673700">
        <w:t xml:space="preserve">in predator </w:t>
      </w:r>
      <w:r w:rsidR="008E13D9">
        <w:t xml:space="preserve">communities </w:t>
      </w:r>
      <w:r w:rsidR="0093296C">
        <w:t xml:space="preserve">could both be </w:t>
      </w:r>
      <w:r w:rsidR="008E13D9">
        <w:t>more important than the per-capita rates</w:t>
      </w:r>
      <w:ins w:id="295" w:author="Nathan Dorn" w:date="2024-09-21T16:19:00Z" w16du:dateUtc="2024-09-21T20:19:00Z">
        <w:r w:rsidR="000F667F">
          <w:t>,</w:t>
        </w:r>
      </w:ins>
      <w:r w:rsidR="008E13D9">
        <w:t xml:space="preserve"> but also could </w:t>
      </w:r>
      <w:r w:rsidR="00673700">
        <w:t>counteract</w:t>
      </w:r>
      <w:r w:rsidR="00E810BC">
        <w:t xml:space="preserve"> or </w:t>
      </w:r>
      <w:r w:rsidR="008E13D9">
        <w:t>exacerbate</w:t>
      </w:r>
      <w:r w:rsidR="0093296C">
        <w:t xml:space="preserve"> 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3B392F4C" w:rsidR="00EE74CF" w:rsidRDefault="008A658C" w:rsidP="00DA1243">
      <w:pPr>
        <w:pStyle w:val="NATESTYLE1CommonCollege"/>
        <w:ind w:firstLine="720"/>
        <w:jc w:val="both"/>
      </w:pPr>
      <w:bookmarkStart w:id="296" w:name="_Hlk98959713"/>
      <w:bookmarkEnd w:id="280"/>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ins w:id="297" w:author="Nathan Dorn" w:date="2024-09-21T16:19:00Z" w16du:dateUtc="2024-09-21T20:19:00Z">
        <w:r w:rsidR="0012583C">
          <w:t xml:space="preserve"> and biodiversity</w:t>
        </w:r>
      </w:ins>
      <w:r w:rsidR="005B6B18">
        <w:t xml:space="preserve">.  </w:t>
      </w:r>
      <w:del w:id="298" w:author="Nathan Dorn" w:date="2024-09-21T16:19:00Z" w16du:dateUtc="2024-09-21T20:19:00Z">
        <w:r w:rsidR="005B6B18" w:rsidDel="008C09A7">
          <w:delText>O</w:delText>
        </w:r>
      </w:del>
      <w:del w:id="299" w:author="Nathan Dorn" w:date="2024-09-21T16:20:00Z" w16du:dateUtc="2024-09-21T20:20:00Z">
        <w:r w:rsidR="005B6B18" w:rsidDel="008C09A7">
          <w:delText>ne aim is to i</w:delText>
        </w:r>
      </w:del>
      <w:ins w:id="300" w:author="Nathan Dorn" w:date="2024-09-21T16:20:00Z" w16du:dateUtc="2024-09-21T20:20:00Z">
        <w:r w:rsidR="008C09A7">
          <w:t>I</w:t>
        </w:r>
      </w:ins>
      <w:r w:rsidR="005B6B18">
        <w:t>mprove</w:t>
      </w:r>
      <w:ins w:id="301" w:author="Nathan Dorn" w:date="2024-09-21T16:20:00Z" w16du:dateUtc="2024-09-21T20:20:00Z">
        <w:r w:rsidR="008C09A7">
          <w:t>d</w:t>
        </w:r>
      </w:ins>
      <w:r w:rsidR="005B6B18">
        <w:t xml:space="preserve"> conditions for the FAS </w:t>
      </w:r>
      <w:del w:id="302" w:author="Nathan Dorn" w:date="2024-09-21T16:21:00Z" w16du:dateUtc="2024-09-21T20:21:00Z">
        <w:r w:rsidR="005B6B18" w:rsidDel="00F0369B">
          <w:delText>with</w:delText>
        </w:r>
      </w:del>
      <w:r w:rsidR="005B6B18">
        <w:t xml:space="preserve">in the Everglades </w:t>
      </w:r>
      <w:del w:id="303" w:author="Nathan Dorn" w:date="2024-09-21T16:20:00Z" w16du:dateUtc="2024-09-21T20:20:00Z">
        <w:r w:rsidR="005C70A6" w:rsidDel="008C09A7">
          <w:delText xml:space="preserve">so </w:delText>
        </w:r>
      </w:del>
      <w:ins w:id="304" w:author="Nathan Dorn" w:date="2024-09-21T16:20:00Z" w16du:dateUtc="2024-09-21T20:20:00Z">
        <w:r w:rsidR="008C09A7">
          <w:t xml:space="preserve">will be </w:t>
        </w:r>
      </w:ins>
      <w:ins w:id="305" w:author="Nathan Dorn" w:date="2024-09-21T16:21:00Z" w16du:dateUtc="2024-09-21T20:21:00Z">
        <w:r w:rsidR="00F0369B">
          <w:t>necessary to make</w:t>
        </w:r>
      </w:ins>
      <w:ins w:id="306" w:author="Nathan Dorn" w:date="2024-09-21T16:20:00Z" w16du:dateUtc="2024-09-21T20:20:00Z">
        <w:r w:rsidR="008C09A7">
          <w:t xml:space="preserve"> </w:t>
        </w:r>
      </w:ins>
      <w:r w:rsidR="005C70A6">
        <w:t>their populations</w:t>
      </w:r>
      <w:del w:id="307" w:author="Nathan Dorn" w:date="2024-09-21T16:21:00Z" w16du:dateUtc="2024-09-21T20:21:00Z">
        <w:r w:rsidR="005C70A6" w:rsidDel="00F0369B">
          <w:delText xml:space="preserve"> can</w:delText>
        </w:r>
      </w:del>
      <w:r w:rsidR="005C70A6">
        <w:t xml:space="preserve">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del w:id="308" w:author="Nathan Dorn" w:date="2024-09-21T16:22:00Z" w16du:dateUtc="2024-09-21T20:22:00Z">
        <w:r w:rsidR="00EE74CF" w:rsidDel="00BA69A2">
          <w:delText>, at best,</w:delText>
        </w:r>
      </w:del>
      <w:r w:rsidR="00EE74CF" w:rsidRPr="00C12775">
        <w:t xml:space="preserve">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proofErr w:type="gramStart"/>
      <w:r w:rsidR="00AB4531">
        <w:t>1:Figure</w:t>
      </w:r>
      <w:proofErr w:type="gramEnd"/>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t>
      </w:r>
      <w:r w:rsidR="00EE74CF" w:rsidRPr="00C12775">
        <w:lastRenderedPageBreak/>
        <w:t xml:space="preserve">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724FAB6D"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proofErr w:type="gramStart"/>
      <w:r w:rsidR="001E7644">
        <w:t>ha</w:t>
      </w:r>
      <w:ins w:id="309" w:author="Nathan Dorn" w:date="2024-09-21T16:23:00Z" w16du:dateUtc="2024-09-21T20:23:00Z">
        <w:r w:rsidR="00E50315">
          <w:t>ve</w:t>
        </w:r>
        <w:proofErr w:type="gramEnd"/>
        <w:r w:rsidR="00E50315">
          <w:t xml:space="preserve"> important</w:t>
        </w:r>
      </w:ins>
      <w:del w:id="310" w:author="Nathan Dorn" w:date="2024-09-21T16:23:00Z" w16du:dateUtc="2024-09-21T20:23:00Z">
        <w:r w:rsidR="001E7644" w:rsidDel="00E50315">
          <w:delText>s</w:delText>
        </w:r>
        <w:r w:rsidR="009B0786" w:rsidDel="00E50315">
          <w:delText xml:space="preserve"> strong</w:delText>
        </w:r>
      </w:del>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ins w:id="311" w:author="Nathan Dorn" w:date="2024-09-21T16:23:00Z" w16du:dateUtc="2024-09-21T20:23:00Z">
        <w:r w:rsidR="00E50315">
          <w:t xml:space="preserve">hydrologic </w:t>
        </w:r>
      </w:ins>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del w:id="312" w:author="Nathan Dorn" w:date="2024-09-21T16:24:00Z" w16du:dateUtc="2024-09-21T20:24:00Z">
        <w:r w:rsidR="007308FA" w:rsidDel="003C6D67">
          <w:delText>due to dry conditions during Mar-May</w:delText>
        </w:r>
        <w:r w:rsidR="00B23CEF" w:rsidDel="003C6D67">
          <w:delText xml:space="preserve"> </w:delText>
        </w:r>
      </w:del>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7963086C" w:rsidR="00673700" w:rsidRDefault="003C6D67" w:rsidP="00DA1243">
      <w:pPr>
        <w:pStyle w:val="NATESTYLE1CommonCollege"/>
        <w:ind w:firstLine="720"/>
        <w:jc w:val="both"/>
      </w:pPr>
      <w:ins w:id="313" w:author="Nathan Dorn" w:date="2024-09-21T16:24:00Z" w16du:dateUtc="2024-09-21T20:24:00Z">
        <w:r>
          <w:t>S</w:t>
        </w:r>
      </w:ins>
      <w:del w:id="314" w:author="Nathan Dorn" w:date="2024-09-21T16:24:00Z" w16du:dateUtc="2024-09-21T20:24:00Z">
        <w:r w:rsidR="005A1B5F" w:rsidDel="003C6D67">
          <w:delText>Second, s</w:delText>
        </w:r>
      </w:del>
      <w:r w:rsidR="00673700">
        <w:t xml:space="preserve">patial variation in productivity (i.e., TP) </w:t>
      </w:r>
      <w:r w:rsidR="004B65EA">
        <w:t xml:space="preserve">or </w:t>
      </w:r>
      <w:ins w:id="315" w:author="Nathan Dorn" w:date="2024-09-21T16:25:00Z" w16du:dateUtc="2024-09-21T20:25:00Z">
        <w:r>
          <w:t xml:space="preserve">perhaps </w:t>
        </w:r>
      </w:ins>
      <w:r w:rsidR="004B65EA">
        <w:t>restoration of</w:t>
      </w:r>
      <w:ins w:id="316" w:author="Nathan Dorn" w:date="2024-09-21T16:25:00Z" w16du:dateUtc="2024-09-21T20:25:00Z">
        <w:r w:rsidR="008C14F8">
          <w:t xml:space="preserve"> historic </w:t>
        </w:r>
      </w:ins>
      <w:del w:id="317" w:author="Nathan Dorn" w:date="2024-09-21T16:25:00Z" w16du:dateUtc="2024-09-21T20:25:00Z">
        <w:r w:rsidR="004B65EA" w:rsidDel="008C14F8">
          <w:delText xml:space="preserve"> </w:delText>
        </w:r>
      </w:del>
      <w:r w:rsidR="004B65EA">
        <w:t xml:space="preserve">flow </w:t>
      </w:r>
      <w:r w:rsidR="00A00D0F">
        <w:t>could encourage growth rates</w:t>
      </w:r>
      <w:del w:id="318" w:author="Nathan Dorn" w:date="2024-09-21T16:25:00Z" w16du:dateUtc="2024-09-21T20:25:00Z">
        <w:r w:rsidR="00A00D0F" w:rsidDel="008C14F8">
          <w:delText xml:space="preserve"> </w:delText>
        </w:r>
        <w:r w:rsidR="00B27360" w:rsidDel="008C14F8">
          <w:delText xml:space="preserve">that </w:delText>
        </w:r>
        <w:r w:rsidR="00673700" w:rsidDel="008C14F8">
          <w:delText>mediate predator limitation</w:delText>
        </w:r>
      </w:del>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lastRenderedPageBreak/>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total phosphorus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ins w:id="319" w:author="Nathan Dorn" w:date="2024-09-21T16:26:00Z" w16du:dateUtc="2024-09-21T20:26:00Z">
        <w:r w:rsidR="008C14F8">
          <w:t>Perhaps more promisingly, t</w:t>
        </w:r>
      </w:ins>
      <w:del w:id="320" w:author="Nathan Dorn" w:date="2024-09-21T16:25:00Z" w16du:dateUtc="2024-09-21T20:25:00Z">
        <w:r w:rsidR="000333D0" w:rsidDel="008C14F8">
          <w:delText>T</w:delText>
        </w:r>
      </w:del>
      <w:r w:rsidR="000333D0">
        <w:t>he Everglades</w:t>
      </w:r>
      <w:r w:rsidR="00204F02">
        <w:t xml:space="preserve"> was historically a flowing</w:t>
      </w:r>
      <w:del w:id="321" w:author="Nathan Dorn" w:date="2024-09-21T16:26:00Z" w16du:dateUtc="2024-09-21T20:26:00Z">
        <w:r w:rsidR="00204F02" w:rsidDel="008C14F8">
          <w:delText xml:space="preserve"> </w:delText>
        </w:r>
      </w:del>
      <w:ins w:id="322" w:author="Nathan Dorn" w:date="2024-09-21T16:26:00Z" w16du:dateUtc="2024-09-21T20:26:00Z">
        <w:r w:rsidR="008C14F8">
          <w:t xml:space="preserve"> </w:t>
        </w:r>
      </w:ins>
      <w:r w:rsidR="00204F02">
        <w:t>system</w:t>
      </w:r>
      <w:ins w:id="323" w:author="Nathan Dorn" w:date="2024-09-21T16:26:00Z" w16du:dateUtc="2024-09-21T20:26:00Z">
        <w:r w:rsidR="008C14F8">
          <w:t xml:space="preserve"> (the River of Grass) with velocities &gt; 2  cm/s</w:t>
        </w:r>
      </w:ins>
      <w:r w:rsidR="0068733F">
        <w:t xml:space="preserve">, and </w:t>
      </w:r>
      <w:r w:rsidR="004B65EA" w:rsidRPr="00C12775">
        <w:t xml:space="preserve">recent work has shown that increasing water flow velocity, increases </w:t>
      </w:r>
      <w:r w:rsidR="004B65EA">
        <w:t>growth</w:t>
      </w:r>
      <w:r w:rsidR="004B65EA" w:rsidRPr="00C12775">
        <w:t xml:space="preserve"> of </w:t>
      </w:r>
      <w:del w:id="324" w:author="Nathan Dorn" w:date="2024-09-21T16:26:00Z" w16du:dateUtc="2024-09-21T20:26:00Z">
        <w:r w:rsidR="004B65EA" w:rsidRPr="00C12775" w:rsidDel="008C14F8">
          <w:delText xml:space="preserve">non-native </w:delText>
        </w:r>
      </w:del>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62AD7526"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w:t>
      </w:r>
      <w:ins w:id="325" w:author="Nathan Dorn" w:date="2024-09-21T16:27:00Z" w16du:dateUtc="2024-09-21T20:27:00Z">
        <w:r w:rsidR="008E033B">
          <w:t xml:space="preserve">perhaps </w:t>
        </w:r>
      </w:ins>
      <w:r w:rsidR="00673700" w:rsidRPr="00C12775">
        <w:t xml:space="preserve">hydrologic conditions </w:t>
      </w:r>
      <w:del w:id="326" w:author="Nathan Dorn" w:date="2024-09-21T16:27:00Z" w16du:dateUtc="2024-09-21T20:27:00Z">
        <w:r w:rsidR="00673700" w:rsidRPr="00C12775" w:rsidDel="008E033B">
          <w:delText xml:space="preserve">that somehow </w:delText>
        </w:r>
      </w:del>
      <w:r w:rsidR="00673700" w:rsidRPr="00C12775">
        <w:t xml:space="preserve">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ins w:id="327" w:author="Nathan Dorn" w:date="2024-09-21T16:27:00Z" w16du:dateUtc="2024-09-21T20:27:00Z">
        <w:r w:rsidR="008E033B">
          <w:t>M</w:t>
        </w:r>
      </w:ins>
      <w:del w:id="328" w:author="Nathan Dorn" w:date="2024-09-21T16:27:00Z" w16du:dateUtc="2024-09-21T20:27:00Z">
        <w:r w:rsidR="00673700" w:rsidDel="008E033B">
          <w:delText>m</w:delText>
        </w:r>
      </w:del>
      <w:r w:rsidR="00673700" w:rsidRPr="00C12775">
        <w:t xml:space="preserve">ayan </w:t>
      </w:r>
      <w:r w:rsidR="00673700">
        <w:t>c</w:t>
      </w:r>
      <w:r w:rsidR="00673700" w:rsidRPr="00C12775">
        <w:t xml:space="preserve">ichlids and </w:t>
      </w:r>
      <w:ins w:id="329" w:author="Nathan Dorn" w:date="2024-09-21T16:27:00Z" w16du:dateUtc="2024-09-21T20:27:00Z">
        <w:r w:rsidR="008E033B">
          <w:t>A</w:t>
        </w:r>
      </w:ins>
      <w:del w:id="330" w:author="Nathan Dorn" w:date="2024-09-21T16:27:00Z" w16du:dateUtc="2024-09-21T20:27:00Z">
        <w:r w:rsidR="00673700" w:rsidDel="008E033B">
          <w:delText>a</w:delText>
        </w:r>
      </w:del>
      <w:r w:rsidR="00673700" w:rsidRPr="00C12775">
        <w:t xml:space="preserve">frican </w:t>
      </w:r>
      <w:r w:rsidR="00673700">
        <w:t>j</w:t>
      </w:r>
      <w:r w:rsidR="00673700" w:rsidRPr="00C12775">
        <w:t xml:space="preserve">ewelfish that have invaded the Everglades and could have increased predation, but our observations </w:t>
      </w:r>
      <w:ins w:id="331" w:author="Nathan Dorn" w:date="2024-09-21T16:28:00Z" w16du:dateUtc="2024-09-21T20:28:00Z">
        <w:r w:rsidR="008E033B">
          <w:t xml:space="preserve">of diets and tethering remnants </w:t>
        </w:r>
      </w:ins>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ins w:id="332" w:author="Nathan Dorn" w:date="2024-09-21T16:28:00Z" w16du:dateUtc="2024-09-21T20:28:00Z">
        <w:r w:rsidR="008E033B">
          <w:t xml:space="preserve">like </w:t>
        </w:r>
      </w:ins>
      <w:del w:id="333" w:author="Nathan Dorn" w:date="2024-09-21T16:28:00Z" w16du:dateUtc="2024-09-21T20:28:00Z">
        <w:r w:rsidR="00673700" w:rsidDel="008E033B">
          <w:delText>(e.g,</w:delText>
        </w:r>
      </w:del>
      <w:r w:rsidR="00673700">
        <w:t xml:space="preserve"> </w:t>
      </w:r>
      <w:ins w:id="334" w:author="Nathan Dorn" w:date="2024-09-21T16:27:00Z" w16du:dateUtc="2024-09-21T20:27:00Z">
        <w:r w:rsidR="008E033B">
          <w:t>M</w:t>
        </w:r>
      </w:ins>
      <w:del w:id="335" w:author="Nathan Dorn" w:date="2024-09-21T16:27:00Z" w16du:dateUtc="2024-09-21T20:27:00Z">
        <w:r w:rsidR="00673700" w:rsidDel="008E033B">
          <w:delText>m</w:delText>
        </w:r>
      </w:del>
      <w:r w:rsidR="00673700">
        <w:t>ayan cichlids</w:t>
      </w:r>
      <w:del w:id="336" w:author="Nathan Dorn" w:date="2024-09-21T16:28:00Z" w16du:dateUtc="2024-09-21T20:28:00Z">
        <w:r w:rsidR="00673700" w:rsidDel="008E033B">
          <w:delText>)</w:delText>
        </w:r>
      </w:del>
      <w:r w:rsidR="00673700" w:rsidRPr="00C12775">
        <w:t xml:space="preserve">. </w:t>
      </w:r>
      <w:r w:rsidR="00673700">
        <w:t xml:space="preserve">One option might be to study </w:t>
      </w:r>
      <w:ins w:id="337" w:author="Nathan Dorn" w:date="2024-09-21T16:28:00Z" w16du:dateUtc="2024-09-21T20:28:00Z">
        <w:r w:rsidR="008E033B">
          <w:t xml:space="preserve">hydrologic covariates of </w:t>
        </w:r>
      </w:ins>
      <w:del w:id="338" w:author="Nathan Dorn" w:date="2024-09-21T16:28:00Z" w16du:dateUtc="2024-09-21T20:28:00Z">
        <w:r w:rsidR="00673700" w:rsidDel="008E033B">
          <w:delText>controls on</w:delText>
        </w:r>
      </w:del>
      <w:r w:rsidR="00673700">
        <w:t xml:space="preserve"> giant water bug predation to identify hydrologic conditions reducing their abundances in the dry season</w:t>
      </w:r>
      <w:ins w:id="339" w:author="Nathan Dorn" w:date="2024-09-21T16:29:00Z" w16du:dateUtc="2024-09-21T20:29:00Z">
        <w:r w:rsidR="00BE73D0">
          <w:t>, but</w:t>
        </w:r>
      </w:ins>
      <w:del w:id="340" w:author="Nathan Dorn" w:date="2024-09-21T16:29:00Z" w16du:dateUtc="2024-09-21T20:29:00Z">
        <w:r w:rsidR="00673700" w:rsidDel="00BE73D0">
          <w:delText>. But</w:delText>
        </w:r>
      </w:del>
      <w:r w:rsidR="00673700">
        <w:t xml:space="preserve"> </w:t>
      </w:r>
      <w:r w:rsidR="00673700" w:rsidRPr="00C12775">
        <w:t xml:space="preserve">the observed predator community includes native species existing across a wide range of the hydroperiod gradient </w:t>
      </w:r>
      <w:del w:id="341" w:author="Nathan Dorn" w:date="2024-09-21T16:29:00Z" w16du:dateUtc="2024-09-21T20:29:00Z">
        <w:r w:rsidR="00673700" w:rsidRPr="00C12775" w:rsidDel="00BE73D0">
          <w:delText xml:space="preserve">so </w:delText>
        </w:r>
      </w:del>
      <w:ins w:id="342" w:author="Nathan Dorn" w:date="2024-09-21T16:29:00Z" w16du:dateUtc="2024-09-21T20:29:00Z">
        <w:r w:rsidR="00BE73D0">
          <w:t>and</w:t>
        </w:r>
        <w:r w:rsidR="00BE73D0" w:rsidRPr="00C12775">
          <w:t xml:space="preserve"> </w:t>
        </w:r>
      </w:ins>
      <w:r w:rsidR="00673700" w:rsidRPr="00C12775">
        <w:t xml:space="preserve">it remains unclear how </w:t>
      </w:r>
      <w:del w:id="343" w:author="Nathan Dorn" w:date="2024-09-21T16:30:00Z" w16du:dateUtc="2024-09-21T20:30:00Z">
        <w:r w:rsidR="00673700" w:rsidRPr="00C12775" w:rsidDel="00FC2887">
          <w:delText xml:space="preserve">hydrologic variation (i.e., </w:delText>
        </w:r>
      </w:del>
      <w:r w:rsidR="00673700" w:rsidRPr="00C12775">
        <w:t xml:space="preserve">floods or </w:t>
      </w:r>
      <w:ins w:id="344" w:author="Nathan Dorn" w:date="2024-09-21T16:30:00Z" w16du:dateUtc="2024-09-21T20:30:00Z">
        <w:r w:rsidR="00FC2887">
          <w:t xml:space="preserve">hydrologic </w:t>
        </w:r>
      </w:ins>
      <w:r w:rsidR="00673700" w:rsidRPr="00C12775">
        <w:t>droughts</w:t>
      </w:r>
      <w:del w:id="345" w:author="Nathan Dorn" w:date="2024-09-21T16:30:00Z" w16du:dateUtc="2024-09-21T20:30:00Z">
        <w:r w:rsidR="00673700" w:rsidRPr="00C12775" w:rsidDel="00FC2887">
          <w:delText>)</w:delText>
        </w:r>
      </w:del>
      <w:r w:rsidR="00673700" w:rsidRPr="00C12775">
        <w:t xml:space="preserve"> </w:t>
      </w:r>
      <w:r w:rsidR="00673700">
        <w:t>could</w:t>
      </w:r>
      <w:r w:rsidR="00673700" w:rsidRPr="00C12775">
        <w:t xml:space="preserve"> </w:t>
      </w:r>
      <w:r w:rsidR="00673700">
        <w:t>fundamentally shift</w:t>
      </w:r>
      <w:r w:rsidR="00673700" w:rsidRPr="00C12775">
        <w:t xml:space="preserve"> juvenile </w:t>
      </w:r>
      <w:del w:id="346" w:author="Nathan Dorn" w:date="2024-09-21T16:30:00Z" w16du:dateUtc="2024-09-21T20:30:00Z">
        <w:r w:rsidR="00673700" w:rsidDel="00FC2887">
          <w:delText>survival</w:delText>
        </w:r>
      </w:del>
      <w:ins w:id="347" w:author="Nathan Dorn" w:date="2024-09-21T16:30:00Z" w16du:dateUtc="2024-09-21T20:30:00Z">
        <w:r w:rsidR="00FC2887">
          <w:t>predators</w:t>
        </w:r>
      </w:ins>
      <w:ins w:id="348" w:author="Nathan Dorn" w:date="2024-09-21T16:31:00Z" w16du:dateUtc="2024-09-21T20:31:00Z">
        <w:r w:rsidR="00FC2887">
          <w:t xml:space="preserve"> (low water and drying encourages crayfish; Dorn and Cook 2015, Sinnickson and Dorn 2024)</w:t>
        </w:r>
      </w:ins>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w:t>
      </w:r>
      <w:r w:rsidR="00673700" w:rsidRPr="00C12775">
        <w:lastRenderedPageBreak/>
        <w:t xml:space="preserve">could also be repeated in time and space to measure variation in vital rates, especially survival, </w:t>
      </w:r>
      <w:r w:rsidR="00673700">
        <w:t xml:space="preserve">during windows of time that may produce </w:t>
      </w:r>
      <w:ins w:id="349" w:author="Nathan Dorn" w:date="2024-09-21T16:31:00Z" w16du:dateUtc="2024-09-21T20:31:00Z">
        <w:r w:rsidR="00CC4D1E">
          <w:t xml:space="preserve">better </w:t>
        </w:r>
      </w:ins>
      <w:del w:id="350" w:author="Nathan Dorn" w:date="2024-09-21T16:31:00Z" w16du:dateUtc="2024-09-21T20:31:00Z">
        <w:r w:rsidR="00673700" w:rsidDel="00CC4D1E">
          <w:delText xml:space="preserve">good </w:delText>
        </w:r>
      </w:del>
      <w:r w:rsidR="00673700">
        <w:t>survival (e.g., depths of 10-15 cm)</w:t>
      </w:r>
      <w:r w:rsidR="00673700" w:rsidRPr="00C12775">
        <w:t xml:space="preserve">. </w:t>
      </w:r>
      <w:commentRangeStart w:id="351"/>
      <w:r w:rsidR="00673700" w:rsidRPr="00C12775">
        <w:t>If net community</w:t>
      </w:r>
      <w:r w:rsidR="00673700">
        <w:t>-</w:t>
      </w:r>
      <w:r w:rsidR="00673700" w:rsidRPr="00C12775">
        <w:t xml:space="preserve">level predation has not </w:t>
      </w:r>
      <w:del w:id="352" w:author="Nathan Dorn" w:date="2024-09-21T16:32:00Z" w16du:dateUtc="2024-09-21T20:32:00Z">
        <w:r w:rsidR="00673700" w:rsidRPr="00C12775" w:rsidDel="00CC4D1E">
          <w:delText xml:space="preserve">changed </w:delText>
        </w:r>
      </w:del>
      <w:ins w:id="353" w:author="Nathan Dorn" w:date="2024-09-21T16:32:00Z" w16du:dateUtc="2024-09-21T20:32:00Z">
        <w:r w:rsidR="00CC4D1E">
          <w:t>increased</w:t>
        </w:r>
        <w:r w:rsidR="00CC4D1E" w:rsidRPr="00C12775">
          <w:t xml:space="preserve"> </w:t>
        </w:r>
      </w:ins>
      <w:r w:rsidR="00673700" w:rsidRPr="00C12775">
        <w:t xml:space="preserve">from historical levels, then current hydrologic conditions could also be unfavorable for </w:t>
      </w:r>
      <w:ins w:id="354" w:author="Nathan Dorn" w:date="2024-09-21T16:32:00Z" w16du:dateUtc="2024-09-21T20:32:00Z">
        <w:r w:rsidR="00CC4D1E">
          <w:t xml:space="preserve">population </w:t>
        </w:r>
      </w:ins>
      <w:r w:rsidR="00673700">
        <w:t>growth</w:t>
      </w:r>
      <w:r w:rsidR="00673700" w:rsidRPr="00C12775">
        <w:t xml:space="preserve"> of the </w:t>
      </w:r>
      <w:r w:rsidR="00673700">
        <w:t>FAS</w:t>
      </w:r>
      <w:r w:rsidR="00673700" w:rsidRPr="00C12775">
        <w:t xml:space="preserve"> </w:t>
      </w:r>
      <w:commentRangeEnd w:id="351"/>
      <w:r w:rsidR="00CC4D1E">
        <w:rPr>
          <w:rStyle w:val="CommentReference"/>
          <w:rFonts w:cstheme="minorBidi"/>
        </w:rPr>
        <w:commentReference w:id="351"/>
      </w:r>
      <w:r w:rsidR="00673700" w:rsidRPr="00C12775">
        <w:t>(</w:t>
      </w:r>
      <w:r w:rsidR="00673700">
        <w:t>i.e., shifted to the left</w:t>
      </w:r>
      <w:r w:rsidR="00673700" w:rsidRPr="00C12775">
        <w:t xml:space="preserve"> in Fig</w:t>
      </w:r>
      <w:r w:rsidR="00673700">
        <w:t>ure 5</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1D83B40B" w:rsidR="000623EA" w:rsidRDefault="00460A69" w:rsidP="000623EA">
      <w:pPr>
        <w:pStyle w:val="NATESTYLE1CommonCollege"/>
        <w:jc w:val="both"/>
      </w:pPr>
      <w:del w:id="355" w:author="Nathan Dorn" w:date="2024-09-21T16:35:00Z" w16du:dateUtc="2024-09-21T20:35:00Z">
        <w:r w:rsidDel="00E42283">
          <w:delText>The</w:delText>
        </w:r>
        <w:r w:rsidDel="00723957">
          <w:delText xml:space="preserve"> </w:delText>
        </w:r>
        <w:r w:rsidDel="00E42283">
          <w:delText>c</w:delText>
        </w:r>
        <w:r w:rsidDel="00723957">
          <w:delText xml:space="preserve">lassic </w:delText>
        </w:r>
      </w:del>
      <w:del w:id="356" w:author="Nathan Dorn" w:date="2024-09-21T16:36:00Z" w16du:dateUtc="2024-09-21T20:36:00Z">
        <w:r w:rsidDel="004908BD">
          <w:delText>concept that growth rates mediate juvenile mortality in size-structured populations has been extensively corroborated with empirical studies</w:delText>
        </w:r>
        <w:r w:rsidR="00B4723D" w:rsidDel="004908BD">
          <w:delText xml:space="preserve"> and </w:delText>
        </w:r>
      </w:del>
      <w:del w:id="357" w:author="Nathan Dorn" w:date="2024-09-21T16:34:00Z" w16du:dateUtc="2024-09-21T20:34:00Z">
        <w:r w:rsidR="00B4723D" w:rsidDel="005D31F2">
          <w:delText>with</w:delText>
        </w:r>
      </w:del>
      <w:del w:id="358" w:author="Nathan Dorn" w:date="2024-09-21T16:36:00Z" w16du:dateUtc="2024-09-21T20:36:00Z">
        <w:r w:rsidR="00B4723D" w:rsidDel="004908BD">
          <w:delText xml:space="preserve"> a few theoretical </w:delText>
        </w:r>
      </w:del>
      <w:del w:id="359" w:author="Nathan Dorn" w:date="2024-09-21T16:34:00Z" w16du:dateUtc="2024-09-21T20:34:00Z">
        <w:r w:rsidR="00B4723D" w:rsidDel="005D31F2">
          <w:delText>studies</w:delText>
        </w:r>
      </w:del>
      <w:del w:id="360" w:author="Nathan Dorn" w:date="2024-09-21T16:36:00Z" w16du:dateUtc="2024-09-21T20:36:00Z">
        <w:r w:rsidR="00B4723D" w:rsidDel="004908BD">
          <w:delText>, but rarely have these studies explored population dynamic</w:delText>
        </w:r>
      </w:del>
      <w:del w:id="361" w:author="Nathan Dorn" w:date="2024-09-21T16:34:00Z" w16du:dateUtc="2024-09-21T20:34:00Z">
        <w:r w:rsidR="00B4723D" w:rsidDel="00702685">
          <w:delText xml:space="preserve"> perspectives</w:delText>
        </w:r>
      </w:del>
      <w:del w:id="362" w:author="Nathan Dorn" w:date="2024-09-21T16:33:00Z" w16du:dateUtc="2024-09-21T20:33:00Z">
        <w:r w:rsidR="00B4723D" w:rsidDel="00702685">
          <w:delText xml:space="preserve">. </w:delText>
        </w:r>
      </w:del>
      <w:del w:id="363" w:author="Nathan Dorn" w:date="2024-09-21T16:36:00Z" w16du:dateUtc="2024-09-21T20:36:00Z">
        <w:r w:rsidR="00B4723D" w:rsidDel="004908BD">
          <w:delText xml:space="preserve"> </w:delText>
        </w:r>
      </w:del>
      <w:r w:rsidR="00B4723D">
        <w:t>We created a zero-population isocline using a size-indexed demographic model that i</w:t>
      </w:r>
      <w:ins w:id="364" w:author="Nathan Dorn" w:date="2024-09-21T16:49:00Z" w16du:dateUtc="2024-09-21T20:49:00Z">
        <w:r w:rsidR="00492F27">
          <w:t>llustrated</w:t>
        </w:r>
      </w:ins>
      <w:del w:id="365" w:author="Nathan Dorn" w:date="2024-09-21T16:49:00Z" w16du:dateUtc="2024-09-21T20:49:00Z">
        <w:r w:rsidR="00B4723D" w:rsidDel="00492F27">
          <w:delText>ndicated</w:delText>
        </w:r>
      </w:del>
      <w:r w:rsidR="00B4723D">
        <w:t xml:space="preserve"> </w:t>
      </w:r>
      <w:ins w:id="366" w:author="Nathan Dorn" w:date="2024-09-21T16:50:00Z" w16du:dateUtc="2024-09-21T20:50:00Z">
        <w:r w:rsidR="00E36343">
          <w:t>the</w:t>
        </w:r>
      </w:ins>
      <w:del w:id="367" w:author="Nathan Dorn" w:date="2024-09-21T16:50:00Z" w16du:dateUtc="2024-09-21T20:50:00Z">
        <w:r w:rsidR="00B4723D" w:rsidDel="00E36343">
          <w:delText>a</w:delText>
        </w:r>
      </w:del>
      <w:r w:rsidR="00B4723D">
        <w:t xml:space="preserve"> negative relationship between </w:t>
      </w:r>
      <w:ins w:id="368" w:author="Nathan Dorn" w:date="2024-09-21T17:07:00Z" w16du:dateUtc="2024-09-21T21:07:00Z">
        <w:r w:rsidR="003F2C39">
          <w:t xml:space="preserve">juvenile </w:t>
        </w:r>
      </w:ins>
      <w:r w:rsidR="00B4723D">
        <w:t>growth and survival</w:t>
      </w:r>
      <w:r w:rsidR="0034634F">
        <w:t xml:space="preserve">, as </w:t>
      </w:r>
      <w:ins w:id="369" w:author="Nathan Dorn" w:date="2024-09-21T16:47:00Z" w16du:dateUtc="2024-09-21T20:47:00Z">
        <w:r w:rsidR="008A2451">
          <w:t>predic</w:t>
        </w:r>
      </w:ins>
      <w:ins w:id="370" w:author="Nathan Dorn" w:date="2024-09-21T16:48:00Z" w16du:dateUtc="2024-09-21T20:48:00Z">
        <w:r w:rsidR="008F2123">
          <w:t xml:space="preserve">ted conceptually </w:t>
        </w:r>
      </w:ins>
      <w:del w:id="371" w:author="Nathan Dorn" w:date="2024-09-21T16:47:00Z" w16du:dateUtc="2024-09-21T20:47:00Z">
        <w:r w:rsidR="0034634F" w:rsidDel="008A2451">
          <w:delText>would be expected</w:delText>
        </w:r>
      </w:del>
      <w:ins w:id="372" w:author="Nathan Dorn" w:date="2024-09-21T16:37:00Z" w16du:dateUtc="2024-09-21T20:37:00Z">
        <w:r w:rsidR="008B25BC">
          <w:t xml:space="preserve"> </w:t>
        </w:r>
      </w:ins>
      <w:ins w:id="373" w:author="Nathan Dorn" w:date="2024-09-21T16:49:00Z" w16du:dateUtc="2024-09-21T20:49:00Z">
        <w:r w:rsidR="008F2123">
          <w:t>and observed from</w:t>
        </w:r>
      </w:ins>
      <w:del w:id="374" w:author="Nathan Dorn" w:date="2024-09-21T16:37:00Z" w16du:dateUtc="2024-09-21T20:37:00Z">
        <w:r w:rsidR="0034634F" w:rsidDel="008B25BC">
          <w:delText xml:space="preserve"> under</w:delText>
        </w:r>
      </w:del>
      <w:del w:id="375" w:author="Nathan Dorn" w:date="2024-09-21T16:38:00Z" w16du:dateUtc="2024-09-21T20:38:00Z">
        <w:r w:rsidR="0034634F" w:rsidDel="008B25BC">
          <w:delText xml:space="preserve"> the numerous</w:delText>
        </w:r>
      </w:del>
      <w:ins w:id="376" w:author="Nathan Dorn" w:date="2024-09-21T16:38:00Z" w16du:dateUtc="2024-09-21T20:38:00Z">
        <w:r w:rsidR="008B25BC">
          <w:t xml:space="preserve"> a handful of</w:t>
        </w:r>
      </w:ins>
      <w:r w:rsidR="0034634F">
        <w:t xml:space="preserve"> </w:t>
      </w:r>
      <w:ins w:id="377" w:author="Nathan Dorn" w:date="2024-09-21T16:36:00Z" w16du:dateUtc="2024-09-21T20:36:00Z">
        <w:r w:rsidR="004908BD">
          <w:t xml:space="preserve">experimental </w:t>
        </w:r>
      </w:ins>
      <w:r w:rsidR="0034634F">
        <w:t>studies</w:t>
      </w:r>
      <w:ins w:id="378" w:author="Nathan Dorn" w:date="2024-09-21T16:51:00Z" w16du:dateUtc="2024-09-21T20:51:00Z">
        <w:r w:rsidR="003D1F0B">
          <w:t xml:space="preserve">; with faster growing juveniles populations can </w:t>
        </w:r>
      </w:ins>
      <w:ins w:id="379" w:author="Nathan Dorn" w:date="2024-09-21T17:08:00Z" w16du:dateUtc="2024-09-21T21:08:00Z">
        <w:r w:rsidR="003F2C39">
          <w:t>withstand greater mortality (low</w:t>
        </w:r>
      </w:ins>
      <w:ins w:id="380" w:author="Nathan Dorn" w:date="2024-09-21T16:51:00Z" w16du:dateUtc="2024-09-21T20:51:00Z">
        <w:r w:rsidR="00202AFE">
          <w:t>er sur</w:t>
        </w:r>
      </w:ins>
      <w:ins w:id="381" w:author="Nathan Dorn" w:date="2024-09-21T16:52:00Z" w16du:dateUtc="2024-09-21T20:52:00Z">
        <w:r w:rsidR="00202AFE">
          <w:t>vival)</w:t>
        </w:r>
      </w:ins>
      <w:ins w:id="382" w:author="Nathan Dorn" w:date="2024-09-21T17:08:00Z" w16du:dateUtc="2024-09-21T21:08:00Z">
        <w:r w:rsidR="003F2C39">
          <w:t xml:space="preserve"> and still grow</w:t>
        </w:r>
      </w:ins>
      <w:ins w:id="383" w:author="Nathan Dorn" w:date="2024-09-21T16:52:00Z" w16du:dateUtc="2024-09-21T20:52:00Z">
        <w:r w:rsidR="00202AFE">
          <w:t>.</w:t>
        </w:r>
      </w:ins>
      <w:r w:rsidR="0034634F">
        <w:t xml:space="preserve"> </w:t>
      </w:r>
      <w:del w:id="384" w:author="Nathan Dorn" w:date="2024-09-21T16:50:00Z" w16du:dateUtc="2024-09-21T20:50:00Z">
        <w:r w:rsidR="0034634F" w:rsidDel="002138FE">
          <w:delText>exploring growth and survival</w:delText>
        </w:r>
      </w:del>
      <w:del w:id="385" w:author="Nathan Dorn" w:date="2024-09-21T16:38:00Z" w16du:dateUtc="2024-09-21T20:38:00Z">
        <w:r w:rsidR="0034634F" w:rsidDel="008B25BC">
          <w:delText xml:space="preserve"> alone</w:delText>
        </w:r>
      </w:del>
      <w:r w:rsidR="0034634F">
        <w:t xml:space="preserve">. </w:t>
      </w:r>
      <w:ins w:id="386" w:author="Nathan Dorn" w:date="2024-09-21T16:36:00Z" w16du:dateUtc="2024-09-21T20:36:00Z">
        <w:r w:rsidR="004908BD">
          <w:t>Our application</w:t>
        </w:r>
      </w:ins>
      <w:ins w:id="387" w:author="Nathan Dorn" w:date="2024-09-21T16:51:00Z" w16du:dateUtc="2024-09-21T20:51:00Z">
        <w:r w:rsidR="002138FE">
          <w:t xml:space="preserve"> </w:t>
        </w:r>
      </w:ins>
      <w:ins w:id="388" w:author="Nathan Dorn" w:date="2024-09-21T16:36:00Z" w16du:dateUtc="2024-09-21T20:36:00Z">
        <w:r w:rsidR="004908BD">
          <w:t>operationalize</w:t>
        </w:r>
      </w:ins>
      <w:ins w:id="389" w:author="Nathan Dorn" w:date="2024-09-21T16:51:00Z" w16du:dateUtc="2024-09-21T20:51:00Z">
        <w:r w:rsidR="002138FE">
          <w:t>d</w:t>
        </w:r>
      </w:ins>
      <w:ins w:id="390" w:author="Nathan Dorn" w:date="2024-09-21T16:36:00Z" w16du:dateUtc="2024-09-21T20:36:00Z">
        <w:r w:rsidR="004908BD">
          <w:t xml:space="preserve"> </w:t>
        </w:r>
      </w:ins>
      <w:ins w:id="391" w:author="Nathan Dorn" w:date="2024-09-21T16:37:00Z" w16du:dateUtc="2024-09-21T20:37:00Z">
        <w:r w:rsidR="00D02B1F">
          <w:t xml:space="preserve">the concept for use in a field setting </w:t>
        </w:r>
      </w:ins>
      <w:ins w:id="392" w:author="Nathan Dorn" w:date="2024-09-21T17:08:00Z" w16du:dateUtc="2024-09-21T21:08:00Z">
        <w:r w:rsidR="00B24E05">
          <w:t>making it possible to</w:t>
        </w:r>
      </w:ins>
      <w:ins w:id="393" w:author="Nathan Dorn" w:date="2024-09-21T16:37:00Z" w16du:dateUtc="2024-09-21T20:37:00Z">
        <w:r w:rsidR="00D02B1F">
          <w:t xml:space="preserve"> interpret field-based demographic rates</w:t>
        </w:r>
      </w:ins>
      <w:ins w:id="394" w:author="Nathan Dorn" w:date="2024-09-21T16:38:00Z" w16du:dateUtc="2024-09-21T20:38:00Z">
        <w:r w:rsidR="008B25BC">
          <w:t xml:space="preserve"> and </w:t>
        </w:r>
      </w:ins>
      <w:ins w:id="395" w:author="Nathan Dorn" w:date="2024-09-21T16:39:00Z" w16du:dateUtc="2024-09-21T20:39:00Z">
        <w:r w:rsidR="00A155C1">
          <w:t>incorporate</w:t>
        </w:r>
      </w:ins>
      <w:ins w:id="396" w:author="Nathan Dorn" w:date="2024-09-21T16:38:00Z" w16du:dateUtc="2024-09-21T20:38:00Z">
        <w:r w:rsidR="008B25BC">
          <w:t xml:space="preserve"> variable reproduction</w:t>
        </w:r>
        <w:r w:rsidR="00A155C1">
          <w:t>.</w:t>
        </w:r>
      </w:ins>
      <w:ins w:id="397" w:author="Nathan Dorn" w:date="2024-09-21T16:37:00Z" w16du:dateUtc="2024-09-21T20:37:00Z">
        <w:r w:rsidR="00D02B1F">
          <w:t xml:space="preserve"> </w:t>
        </w:r>
      </w:ins>
      <w:del w:id="398" w:author="Nathan Dorn" w:date="2024-09-21T16:38:00Z" w16du:dateUtc="2024-09-21T20:38:00Z">
        <w:r w:rsidR="0034634F" w:rsidDel="00A155C1">
          <w:delText xml:space="preserve">Yet, </w:delText>
        </w:r>
        <w:r w:rsidR="001D0822" w:rsidDel="00A155C1">
          <w:delText>e</w:delText>
        </w:r>
      </w:del>
      <w:ins w:id="399" w:author="Nathan Dorn" w:date="2024-09-21T16:38:00Z" w16du:dateUtc="2024-09-21T20:38:00Z">
        <w:r w:rsidR="00A155C1">
          <w:t>E</w:t>
        </w:r>
      </w:ins>
      <w:r w:rsidR="001D0822">
        <w:t>nvironmental conditions that improve</w:t>
      </w:r>
      <w:ins w:id="400" w:author="Nathan Dorn" w:date="2024-09-21T16:39:00Z" w16du:dateUtc="2024-09-21T20:39:00Z">
        <w:r w:rsidR="00A155C1">
          <w:t>d</w:t>
        </w:r>
      </w:ins>
      <w:r w:rsidR="001D0822">
        <w:t xml:space="preserve"> reproductive rates modulated the slope</w:t>
      </w:r>
      <w:ins w:id="401" w:author="Nathan Dorn" w:date="2024-09-21T16:52:00Z" w16du:dateUtc="2024-09-21T20:52:00Z">
        <w:r w:rsidR="00FA4BFB">
          <w:t xml:space="preserve"> of the isocline</w:t>
        </w:r>
      </w:ins>
      <w:r w:rsidR="001D0822">
        <w:t>, indicating that population</w:t>
      </w:r>
      <w:ins w:id="402" w:author="Nathan Dorn" w:date="2024-09-21T16:39:00Z" w16du:dateUtc="2024-09-21T20:39:00Z">
        <w:r w:rsidR="00A155C1">
          <w:t>s</w:t>
        </w:r>
      </w:ins>
      <w:r w:rsidR="001D0822">
        <w:t xml:space="preserve"> disproportionately benefit</w:t>
      </w:r>
      <w:ins w:id="403" w:author="Nathan Dorn" w:date="2024-09-21T16:39:00Z" w16du:dateUtc="2024-09-21T20:39:00Z">
        <w:r w:rsidR="00A155C1">
          <w:t>ed</w:t>
        </w:r>
      </w:ins>
      <w:r w:rsidR="001D0822">
        <w:t xml:space="preserve"> from better reproductive conditions at higher growth rates.</w:t>
      </w:r>
      <w:r w:rsidR="00D13A4C">
        <w:t xml:space="preserve"> </w:t>
      </w:r>
      <w:r w:rsidR="001D0822">
        <w:t xml:space="preserve"> </w:t>
      </w:r>
      <w:del w:id="404" w:author="Nathan Dorn" w:date="2024-09-21T16:39:00Z" w16du:dateUtc="2024-09-21T20:39:00Z">
        <w:r w:rsidR="00C92F71" w:rsidDel="00A155C1">
          <w:delText xml:space="preserve">The isocline allowed us to interpret </w:delText>
        </w:r>
        <w:r w:rsidR="00197123" w:rsidDel="00A155C1">
          <w:delText>empirically</w:delText>
        </w:r>
        <w:r w:rsidR="00C92F71" w:rsidDel="00A155C1">
          <w:delText xml:space="preserve"> measured survival and growth rates in natural conditions under natural predator regimes</w:delText>
        </w:r>
        <w:r w:rsidR="00122AF5" w:rsidDel="00A155C1">
          <w:delText xml:space="preserve"> </w:delText>
        </w:r>
        <w:r w:rsidR="00197123" w:rsidDel="00A155C1">
          <w:delText>in terms</w:delText>
        </w:r>
        <w:r w:rsidR="00122AF5" w:rsidDel="00A155C1">
          <w:delText xml:space="preserve"> of population dynamics. </w:delText>
        </w:r>
      </w:del>
      <w:r w:rsidR="00197123">
        <w:t>These results shed light on predator-prey interaction</w:t>
      </w:r>
      <w:ins w:id="405" w:author="Nathan Dorn" w:date="2024-09-21T17:09:00Z" w16du:dateUtc="2024-09-21T21:09:00Z">
        <w:r w:rsidR="00B24E05">
          <w:t>s</w:t>
        </w:r>
      </w:ins>
      <w:r w:rsidR="00197123">
        <w:t xml:space="preserve"> under </w:t>
      </w:r>
      <w:del w:id="406" w:author="Nathan Dorn" w:date="2024-09-21T17:09:00Z" w16du:dateUtc="2024-09-21T21:09:00Z">
        <w:r w:rsidR="00197123" w:rsidDel="00B24E05">
          <w:delText>changes in</w:delText>
        </w:r>
      </w:del>
      <w:r w:rsidR="00197123">
        <w:t xml:space="preserve"> </w:t>
      </w:r>
      <w:ins w:id="407" w:author="Nathan Dorn" w:date="2024-09-21T16:39:00Z" w16du:dateUtc="2024-09-21T20:39:00Z">
        <w:r w:rsidR="00A155C1">
          <w:t xml:space="preserve">seasonally and spatially </w:t>
        </w:r>
        <w:r w:rsidR="00A614EE">
          <w:t xml:space="preserve">variable </w:t>
        </w:r>
      </w:ins>
      <w:r w:rsidR="00197123">
        <w:t>environmental conditions and indicate</w:t>
      </w:r>
      <w:ins w:id="408" w:author="Nathan Dorn" w:date="2024-09-21T16:40:00Z" w16du:dateUtc="2024-09-21T20:40:00Z">
        <w:r w:rsidR="00A614EE">
          <w:t>d</w:t>
        </w:r>
      </w:ins>
      <w:r w:rsidR="00197123">
        <w:t xml:space="preserve"> that </w:t>
      </w:r>
      <w:ins w:id="409" w:author="Nathan Dorn" w:date="2024-09-21T16:40:00Z" w16du:dateUtc="2024-09-21T20:40:00Z">
        <w:r w:rsidR="00A614EE">
          <w:t xml:space="preserve">seasonal </w:t>
        </w:r>
      </w:ins>
      <w:r w:rsidR="00122AF5">
        <w:t xml:space="preserve">predator </w:t>
      </w:r>
      <w:r w:rsidR="00D150F4">
        <w:t xml:space="preserve">compositional </w:t>
      </w:r>
      <w:ins w:id="410" w:author="Nathan Dorn" w:date="2024-09-21T16:40:00Z" w16du:dateUtc="2024-09-21T20:40:00Z">
        <w:r w:rsidR="00A614EE">
          <w:t>changes</w:t>
        </w:r>
      </w:ins>
      <w:del w:id="411" w:author="Nathan Dorn" w:date="2024-09-21T16:40:00Z" w16du:dateUtc="2024-09-21T20:40:00Z">
        <w:r w:rsidR="00D150F4" w:rsidDel="00A614EE">
          <w:delText>differences</w:delText>
        </w:r>
      </w:del>
      <w:del w:id="412" w:author="Nathan Dorn" w:date="2024-09-21T17:09:00Z" w16du:dateUtc="2024-09-21T21:09:00Z">
        <w:r w:rsidR="00122AF5" w:rsidDel="00530D36">
          <w:delText xml:space="preserve"> can</w:delText>
        </w:r>
      </w:del>
      <w:r w:rsidR="00122AF5">
        <w:t xml:space="preserve"> </w:t>
      </w:r>
      <w:r w:rsidR="00D150F4">
        <w:t>overwhelm</w:t>
      </w:r>
      <w:ins w:id="413" w:author="Nathan Dorn" w:date="2024-09-21T17:09:00Z" w16du:dateUtc="2024-09-21T21:09:00Z">
        <w:r w:rsidR="00530D36">
          <w:t>ed</w:t>
        </w:r>
      </w:ins>
      <w:r w:rsidR="00D150F4">
        <w:t xml:space="preserve"> </w:t>
      </w:r>
      <w:ins w:id="414" w:author="Nathan Dorn" w:date="2024-09-21T17:09:00Z" w16du:dateUtc="2024-09-21T21:09:00Z">
        <w:r w:rsidR="00530D36">
          <w:t xml:space="preserve">qualitative </w:t>
        </w:r>
      </w:ins>
      <w:r w:rsidR="00D150F4">
        <w:t xml:space="preserve">predictions </w:t>
      </w:r>
      <w:ins w:id="415" w:author="Nathan Dorn" w:date="2024-09-21T16:40:00Z" w16du:dateUtc="2024-09-21T20:40:00Z">
        <w:r w:rsidR="00585F06">
          <w:t xml:space="preserve">based on </w:t>
        </w:r>
      </w:ins>
      <w:del w:id="416" w:author="Nathan Dorn" w:date="2024-09-21T16:40:00Z" w16du:dateUtc="2024-09-21T20:40:00Z">
        <w:r w:rsidR="00D150F4" w:rsidDel="00585F06">
          <w:delText xml:space="preserve">of asymmetrical differences in </w:delText>
        </w:r>
      </w:del>
      <w:ins w:id="417" w:author="Nathan Dorn" w:date="2024-09-21T16:40:00Z" w16du:dateUtc="2024-09-21T20:40:00Z">
        <w:r w:rsidR="00585F06">
          <w:t xml:space="preserve"> </w:t>
        </w:r>
      </w:ins>
      <w:r w:rsidR="00D150F4">
        <w:t xml:space="preserve">thermal-responses of predators and prey. </w:t>
      </w:r>
      <w:r w:rsidR="008C5BA6">
        <w:t xml:space="preserve">Finally, this approach </w:t>
      </w:r>
      <w:r w:rsidR="008C5BA6">
        <w:lastRenderedPageBreak/>
        <w:t xml:space="preserve">combining a theoretical isocline with </w:t>
      </w:r>
      <w:ins w:id="418" w:author="Nathan Dorn" w:date="2024-09-21T16:53:00Z" w16du:dateUtc="2024-09-21T20:53:00Z">
        <w:r w:rsidR="000C553B">
          <w:t>field-</w:t>
        </w:r>
      </w:ins>
      <w:del w:id="419" w:author="Nathan Dorn" w:date="2024-09-21T16:53:00Z" w16du:dateUtc="2024-09-21T20:53:00Z">
        <w:r w:rsidR="008C5BA6" w:rsidDel="000C553B">
          <w:delText xml:space="preserve">empirically </w:delText>
        </w:r>
      </w:del>
      <w:r w:rsidR="008C5BA6">
        <w:t xml:space="preserve">derived parameters offered numerous hypotheses about the conditions needed to restore the historical </w:t>
      </w:r>
      <w:ins w:id="420" w:author="Nathan Dorn" w:date="2024-09-21T16:41:00Z" w16du:dateUtc="2024-09-21T20:41:00Z">
        <w:r w:rsidR="00585F06">
          <w:t xml:space="preserve">gastropod </w:t>
        </w:r>
      </w:ins>
      <w:r w:rsidR="008C5BA6">
        <w:t xml:space="preserve">food source of an </w:t>
      </w:r>
      <w:r w:rsidR="005B3D03">
        <w:t>e</w:t>
      </w:r>
      <w:r w:rsidR="008C5BA6">
        <w:t xml:space="preserve">ndangered </w:t>
      </w:r>
      <w:r w:rsidR="005B3D03">
        <w:t>r</w:t>
      </w:r>
      <w:r w:rsidR="008C5BA6">
        <w:t>aptor</w:t>
      </w:r>
      <w:del w:id="421" w:author="Nathan Dorn" w:date="2024-09-21T16:53:00Z" w16du:dateUtc="2024-09-21T20:53:00Z">
        <w:r w:rsidR="008C5BA6" w:rsidDel="000C553B">
          <w:delText xml:space="preserve"> to population densities</w:delText>
        </w:r>
        <w:r w:rsidR="005B3D03" w:rsidDel="000C553B">
          <w:delText xml:space="preserve"> that could potentially support future nesting</w:delText>
        </w:r>
      </w:del>
      <w:r w:rsidR="005B3D03">
        <w:t>.</w:t>
      </w:r>
      <w:ins w:id="422" w:author="Nathan Dorn" w:date="2024-09-21T16:41:00Z" w16du:dateUtc="2024-09-21T20:41:00Z">
        <w:r w:rsidR="00585F06">
          <w:t xml:space="preserve">  We encourage others</w:t>
        </w:r>
      </w:ins>
      <w:ins w:id="423" w:author="Nathan Dorn" w:date="2024-09-21T16:43:00Z" w16du:dateUtc="2024-09-21T20:43:00Z">
        <w:r w:rsidR="00914B6F">
          <w:t xml:space="preserve"> working on short-lived </w:t>
        </w:r>
        <w:r w:rsidR="005E0969">
          <w:t>species with size-structure</w:t>
        </w:r>
      </w:ins>
      <w:ins w:id="424" w:author="Nathan Dorn" w:date="2024-09-21T16:53:00Z" w16du:dateUtc="2024-09-21T20:53:00Z">
        <w:r w:rsidR="00A47BF5">
          <w:t>d predator-prey relationships</w:t>
        </w:r>
      </w:ins>
      <w:ins w:id="425" w:author="Nathan Dorn" w:date="2024-09-21T16:41:00Z" w16du:dateUtc="2024-09-21T20:41:00Z">
        <w:r w:rsidR="00585F06">
          <w:t xml:space="preserve"> to develop </w:t>
        </w:r>
        <w:r w:rsidR="002C70E9">
          <w:t xml:space="preserve">size-indexed demographic models </w:t>
        </w:r>
      </w:ins>
      <w:ins w:id="426" w:author="Nathan Dorn" w:date="2024-09-21T16:44:00Z" w16du:dateUtc="2024-09-21T20:44:00Z">
        <w:r w:rsidR="005E0969">
          <w:t>(</w:t>
        </w:r>
      </w:ins>
      <w:ins w:id="427" w:author="Nathan Dorn" w:date="2024-09-21T16:42:00Z" w16du:dateUtc="2024-09-21T20:42:00Z">
        <w:r w:rsidR="002C70E9">
          <w:t>and their isoclines</w:t>
        </w:r>
      </w:ins>
      <w:ins w:id="428" w:author="Nathan Dorn" w:date="2024-09-21T16:44:00Z" w16du:dateUtc="2024-09-21T20:44:00Z">
        <w:r w:rsidR="005E0969">
          <w:t>)</w:t>
        </w:r>
      </w:ins>
      <w:ins w:id="429" w:author="Nathan Dorn" w:date="2024-09-21T16:42:00Z" w16du:dateUtc="2024-09-21T20:42:00Z">
        <w:r w:rsidR="002C70E9">
          <w:t xml:space="preserve"> to </w:t>
        </w:r>
      </w:ins>
      <w:ins w:id="430" w:author="Nathan Dorn" w:date="2024-09-21T16:44:00Z" w16du:dateUtc="2024-09-21T20:44:00Z">
        <w:r w:rsidR="005E0969">
          <w:t>interpret</w:t>
        </w:r>
      </w:ins>
      <w:ins w:id="431" w:author="Nathan Dorn" w:date="2024-09-21T16:42:00Z" w16du:dateUtc="2024-09-21T20:42:00Z">
        <w:r w:rsidR="002C70E9">
          <w:t xml:space="preserve"> field-based parameters and the factors </w:t>
        </w:r>
      </w:ins>
      <w:ins w:id="432" w:author="Nathan Dorn" w:date="2024-09-21T16:54:00Z" w16du:dateUtc="2024-09-21T20:54:00Z">
        <w:r w:rsidR="00A47BF5">
          <w:t>producing</w:t>
        </w:r>
      </w:ins>
      <w:ins w:id="433" w:author="Nathan Dorn" w:date="2024-09-21T16:42:00Z" w16du:dateUtc="2024-09-21T20:42:00Z">
        <w:r w:rsidR="002C70E9">
          <w:t xml:space="preserve"> </w:t>
        </w:r>
      </w:ins>
      <w:ins w:id="434" w:author="Nathan Dorn" w:date="2024-09-21T16:43:00Z" w16du:dateUtc="2024-09-21T20:43:00Z">
        <w:r w:rsidR="002C70E9">
          <w:t>positive or negative population growth.</w:t>
        </w:r>
      </w:ins>
    </w:p>
    <w:p w14:paraId="27F757A9" w14:textId="77777777" w:rsidR="00673700" w:rsidRPr="00524172" w:rsidRDefault="00673700" w:rsidP="00DA1243">
      <w:pPr>
        <w:pStyle w:val="Heading1"/>
      </w:pPr>
      <w:r w:rsidRPr="00524172">
        <w:t>Acknowledgments:</w:t>
      </w:r>
    </w:p>
    <w:p w14:paraId="56EAB1C1" w14:textId="3F58902D" w:rsidR="00673700" w:rsidRDefault="00673700" w:rsidP="00DA1243">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lastRenderedPageBreak/>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lastRenderedPageBreak/>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lastRenderedPageBreak/>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lastRenderedPageBreak/>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lastRenderedPageBreak/>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Pr="00602914" w:rsidRDefault="00602914" w:rsidP="00602914">
      <w:pPr>
        <w:pStyle w:val="Bibliography"/>
        <w:rPr>
          <w:rFonts w:cs="Times New Roman"/>
        </w:rPr>
      </w:pPr>
      <w:r w:rsidRPr="00602914">
        <w:rPr>
          <w:rFonts w:cs="Times New Roman"/>
        </w:rPr>
        <w:lastRenderedPageBreak/>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0C462FA1" w14:textId="77777777" w:rsidR="00602914" w:rsidRPr="00602914" w:rsidRDefault="00602914" w:rsidP="00602914">
      <w:pPr>
        <w:pStyle w:val="Bibliography"/>
        <w:rPr>
          <w:rFonts w:cs="Times New Roman"/>
        </w:rPr>
      </w:pPr>
      <w:r w:rsidRPr="00602914">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435" w:name="_Hlk98960098"/>
      <w:r>
        <w:t>Figure 1 A) Map and images of B) LILA impoundment #2 and C) Site 2 in Water Conservation Area 3A. Photo credits to B) Mark I. Cook and C) Nathan T. Barrus</w:t>
      </w:r>
      <w:r w:rsidR="00536C33">
        <w:t xml:space="preserve">. </w:t>
      </w:r>
    </w:p>
    <w:p w14:paraId="19896EFF" w14:textId="279D27A9" w:rsidR="00AF7FFE" w:rsidRPr="00524172" w:rsidRDefault="00AF7FFE" w:rsidP="00DA1243">
      <w:pPr>
        <w:pStyle w:val="NATESTYLE1CommonCollege"/>
        <w:jc w:val="both"/>
      </w:pPr>
      <w:r>
        <w:lastRenderedPageBreak/>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t>K</w:t>
      </w:r>
      <w:r w:rsidRPr="005D38C1">
        <w:rPr>
          <w:vertAlign w:val="subscript"/>
        </w:rPr>
        <w:t>growth</w:t>
      </w:r>
      <w:proofErr w:type="spellEnd"/>
      <w:r>
        <w:t>)</w:t>
      </w:r>
      <w:r w:rsidR="00536C33">
        <w:t xml:space="preserve">. </w:t>
      </w:r>
    </w:p>
    <w:bookmarkEnd w:id="435"/>
    <w:p w14:paraId="36DF2A7E" w14:textId="7E512955"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r>
        <w:t xml:space="preserve">cumulative juvenile </w:t>
      </w:r>
      <w:r w:rsidRPr="00524172">
        <w:t>survival</w:t>
      </w:r>
      <w:r>
        <w:t xml:space="preserve"> (snails &lt; 10mm SL)</w:t>
      </w:r>
      <w:r w:rsidRPr="00524172">
        <w:t xml:space="preserve"> and </w:t>
      </w:r>
      <w:r>
        <w:t>growth (</w:t>
      </w:r>
      <w:proofErr w:type="spellStart"/>
      <w:r>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296"/>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Nathan Dorn" w:date="2024-09-21T16:59:00Z" w:initials="ND">
    <w:p w14:paraId="5801A29F" w14:textId="77777777" w:rsidR="002D7CCD" w:rsidRDefault="002D7CCD" w:rsidP="002D7CCD">
      <w:pPr>
        <w:pStyle w:val="CommentText"/>
      </w:pPr>
      <w:r>
        <w:rPr>
          <w:rStyle w:val="CommentReference"/>
        </w:rPr>
        <w:annotationRef/>
      </w:r>
      <w:r>
        <w:t xml:space="preserve">This part seems tacked on and not following (necessarily) in the paragraph. </w:t>
      </w:r>
    </w:p>
  </w:comment>
  <w:comment w:id="71" w:author="Nathan Dorn" w:date="2024-09-21T15:25:00Z" w:initials="ND">
    <w:p w14:paraId="4AE0172C" w14:textId="79CBD043" w:rsidR="00AB64EC" w:rsidRDefault="00AB64EC" w:rsidP="00AB64EC">
      <w:pPr>
        <w:pStyle w:val="CommentText"/>
      </w:pPr>
      <w:r>
        <w:rPr>
          <w:rStyle w:val="CommentReference"/>
        </w:rPr>
        <w:annotationRef/>
      </w:r>
      <w:r>
        <w:t>Both theory studies, right?</w:t>
      </w:r>
    </w:p>
  </w:comment>
  <w:comment w:id="154" w:author="Nathan Dorn" w:date="2024-09-21T15:43:00Z" w:initials="ND">
    <w:p w14:paraId="4CD68BEC" w14:textId="77777777" w:rsidR="009900E7" w:rsidRDefault="009900E7" w:rsidP="009900E7">
      <w:pPr>
        <w:pStyle w:val="CommentText"/>
      </w:pPr>
      <w:r>
        <w:rPr>
          <w:rStyle w:val="CommentReference"/>
        </w:rPr>
        <w:annotationRef/>
      </w:r>
      <w:r>
        <w:t xml:space="preserve">One or two spaces between periods and starts of sentences?  I think we’re using one, but I didn’t fix the entire document. </w:t>
      </w:r>
    </w:p>
  </w:comment>
  <w:comment w:id="180" w:author="Nathan Dorn" w:date="2024-09-21T15:49:00Z" w:initials="ND">
    <w:p w14:paraId="2AB684A7" w14:textId="77777777" w:rsidR="00E66FF2" w:rsidRDefault="00907416" w:rsidP="00E66FF2">
      <w:pPr>
        <w:pStyle w:val="CommentText"/>
      </w:pPr>
      <w:r>
        <w:rPr>
          <w:rStyle w:val="CommentReference"/>
        </w:rPr>
        <w:annotationRef/>
      </w:r>
      <w:r w:rsidR="00E66FF2">
        <w:t xml:space="preserve">Is this based on von bertelanffy growth?  K is in that equation so perhaps we should mention that?  I’m guessing Darby et al. 2015 mentions that and I think it might make this appear clear and professional if we state that explicitly. </w:t>
      </w:r>
    </w:p>
  </w:comment>
  <w:comment w:id="270" w:author="Nathan Dorn" w:date="2024-09-21T16:15:00Z" w:initials="ND">
    <w:p w14:paraId="1297A930" w14:textId="77777777" w:rsidR="00C6649C" w:rsidRDefault="00C6649C" w:rsidP="00C6649C">
      <w:pPr>
        <w:pStyle w:val="CommentText"/>
      </w:pPr>
      <w:r>
        <w:rPr>
          <w:rStyle w:val="CommentReference"/>
        </w:rPr>
        <w:annotationRef/>
      </w:r>
      <w:r>
        <w:t xml:space="preserve">Do you mean the better growth and mortality conditions? Or the better reproductive conditions?  </w:t>
      </w:r>
    </w:p>
  </w:comment>
  <w:comment w:id="271" w:author="Nathan Dorn" w:date="2024-09-21T16:16:00Z" w:initials="ND">
    <w:p w14:paraId="4C5CEB08" w14:textId="77777777" w:rsidR="00C6649C" w:rsidRDefault="00C6649C" w:rsidP="00C6649C">
      <w:pPr>
        <w:pStyle w:val="CommentText"/>
      </w:pPr>
      <w:r>
        <w:rPr>
          <w:rStyle w:val="CommentReference"/>
        </w:rPr>
        <w:annotationRef/>
      </w:r>
      <w:r>
        <w:t>Two broods per year?</w:t>
      </w:r>
    </w:p>
  </w:comment>
  <w:comment w:id="279" w:author="Nathan Dorn" w:date="2024-09-21T16:13:00Z" w:initials="ND">
    <w:p w14:paraId="2C03B40B" w14:textId="123D57E6" w:rsidR="000E18F5" w:rsidRDefault="000E18F5" w:rsidP="000E18F5">
      <w:pPr>
        <w:pStyle w:val="CommentText"/>
      </w:pPr>
      <w:r>
        <w:rPr>
          <w:rStyle w:val="CommentReference"/>
        </w:rPr>
        <w:annotationRef/>
      </w:r>
      <w:r>
        <w:t>Spell it out completely… “this” you mean “growth mediation of juvenile mortality and population dynamics”?</w:t>
      </w:r>
    </w:p>
  </w:comment>
  <w:comment w:id="351" w:author="Nathan Dorn" w:date="2024-09-21T16:32:00Z" w:initials="ND">
    <w:p w14:paraId="6DA0D958" w14:textId="77777777" w:rsidR="00CC4D1E" w:rsidRDefault="00CC4D1E" w:rsidP="00CC4D1E">
      <w:pPr>
        <w:pStyle w:val="CommentText"/>
      </w:pPr>
      <w:r>
        <w:rPr>
          <w:rStyle w:val="CommentReference"/>
        </w:rPr>
        <w:annotationRef/>
      </w:r>
      <w:r>
        <w:t>I don’t’ follow this last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01A29F" w15:done="0"/>
  <w15:commentEx w15:paraId="4AE0172C" w15:done="0"/>
  <w15:commentEx w15:paraId="4CD68BEC" w15:done="0"/>
  <w15:commentEx w15:paraId="2AB684A7" w15:done="0"/>
  <w15:commentEx w15:paraId="1297A930" w15:done="0"/>
  <w15:commentEx w15:paraId="4C5CEB08" w15:done="0"/>
  <w15:commentEx w15:paraId="2C03B40B" w15:done="0"/>
  <w15:commentEx w15:paraId="6DA0D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491546" w16cex:dateUtc="2024-09-21T20:59:00Z"/>
  <w16cex:commentExtensible w16cex:durableId="2F5C15A6" w16cex:dateUtc="2024-09-21T19:25:00Z"/>
  <w16cex:commentExtensible w16cex:durableId="60115B5D" w16cex:dateUtc="2024-09-21T19:43:00Z"/>
  <w16cex:commentExtensible w16cex:durableId="74331678" w16cex:dateUtc="2024-09-21T19:49:00Z"/>
  <w16cex:commentExtensible w16cex:durableId="704C47BF" w16cex:dateUtc="2024-09-21T20:15:00Z"/>
  <w16cex:commentExtensible w16cex:durableId="3177C8E5" w16cex:dateUtc="2024-09-21T20:16:00Z"/>
  <w16cex:commentExtensible w16cex:durableId="220B277D" w16cex:dateUtc="2024-09-21T20:13:00Z"/>
  <w16cex:commentExtensible w16cex:durableId="3808ED53" w16cex:dateUtc="2024-09-21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01A29F" w16cid:durableId="15491546"/>
  <w16cid:commentId w16cid:paraId="4AE0172C" w16cid:durableId="2F5C15A6"/>
  <w16cid:commentId w16cid:paraId="4CD68BEC" w16cid:durableId="60115B5D"/>
  <w16cid:commentId w16cid:paraId="2AB684A7" w16cid:durableId="74331678"/>
  <w16cid:commentId w16cid:paraId="1297A930" w16cid:durableId="704C47BF"/>
  <w16cid:commentId w16cid:paraId="4C5CEB08" w16cid:durableId="3177C8E5"/>
  <w16cid:commentId w16cid:paraId="2C03B40B" w16cid:durableId="220B277D"/>
  <w16cid:commentId w16cid:paraId="6DA0D958" w16cid:durableId="3808ED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FD55E" w14:textId="77777777" w:rsidR="00911E3B" w:rsidRDefault="00911E3B">
      <w:pPr>
        <w:spacing w:line="240" w:lineRule="auto"/>
      </w:pPr>
      <w:r>
        <w:separator/>
      </w:r>
    </w:p>
  </w:endnote>
  <w:endnote w:type="continuationSeparator" w:id="0">
    <w:p w14:paraId="50D5DB0B" w14:textId="77777777" w:rsidR="00911E3B" w:rsidRDefault="00911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5EBAE" w14:textId="77777777" w:rsidR="00911E3B" w:rsidRDefault="00911E3B">
      <w:pPr>
        <w:spacing w:line="240" w:lineRule="auto"/>
      </w:pPr>
      <w:r>
        <w:separator/>
      </w:r>
    </w:p>
  </w:footnote>
  <w:footnote w:type="continuationSeparator" w:id="0">
    <w:p w14:paraId="72C955E0" w14:textId="77777777" w:rsidR="00911E3B" w:rsidRDefault="00911E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han Dorn">
    <w15:presenceInfo w15:providerId="AD" w15:userId="S::ndorn@fiu.edu::410ef3ae-c69e-4cfe-b718-e611471ff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33D0"/>
    <w:rsid w:val="00036C0C"/>
    <w:rsid w:val="00037258"/>
    <w:rsid w:val="00040DE3"/>
    <w:rsid w:val="000468BF"/>
    <w:rsid w:val="000508A9"/>
    <w:rsid w:val="00052DC3"/>
    <w:rsid w:val="00053D5C"/>
    <w:rsid w:val="00055822"/>
    <w:rsid w:val="00055DD0"/>
    <w:rsid w:val="00056090"/>
    <w:rsid w:val="00057264"/>
    <w:rsid w:val="00061221"/>
    <w:rsid w:val="000623EA"/>
    <w:rsid w:val="00067FCB"/>
    <w:rsid w:val="0007711D"/>
    <w:rsid w:val="00080D4B"/>
    <w:rsid w:val="0008254A"/>
    <w:rsid w:val="000844F1"/>
    <w:rsid w:val="00084A01"/>
    <w:rsid w:val="00085506"/>
    <w:rsid w:val="00085914"/>
    <w:rsid w:val="00087568"/>
    <w:rsid w:val="0009283D"/>
    <w:rsid w:val="00092B7A"/>
    <w:rsid w:val="000935EF"/>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4277"/>
    <w:rsid w:val="000F667F"/>
    <w:rsid w:val="001018B9"/>
    <w:rsid w:val="00103E1C"/>
    <w:rsid w:val="0010609B"/>
    <w:rsid w:val="00107530"/>
    <w:rsid w:val="00111EB2"/>
    <w:rsid w:val="0011606B"/>
    <w:rsid w:val="001166FF"/>
    <w:rsid w:val="0011738F"/>
    <w:rsid w:val="00122AF5"/>
    <w:rsid w:val="001245DB"/>
    <w:rsid w:val="0012583C"/>
    <w:rsid w:val="00126048"/>
    <w:rsid w:val="001260DE"/>
    <w:rsid w:val="001302A1"/>
    <w:rsid w:val="001344DB"/>
    <w:rsid w:val="0014008A"/>
    <w:rsid w:val="00140737"/>
    <w:rsid w:val="0014629B"/>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5853"/>
    <w:rsid w:val="00197123"/>
    <w:rsid w:val="001A23BA"/>
    <w:rsid w:val="001A2FBA"/>
    <w:rsid w:val="001A58D5"/>
    <w:rsid w:val="001A645E"/>
    <w:rsid w:val="001A7F22"/>
    <w:rsid w:val="001B1EC1"/>
    <w:rsid w:val="001B2FAF"/>
    <w:rsid w:val="001C1CC4"/>
    <w:rsid w:val="001C3686"/>
    <w:rsid w:val="001C703C"/>
    <w:rsid w:val="001D04BD"/>
    <w:rsid w:val="001D0822"/>
    <w:rsid w:val="001D4062"/>
    <w:rsid w:val="001D4F30"/>
    <w:rsid w:val="001D5A27"/>
    <w:rsid w:val="001E2432"/>
    <w:rsid w:val="001E27E1"/>
    <w:rsid w:val="001E2BF6"/>
    <w:rsid w:val="001E3010"/>
    <w:rsid w:val="001E3E8B"/>
    <w:rsid w:val="001E70C4"/>
    <w:rsid w:val="001E7644"/>
    <w:rsid w:val="001F23B3"/>
    <w:rsid w:val="001F359D"/>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7445"/>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4E2B"/>
    <w:rsid w:val="00266E46"/>
    <w:rsid w:val="002703BC"/>
    <w:rsid w:val="00275E61"/>
    <w:rsid w:val="002819F8"/>
    <w:rsid w:val="002850EE"/>
    <w:rsid w:val="00285177"/>
    <w:rsid w:val="00291744"/>
    <w:rsid w:val="002920E5"/>
    <w:rsid w:val="002A247A"/>
    <w:rsid w:val="002A78F8"/>
    <w:rsid w:val="002B1881"/>
    <w:rsid w:val="002B1E78"/>
    <w:rsid w:val="002B38AE"/>
    <w:rsid w:val="002B3E2D"/>
    <w:rsid w:val="002C415D"/>
    <w:rsid w:val="002C4AEE"/>
    <w:rsid w:val="002C70E9"/>
    <w:rsid w:val="002D2214"/>
    <w:rsid w:val="002D69AD"/>
    <w:rsid w:val="002D7CCD"/>
    <w:rsid w:val="002E14E8"/>
    <w:rsid w:val="002E4404"/>
    <w:rsid w:val="002E4624"/>
    <w:rsid w:val="002E71DB"/>
    <w:rsid w:val="002F0C11"/>
    <w:rsid w:val="002F1271"/>
    <w:rsid w:val="002F2658"/>
    <w:rsid w:val="002F5128"/>
    <w:rsid w:val="002F73D4"/>
    <w:rsid w:val="00305A65"/>
    <w:rsid w:val="00310A74"/>
    <w:rsid w:val="00314786"/>
    <w:rsid w:val="00314ECB"/>
    <w:rsid w:val="00324CAE"/>
    <w:rsid w:val="00327D43"/>
    <w:rsid w:val="00330E4B"/>
    <w:rsid w:val="0033231B"/>
    <w:rsid w:val="00333091"/>
    <w:rsid w:val="00333865"/>
    <w:rsid w:val="00337656"/>
    <w:rsid w:val="00340979"/>
    <w:rsid w:val="00340FFE"/>
    <w:rsid w:val="00342103"/>
    <w:rsid w:val="0034634F"/>
    <w:rsid w:val="0034789E"/>
    <w:rsid w:val="00352109"/>
    <w:rsid w:val="003538F3"/>
    <w:rsid w:val="00354E90"/>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1F28"/>
    <w:rsid w:val="00382E63"/>
    <w:rsid w:val="00383845"/>
    <w:rsid w:val="00384844"/>
    <w:rsid w:val="00386397"/>
    <w:rsid w:val="00386A86"/>
    <w:rsid w:val="00397220"/>
    <w:rsid w:val="003A00A1"/>
    <w:rsid w:val="003A22A8"/>
    <w:rsid w:val="003A5ECA"/>
    <w:rsid w:val="003A65A6"/>
    <w:rsid w:val="003C5BEE"/>
    <w:rsid w:val="003C6D67"/>
    <w:rsid w:val="003D0FF2"/>
    <w:rsid w:val="003D1F0B"/>
    <w:rsid w:val="003D3174"/>
    <w:rsid w:val="003D73E1"/>
    <w:rsid w:val="003E432B"/>
    <w:rsid w:val="003F0C19"/>
    <w:rsid w:val="003F2C39"/>
    <w:rsid w:val="003F3929"/>
    <w:rsid w:val="003F45AE"/>
    <w:rsid w:val="003F4CF1"/>
    <w:rsid w:val="003F537F"/>
    <w:rsid w:val="003F5C34"/>
    <w:rsid w:val="00400EA1"/>
    <w:rsid w:val="00402A95"/>
    <w:rsid w:val="00414587"/>
    <w:rsid w:val="00414D91"/>
    <w:rsid w:val="00416633"/>
    <w:rsid w:val="00421528"/>
    <w:rsid w:val="00423236"/>
    <w:rsid w:val="004257F1"/>
    <w:rsid w:val="00430B7C"/>
    <w:rsid w:val="004326C7"/>
    <w:rsid w:val="004370EF"/>
    <w:rsid w:val="00437ABB"/>
    <w:rsid w:val="00441934"/>
    <w:rsid w:val="00442BAB"/>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65A0"/>
    <w:rsid w:val="004B65EA"/>
    <w:rsid w:val="004B694B"/>
    <w:rsid w:val="004C0B7C"/>
    <w:rsid w:val="004C1F78"/>
    <w:rsid w:val="004C3E90"/>
    <w:rsid w:val="004C6BB1"/>
    <w:rsid w:val="004D2BF5"/>
    <w:rsid w:val="004D3C37"/>
    <w:rsid w:val="004D3C6B"/>
    <w:rsid w:val="004E0532"/>
    <w:rsid w:val="004E40F2"/>
    <w:rsid w:val="004F1332"/>
    <w:rsid w:val="004F3210"/>
    <w:rsid w:val="004F62A4"/>
    <w:rsid w:val="004F6C22"/>
    <w:rsid w:val="00503C41"/>
    <w:rsid w:val="005142F5"/>
    <w:rsid w:val="0051661E"/>
    <w:rsid w:val="00517088"/>
    <w:rsid w:val="00517F95"/>
    <w:rsid w:val="005219C7"/>
    <w:rsid w:val="00521EE5"/>
    <w:rsid w:val="0052508D"/>
    <w:rsid w:val="00525700"/>
    <w:rsid w:val="00530D36"/>
    <w:rsid w:val="00531A6F"/>
    <w:rsid w:val="00533C30"/>
    <w:rsid w:val="00536C33"/>
    <w:rsid w:val="00537D98"/>
    <w:rsid w:val="00537E4C"/>
    <w:rsid w:val="00541260"/>
    <w:rsid w:val="00545286"/>
    <w:rsid w:val="005463C8"/>
    <w:rsid w:val="005469A3"/>
    <w:rsid w:val="00546E8E"/>
    <w:rsid w:val="00552005"/>
    <w:rsid w:val="00552053"/>
    <w:rsid w:val="00552109"/>
    <w:rsid w:val="00552FB5"/>
    <w:rsid w:val="00553274"/>
    <w:rsid w:val="0055376F"/>
    <w:rsid w:val="00553A71"/>
    <w:rsid w:val="005568AE"/>
    <w:rsid w:val="00556ACB"/>
    <w:rsid w:val="00564BAF"/>
    <w:rsid w:val="00565DFA"/>
    <w:rsid w:val="0056634B"/>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7062"/>
    <w:rsid w:val="005E7319"/>
    <w:rsid w:val="005F52B5"/>
    <w:rsid w:val="005F658C"/>
    <w:rsid w:val="005F6EAF"/>
    <w:rsid w:val="00600AB0"/>
    <w:rsid w:val="00601E5F"/>
    <w:rsid w:val="00602914"/>
    <w:rsid w:val="0061209E"/>
    <w:rsid w:val="00616406"/>
    <w:rsid w:val="006174E0"/>
    <w:rsid w:val="00620433"/>
    <w:rsid w:val="00620964"/>
    <w:rsid w:val="00622AE6"/>
    <w:rsid w:val="006232DD"/>
    <w:rsid w:val="006255E7"/>
    <w:rsid w:val="00625CA2"/>
    <w:rsid w:val="00626847"/>
    <w:rsid w:val="00627452"/>
    <w:rsid w:val="006276E4"/>
    <w:rsid w:val="00632065"/>
    <w:rsid w:val="0063375C"/>
    <w:rsid w:val="00635471"/>
    <w:rsid w:val="0064242E"/>
    <w:rsid w:val="00646E03"/>
    <w:rsid w:val="0065415D"/>
    <w:rsid w:val="00655F92"/>
    <w:rsid w:val="00656EE7"/>
    <w:rsid w:val="00657269"/>
    <w:rsid w:val="00657373"/>
    <w:rsid w:val="006607B3"/>
    <w:rsid w:val="0066161A"/>
    <w:rsid w:val="00666331"/>
    <w:rsid w:val="00670762"/>
    <w:rsid w:val="00670A44"/>
    <w:rsid w:val="00671368"/>
    <w:rsid w:val="00671B65"/>
    <w:rsid w:val="00673700"/>
    <w:rsid w:val="00676139"/>
    <w:rsid w:val="006824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504B2"/>
    <w:rsid w:val="007543BD"/>
    <w:rsid w:val="00756F04"/>
    <w:rsid w:val="0076093D"/>
    <w:rsid w:val="00763D80"/>
    <w:rsid w:val="00771DDF"/>
    <w:rsid w:val="0077205F"/>
    <w:rsid w:val="007757E5"/>
    <w:rsid w:val="0077634A"/>
    <w:rsid w:val="007773EA"/>
    <w:rsid w:val="00780F78"/>
    <w:rsid w:val="007813DE"/>
    <w:rsid w:val="00781DC3"/>
    <w:rsid w:val="00783ECC"/>
    <w:rsid w:val="007878CA"/>
    <w:rsid w:val="00791737"/>
    <w:rsid w:val="00793496"/>
    <w:rsid w:val="007963F7"/>
    <w:rsid w:val="00796DBA"/>
    <w:rsid w:val="007A408F"/>
    <w:rsid w:val="007A420D"/>
    <w:rsid w:val="007A5AA9"/>
    <w:rsid w:val="007A69DD"/>
    <w:rsid w:val="007A7C70"/>
    <w:rsid w:val="007A7EA5"/>
    <w:rsid w:val="007B357F"/>
    <w:rsid w:val="007B46E9"/>
    <w:rsid w:val="007B4B55"/>
    <w:rsid w:val="007B598E"/>
    <w:rsid w:val="007B6524"/>
    <w:rsid w:val="007B66EE"/>
    <w:rsid w:val="007C098F"/>
    <w:rsid w:val="007C1957"/>
    <w:rsid w:val="007C457C"/>
    <w:rsid w:val="007C5224"/>
    <w:rsid w:val="007C5863"/>
    <w:rsid w:val="007C6325"/>
    <w:rsid w:val="007C7DD9"/>
    <w:rsid w:val="007D2AE6"/>
    <w:rsid w:val="007E145D"/>
    <w:rsid w:val="007E1891"/>
    <w:rsid w:val="007E2B93"/>
    <w:rsid w:val="007E6F6E"/>
    <w:rsid w:val="007E77D8"/>
    <w:rsid w:val="007F471C"/>
    <w:rsid w:val="00804070"/>
    <w:rsid w:val="008109BE"/>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4375"/>
    <w:rsid w:val="0086762B"/>
    <w:rsid w:val="0088081D"/>
    <w:rsid w:val="00881488"/>
    <w:rsid w:val="0088550E"/>
    <w:rsid w:val="00885CCA"/>
    <w:rsid w:val="008864C4"/>
    <w:rsid w:val="0088679D"/>
    <w:rsid w:val="00890788"/>
    <w:rsid w:val="00894F17"/>
    <w:rsid w:val="00895A59"/>
    <w:rsid w:val="008962DE"/>
    <w:rsid w:val="008A1180"/>
    <w:rsid w:val="008A2020"/>
    <w:rsid w:val="008A2451"/>
    <w:rsid w:val="008A658C"/>
    <w:rsid w:val="008A7F6D"/>
    <w:rsid w:val="008A7FC2"/>
    <w:rsid w:val="008B25BC"/>
    <w:rsid w:val="008B33ED"/>
    <w:rsid w:val="008C09A7"/>
    <w:rsid w:val="008C0E88"/>
    <w:rsid w:val="008C14F8"/>
    <w:rsid w:val="008C4529"/>
    <w:rsid w:val="008C5BA6"/>
    <w:rsid w:val="008C614F"/>
    <w:rsid w:val="008C6F9E"/>
    <w:rsid w:val="008C71D7"/>
    <w:rsid w:val="008D1127"/>
    <w:rsid w:val="008D75C3"/>
    <w:rsid w:val="008E033B"/>
    <w:rsid w:val="008E0BA8"/>
    <w:rsid w:val="008E13D9"/>
    <w:rsid w:val="008E207C"/>
    <w:rsid w:val="008E2833"/>
    <w:rsid w:val="008E6BF3"/>
    <w:rsid w:val="008F0210"/>
    <w:rsid w:val="008F2123"/>
    <w:rsid w:val="008F6514"/>
    <w:rsid w:val="008F6D3E"/>
    <w:rsid w:val="009000D0"/>
    <w:rsid w:val="0090505A"/>
    <w:rsid w:val="00906969"/>
    <w:rsid w:val="00907416"/>
    <w:rsid w:val="0091032E"/>
    <w:rsid w:val="00911D9A"/>
    <w:rsid w:val="00911E3B"/>
    <w:rsid w:val="00912323"/>
    <w:rsid w:val="00914B6F"/>
    <w:rsid w:val="00914E2B"/>
    <w:rsid w:val="00917F4E"/>
    <w:rsid w:val="00917FBC"/>
    <w:rsid w:val="0092026E"/>
    <w:rsid w:val="0092035C"/>
    <w:rsid w:val="00921D34"/>
    <w:rsid w:val="00923BBE"/>
    <w:rsid w:val="009257CB"/>
    <w:rsid w:val="0093296C"/>
    <w:rsid w:val="009360F5"/>
    <w:rsid w:val="00936FC8"/>
    <w:rsid w:val="009372A8"/>
    <w:rsid w:val="0094161E"/>
    <w:rsid w:val="00941E45"/>
    <w:rsid w:val="00943BD6"/>
    <w:rsid w:val="00943E2E"/>
    <w:rsid w:val="00944A44"/>
    <w:rsid w:val="009502E6"/>
    <w:rsid w:val="00953DA9"/>
    <w:rsid w:val="00954C71"/>
    <w:rsid w:val="009552EE"/>
    <w:rsid w:val="009668DC"/>
    <w:rsid w:val="00967D23"/>
    <w:rsid w:val="0097136A"/>
    <w:rsid w:val="009751C5"/>
    <w:rsid w:val="00975833"/>
    <w:rsid w:val="00985930"/>
    <w:rsid w:val="009900E7"/>
    <w:rsid w:val="00993636"/>
    <w:rsid w:val="00994D7D"/>
    <w:rsid w:val="00994EFE"/>
    <w:rsid w:val="009A0CC9"/>
    <w:rsid w:val="009A1DEB"/>
    <w:rsid w:val="009A6653"/>
    <w:rsid w:val="009B0786"/>
    <w:rsid w:val="009B46F9"/>
    <w:rsid w:val="009B67CA"/>
    <w:rsid w:val="009C12EF"/>
    <w:rsid w:val="009C1543"/>
    <w:rsid w:val="009C2A36"/>
    <w:rsid w:val="009C7006"/>
    <w:rsid w:val="009D0B44"/>
    <w:rsid w:val="009D0E99"/>
    <w:rsid w:val="009D2313"/>
    <w:rsid w:val="009D3555"/>
    <w:rsid w:val="009D4582"/>
    <w:rsid w:val="009D486A"/>
    <w:rsid w:val="009D66FA"/>
    <w:rsid w:val="009D6F36"/>
    <w:rsid w:val="009E0DF0"/>
    <w:rsid w:val="009E53D7"/>
    <w:rsid w:val="009E6128"/>
    <w:rsid w:val="009E7618"/>
    <w:rsid w:val="009F1087"/>
    <w:rsid w:val="009F2496"/>
    <w:rsid w:val="009F3EA8"/>
    <w:rsid w:val="009F4C9C"/>
    <w:rsid w:val="009F561A"/>
    <w:rsid w:val="00A00D0F"/>
    <w:rsid w:val="00A00FFC"/>
    <w:rsid w:val="00A019FF"/>
    <w:rsid w:val="00A02E02"/>
    <w:rsid w:val="00A054C2"/>
    <w:rsid w:val="00A12CAD"/>
    <w:rsid w:val="00A155C1"/>
    <w:rsid w:val="00A15627"/>
    <w:rsid w:val="00A15FA4"/>
    <w:rsid w:val="00A171C5"/>
    <w:rsid w:val="00A2004F"/>
    <w:rsid w:val="00A20A44"/>
    <w:rsid w:val="00A22A11"/>
    <w:rsid w:val="00A2440A"/>
    <w:rsid w:val="00A26B8A"/>
    <w:rsid w:val="00A26C41"/>
    <w:rsid w:val="00A30B88"/>
    <w:rsid w:val="00A365C5"/>
    <w:rsid w:val="00A40B13"/>
    <w:rsid w:val="00A4485D"/>
    <w:rsid w:val="00A47BF5"/>
    <w:rsid w:val="00A508E5"/>
    <w:rsid w:val="00A53C19"/>
    <w:rsid w:val="00A570CD"/>
    <w:rsid w:val="00A614EE"/>
    <w:rsid w:val="00A62090"/>
    <w:rsid w:val="00A62DBA"/>
    <w:rsid w:val="00A65AEE"/>
    <w:rsid w:val="00A66E18"/>
    <w:rsid w:val="00A7626C"/>
    <w:rsid w:val="00A77DE6"/>
    <w:rsid w:val="00A80D2D"/>
    <w:rsid w:val="00A918A3"/>
    <w:rsid w:val="00A91C4F"/>
    <w:rsid w:val="00A91F95"/>
    <w:rsid w:val="00A92684"/>
    <w:rsid w:val="00AA2DC3"/>
    <w:rsid w:val="00AA4ECB"/>
    <w:rsid w:val="00AB01FE"/>
    <w:rsid w:val="00AB2226"/>
    <w:rsid w:val="00AB3E71"/>
    <w:rsid w:val="00AB4531"/>
    <w:rsid w:val="00AB4CBA"/>
    <w:rsid w:val="00AB5AC3"/>
    <w:rsid w:val="00AB62C5"/>
    <w:rsid w:val="00AB64EC"/>
    <w:rsid w:val="00AC345C"/>
    <w:rsid w:val="00AC38A0"/>
    <w:rsid w:val="00AD342A"/>
    <w:rsid w:val="00AD6B0C"/>
    <w:rsid w:val="00AE2C2B"/>
    <w:rsid w:val="00AE4C6E"/>
    <w:rsid w:val="00AE548A"/>
    <w:rsid w:val="00AF04CE"/>
    <w:rsid w:val="00AF25FC"/>
    <w:rsid w:val="00AF49FC"/>
    <w:rsid w:val="00AF6923"/>
    <w:rsid w:val="00AF79B5"/>
    <w:rsid w:val="00AF7FFE"/>
    <w:rsid w:val="00B00B91"/>
    <w:rsid w:val="00B04797"/>
    <w:rsid w:val="00B04D79"/>
    <w:rsid w:val="00B04E4C"/>
    <w:rsid w:val="00B053A7"/>
    <w:rsid w:val="00B07EFD"/>
    <w:rsid w:val="00B1422B"/>
    <w:rsid w:val="00B223AF"/>
    <w:rsid w:val="00B23CEF"/>
    <w:rsid w:val="00B24E05"/>
    <w:rsid w:val="00B27360"/>
    <w:rsid w:val="00B30397"/>
    <w:rsid w:val="00B32BF8"/>
    <w:rsid w:val="00B35073"/>
    <w:rsid w:val="00B4236D"/>
    <w:rsid w:val="00B45899"/>
    <w:rsid w:val="00B4723D"/>
    <w:rsid w:val="00B560A0"/>
    <w:rsid w:val="00B57E2A"/>
    <w:rsid w:val="00B60F2E"/>
    <w:rsid w:val="00B61FD0"/>
    <w:rsid w:val="00B7590F"/>
    <w:rsid w:val="00B81B7F"/>
    <w:rsid w:val="00B827ED"/>
    <w:rsid w:val="00B86090"/>
    <w:rsid w:val="00B861F6"/>
    <w:rsid w:val="00B87AC7"/>
    <w:rsid w:val="00B9448F"/>
    <w:rsid w:val="00B97127"/>
    <w:rsid w:val="00B9796C"/>
    <w:rsid w:val="00BA036E"/>
    <w:rsid w:val="00BA17B9"/>
    <w:rsid w:val="00BA3CC0"/>
    <w:rsid w:val="00BA4A2B"/>
    <w:rsid w:val="00BA69A2"/>
    <w:rsid w:val="00BA7D68"/>
    <w:rsid w:val="00BB10B5"/>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E73D0"/>
    <w:rsid w:val="00BF1276"/>
    <w:rsid w:val="00BF399E"/>
    <w:rsid w:val="00BF4BC6"/>
    <w:rsid w:val="00BF621C"/>
    <w:rsid w:val="00C03E96"/>
    <w:rsid w:val="00C05BDE"/>
    <w:rsid w:val="00C06EF9"/>
    <w:rsid w:val="00C0736F"/>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6675"/>
    <w:rsid w:val="00C569AC"/>
    <w:rsid w:val="00C60063"/>
    <w:rsid w:val="00C62679"/>
    <w:rsid w:val="00C6419E"/>
    <w:rsid w:val="00C662DF"/>
    <w:rsid w:val="00C6649C"/>
    <w:rsid w:val="00C66812"/>
    <w:rsid w:val="00C6715E"/>
    <w:rsid w:val="00C67BC8"/>
    <w:rsid w:val="00C717FD"/>
    <w:rsid w:val="00C72BFB"/>
    <w:rsid w:val="00C83483"/>
    <w:rsid w:val="00C85826"/>
    <w:rsid w:val="00C86212"/>
    <w:rsid w:val="00C9294F"/>
    <w:rsid w:val="00C92BA3"/>
    <w:rsid w:val="00C92F71"/>
    <w:rsid w:val="00C93090"/>
    <w:rsid w:val="00C955EC"/>
    <w:rsid w:val="00CA0F13"/>
    <w:rsid w:val="00CA28A3"/>
    <w:rsid w:val="00CB06CE"/>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41B35"/>
    <w:rsid w:val="00D4222A"/>
    <w:rsid w:val="00D441E6"/>
    <w:rsid w:val="00D45035"/>
    <w:rsid w:val="00D47A4F"/>
    <w:rsid w:val="00D55D7C"/>
    <w:rsid w:val="00D57A0B"/>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2B75"/>
    <w:rsid w:val="00DF4585"/>
    <w:rsid w:val="00E026D2"/>
    <w:rsid w:val="00E06420"/>
    <w:rsid w:val="00E13165"/>
    <w:rsid w:val="00E17327"/>
    <w:rsid w:val="00E17CA8"/>
    <w:rsid w:val="00E201E8"/>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60FD8"/>
    <w:rsid w:val="00E610DC"/>
    <w:rsid w:val="00E62C0B"/>
    <w:rsid w:val="00E66FF2"/>
    <w:rsid w:val="00E706E8"/>
    <w:rsid w:val="00E71849"/>
    <w:rsid w:val="00E74037"/>
    <w:rsid w:val="00E75DE9"/>
    <w:rsid w:val="00E77058"/>
    <w:rsid w:val="00E80EDB"/>
    <w:rsid w:val="00E810BC"/>
    <w:rsid w:val="00E823FD"/>
    <w:rsid w:val="00E82A3D"/>
    <w:rsid w:val="00E833E9"/>
    <w:rsid w:val="00E845A5"/>
    <w:rsid w:val="00E85C37"/>
    <w:rsid w:val="00E8703C"/>
    <w:rsid w:val="00E93618"/>
    <w:rsid w:val="00E97D50"/>
    <w:rsid w:val="00EA0E5A"/>
    <w:rsid w:val="00EA135A"/>
    <w:rsid w:val="00EA5C56"/>
    <w:rsid w:val="00EB1CD2"/>
    <w:rsid w:val="00EB4E4E"/>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109B8"/>
    <w:rsid w:val="00F11460"/>
    <w:rsid w:val="00F145BF"/>
    <w:rsid w:val="00F171A7"/>
    <w:rsid w:val="00F20086"/>
    <w:rsid w:val="00F231BE"/>
    <w:rsid w:val="00F23F0F"/>
    <w:rsid w:val="00F315FC"/>
    <w:rsid w:val="00F36001"/>
    <w:rsid w:val="00F43C61"/>
    <w:rsid w:val="00F43FC9"/>
    <w:rsid w:val="00F50242"/>
    <w:rsid w:val="00F54C47"/>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E0EAB"/>
    <w:rsid w:val="00FE340B"/>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31512</Words>
  <Characters>179619</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cp:revision>
  <dcterms:created xsi:type="dcterms:W3CDTF">2024-10-15T14:44:00Z</dcterms:created>
  <dcterms:modified xsi:type="dcterms:W3CDTF">2024-10-15T14:44:00Z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