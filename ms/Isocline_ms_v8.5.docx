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604BBA77" w14:textId="16B23787" w:rsidR="008104AB" w:rsidRPr="007B4B55" w:rsidRDefault="008104AB" w:rsidP="008104AB">
      <w:pPr>
        <w:pStyle w:val="NATESTYLE1CommonCollege"/>
      </w:pPr>
      <w:r>
        <w:t>Interpreting field measurements of juvenile growth and survival rates with population growth isoclines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2B756C77" w14:textId="56B20E9F" w:rsidR="00673700" w:rsidRDefault="00D511EA" w:rsidP="00974981">
      <w:pPr>
        <w:pStyle w:val="NATESTYLE1CommonCollege"/>
        <w:jc w:val="both"/>
        <w:sectPr w:rsidR="00673700" w:rsidSect="00DA1243">
          <w:headerReference w:type="default" r:id="rId8"/>
          <w:footerReference w:type="default" r:id="rId9"/>
          <w:pgSz w:w="12240" w:h="15840"/>
          <w:pgMar w:top="1440" w:right="1440" w:bottom="1440" w:left="1440" w:header="720" w:footer="720" w:gutter="0"/>
          <w:lnNumType w:countBy="1" w:restart="continuous"/>
          <w:cols w:space="720"/>
          <w:docGrid w:linePitch="360"/>
        </w:sectPr>
      </w:pPr>
      <w:r>
        <w:t>C</w:t>
      </w:r>
      <w:r w:rsidR="00673700">
        <w:t xml:space="preserve">onsumptive effects, size-dependent </w:t>
      </w:r>
      <w:r w:rsidR="00885502">
        <w:t>mortality</w:t>
      </w:r>
      <w:r w:rsidR="00673700" w:rsidRPr="00524172">
        <w:t>,</w:t>
      </w:r>
      <w:r>
        <w:t xml:space="preserve"> demographic</w:t>
      </w:r>
      <w:r w:rsidR="008F04FE">
        <w:t xml:space="preserve"> rates,</w:t>
      </w:r>
      <w:r w:rsidR="00673700" w:rsidRPr="00524172">
        <w:t xml:space="preserve"> </w:t>
      </w:r>
      <w:r w:rsidR="00673700">
        <w:t xml:space="preserve">interaction strength, </w:t>
      </w:r>
      <w:r w:rsidR="00974981">
        <w:t>predator-prey</w:t>
      </w:r>
      <w:r w:rsidR="008F04FE">
        <w:t>, top-down vs bottom up</w:t>
      </w:r>
      <w:r w:rsidR="00996F29">
        <w:t>.</w:t>
      </w:r>
    </w:p>
    <w:p w14:paraId="11B585B9" w14:textId="5813A238" w:rsidR="00673700" w:rsidRDefault="00673700" w:rsidP="00DA1243">
      <w:pPr>
        <w:pStyle w:val="Heading1"/>
        <w:jc w:val="both"/>
      </w:pPr>
      <w:r w:rsidRPr="00524172">
        <w:lastRenderedPageBreak/>
        <w:t>Abstract:</w:t>
      </w:r>
    </w:p>
    <w:p w14:paraId="24FB411F" w14:textId="05A4EA34" w:rsidR="00673700" w:rsidRPr="00524172" w:rsidRDefault="00275E61" w:rsidP="00DA1243">
      <w:r>
        <w:t>Juvenile survival</w:t>
      </w:r>
      <w:r w:rsidR="00673700">
        <w:t xml:space="preserve"> and growth rates are </w:t>
      </w:r>
      <w:r w:rsidR="00A86975">
        <w:t xml:space="preserve">commonly studied </w:t>
      </w:r>
      <w:r w:rsidR="004E601F">
        <w:t>demographic rates</w:t>
      </w:r>
      <w:r>
        <w:t xml:space="preserve"> </w:t>
      </w:r>
      <w:r w:rsidR="00673700">
        <w:t>with</w:t>
      </w:r>
      <w:r w:rsidR="006255E7">
        <w:t xml:space="preserve"> consequences for population growth</w:t>
      </w:r>
      <w:r w:rsidR="00673700">
        <w:t xml:space="preserve">. For species </w:t>
      </w:r>
      <w:r w:rsidR="00F60BF6">
        <w:t>that can</w:t>
      </w:r>
      <w:r w:rsidR="00673700">
        <w:t xml:space="preserve"> grow to achieve a size refuge from </w:t>
      </w:r>
      <w:r w:rsidR="00A86975">
        <w:t xml:space="preserve">juvenile </w:t>
      </w:r>
      <w:r w:rsidR="00673700">
        <w:t xml:space="preserve">predators, the </w:t>
      </w:r>
      <w:r w:rsidR="009751C5">
        <w:t xml:space="preserve">time spent </w:t>
      </w:r>
      <w:r w:rsidR="00F60BF6">
        <w:t xml:space="preserve">at </w:t>
      </w:r>
      <w:r w:rsidR="005C1E72">
        <w:t xml:space="preserve">smaller </w:t>
      </w:r>
      <w:r w:rsidR="00F60BF6">
        <w:t>vulnerable sizes</w:t>
      </w:r>
      <w:r w:rsidR="00673700">
        <w:t xml:space="preserve"> is </w:t>
      </w:r>
      <w:r w:rsidR="005C1E72">
        <w:t>expected</w:t>
      </w:r>
      <w:r w:rsidR="00673700">
        <w:t xml:space="preserve"> to affect population dynamics, but the </w:t>
      </w:r>
      <w:r w:rsidR="00D87850">
        <w:t>combinatorial effect of juvenile growth and survival</w:t>
      </w:r>
      <w:r w:rsidR="00673700">
        <w:t xml:space="preserve"> has </w:t>
      </w:r>
      <w:r w:rsidR="006255E7">
        <w:t xml:space="preserve">not </w:t>
      </w:r>
      <w:r w:rsidR="00673700">
        <w:t xml:space="preserve">been </w:t>
      </w:r>
      <w:r w:rsidR="00560AC9">
        <w:t>illustrated</w:t>
      </w:r>
      <w:r w:rsidR="00673700">
        <w:t xml:space="preserve"> </w:t>
      </w:r>
      <w:proofErr w:type="gramStart"/>
      <w:r w:rsidR="00673700">
        <w:t>theoretically</w:t>
      </w:r>
      <w:proofErr w:type="gramEnd"/>
      <w:r w:rsidR="00673700">
        <w:t xml:space="preserve"> </w:t>
      </w:r>
      <w:r w:rsidR="00AF49FC">
        <w:t xml:space="preserve">and most studies of the </w:t>
      </w:r>
      <w:r w:rsidR="00D87850">
        <w:t xml:space="preserve">interaction </w:t>
      </w:r>
      <w:r w:rsidR="00AF49FC">
        <w:t xml:space="preserve">have been </w:t>
      </w:r>
      <w:r w:rsidR="00D87850">
        <w:t xml:space="preserve">in </w:t>
      </w:r>
      <w:r w:rsidR="00AF49FC">
        <w:t>experiment</w:t>
      </w:r>
      <w:r w:rsidR="00D87850">
        <w:t>al settings</w:t>
      </w:r>
      <w:r w:rsidR="00673700">
        <w:t>.</w:t>
      </w:r>
      <w:r w:rsidR="005C1E72">
        <w:t xml:space="preserve"> The combinatorial effects of the two rates have applications to field studies of recruitment variation for a diversity of species that could be assessed with demographic models and isoclines. </w:t>
      </w:r>
      <w:r w:rsidR="00377DAF">
        <w:t>We conceptually</w:t>
      </w:r>
      <w:r w:rsidR="005C1E72">
        <w:t xml:space="preserve"> illustrate the </w:t>
      </w:r>
      <w:r w:rsidR="00377DAF">
        <w:t xml:space="preserve">potential </w:t>
      </w:r>
      <w:r w:rsidR="002836A0">
        <w:t xml:space="preserve">of using demographic isoclines </w:t>
      </w:r>
      <w:r w:rsidR="00D87850">
        <w:t xml:space="preserve">for marine, terrestrial and freshwater </w:t>
      </w:r>
      <w:r w:rsidR="00F241D1">
        <w:t xml:space="preserve">examples </w:t>
      </w:r>
      <w:r w:rsidR="00D87850">
        <w:t>in the</w:t>
      </w:r>
      <w:r w:rsidR="005F4DA7">
        <w:t xml:space="preserve"> </w:t>
      </w:r>
      <w:r w:rsidR="00F241D1">
        <w:t>literature</w:t>
      </w:r>
      <w:r w:rsidR="00C86ED5">
        <w:t>, and</w:t>
      </w:r>
      <w:r w:rsidR="00377DAF">
        <w:t xml:space="preserve"> </w:t>
      </w:r>
      <w:r w:rsidR="005F4DA7">
        <w:t xml:space="preserve">then </w:t>
      </w:r>
      <w:r w:rsidR="00E50E2F">
        <w:t xml:space="preserve">demonstrate the use of </w:t>
      </w:r>
      <w:r w:rsidR="00D87850">
        <w:t xml:space="preserve">a demographic </w:t>
      </w:r>
      <w:r w:rsidR="00E50E2F">
        <w:t>isocline in</w:t>
      </w:r>
      <w:r w:rsidR="005F4DA7">
        <w:t xml:space="preserve"> a case study for an annual </w:t>
      </w:r>
      <w:r w:rsidR="00D87850">
        <w:t xml:space="preserve">freshwater </w:t>
      </w:r>
      <w:r w:rsidR="005F4DA7">
        <w:t xml:space="preserve">gastropod (Florida Apple Snail, </w:t>
      </w:r>
      <w:proofErr w:type="spellStart"/>
      <w:r w:rsidR="005F4DA7" w:rsidRPr="00A019FF">
        <w:rPr>
          <w:i/>
          <w:iCs/>
        </w:rPr>
        <w:t>Pomacea</w:t>
      </w:r>
      <w:proofErr w:type="spellEnd"/>
      <w:r w:rsidR="005F4DA7" w:rsidRPr="00A019FF">
        <w:rPr>
          <w:i/>
          <w:iCs/>
        </w:rPr>
        <w:t xml:space="preserve"> paludosa</w:t>
      </w:r>
      <w:r w:rsidR="005F4DA7">
        <w:t>)</w:t>
      </w:r>
      <w:r w:rsidR="008A08DB">
        <w:t>.</w:t>
      </w:r>
      <w:r w:rsidR="005F4DA7">
        <w:t xml:space="preserve"> </w:t>
      </w:r>
      <w:r w:rsidR="008A08DB">
        <w:t xml:space="preserve">Using </w:t>
      </w:r>
      <w:r w:rsidR="00673700">
        <w:t xml:space="preserve">a published </w:t>
      </w:r>
      <w:r w:rsidR="008F275E">
        <w:t xml:space="preserve">size-indexed </w:t>
      </w:r>
      <w:r w:rsidR="003F3929">
        <w:t>demographic</w:t>
      </w:r>
      <w:r w:rsidR="00673700">
        <w:t xml:space="preserve"> model</w:t>
      </w:r>
      <w:r w:rsidR="008A08DB">
        <w:t>, we</w:t>
      </w:r>
      <w:r w:rsidR="00673700">
        <w:t xml:space="preserve"> construct</w:t>
      </w:r>
      <w:r w:rsidR="002D57FD">
        <w:t>ed</w:t>
      </w:r>
      <w:r w:rsidR="00673700">
        <w:t xml:space="preserve"> </w:t>
      </w:r>
      <w:r w:rsidR="00D87850">
        <w:t>a</w:t>
      </w:r>
      <w:r w:rsidR="006C08A7">
        <w:t xml:space="preserve"> </w:t>
      </w:r>
      <w:r w:rsidR="0064242E">
        <w:t>zero-population</w:t>
      </w:r>
      <w:r w:rsidR="00673700">
        <w:t xml:space="preserve"> growth</w:t>
      </w:r>
      <w:r w:rsidR="001344DB">
        <w:t xml:space="preserve"> isocline</w:t>
      </w:r>
      <w:r w:rsidR="00673700">
        <w:t xml:space="preserve"> </w:t>
      </w:r>
      <w:r w:rsidR="00366A13">
        <w:t>f</w:t>
      </w:r>
      <w:r w:rsidR="005C1E72">
        <w:t>or theoretical</w:t>
      </w:r>
      <w:r w:rsidR="00673700">
        <w:t xml:space="preserve"> combinations of juvenile growth and survival</w:t>
      </w:r>
      <w:r w:rsidR="005C1E72">
        <w:t xml:space="preserve"> rates</w:t>
      </w:r>
      <w:r w:rsidR="00DB2098">
        <w:t>.</w:t>
      </w:r>
      <w:r w:rsidR="00673700">
        <w:t xml:space="preserve">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5C1E72">
        <w:t xml:space="preserve"> (</w:t>
      </w:r>
      <w:r w:rsidR="00A256EB">
        <w:t xml:space="preserve">i.e., water </w:t>
      </w:r>
      <w:r w:rsidR="005C1E72">
        <w:t>depth and temperature)</w:t>
      </w:r>
      <w:r w:rsidR="00C74B7B">
        <w:t xml:space="preserve">. </w:t>
      </w:r>
      <w:r w:rsidR="00673700">
        <w:t>Daily juvenile survival rates were lower in the cooler dry season than in the warmer wet (rainy) season.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w:t>
      </w:r>
      <w:r w:rsidR="005C1E72">
        <w:t xml:space="preserve"> (λ &lt; 1)</w:t>
      </w:r>
      <w:r w:rsidR="00673700">
        <w:t xml:space="preserve">,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5C1E72">
        <w:t>both</w:t>
      </w:r>
      <w:r w:rsidR="00EC07A6">
        <w:t xml:space="preserve"> wetlands</w:t>
      </w:r>
      <w:r w:rsidR="00673700">
        <w:t xml:space="preserve">.  The </w:t>
      </w:r>
      <w:r w:rsidR="005C1E72">
        <w:t xml:space="preserve">qualitative </w:t>
      </w:r>
      <w:r w:rsidR="00565DFA">
        <w:t>predictions</w:t>
      </w:r>
      <w:r w:rsidR="00FB589F">
        <w:t xml:space="preserve"> </w:t>
      </w:r>
      <w:r w:rsidR="00673700">
        <w:t xml:space="preserve">were robust to </w:t>
      </w:r>
      <w:r w:rsidR="00677AB2">
        <w:t xml:space="preserve">variation in hydrologic </w:t>
      </w:r>
      <w:r w:rsidR="005C1E72">
        <w:t>conditions affecting</w:t>
      </w:r>
      <w:r w:rsidR="00673700">
        <w:t xml:space="preserve"> reproductive rates, but with better </w:t>
      </w:r>
      <w:r w:rsidR="00FB589F">
        <w:t>hydrologic</w:t>
      </w:r>
      <w:r w:rsidR="00673700">
        <w:t xml:space="preserve"> conditions one </w:t>
      </w:r>
      <w:r w:rsidR="00C326B5">
        <w:t xml:space="preserve">lambda was near </w:t>
      </w:r>
      <w:r w:rsidR="00E93C7E">
        <w:t>one (i.e., at replacement)</w:t>
      </w:r>
      <w:r w:rsidR="00673700">
        <w:t>.</w:t>
      </w:r>
      <w:r w:rsidR="00AF7FFE">
        <w:t xml:space="preserve"> </w:t>
      </w:r>
      <w:r w:rsidR="00677AB2">
        <w:t>Our d</w:t>
      </w:r>
      <w:r w:rsidR="00B458FC">
        <w:t>emographic</w:t>
      </w:r>
      <w:r w:rsidR="00673700">
        <w:t xml:space="preserve"> </w:t>
      </w:r>
      <w:r w:rsidR="009D66FA">
        <w:t>iso</w:t>
      </w:r>
      <w:r w:rsidR="00673700">
        <w:t>cline</w:t>
      </w:r>
      <w:r w:rsidR="00B458FC">
        <w:t>s</w:t>
      </w:r>
      <w:r w:rsidR="00673700">
        <w:t xml:space="preserve"> </w:t>
      </w:r>
      <w:r w:rsidR="00DF00E5">
        <w:t>gave population-</w:t>
      </w:r>
      <w:r w:rsidR="009E4092">
        <w:t>dynamic</w:t>
      </w:r>
      <w:r w:rsidR="00DF00E5">
        <w:t xml:space="preserve"> context to </w:t>
      </w:r>
      <w:r w:rsidR="004B5AA6">
        <w:lastRenderedPageBreak/>
        <w:t xml:space="preserve">field measured </w:t>
      </w:r>
      <w:r w:rsidR="000771C4">
        <w:t xml:space="preserve">demographic </w:t>
      </w:r>
      <w:r w:rsidR="00DF00E5">
        <w:t>rates</w:t>
      </w:r>
      <w:r w:rsidR="00677AB2">
        <w:t>,</w:t>
      </w:r>
      <w:r w:rsidR="00DF00E5">
        <w:t xml:space="preserve"> </w:t>
      </w:r>
      <w:r w:rsidR="00673700">
        <w:t>identified important</w:t>
      </w:r>
      <w:r w:rsidR="00DF00E5">
        <w:t xml:space="preserve"> </w:t>
      </w:r>
      <w:r w:rsidR="00673700">
        <w:t xml:space="preserve">temporal variation in </w:t>
      </w:r>
      <w:r w:rsidR="00DF00E5">
        <w:t>survival and growth</w:t>
      </w:r>
      <w:r w:rsidR="00763D80">
        <w:t xml:space="preserve"> </w:t>
      </w:r>
      <w:r w:rsidR="000771C4">
        <w:t>for</w:t>
      </w:r>
      <w:r w:rsidR="00763D80">
        <w:t xml:space="preserve"> the </w:t>
      </w:r>
      <w:r w:rsidR="009E4092">
        <w:t>population</w:t>
      </w:r>
      <w:r w:rsidR="005B0BC9">
        <w:t xml:space="preserve"> and generated new hypotheses for</w:t>
      </w:r>
      <w:r w:rsidR="002820A1">
        <w:t xml:space="preserve"> future investigation and management</w:t>
      </w:r>
      <w:r w:rsidR="00154B74">
        <w:t>.</w:t>
      </w:r>
      <w:r w:rsidR="00673700">
        <w:t xml:space="preserve">  </w:t>
      </w:r>
      <w:r w:rsidR="00677AB2">
        <w:t xml:space="preserve">We encourage others to consider developing </w:t>
      </w:r>
      <w:r w:rsidR="00D444CD">
        <w:t xml:space="preserve">demographic </w:t>
      </w:r>
      <w:r w:rsidR="009A1A2A">
        <w:t>isocline to</w:t>
      </w:r>
      <w:r w:rsidR="00340553">
        <w:t xml:space="preserve"> interpret variation of stage-sensitive </w:t>
      </w:r>
      <w:r w:rsidR="00D444CD">
        <w:t>demographic rate</w:t>
      </w:r>
      <w:r w:rsidR="00677AB2">
        <w:t>s</w:t>
      </w:r>
      <w:r w:rsidR="00340553">
        <w:t xml:space="preserve"> across </w:t>
      </w:r>
      <w:r w:rsidR="00677AB2">
        <w:t>s</w:t>
      </w:r>
      <w:r w:rsidR="00340553">
        <w:t xml:space="preserve">patiotemporal </w:t>
      </w:r>
      <w:r w:rsidR="00D444CD">
        <w:t>environmental conditions</w:t>
      </w:r>
      <w:r w:rsidR="00340553">
        <w:t>.</w:t>
      </w:r>
      <w:r w:rsidR="00D444CD">
        <w:t xml:space="preserve">  </w:t>
      </w:r>
    </w:p>
    <w:p w14:paraId="52EA8CB8" w14:textId="77777777" w:rsidR="00673700" w:rsidRPr="00524172" w:rsidRDefault="00673700" w:rsidP="00656BF2">
      <w:pPr>
        <w:pStyle w:val="Heading1"/>
        <w:rPr>
          <w:b w:val="0"/>
        </w:rPr>
      </w:pPr>
      <w:r w:rsidRPr="00524172">
        <w:t>Introduction</w:t>
      </w:r>
    </w:p>
    <w:p w14:paraId="762A4FA2" w14:textId="74BE8276" w:rsidR="000154FF" w:rsidRDefault="00673700" w:rsidP="00361E05">
      <w:pPr>
        <w:pStyle w:val="NATESTYLE1CommonCollege"/>
        <w:ind w:firstLine="720"/>
      </w:pPr>
      <w:r>
        <w:t xml:space="preserve">Population </w:t>
      </w:r>
      <w:r w:rsidR="00496E32">
        <w:t xml:space="preserve">growth </w:t>
      </w:r>
      <w:r>
        <w:t>dynamics for many species are influenced by stage</w:t>
      </w:r>
      <w:r w:rsidR="0092035C">
        <w:t>-</w:t>
      </w:r>
      <w:r>
        <w:t xml:space="preserve"> or size-specific growth and mortality </w:t>
      </w:r>
      <w:r w:rsidR="00BD773E">
        <w:t>rates</w:t>
      </w:r>
      <w:r>
        <w:t xml:space="preserve">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rsidR="00F97E34">
        <w:t xml:space="preserve">  In</w:t>
      </w:r>
      <w:r w:rsidR="00343D0E">
        <w:t xml:space="preserve"> </w:t>
      </w:r>
      <w:r w:rsidR="00D84B03">
        <w:t>a</w:t>
      </w:r>
      <w:r w:rsidR="00343D0E">
        <w:t xml:space="preserve"> review paper</w:t>
      </w:r>
      <w:r w:rsidR="00F97E34">
        <w:t xml:space="preserve"> 40 years ago</w:t>
      </w:r>
      <w:r w:rsidR="00D60853">
        <w:t>,</w:t>
      </w:r>
      <w:r w:rsidR="00343D0E">
        <w:t xml:space="preserve"> </w:t>
      </w:r>
      <w:r w:rsidR="00246147">
        <w:t xml:space="preserve">Werner and Gilliam </w:t>
      </w:r>
      <w:r w:rsidR="005F658C">
        <w:t xml:space="preserve">(1984) </w:t>
      </w:r>
      <w:r w:rsidR="00AD2481">
        <w:t>wrote</w:t>
      </w:r>
      <w:r w:rsidR="00F97E34">
        <w:t xml:space="preserve"> </w:t>
      </w:r>
      <w:r w:rsidR="00447519">
        <w:t>that</w:t>
      </w:r>
      <w:r w:rsidR="00F97E34">
        <w:t xml:space="preserve"> </w:t>
      </w:r>
      <w:r w:rsidR="00F54BF5">
        <w:t>s</w:t>
      </w:r>
      <w:r w:rsidR="00343D0E">
        <w:t>ize</w:t>
      </w:r>
      <w:r w:rsidR="00DF042D">
        <w:t>-</w:t>
      </w:r>
      <w:r w:rsidR="00343D0E">
        <w:t>index</w:t>
      </w:r>
      <w:r w:rsidR="00152842">
        <w:t>ed</w:t>
      </w:r>
      <w:r w:rsidR="00343D0E">
        <w:t xml:space="preserve"> demographic models </w:t>
      </w:r>
      <w:r w:rsidR="00AD2481">
        <w:t xml:space="preserve">are important </w:t>
      </w:r>
      <w:r w:rsidR="00343D0E">
        <w:t xml:space="preserve">because </w:t>
      </w:r>
      <w:r w:rsidR="00496E32">
        <w:t xml:space="preserve">a) </w:t>
      </w:r>
      <w:r w:rsidR="00343D0E">
        <w:t xml:space="preserve">size </w:t>
      </w:r>
      <w:r w:rsidR="00A02792">
        <w:t>is</w:t>
      </w:r>
      <w:r w:rsidR="00343D0E">
        <w:t xml:space="preserve"> a key feature affecting vital rates</w:t>
      </w:r>
      <w:r w:rsidR="00A02792">
        <w:t>, and</w:t>
      </w:r>
      <w:r w:rsidR="00496E32">
        <w:t xml:space="preserve"> b)</w:t>
      </w:r>
      <w:r w:rsidR="00343D0E">
        <w:t xml:space="preserve"> growth rates </w:t>
      </w:r>
      <w:r w:rsidR="00FB16BD">
        <w:t xml:space="preserve">determine </w:t>
      </w:r>
      <w:r w:rsidR="00343D0E">
        <w:t>the relationship between size and age</w:t>
      </w:r>
      <w:r w:rsidR="00361E05">
        <w:t xml:space="preserve">. </w:t>
      </w:r>
      <w:r w:rsidR="00FB16BD">
        <w:t>Because</w:t>
      </w:r>
      <w:r w:rsidR="00503376">
        <w:t xml:space="preserve"> growth determines the amount of time an individual spends in vulnerable size</w:t>
      </w:r>
      <w:r w:rsidR="00DC42E3">
        <w:t>s</w:t>
      </w:r>
      <w:r w:rsidR="00503376">
        <w:t>, fast</w:t>
      </w:r>
      <w:r w:rsidR="00293BFA">
        <w:t>er</w:t>
      </w:r>
      <w:r w:rsidR="00503376">
        <w:t xml:space="preserve"> growth can be a type of defense against stage-specific </w:t>
      </w:r>
      <w:r w:rsidR="00F84911">
        <w:t>consumers</w:t>
      </w:r>
      <w:r w:rsidR="00503376">
        <w:t xml:space="preserve"> (Werner and Gilliam 1984, Davidson et al. 2021).</w:t>
      </w:r>
      <w:r w:rsidR="000F2A3D">
        <w:t xml:space="preserve">  </w:t>
      </w:r>
      <w:r w:rsidR="00CB161B">
        <w:t>R</w:t>
      </w:r>
      <w:r w:rsidR="00184D2C">
        <w:t>esearch on size-structured interactions</w:t>
      </w:r>
      <w:r w:rsidR="00F109B8">
        <w:t xml:space="preserve"> </w:t>
      </w:r>
      <w:r w:rsidR="00F765C6">
        <w:t xml:space="preserve">has historically </w:t>
      </w:r>
      <w:r w:rsidR="00F109B8">
        <w:t xml:space="preserve">focused on theoretical </w:t>
      </w:r>
      <w:r w:rsidR="00AE2C2B">
        <w:t xml:space="preserve">and empirical </w:t>
      </w:r>
      <w:r w:rsidR="00F109B8">
        <w:t xml:space="preserve">treatments of density-dependent growth rates, competition, </w:t>
      </w:r>
      <w:r w:rsidR="00314786">
        <w:t xml:space="preserve">ontogenetic </w:t>
      </w:r>
      <w:r w:rsidR="00F109B8">
        <w:t xml:space="preserve">habitat switching, </w:t>
      </w:r>
      <w:r w:rsidR="00314786">
        <w:t xml:space="preserve">population </w:t>
      </w:r>
      <w:r w:rsidR="00F109B8">
        <w:t xml:space="preserve">size-structure, and juvenile bottlenecks (e.g., fish: </w:t>
      </w:r>
      <w:r w:rsidR="00F109B8">
        <w:fldChar w:fldCharType="begin"/>
      </w:r>
      <w:r w:rsidR="00F109B8">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F109B8">
        <w:fldChar w:fldCharType="separate"/>
      </w:r>
      <w:r w:rsidR="00F109B8" w:rsidRPr="00C35482">
        <w:t>Werner and Gilliam 1984, De Roos et al. 2003)</w:t>
      </w:r>
      <w:r w:rsidR="00F109B8">
        <w:fldChar w:fldCharType="end"/>
      </w:r>
      <w:r w:rsidR="00F765C6">
        <w:t xml:space="preserve">. </w:t>
      </w:r>
      <w:r w:rsidR="002820A1">
        <w:t xml:space="preserve">More </w:t>
      </w:r>
      <w:r w:rsidR="00F765C6">
        <w:t xml:space="preserve">recently </w:t>
      </w:r>
      <w:r w:rsidR="002820A1">
        <w:t>studies of the interaction have</w:t>
      </w:r>
      <w:r w:rsidR="00C11925">
        <w:t xml:space="preserve"> focused on how individual growth rates influence cohort survival in size-structured populations </w:t>
      </w:r>
      <w:r w:rsidR="00C11925">
        <w:fldChar w:fldCharType="begin"/>
      </w:r>
      <w:r w:rsidR="00C11925">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C11925">
        <w:fldChar w:fldCharType="separate"/>
      </w:r>
      <w:r w:rsidR="00C11925" w:rsidRPr="007E77D8">
        <w:t>(Craig et al. 2006, McCoy et al. 2011, Schmera et al. 2015, Brannelly et al. 2019)</w:t>
      </w:r>
      <w:r w:rsidR="00C11925">
        <w:fldChar w:fldCharType="end"/>
      </w:r>
      <w:r w:rsidR="00654A1E">
        <w:t xml:space="preserve">, </w:t>
      </w:r>
      <w:r w:rsidR="002820A1">
        <w:t xml:space="preserve">but </w:t>
      </w:r>
      <w:r w:rsidR="00A742FD">
        <w:t>only two studies</w:t>
      </w:r>
      <w:r w:rsidR="00F765C6">
        <w:t xml:space="preserve"> have </w:t>
      </w:r>
      <w:r w:rsidR="00DA5EBA">
        <w:t>examined</w:t>
      </w:r>
      <w:r w:rsidR="00CB161B">
        <w:t xml:space="preserve"> </w:t>
      </w:r>
      <w:r w:rsidR="00296E1E">
        <w:t>the</w:t>
      </w:r>
      <w:r w:rsidR="00C444E4">
        <w:t xml:space="preserve"> </w:t>
      </w:r>
      <w:r w:rsidR="00877150">
        <w:t>theoretical</w:t>
      </w:r>
      <w:r w:rsidR="00296E1E">
        <w:t xml:space="preserve"> </w:t>
      </w:r>
      <w:r w:rsidR="00B310EC">
        <w:t xml:space="preserve">juvenile </w:t>
      </w:r>
      <w:r w:rsidR="00296E1E">
        <w:t xml:space="preserve">growth and mortality conditions </w:t>
      </w:r>
      <w:r w:rsidR="00C444E4">
        <w:t>of populations dynamics</w:t>
      </w:r>
      <w:r w:rsidR="00877150">
        <w:t xml:space="preserve"> (e.g., fish recruitment-</w:t>
      </w:r>
      <w:r w:rsidR="00BB5D9B">
        <w:fldChar w:fldCharType="begin"/>
      </w:r>
      <w:r w:rsidR="00BB5D9B">
        <w:instrText xml:space="preserve"> ADDIN ZOTERO_ITEM CSL_CITATION {"citationID":"zo1arJTZ","properties":{"formattedCitation":"(Rice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5D9B">
        <w:fldChar w:fldCharType="separate"/>
      </w:r>
      <w:r w:rsidR="00BB5D9B" w:rsidRPr="00BB5D9B">
        <w:t>Rice et al. 1993</w:t>
      </w:r>
      <w:r w:rsidR="00BB5D9B">
        <w:fldChar w:fldCharType="end"/>
      </w:r>
      <w:r w:rsidR="00507B2B">
        <w:t>, equilibrium densities of caterpillars</w:t>
      </w:r>
      <w:r w:rsidR="003B306B">
        <w:t>-</w:t>
      </w:r>
      <w:r w:rsidR="00507B2B">
        <w:fldChar w:fldCharType="begin"/>
      </w:r>
      <w:r w:rsidR="00507B2B">
        <w:instrText xml:space="preserve"> ADDIN ZOTERO_ITEM CSL_CITATION {"citationID":"DUi4nEzN","properties":{"formattedCitation":"(Pepi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507B2B">
        <w:fldChar w:fldCharType="separate"/>
      </w:r>
      <w:r w:rsidR="00507B2B" w:rsidRPr="00507B2B">
        <w:t>Pepi et al. 2023)</w:t>
      </w:r>
      <w:r w:rsidR="00507B2B">
        <w:fldChar w:fldCharType="end"/>
      </w:r>
      <w:r w:rsidR="00654A1E">
        <w:t xml:space="preserve">. To </w:t>
      </w:r>
      <w:r w:rsidR="000154FF">
        <w:t>our knowledge, explicit theoretical predictions</w:t>
      </w:r>
      <w:r w:rsidR="007608D8">
        <w:t xml:space="preserve"> about population growth or declines</w:t>
      </w:r>
      <w:r w:rsidR="000154FF">
        <w:t xml:space="preserve"> are lacking</w:t>
      </w:r>
      <w:r w:rsidR="000636AE">
        <w:t xml:space="preserve"> and no effort has been made to use theoretical predictions to interpret</w:t>
      </w:r>
      <w:r w:rsidR="002820A1">
        <w:t xml:space="preserve"> the combinations of measured</w:t>
      </w:r>
      <w:r w:rsidR="000636AE">
        <w:t xml:space="preserve"> field demographic rates </w:t>
      </w:r>
      <w:r w:rsidR="009C1A0B">
        <w:t>on population growth.</w:t>
      </w:r>
    </w:p>
    <w:p w14:paraId="2BF39812" w14:textId="713ED4CD" w:rsidR="00AE156C" w:rsidRDefault="00AE156C" w:rsidP="00841682">
      <w:pPr>
        <w:pStyle w:val="NATESTYLE1CommonCollege"/>
        <w:ind w:firstLine="720"/>
      </w:pPr>
      <w:r>
        <w:lastRenderedPageBreak/>
        <w:t>Size-indexed demographic models track size at age, combin</w:t>
      </w:r>
      <w:r w:rsidR="00DD0CBB">
        <w:t>ing</w:t>
      </w:r>
      <w:r>
        <w:t xml:space="preserve"> growth (i.e., developmental) rates and </w:t>
      </w:r>
      <w:r w:rsidR="00DD0CBB">
        <w:t>per</w:t>
      </w:r>
      <w:r w:rsidR="0053650C">
        <w:t>-</w:t>
      </w:r>
      <w:r w:rsidR="00DD0CBB">
        <w:t xml:space="preserve">capita </w:t>
      </w:r>
      <w:r>
        <w:t xml:space="preserve">survival </w:t>
      </w:r>
      <w:r w:rsidR="00DD0CBB">
        <w:t>rates</w:t>
      </w:r>
      <w:r w:rsidR="002820A1">
        <w:t xml:space="preserve"> to</w:t>
      </w:r>
      <w:r>
        <w:t xml:space="preserve"> make population growth projections</w:t>
      </w:r>
      <w:r w:rsidR="002820A1">
        <w:t>. Such models can also be used to</w:t>
      </w:r>
      <w:r>
        <w:t xml:space="preserve"> identify </w:t>
      </w:r>
      <w:r w:rsidR="00496E32">
        <w:t xml:space="preserve">the demographic parameter space </w:t>
      </w:r>
      <w:r>
        <w:t>making population growth negative, zero, or positive</w:t>
      </w:r>
      <w:r w:rsidR="009A1A2A">
        <w:t xml:space="preserve"> </w:t>
      </w:r>
      <w:r w:rsidR="002820A1">
        <w:t>and w</w:t>
      </w:r>
      <w:r w:rsidR="00DD0CBB">
        <w:t xml:space="preserve">e suggest </w:t>
      </w:r>
      <w:r w:rsidR="002820A1">
        <w:t xml:space="preserve">the </w:t>
      </w:r>
      <w:r w:rsidR="00F71E31">
        <w:t xml:space="preserve">parameter combinations </w:t>
      </w:r>
      <w:proofErr w:type="gramStart"/>
      <w:r w:rsidR="00F71E31">
        <w:t>can be profitably</w:t>
      </w:r>
      <w:r w:rsidR="00726039">
        <w:t xml:space="preserve"> </w:t>
      </w:r>
      <w:r w:rsidR="00DD0CBB">
        <w:t>be</w:t>
      </w:r>
      <w:proofErr w:type="gramEnd"/>
      <w:r w:rsidR="00DD0CBB">
        <w:t xml:space="preserve"> illustrated with </w:t>
      </w:r>
      <w:r w:rsidR="00496E32" w:rsidRPr="00223699">
        <w:t>zero</w:t>
      </w:r>
      <w:r w:rsidR="002820A1">
        <w:t xml:space="preserve"> </w:t>
      </w:r>
      <w:r w:rsidR="00496E32" w:rsidRPr="00223699">
        <w:t>population growth isoclines</w:t>
      </w:r>
      <w:r w:rsidR="00496E32">
        <w:t xml:space="preserve">. </w:t>
      </w:r>
      <w:r>
        <w:t>Zero</w:t>
      </w:r>
      <w:r w:rsidR="002820A1">
        <w:t xml:space="preserve"> </w:t>
      </w:r>
      <w:r>
        <w:t xml:space="preserve">population growth isoclines have typically been used </w:t>
      </w:r>
      <w:r w:rsidR="00E14BBC">
        <w:t>theoretically</w:t>
      </w:r>
      <w:r>
        <w:t xml:space="preserve"> to predict population dynamics and</w:t>
      </w:r>
      <w:r w:rsidR="00513314">
        <w:t>/or</w:t>
      </w:r>
      <w:r w:rsidR="002905F9">
        <w:t xml:space="preserve"> </w:t>
      </w:r>
      <w:r>
        <w:t xml:space="preserve">coexistence outcomes for interacting species </w:t>
      </w:r>
      <w:r w:rsidR="00E14BBC">
        <w:t>under variable parameter value</w:t>
      </w:r>
      <w:r w:rsidR="00FB6313">
        <w:t>s</w:t>
      </w:r>
      <w:r w:rsidR="00E14BBC">
        <w:t xml:space="preserve"> and assumptions</w:t>
      </w:r>
      <w:r>
        <w:t xml:space="preserve"> </w:t>
      </w:r>
      <w:r w:rsidR="005D45B8">
        <w:t xml:space="preserve">about the interactions </w:t>
      </w:r>
      <w:r>
        <w:fldChar w:fldCharType="begin"/>
      </w:r>
      <w:r>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fldChar w:fldCharType="separate"/>
      </w:r>
      <w:r w:rsidRPr="00EB1CD2">
        <w:t>(MacArthur and Levins 1964, Vance 1985)</w:t>
      </w:r>
      <w:r>
        <w:fldChar w:fldCharType="end"/>
      </w:r>
      <w:r>
        <w:t>, but zero</w:t>
      </w:r>
      <w:r w:rsidR="002820A1">
        <w:t>-</w:t>
      </w:r>
      <w:r>
        <w:t xml:space="preserve">growth isoclines </w:t>
      </w:r>
      <w:r w:rsidR="005D45B8">
        <w:t>could</w:t>
      </w:r>
      <w:r>
        <w:t xml:space="preserve">. </w:t>
      </w:r>
      <w:r w:rsidRPr="00435AB7">
        <w:t>To our knowledge this has not been done, but isoclines from demographic models that include growth rates could offer quantitative maps for interpreting the combinatorial effects of survival and growth</w:t>
      </w:r>
      <w:r w:rsidR="00B72F1A">
        <w:t xml:space="preserve"> of a sensitive stage</w:t>
      </w:r>
      <w:r w:rsidRPr="00435AB7">
        <w:t xml:space="preserve"> on population growth. Field</w:t>
      </w:r>
      <w:r w:rsidR="00726039">
        <w:t xml:space="preserve"> </w:t>
      </w:r>
      <w:r w:rsidRPr="00435AB7">
        <w:t>measured parameters could then be compared to the isocline to identify natural spatial or temporal variation influencing recruitment or population growth.</w:t>
      </w:r>
      <w:r>
        <w:t xml:space="preserve">  </w:t>
      </w:r>
      <w:r w:rsidR="00CD6DCE">
        <w:t>Here we</w:t>
      </w:r>
      <w:r w:rsidR="00BE0AB4" w:rsidRPr="00E90555">
        <w:t xml:space="preserve"> </w:t>
      </w:r>
      <w:r w:rsidR="002905F9" w:rsidRPr="00E90555">
        <w:t>describe</w:t>
      </w:r>
      <w:r w:rsidR="00BE0AB4" w:rsidRPr="00E90555">
        <w:t xml:space="preserve"> examples from marine, terrestrial, and freshwater </w:t>
      </w:r>
      <w:r w:rsidR="00726039">
        <w:t>eco</w:t>
      </w:r>
      <w:r w:rsidR="00BE0AB4" w:rsidRPr="00E90555">
        <w:t>systems that c</w:t>
      </w:r>
      <w:r w:rsidR="00726039">
        <w:t>an</w:t>
      </w:r>
      <w:r w:rsidR="00BE0AB4" w:rsidRPr="00E90555">
        <w:t xml:space="preserve"> </w:t>
      </w:r>
      <w:r w:rsidR="00F4682B" w:rsidRPr="00E90555">
        <w:t>be conceptualized using</w:t>
      </w:r>
      <w:r w:rsidR="00BE0AB4" w:rsidRPr="00E90555">
        <w:t xml:space="preserve"> </w:t>
      </w:r>
      <w:r w:rsidR="00F4682B" w:rsidRPr="00E90555">
        <w:t xml:space="preserve">demographic </w:t>
      </w:r>
      <w:r w:rsidR="00C26CA9" w:rsidRPr="00E90555">
        <w:t>isoclines and</w:t>
      </w:r>
      <w:r w:rsidR="00BE0AB4" w:rsidRPr="00E90555">
        <w:t xml:space="preserve"> demonstrates </w:t>
      </w:r>
      <w:r w:rsidR="00BA4E3E" w:rsidRPr="00E90555">
        <w:t>the</w:t>
      </w:r>
      <w:r w:rsidR="00BE0AB4" w:rsidRPr="00E90555">
        <w:t xml:space="preserve"> use</w:t>
      </w:r>
      <w:r w:rsidR="00BA4E3E" w:rsidRPr="00E90555">
        <w:t xml:space="preserve"> of </w:t>
      </w:r>
      <w:r w:rsidR="00D90DBE">
        <w:t>an isocline</w:t>
      </w:r>
      <w:r w:rsidR="00CD6DCE">
        <w:t xml:space="preserve"> with </w:t>
      </w:r>
      <w:r w:rsidR="00BE0AB4" w:rsidRPr="00E90555">
        <w:t>a case study of a freshwater gastropod of conservation concern.</w:t>
      </w:r>
      <w:r w:rsidR="00C22523">
        <w:t xml:space="preserve"> </w:t>
      </w:r>
    </w:p>
    <w:p w14:paraId="4BD230EE" w14:textId="79B708BE" w:rsidR="00D1255F" w:rsidRDefault="00C16D61" w:rsidP="00DE0421">
      <w:pPr>
        <w:pStyle w:val="NATESTYLE1CommonCollege"/>
        <w:ind w:firstLine="720"/>
      </w:pPr>
      <w:r w:rsidRPr="009D70E6">
        <w:t>D</w:t>
      </w:r>
      <w:r w:rsidR="00421FDC" w:rsidRPr="009D70E6">
        <w:t xml:space="preserve">emographic-based </w:t>
      </w:r>
      <w:r w:rsidR="004C19AB" w:rsidRPr="009D70E6">
        <w:t xml:space="preserve">isoclines </w:t>
      </w:r>
      <w:r w:rsidR="001F148F" w:rsidRPr="009D70E6">
        <w:t>can be created</w:t>
      </w:r>
      <w:r w:rsidR="004A6AEF" w:rsidRPr="009D70E6">
        <w:t xml:space="preserve"> </w:t>
      </w:r>
      <w:r w:rsidR="004C19AB" w:rsidRPr="009D70E6">
        <w:t>by</w:t>
      </w:r>
      <w:r w:rsidR="00B163C7" w:rsidRPr="009D70E6">
        <w:t xml:space="preserve"> </w:t>
      </w:r>
      <w:r w:rsidR="00726039">
        <w:t>identifying</w:t>
      </w:r>
      <w:r w:rsidR="00726039" w:rsidRPr="009D70E6">
        <w:t xml:space="preserve"> </w:t>
      </w:r>
      <w:r w:rsidR="00B163C7" w:rsidRPr="009D70E6">
        <w:t>specific combinations of</w:t>
      </w:r>
      <w:r w:rsidR="003B058A">
        <w:t xml:space="preserve"> </w:t>
      </w:r>
      <w:r w:rsidR="00237AB4">
        <w:t xml:space="preserve">individual </w:t>
      </w:r>
      <w:r w:rsidR="004C19AB" w:rsidRPr="009D70E6">
        <w:t xml:space="preserve">survival </w:t>
      </w:r>
      <w:r w:rsidR="00421FDC" w:rsidRPr="009D70E6">
        <w:t>and growth</w:t>
      </w:r>
      <w:r w:rsidR="00BD2AE8" w:rsidRPr="009D70E6">
        <w:t xml:space="preserve"> rates</w:t>
      </w:r>
      <w:r w:rsidR="000A1017">
        <w:t xml:space="preserve"> of a sensitive stage</w:t>
      </w:r>
      <w:r w:rsidR="003E54E0">
        <w:t xml:space="preserve"> (hereafter “juvenile”)</w:t>
      </w:r>
      <w:r w:rsidR="00681C7E" w:rsidRPr="009D70E6">
        <w:t xml:space="preserve"> </w:t>
      </w:r>
      <w:r w:rsidR="00B163C7" w:rsidRPr="009D70E6">
        <w:t xml:space="preserve">that produce populations at </w:t>
      </w:r>
      <w:r w:rsidR="00726039">
        <w:t xml:space="preserve">dynamic </w:t>
      </w:r>
      <w:r w:rsidR="00B163C7" w:rsidRPr="009D70E6">
        <w:t>equilibrium (λ = 1</w:t>
      </w:r>
      <w:r w:rsidR="005B342F" w:rsidRPr="009D70E6">
        <w:t>) and</w:t>
      </w:r>
      <w:r w:rsidR="00726039" w:rsidRPr="009D70E6">
        <w:t xml:space="preserve"> </w:t>
      </w:r>
      <w:r w:rsidR="00B163C7" w:rsidRPr="009D70E6">
        <w:t>plotting the</w:t>
      </w:r>
      <w:r w:rsidR="0088341C">
        <w:t xml:space="preserve"> rate</w:t>
      </w:r>
      <w:r w:rsidR="00B163C7" w:rsidRPr="009D70E6">
        <w:t xml:space="preserve"> combinations </w:t>
      </w:r>
      <w:r w:rsidR="00671107">
        <w:t>in</w:t>
      </w:r>
      <w:r w:rsidR="00B163C7" w:rsidRPr="009D70E6">
        <w:t xml:space="preserve"> demographic rate space</w:t>
      </w:r>
      <w:r w:rsidR="00421FDC" w:rsidRPr="009D70E6">
        <w:t xml:space="preserve"> (Figure 1</w:t>
      </w:r>
      <w:r w:rsidR="00681C7E" w:rsidRPr="009D70E6">
        <w:t>A</w:t>
      </w:r>
      <w:r w:rsidR="00421FDC" w:rsidRPr="009D70E6">
        <w:t>)</w:t>
      </w:r>
      <w:r w:rsidR="00DE3ADA" w:rsidRPr="009D70E6">
        <w:t xml:space="preserve">. </w:t>
      </w:r>
      <w:r w:rsidR="000678A8" w:rsidRPr="009D70E6">
        <w:t xml:space="preserve"> Populations grow </w:t>
      </w:r>
      <w:r w:rsidR="00A647AC" w:rsidRPr="009D70E6">
        <w:t xml:space="preserve">(λ&gt;1) when </w:t>
      </w:r>
      <w:r w:rsidR="002C657A">
        <w:t>a population experiences</w:t>
      </w:r>
      <w:r w:rsidR="00B163C7" w:rsidRPr="009D70E6">
        <w:t xml:space="preserve"> demographic conditions</w:t>
      </w:r>
      <w:r w:rsidR="002C657A">
        <w:t xml:space="preserve"> that</w:t>
      </w:r>
      <w:r w:rsidR="00B163C7" w:rsidRPr="009D70E6">
        <w:t xml:space="preserve"> fall</w:t>
      </w:r>
      <w:r w:rsidR="00A647AC" w:rsidRPr="009D70E6">
        <w:t xml:space="preserve"> </w:t>
      </w:r>
      <w:r w:rsidR="00094523" w:rsidRPr="009D70E6">
        <w:t>above</w:t>
      </w:r>
      <w:r w:rsidR="00B163C7" w:rsidRPr="009D70E6">
        <w:t xml:space="preserve"> and</w:t>
      </w:r>
      <w:r w:rsidR="00094523" w:rsidRPr="009D70E6">
        <w:t xml:space="preserve"> to the right of the isocline</w:t>
      </w:r>
      <w:r w:rsidR="00BA6FCC">
        <w:t>. In contrast to individual survival,</w:t>
      </w:r>
      <w:r w:rsidR="00BE1D3F" w:rsidRPr="00BE1D3F">
        <w:t xml:space="preserve"> </w:t>
      </w:r>
      <w:r w:rsidR="00BE1D3F">
        <w:t>cohort survival is the product of the individual survival rate and</w:t>
      </w:r>
      <w:r w:rsidR="004A6FE4">
        <w:t xml:space="preserve"> growth rate which sets t</w:t>
      </w:r>
      <w:r w:rsidR="00BE1D3F">
        <w:t>he time spent in the vulnerable juvenile stage</w:t>
      </w:r>
      <w:r w:rsidR="0057596B" w:rsidRPr="009D70E6">
        <w:t>.</w:t>
      </w:r>
      <w:r w:rsidR="00094523" w:rsidRPr="009D70E6">
        <w:t xml:space="preserve"> </w:t>
      </w:r>
      <w:r w:rsidR="00DE3ADA" w:rsidRPr="009D70E6">
        <w:t>The</w:t>
      </w:r>
      <w:r w:rsidR="00421FDC" w:rsidRPr="009D70E6">
        <w:t xml:space="preserve"> exact </w:t>
      </w:r>
      <w:r w:rsidR="00681C7E" w:rsidRPr="009D70E6">
        <w:t>shape</w:t>
      </w:r>
      <w:r w:rsidR="00421FDC" w:rsidRPr="009D70E6">
        <w:t xml:space="preserve"> </w:t>
      </w:r>
      <w:r w:rsidR="00DE3ADA" w:rsidRPr="009D70E6">
        <w:t>(</w:t>
      </w:r>
      <w:r w:rsidR="00681C7E" w:rsidRPr="009D70E6">
        <w:t xml:space="preserve">i.e., </w:t>
      </w:r>
      <w:r w:rsidR="00DE3ADA" w:rsidRPr="009D70E6">
        <w:t xml:space="preserve">steepness, </w:t>
      </w:r>
      <w:r w:rsidR="00681C7E" w:rsidRPr="009D70E6">
        <w:t>linear</w:t>
      </w:r>
      <w:r w:rsidR="0088341C">
        <w:t>ity</w:t>
      </w:r>
      <w:r w:rsidR="00681C7E" w:rsidRPr="009D70E6">
        <w:t>)</w:t>
      </w:r>
      <w:r w:rsidR="00421FDC" w:rsidRPr="009D70E6">
        <w:t xml:space="preserve"> </w:t>
      </w:r>
      <w:r w:rsidR="00CB161B" w:rsidRPr="009D70E6">
        <w:t xml:space="preserve">of the isocline </w:t>
      </w:r>
      <w:r w:rsidR="00421FDC" w:rsidRPr="009D70E6">
        <w:t xml:space="preserve">will depend on life history </w:t>
      </w:r>
      <w:r w:rsidR="003D4844" w:rsidRPr="009D70E6">
        <w:t>traits</w:t>
      </w:r>
      <w:r w:rsidR="00C1181F">
        <w:t xml:space="preserve">, but </w:t>
      </w:r>
      <w:r w:rsidR="0088341C">
        <w:t>the</w:t>
      </w:r>
      <w:r w:rsidR="00421FDC">
        <w:t xml:space="preserve"> negative slope indicates that populations </w:t>
      </w:r>
      <w:r w:rsidR="004B50F5">
        <w:t>in places</w:t>
      </w:r>
      <w:r w:rsidR="0057596B">
        <w:t xml:space="preserve"> or </w:t>
      </w:r>
      <w:r w:rsidR="004B50F5">
        <w:t>times</w:t>
      </w:r>
      <w:r w:rsidR="00421FDC">
        <w:t xml:space="preserve"> </w:t>
      </w:r>
      <w:r w:rsidR="00421FDC">
        <w:lastRenderedPageBreak/>
        <w:t>with</w:t>
      </w:r>
      <w:r w:rsidR="005E612F">
        <w:t xml:space="preserve"> </w:t>
      </w:r>
      <w:r w:rsidR="0041377D">
        <w:t>fast</w:t>
      </w:r>
      <w:r w:rsidR="005E612F">
        <w:t>er</w:t>
      </w:r>
      <w:r w:rsidR="00BC5258">
        <w:t xml:space="preserve"> </w:t>
      </w:r>
      <w:r w:rsidR="0088341C">
        <w:t xml:space="preserve">individual </w:t>
      </w:r>
      <w:r w:rsidR="005E612F">
        <w:t xml:space="preserve">growth rates can </w:t>
      </w:r>
      <w:r w:rsidR="00E452B4">
        <w:t xml:space="preserve">persist </w:t>
      </w:r>
      <w:r w:rsidR="00B604DD">
        <w:t>or increase</w:t>
      </w:r>
      <w:r w:rsidR="00E452B4">
        <w:t xml:space="preserve"> with higher rates of daily </w:t>
      </w:r>
      <w:r w:rsidR="008B3629">
        <w:t>mortality (lower survival)</w:t>
      </w:r>
      <w:r w:rsidR="0057596B">
        <w:t xml:space="preserve"> </w:t>
      </w:r>
      <w:r w:rsidR="0057596B" w:rsidRPr="009D70E6">
        <w:t>(</w:t>
      </w:r>
      <w:r w:rsidR="005E612F">
        <w:t>Figure 1A).</w:t>
      </w:r>
      <w:r w:rsidR="000015EE">
        <w:t xml:space="preserve"> In natural settings, spatiotemporal environmental factors that influence</w:t>
      </w:r>
      <w:r w:rsidR="007650C5">
        <w:t xml:space="preserve"> </w:t>
      </w:r>
      <w:r w:rsidR="000015EE">
        <w:t>survival</w:t>
      </w:r>
      <w:r w:rsidR="000678A8">
        <w:t xml:space="preserve"> and</w:t>
      </w:r>
      <w:r w:rsidR="000015EE">
        <w:t xml:space="preserve"> growth </w:t>
      </w:r>
      <w:r w:rsidR="007650C5">
        <w:t xml:space="preserve">of a sensitive stage </w:t>
      </w:r>
      <w:r w:rsidR="000678A8">
        <w:t xml:space="preserve">will combine to </w:t>
      </w:r>
      <w:r w:rsidR="000015EE">
        <w:t xml:space="preserve">mediate where </w:t>
      </w:r>
      <w:r w:rsidR="000678A8">
        <w:t xml:space="preserve">the </w:t>
      </w:r>
      <w:r w:rsidR="000015EE">
        <w:t xml:space="preserve">population falls in demographic </w:t>
      </w:r>
      <w:r w:rsidR="00CB161B">
        <w:t>state</w:t>
      </w:r>
      <w:r w:rsidR="000015EE">
        <w:t xml:space="preserve"> space </w:t>
      </w:r>
      <w:r w:rsidR="000015EE">
        <w:fldChar w:fldCharType="begin"/>
      </w:r>
      <w:r w:rsidR="000015EE">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0015EE">
        <w:fldChar w:fldCharType="separate"/>
      </w:r>
      <w:r w:rsidR="000015EE" w:rsidRPr="001911D4">
        <w:t>(Craig et al. 2006, Davidson and Dorn 2018, Davidson et al. 2021, Ma et al. 2021, Nunes et al. 2021, Meehan et al. 2022)</w:t>
      </w:r>
      <w:r w:rsidR="000015EE">
        <w:fldChar w:fldCharType="end"/>
      </w:r>
      <w:r w:rsidR="000015EE">
        <w:t xml:space="preserve">.  </w:t>
      </w:r>
      <w:r w:rsidR="00A375E3">
        <w:t xml:space="preserve">If most of the </w:t>
      </w:r>
      <w:r w:rsidR="000D2D50">
        <w:t xml:space="preserve">variation in </w:t>
      </w:r>
      <w:r w:rsidR="002B51CF">
        <w:t>per capita survival</w:t>
      </w:r>
      <w:r w:rsidR="00A375E3">
        <w:t xml:space="preserve"> can be attributed to stage</w:t>
      </w:r>
      <w:r w:rsidR="00C17748">
        <w:t>-</w:t>
      </w:r>
      <w:r w:rsidR="00A375E3">
        <w:t xml:space="preserve">specific </w:t>
      </w:r>
      <w:r w:rsidR="00D51590">
        <w:t>consumers</w:t>
      </w:r>
      <w:r w:rsidR="00A375E3">
        <w:t xml:space="preserve"> (Werner and Gilliam 1984) then the </w:t>
      </w:r>
      <w:r w:rsidR="000D2D50">
        <w:t xml:space="preserve">rate </w:t>
      </w:r>
      <w:r w:rsidR="00471A26">
        <w:t>location</w:t>
      </w:r>
      <w:r w:rsidR="000D2D50">
        <w:t>s</w:t>
      </w:r>
      <w:r w:rsidR="00471A26">
        <w:t xml:space="preserve"> in demographic state </w:t>
      </w:r>
      <w:r w:rsidR="00CE28CA">
        <w:t>space</w:t>
      </w:r>
      <w:r w:rsidR="00471A26">
        <w:t xml:space="preserve"> also </w:t>
      </w:r>
      <w:r w:rsidR="0048268C">
        <w:t>indicates</w:t>
      </w:r>
      <w:r w:rsidR="00471A26">
        <w:t xml:space="preserve"> the degree of consumer control on the population</w:t>
      </w:r>
      <w:r w:rsidR="00F0207B">
        <w:t xml:space="preserve"> and </w:t>
      </w:r>
      <w:r w:rsidR="00233F65">
        <w:t>environmental mediation of such top-down control (Figure 1B-D)</w:t>
      </w:r>
      <w:r w:rsidR="00471A26">
        <w:t>.</w:t>
      </w:r>
      <w:r w:rsidR="00603A5C">
        <w:t xml:space="preserve"> </w:t>
      </w:r>
    </w:p>
    <w:p w14:paraId="7B27E58F" w14:textId="389E2039" w:rsidR="000015EE" w:rsidRDefault="00421FDC" w:rsidP="00DE0421">
      <w:pPr>
        <w:pStyle w:val="NATESTYLE1CommonCollege"/>
        <w:ind w:firstLine="720"/>
      </w:pPr>
      <w:r>
        <w:t xml:space="preserve">The </w:t>
      </w:r>
      <w:r w:rsidR="009C5C44">
        <w:t xml:space="preserve">general </w:t>
      </w:r>
      <w:r w:rsidR="00F0207B">
        <w:t xml:space="preserve">utility </w:t>
      </w:r>
      <w:r w:rsidR="009C5C44">
        <w:t>of this isocline approach</w:t>
      </w:r>
      <w:r w:rsidR="000015EE">
        <w:t xml:space="preserve"> </w:t>
      </w:r>
      <w:r w:rsidR="009C5C44">
        <w:t xml:space="preserve">can be </w:t>
      </w:r>
      <w:r w:rsidR="006665EF">
        <w:t>demonstrated using</w:t>
      </w:r>
      <w:r w:rsidR="009C5C44">
        <w:t xml:space="preserve"> several species of conservation</w:t>
      </w:r>
      <w:r w:rsidR="00B14C32">
        <w:t xml:space="preserve"> concern</w:t>
      </w:r>
      <w:r w:rsidR="009C5C44">
        <w:t xml:space="preserve"> that span terrestrial, marine, and freshwater </w:t>
      </w:r>
      <w:r w:rsidR="008A402E">
        <w:t>ecosystems</w:t>
      </w:r>
      <w:r w:rsidR="009C5C44">
        <w:t>.</w:t>
      </w:r>
      <w:r w:rsidR="006665EF">
        <w:t xml:space="preserve"> </w:t>
      </w:r>
      <w:r w:rsidR="004A6400">
        <w:t xml:space="preserve">For these examples the specific </w:t>
      </w:r>
      <w:proofErr w:type="gramStart"/>
      <w:r w:rsidR="004A6400">
        <w:t>isocline</w:t>
      </w:r>
      <w:r w:rsidR="00233F65">
        <w:t>s</w:t>
      </w:r>
      <w:proofErr w:type="gramEnd"/>
      <w:r w:rsidR="004A6400">
        <w:t xml:space="preserve"> are </w:t>
      </w:r>
      <w:r w:rsidR="00233F65">
        <w:t>not known but</w:t>
      </w:r>
      <w:r w:rsidR="00717626">
        <w:t xml:space="preserve"> details of the recruitment or population growth are described in relevant ways to make the approach appropriate. </w:t>
      </w:r>
      <w:r w:rsidR="004A6400">
        <w:t xml:space="preserve"> </w:t>
      </w:r>
      <w:r w:rsidR="00717626">
        <w:t xml:space="preserve">In all three cases </w:t>
      </w:r>
      <w:r w:rsidR="0067155B">
        <w:t xml:space="preserve">demographic </w:t>
      </w:r>
      <w:r w:rsidR="004C14D4">
        <w:t xml:space="preserve">parameters </w:t>
      </w:r>
      <w:r w:rsidR="004A6400">
        <w:t>relate</w:t>
      </w:r>
      <w:r w:rsidR="00717626">
        <w:t>d</w:t>
      </w:r>
      <w:r w:rsidR="004A6400">
        <w:t xml:space="preserve"> to</w:t>
      </w:r>
      <w:r w:rsidR="002417D4">
        <w:t xml:space="preserve"> </w:t>
      </w:r>
      <w:r w:rsidR="004A6400">
        <w:t>environmental</w:t>
      </w:r>
      <w:r w:rsidR="00E2759E">
        <w:t xml:space="preserve"> </w:t>
      </w:r>
      <w:r w:rsidR="002417D4">
        <w:t>gradient</w:t>
      </w:r>
      <w:r w:rsidR="004C14D4">
        <w:t>s</w:t>
      </w:r>
      <w:r w:rsidR="004A6400">
        <w:t xml:space="preserve"> </w:t>
      </w:r>
      <w:r w:rsidR="00C36F86">
        <w:t>have been</w:t>
      </w:r>
      <w:r w:rsidR="004A6400">
        <w:t xml:space="preserve"> </w:t>
      </w:r>
      <w:r w:rsidR="002417D4">
        <w:t>studied</w:t>
      </w:r>
      <w:r w:rsidR="004A6400">
        <w:t xml:space="preserve"> and the qualitative predictions about where conditions might fall can be </w:t>
      </w:r>
      <w:r w:rsidR="000015EE">
        <w:t xml:space="preserve">reasonably hypothesized </w:t>
      </w:r>
      <w:r>
        <w:t>(Figures 1B-</w:t>
      </w:r>
      <w:r w:rsidR="00C84D7F">
        <w:t>D</w:t>
      </w:r>
      <w:r w:rsidR="000015EE">
        <w:t>)</w:t>
      </w:r>
      <w:r w:rsidR="004A6400">
        <w:t>.</w:t>
      </w:r>
      <w:r w:rsidR="000015EE">
        <w:t xml:space="preserve"> </w:t>
      </w:r>
      <w:r w:rsidR="00A03493">
        <w:t xml:space="preserve">By </w:t>
      </w:r>
      <w:r w:rsidR="00717626">
        <w:t xml:space="preserve">describing </w:t>
      </w:r>
      <w:r w:rsidR="00A03493">
        <w:t xml:space="preserve">these </w:t>
      </w:r>
      <w:r w:rsidR="009D1DFF">
        <w:t xml:space="preserve">three </w:t>
      </w:r>
      <w:r w:rsidR="00A03493">
        <w:t>examples from</w:t>
      </w:r>
      <w:r w:rsidR="009D1DFF">
        <w:t xml:space="preserve"> published literature </w:t>
      </w:r>
      <w:r w:rsidR="00A03493">
        <w:t xml:space="preserve">under the same framework we do not </w:t>
      </w:r>
      <w:r w:rsidR="00C36F86">
        <w:t xml:space="preserve">intend </w:t>
      </w:r>
      <w:r w:rsidR="00A03493">
        <w:t>to over-simplify the ecological details of recruitment</w:t>
      </w:r>
      <w:r w:rsidR="00112270">
        <w:t>,</w:t>
      </w:r>
      <w:r w:rsidR="00A03493">
        <w:t xml:space="preserve"> but rather </w:t>
      </w:r>
      <w:r w:rsidR="00112270">
        <w:t xml:space="preserve">to </w:t>
      </w:r>
      <w:r w:rsidR="00A03493">
        <w:t>conceptually illustrate the similar issue of the demographic rate combination</w:t>
      </w:r>
      <w:r w:rsidR="00717626">
        <w:t>s</w:t>
      </w:r>
      <w:r w:rsidR="00A03493">
        <w:t xml:space="preserve"> that can help population biologists, whether involved in conservation, resource or pest management, assess the potential for population growth using a model and field</w:t>
      </w:r>
      <w:r w:rsidR="00C36F86">
        <w:t>-</w:t>
      </w:r>
      <w:r w:rsidR="00A03493">
        <w:t xml:space="preserve">measured rates.  </w:t>
      </w:r>
    </w:p>
    <w:p w14:paraId="5390B205" w14:textId="124CF2A7" w:rsidR="00B26FD9" w:rsidRDefault="004557F1" w:rsidP="00DE0421">
      <w:pPr>
        <w:pStyle w:val="NATESTYLE1CommonCollege"/>
        <w:ind w:firstLine="720"/>
      </w:pPr>
      <w:r>
        <w:t>First, i</w:t>
      </w:r>
      <w:r w:rsidR="00C4315A">
        <w:t xml:space="preserve">n a freshwater </w:t>
      </w:r>
      <w:r w:rsidR="000015EE">
        <w:t xml:space="preserve">rock pool </w:t>
      </w:r>
      <w:r w:rsidR="00C4315A">
        <w:t xml:space="preserve">system </w:t>
      </w:r>
      <w:r w:rsidR="00B05F37">
        <w:t xml:space="preserve">a spatial temperature gradient </w:t>
      </w:r>
      <w:r w:rsidR="00DF4D1D">
        <w:t xml:space="preserve">simultaneously </w:t>
      </w:r>
      <w:r w:rsidR="000015EE">
        <w:t xml:space="preserve">affects </w:t>
      </w:r>
      <w:r w:rsidR="00393B06">
        <w:t xml:space="preserve">growth rates of </w:t>
      </w:r>
      <w:r w:rsidR="000015EE">
        <w:t xml:space="preserve">larval </w:t>
      </w:r>
      <w:r w:rsidR="00393B06">
        <w:t>mosquito</w:t>
      </w:r>
      <w:r w:rsidR="000015EE">
        <w:t>e</w:t>
      </w:r>
      <w:r w:rsidR="00393B06">
        <w:t>s (</w:t>
      </w:r>
      <w:r w:rsidR="00C15302" w:rsidRPr="00C15302">
        <w:rPr>
          <w:i/>
          <w:iCs/>
        </w:rPr>
        <w:t xml:space="preserve">Aedes </w:t>
      </w:r>
      <w:proofErr w:type="spellStart"/>
      <w:r w:rsidR="00C15302" w:rsidRPr="00C15302">
        <w:rPr>
          <w:i/>
          <w:iCs/>
        </w:rPr>
        <w:t>atropalpus</w:t>
      </w:r>
      <w:proofErr w:type="spellEnd"/>
      <w:r w:rsidR="00C15302">
        <w:t>)</w:t>
      </w:r>
      <w:r w:rsidR="00DF4D1D">
        <w:t xml:space="preserve"> and </w:t>
      </w:r>
      <w:r w:rsidR="000015EE">
        <w:t>their survival with dragonfly (</w:t>
      </w:r>
      <w:proofErr w:type="spellStart"/>
      <w:r w:rsidR="000015EE" w:rsidRPr="00DF4D1D">
        <w:rPr>
          <w:i/>
          <w:iCs/>
        </w:rPr>
        <w:t>Pantala</w:t>
      </w:r>
      <w:proofErr w:type="spellEnd"/>
      <w:r w:rsidR="000015EE">
        <w:t xml:space="preserve"> spp.) naiad predators (</w:t>
      </w:r>
      <w:r w:rsidR="00112270">
        <w:t xml:space="preserve">i.e., </w:t>
      </w:r>
      <w:r w:rsidR="00DF4D1D">
        <w:t xml:space="preserve">per-capita foraging rate of </w:t>
      </w:r>
      <w:r w:rsidR="00112270">
        <w:t>the predator</w:t>
      </w:r>
      <w:r w:rsidR="000015EE">
        <w:t xml:space="preserve"> increase</w:t>
      </w:r>
      <w:r w:rsidR="00112270">
        <w:t>s</w:t>
      </w:r>
      <w:r w:rsidR="002944AB">
        <w:t xml:space="preserve"> with temperature</w:t>
      </w:r>
      <w:r w:rsidR="00201F59">
        <w:t>; Figure 1B</w:t>
      </w:r>
      <w:r w:rsidR="00446C69">
        <w:t xml:space="preserve">; </w:t>
      </w:r>
      <w:r w:rsidR="00446C69">
        <w:fldChar w:fldCharType="begin"/>
      </w:r>
      <w:r w:rsidR="00B871C2">
        <w:instrText xml:space="preserve"> ADDIN ZOTERO_ITEM CSL_CITATION {"citationID":"gmPiSx3l","properties":{"formattedCitation":"(Davidson et al. 2021, 2024)","plainCitation":"(Davidson et al. 2021, 2024)","dontUpdate":true,"noteIndex":0},"citationItems":[{"id":180,"uris":["http://zotero.org/users/9972654/items/K52DS5GK"],"itemData":{"id":180,"type":"article-journal","container-title":"Functional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R."}],"editor":[{"family":"Marshall","given":"Katie"}],"issued":{"date-parts":[["2021",5]]}}},{"id":3971,"uris":["http://zotero.org/users/9972654/items/X49RRKPX"],"itemData":{"id":3971,"type":"article-journal","abstract":"Warming has broad and often nonlinear impacts on organismal physiology and traits, allowing it to impact species interactions like predation through a variety of pathways that may be difficult to predict. Predictions are commonly based on short-term experiments and models, and these studies often yield conflicting results depending on the environmental context, spatiotemporal scale, and the predator and prey species considered. Thus, the accuracy of predicted changes in interaction strength, and their importance to the broader ecosystems they take place in, remain unclear. Here, we attempted to link one such set of predictions generated using theory, modeling, and controlled experiments to patterns in the natural abundance of prey across a broad thermal gradient. To do so, we first predicted how warming would impact a stage-structured predator–prey interaction in riverine rock pools between Pantala spp. dragonfly nymph predators and Aedes atropalpus mosquito larval prey. We then described temperature variation across a set of hundreds of riverine rock pools (n = 775) and leveraged this natural gradient to look for evidence for or against our model’s predictions. Our model’s predictions suggested that warming should weaken predator control of mosquito larval prey by accelerating their development and shrinking the window of time during which aquatic dragonfly nymphs could consume them. This was consistent with data collected in rock pool ecosystems, where the negative effects of dragonfly nymph predators on mosquito larval abundance were weaker in warmer pools. Our findings provide additional evidence to substantiate our model-derived predictions while emphasizing the importance of assessing similar predictions using natural gradients of temperature whenever possible.","container-title":"Ecology","DOI":"10.1002/ecy.4213","ISSN":"0012-9658, 1939-9170","issue":"1","journalAbbreviation":"Ecology","language":"en","page":"e4213","source":"DOI.org (Crossref)","title":"Warming and top‐down control of stage‐structured prey: Linking theory to patterns in natural systems","title-short":"Warming and top‐down control of stage‐structured prey","volume":"105","author":[{"family":"Davidson","given":"Andrew T."},{"family":"Stunkle","given":"C. Ryland"},{"family":"Armstrong","given":"Joshua T."},{"family":"Hamman","given":"Elizabeth A."},{"family":"McCoy","given":"Michael W."},{"family":"Vonesh","given":"James R."}],"issued":{"date-parts":[["2024",1]]}}}],"schema":"https://github.com/citation-style-language/schema/raw/master/csl-citation.json"} </w:instrText>
      </w:r>
      <w:r w:rsidR="00446C69">
        <w:fldChar w:fldCharType="separate"/>
      </w:r>
      <w:r w:rsidR="00446C69" w:rsidRPr="00446C69">
        <w:t>Davidson et al. 2021, 2024)</w:t>
      </w:r>
      <w:r w:rsidR="00446C69">
        <w:fldChar w:fldCharType="end"/>
      </w:r>
      <w:r w:rsidR="005D656D">
        <w:t xml:space="preserve">. </w:t>
      </w:r>
      <w:r w:rsidR="001534A7">
        <w:t>T</w:t>
      </w:r>
      <w:r w:rsidR="000015EE">
        <w:t xml:space="preserve">he net effect of both rate changes was </w:t>
      </w:r>
      <w:r w:rsidR="000015EE">
        <w:lastRenderedPageBreak/>
        <w:t>su</w:t>
      </w:r>
      <w:r w:rsidR="0023572C">
        <w:t xml:space="preserve">ch that at </w:t>
      </w:r>
      <w:r w:rsidR="00112270">
        <w:t>cool</w:t>
      </w:r>
      <w:r w:rsidR="0023572C">
        <w:t>er temperatures the mosquito populations would not recruit well even though</w:t>
      </w:r>
      <w:r w:rsidR="00367EF3">
        <w:t xml:space="preserve"> survival </w:t>
      </w:r>
      <w:r w:rsidR="0023572C">
        <w:t>wa</w:t>
      </w:r>
      <w:r w:rsidR="00367EF3">
        <w:t>s high</w:t>
      </w:r>
      <w:r w:rsidR="00B26FD9">
        <w:t xml:space="preserve"> because</w:t>
      </w:r>
      <w:r w:rsidR="002937EE">
        <w:t xml:space="preserve"> </w:t>
      </w:r>
      <w:r w:rsidR="00367EF3">
        <w:t>daily growth w</w:t>
      </w:r>
      <w:r w:rsidR="0023572C">
        <w:t>as</w:t>
      </w:r>
      <w:r w:rsidR="00B26FD9">
        <w:t xml:space="preserve"> too</w:t>
      </w:r>
      <w:r w:rsidR="0023572C">
        <w:t xml:space="preserve"> </w:t>
      </w:r>
      <w:r w:rsidR="001534A7">
        <w:t>s</w:t>
      </w:r>
      <w:r w:rsidR="00367EF3">
        <w:t>low</w:t>
      </w:r>
      <w:r w:rsidR="001534A7">
        <w:t xml:space="preserve">; rate combinations were </w:t>
      </w:r>
      <w:r w:rsidR="00112270">
        <w:t xml:space="preserve">below and left of </w:t>
      </w:r>
      <w:r w:rsidR="00305AD4">
        <w:t xml:space="preserve">the </w:t>
      </w:r>
      <w:r w:rsidR="00112270">
        <w:t>isocline</w:t>
      </w:r>
      <w:r w:rsidR="00F36B51">
        <w:t xml:space="preserve"> (</w:t>
      </w:r>
      <w:r w:rsidR="002937EE">
        <w:t xml:space="preserve">Figure 1B). </w:t>
      </w:r>
      <w:r w:rsidR="0023572C">
        <w:t>W</w:t>
      </w:r>
      <w:r w:rsidR="00B26FD9">
        <w:t>ith higher temperatures the</w:t>
      </w:r>
      <w:r w:rsidR="0023572C">
        <w:t xml:space="preserve"> </w:t>
      </w:r>
      <w:r w:rsidR="00112270">
        <w:t xml:space="preserve">average daily </w:t>
      </w:r>
      <w:r w:rsidR="0023572C">
        <w:t xml:space="preserve">survival </w:t>
      </w:r>
      <w:r w:rsidR="00B26FD9">
        <w:t>decreased</w:t>
      </w:r>
      <w:r w:rsidR="00112270">
        <w:t>,</w:t>
      </w:r>
      <w:r w:rsidR="00B26FD9">
        <w:t xml:space="preserve"> but </w:t>
      </w:r>
      <w:r w:rsidR="00112270">
        <w:t xml:space="preserve">the </w:t>
      </w:r>
      <w:r w:rsidR="00B26FD9">
        <w:t xml:space="preserve">increased </w:t>
      </w:r>
      <w:r w:rsidR="00367EF3">
        <w:t>daily growth rate</w:t>
      </w:r>
      <w:r w:rsidR="00FE2ED0">
        <w:t xml:space="preserve"> with warmer temperatures</w:t>
      </w:r>
      <w:r w:rsidR="00B26FD9">
        <w:t xml:space="preserve"> </w:t>
      </w:r>
      <w:r w:rsidR="00FE2ED0">
        <w:t>shortened the time spent in the larval stage even further so that</w:t>
      </w:r>
      <w:r w:rsidR="002937EE">
        <w:t xml:space="preserve"> mosquito populations could recruit and grow</w:t>
      </w:r>
      <w:r w:rsidR="001534A7">
        <w:t>;</w:t>
      </w:r>
      <w:r w:rsidR="004D1521">
        <w:t xml:space="preserve"> </w:t>
      </w:r>
      <w:r w:rsidR="00F36B51">
        <w:t xml:space="preserve">joint rates moved down, but also to the right </w:t>
      </w:r>
      <w:r w:rsidR="00B26FD9">
        <w:t>of</w:t>
      </w:r>
      <w:r w:rsidR="00112270">
        <w:t xml:space="preserve"> </w:t>
      </w:r>
      <w:r w:rsidR="001675B8">
        <w:t xml:space="preserve">the </w:t>
      </w:r>
      <w:r w:rsidR="00112270">
        <w:t>isocline</w:t>
      </w:r>
      <w:r w:rsidR="00F36B51">
        <w:t xml:space="preserve"> (</w:t>
      </w:r>
      <w:r w:rsidR="00367EF3">
        <w:t>Figure 1B).</w:t>
      </w:r>
      <w:r w:rsidR="004D1521">
        <w:t xml:space="preserve"> </w:t>
      </w:r>
      <w:r w:rsidR="00F254E2">
        <w:t xml:space="preserve">In a </w:t>
      </w:r>
      <w:r w:rsidR="0023572C">
        <w:t>contrasting</w:t>
      </w:r>
      <w:r w:rsidR="002E631F">
        <w:t xml:space="preserve"> </w:t>
      </w:r>
      <w:r w:rsidR="0023572C">
        <w:t xml:space="preserve">invertebrate </w:t>
      </w:r>
      <w:r w:rsidR="00F254E2">
        <w:t>s</w:t>
      </w:r>
      <w:r w:rsidR="00112270">
        <w:t>ystem</w:t>
      </w:r>
      <w:r w:rsidR="00F254E2">
        <w:t xml:space="preserve"> </w:t>
      </w:r>
      <w:r w:rsidR="00F36B51">
        <w:t>(not shown)</w:t>
      </w:r>
      <w:r w:rsidR="00F254E2">
        <w:t xml:space="preserve"> of ant</w:t>
      </w:r>
      <w:r w:rsidR="00B26FD9">
        <w:t xml:space="preserve"> predator</w:t>
      </w:r>
      <w:r w:rsidR="00F254E2">
        <w:t>-</w:t>
      </w:r>
      <w:r w:rsidR="00233C43">
        <w:t>caterpillar</w:t>
      </w:r>
      <w:r w:rsidR="00B26FD9">
        <w:t xml:space="preserve"> prey</w:t>
      </w:r>
      <w:r w:rsidR="00F254E2">
        <w:t xml:space="preserve"> interaction</w:t>
      </w:r>
      <w:r w:rsidR="00B26FD9">
        <w:t>s</w:t>
      </w:r>
      <w:r w:rsidR="00F254E2">
        <w:t xml:space="preserve"> in a terrestrial system, </w:t>
      </w:r>
      <w:r w:rsidR="00A60B58">
        <w:t>warmer temperatures affected both rates</w:t>
      </w:r>
      <w:r w:rsidR="005B4FDD">
        <w:t xml:space="preserve"> in the same manner</w:t>
      </w:r>
      <w:r w:rsidR="00A60B58">
        <w:t>, but</w:t>
      </w:r>
      <w:r w:rsidR="00F254E2">
        <w:t xml:space="preserve"> increases in </w:t>
      </w:r>
      <w:r w:rsidR="00B26FD9">
        <w:t xml:space="preserve">caterpillar </w:t>
      </w:r>
      <w:r w:rsidR="00F254E2">
        <w:t xml:space="preserve">growth </w:t>
      </w:r>
      <w:r w:rsidR="00B26FD9">
        <w:t xml:space="preserve">with higher temperatures </w:t>
      </w:r>
      <w:r w:rsidR="00BC7352">
        <w:t xml:space="preserve">were unable to compensate </w:t>
      </w:r>
      <w:r w:rsidR="00EF5F03">
        <w:t xml:space="preserve">for </w:t>
      </w:r>
      <w:r w:rsidR="006F789D">
        <w:t>lower survival from</w:t>
      </w:r>
      <w:r w:rsidR="00EF5F03">
        <w:t xml:space="preserve"> ant predation</w:t>
      </w:r>
      <w:r w:rsidR="00BC7352">
        <w:t xml:space="preserve"> </w:t>
      </w:r>
      <w:r w:rsidR="00A03533">
        <w:fldChar w:fldCharType="begin"/>
      </w:r>
      <w:r w:rsidR="00A03533">
        <w:instrText xml:space="preserve"> ADDIN ZOTERO_ITEM CSL_CITATION {"citationID":"4vqGB02b","properties":{"formattedCitation":"(Pepi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A03533">
        <w:fldChar w:fldCharType="separate"/>
      </w:r>
      <w:r w:rsidR="00A03533" w:rsidRPr="00A03533">
        <w:t>(Pepi et al. 2018)</w:t>
      </w:r>
      <w:r w:rsidR="00A03533">
        <w:fldChar w:fldCharType="end"/>
      </w:r>
      <w:r w:rsidR="00EF5F03">
        <w:t>.</w:t>
      </w:r>
      <w:r w:rsidR="00367EF3">
        <w:t xml:space="preserve"> </w:t>
      </w:r>
      <w:r w:rsidR="00201F59">
        <w:t xml:space="preserve"> </w:t>
      </w:r>
    </w:p>
    <w:p w14:paraId="0B521CE0" w14:textId="4ECBF0B1" w:rsidR="00B26FD9" w:rsidRDefault="0023572C" w:rsidP="00DE0421">
      <w:pPr>
        <w:pStyle w:val="NATESTYLE1CommonCollege"/>
        <w:ind w:firstLine="720"/>
      </w:pPr>
      <w:r>
        <w:t>I</w:t>
      </w:r>
      <w:r w:rsidR="00390CA6">
        <w:t xml:space="preserve">n </w:t>
      </w:r>
      <w:r>
        <w:t xml:space="preserve">a well-studied </w:t>
      </w:r>
      <w:r w:rsidR="00390CA6">
        <w:t xml:space="preserve">terrestrial </w:t>
      </w:r>
      <w:r>
        <w:t>eco</w:t>
      </w:r>
      <w:r w:rsidR="00390CA6">
        <w:t>system</w:t>
      </w:r>
      <w:r w:rsidR="00744530">
        <w:t xml:space="preserve">, </w:t>
      </w:r>
      <w:r w:rsidR="00B26FD9">
        <w:t>recruitment (sucker to sapling) of</w:t>
      </w:r>
      <w:r w:rsidR="00D262AA">
        <w:t xml:space="preserve"> </w:t>
      </w:r>
      <w:r w:rsidR="004C6314">
        <w:t>quaking aspen (</w:t>
      </w:r>
      <w:r w:rsidR="00D3002B">
        <w:rPr>
          <w:i/>
          <w:iCs/>
        </w:rPr>
        <w:t>Populus tremuloides</w:t>
      </w:r>
      <w:r w:rsidR="00703916">
        <w:t xml:space="preserve">) that are </w:t>
      </w:r>
      <w:r w:rsidR="00B26FD9">
        <w:t xml:space="preserve">browsed by </w:t>
      </w:r>
      <w:r w:rsidR="00703916">
        <w:t>elk (</w:t>
      </w:r>
      <w:r w:rsidR="00D262AA">
        <w:rPr>
          <w:i/>
          <w:iCs/>
        </w:rPr>
        <w:t>Cervus canadensis</w:t>
      </w:r>
      <w:r w:rsidR="00D262AA">
        <w:t xml:space="preserve">) </w:t>
      </w:r>
      <w:r w:rsidR="00DB3289">
        <w:t>are</w:t>
      </w:r>
      <w:r>
        <w:t xml:space="preserve"> </w:t>
      </w:r>
      <w:r w:rsidR="00DB3289">
        <w:t>influenced</w:t>
      </w:r>
      <w:r w:rsidR="00D30238">
        <w:t xml:space="preserve"> by</w:t>
      </w:r>
      <w:r w:rsidR="00DB3289">
        <w:t xml:space="preserve"> </w:t>
      </w:r>
      <w:r w:rsidR="00B26FD9">
        <w:t xml:space="preserve">elk numbers and environmental variation </w:t>
      </w:r>
      <w:r w:rsidR="00D27A46">
        <w:t>(Figure 1C</w:t>
      </w:r>
      <w:r w:rsidR="002A53AF">
        <w:t xml:space="preserve">; </w:t>
      </w:r>
      <w:r w:rsidR="004A3CE1">
        <w:fldChar w:fldCharType="begin"/>
      </w:r>
      <w:r w:rsidR="00B871C2">
        <w:instrText xml:space="preserve"> ADDIN ZOTERO_ITEM CSL_CITATION {"citationID":"HpmcQ0LG","properties":{"formattedCitation":"(Kauffman et al. 2010, Brice et al. 2024)","plainCitation":"(Kauffman et al. 2010, Brice et al. 2024)","dontUpdate":true,"noteIndex":0},"citationItems":[{"id":4043,"uris":["http://zotero.org/users/9972654/items/QRZST9QY"],"itemData":{"id":4043,"type":"article-journal","abstract":"Behaviorally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4A3CE1">
        <w:fldChar w:fldCharType="separate"/>
      </w:r>
      <w:r w:rsidR="004A3CE1" w:rsidRPr="004A3CE1">
        <w:t xml:space="preserve"> Brice et al. 2024)</w:t>
      </w:r>
      <w:r w:rsidR="004A3CE1">
        <w:fldChar w:fldCharType="end"/>
      </w:r>
      <w:r w:rsidR="0077234A">
        <w:t>.</w:t>
      </w:r>
      <w:r>
        <w:t xml:space="preserve"> </w:t>
      </w:r>
      <w:r w:rsidR="00B26FD9">
        <w:t>After</w:t>
      </w:r>
      <w:r w:rsidR="0077234A">
        <w:t xml:space="preserve"> wolves (</w:t>
      </w:r>
      <w:proofErr w:type="spellStart"/>
      <w:r w:rsidR="0077234A" w:rsidRPr="0077234A">
        <w:rPr>
          <w:i/>
          <w:iCs/>
        </w:rPr>
        <w:t>Canus</w:t>
      </w:r>
      <w:proofErr w:type="spellEnd"/>
      <w:r w:rsidR="0077234A" w:rsidRPr="0077234A">
        <w:rPr>
          <w:i/>
          <w:iCs/>
        </w:rPr>
        <w:t xml:space="preserve"> </w:t>
      </w:r>
      <w:proofErr w:type="spellStart"/>
      <w:r w:rsidR="0077234A" w:rsidRPr="0077234A">
        <w:rPr>
          <w:i/>
          <w:iCs/>
        </w:rPr>
        <w:t>lupis</w:t>
      </w:r>
      <w:proofErr w:type="spellEnd"/>
      <w:r w:rsidR="0077234A">
        <w:t>) were extirpated from the</w:t>
      </w:r>
      <w:r>
        <w:t xml:space="preserve"> G</w:t>
      </w:r>
      <w:r w:rsidR="0077234A">
        <w:t>reater Yellowstone Ecosystem</w:t>
      </w:r>
      <w:r w:rsidR="0078154A">
        <w:t>, USA</w:t>
      </w:r>
      <w:r>
        <w:t xml:space="preserve"> </w:t>
      </w:r>
      <w:r w:rsidR="00C44B3B">
        <w:t xml:space="preserve">(GYE) </w:t>
      </w:r>
      <w:r w:rsidR="0077234A">
        <w:t xml:space="preserve">and elk abundance </w:t>
      </w:r>
      <w:r w:rsidR="00EF65BC">
        <w:t>was</w:t>
      </w:r>
      <w:r w:rsidR="0077234A">
        <w:t xml:space="preserve"> high, the </w:t>
      </w:r>
      <w:r w:rsidR="0029424F">
        <w:t xml:space="preserve">browsing </w:t>
      </w:r>
      <w:r w:rsidR="00EF65BC">
        <w:t>pressure on</w:t>
      </w:r>
      <w:r w:rsidR="00F16B6C">
        <w:t xml:space="preserve"> </w:t>
      </w:r>
      <w:r w:rsidR="00B26FD9">
        <w:t>aspen stands</w:t>
      </w:r>
      <w:r w:rsidR="00F16B6C">
        <w:t xml:space="preserve"> was high </w:t>
      </w:r>
      <w:r w:rsidR="00B26FD9">
        <w:t>everywhere regardless</w:t>
      </w:r>
      <w:r w:rsidR="00F16B6C">
        <w:t xml:space="preserve"> of the</w:t>
      </w:r>
      <w:r w:rsidR="005F3FD3">
        <w:t xml:space="preserve"> available</w:t>
      </w:r>
      <w:r w:rsidR="00F16B6C">
        <w:t xml:space="preserve"> moisture</w:t>
      </w:r>
      <w:r w:rsidR="00B26FD9">
        <w:t>,</w:t>
      </w:r>
      <w:r w:rsidR="00F16B6C">
        <w:t xml:space="preserve"> resulting in </w:t>
      </w:r>
      <w:r w:rsidR="009437EA">
        <w:t>widespread recruitment failure</w:t>
      </w:r>
      <w:r w:rsidR="000C6CFB">
        <w:t xml:space="preserve"> (</w:t>
      </w:r>
      <w:r w:rsidR="00B26FD9">
        <w:t xml:space="preserve">bottom of </w:t>
      </w:r>
      <w:r w:rsidR="000C6CFB">
        <w:t>Figure 1C)</w:t>
      </w:r>
      <w:r w:rsidR="00661268">
        <w:t>.</w:t>
      </w:r>
      <w:r w:rsidR="000C6CFB">
        <w:t xml:space="preserve"> </w:t>
      </w:r>
      <w:r>
        <w:t xml:space="preserve">Following </w:t>
      </w:r>
      <w:r w:rsidR="00247D98">
        <w:t>wo</w:t>
      </w:r>
      <w:r>
        <w:t>lf reintroduction</w:t>
      </w:r>
      <w:r w:rsidR="00247D98">
        <w:t xml:space="preserve"> </w:t>
      </w:r>
      <w:r w:rsidR="005F3FD3">
        <w:t>the elk declined and</w:t>
      </w:r>
      <w:r w:rsidR="00C44B3B">
        <w:t xml:space="preserve"> </w:t>
      </w:r>
      <w:r w:rsidR="00247D98">
        <w:t xml:space="preserve">browsing pressure </w:t>
      </w:r>
      <w:r w:rsidR="00B26FD9">
        <w:t>w</w:t>
      </w:r>
      <w:r>
        <w:t xml:space="preserve">as </w:t>
      </w:r>
      <w:r w:rsidR="00247D98">
        <w:t xml:space="preserve">reduced </w:t>
      </w:r>
      <w:r w:rsidR="00FC040D">
        <w:fldChar w:fldCharType="begin"/>
      </w:r>
      <w:r w:rsidR="00FC040D">
        <w:instrText xml:space="preserve"> ADDIN ZOTERO_ITEM CSL_CITATION {"citationID":"tpPIafGs","properties":{"formattedCitation":"(Kauffman et al. 2010, Brice et al. 2024)","plainCitation":"(Kauffman et al. 2010, Brice et al. 2024)","noteIndex":0},"citationItems":[{"id":4043,"uris":["http://zotero.org/users/9972654/items/QRZST9QY"],"itemData":{"id":4043,"type":"article-journal","abstract":"Behaviorally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FC040D">
        <w:fldChar w:fldCharType="separate"/>
      </w:r>
      <w:r w:rsidR="00FC040D" w:rsidRPr="00FC040D">
        <w:t>(Kauffman et al. 2010, Brice et al. 2024)</w:t>
      </w:r>
      <w:r w:rsidR="00FC040D">
        <w:fldChar w:fldCharType="end"/>
      </w:r>
      <w:r w:rsidR="005F3FD3">
        <w:t>,</w:t>
      </w:r>
      <w:r w:rsidR="00B26FD9">
        <w:t xml:space="preserve"> but aspen</w:t>
      </w:r>
      <w:r w:rsidR="002406ED">
        <w:t xml:space="preserve"> stand regrowth</w:t>
      </w:r>
      <w:r w:rsidR="00CE5F7E">
        <w:t xml:space="preserve"> </w:t>
      </w:r>
      <w:r w:rsidR="00112270">
        <w:t>w</w:t>
      </w:r>
      <w:r w:rsidR="00CE5F7E">
        <w:t xml:space="preserve">as </w:t>
      </w:r>
      <w:r w:rsidR="00B26FD9">
        <w:t>variable</w:t>
      </w:r>
      <w:r w:rsidR="00B871C2">
        <w:t xml:space="preserve"> </w:t>
      </w:r>
      <w:r w:rsidR="00B871C2">
        <w:fldChar w:fldCharType="begin"/>
      </w:r>
      <w:r w:rsidR="00B871C2">
        <w:instrText xml:space="preserve"> ADDIN ZOTERO_ITEM CSL_CITATION {"citationID":"1z58DiHs","properties":{"formattedCitation":"(Ripple and Beschta 2007, Kauffman et al. 2010, Beschta and Ripple 2016)","plainCitation":"(Ripple and Beschta 2007, Kauffman et al. 2010, Beschta and Ripple 2016)","noteIndex":0},"citationItems":[{"id":4051,"uris":["http://zotero.org/users/9972654/items/Z4ZCHUJK"],"itemData":{"id":4051,"type":"article-journal","abstract":"Wolves (Canis lupus) were reintroduced to Yellowstone National Park in 1995–1996. We present data on a recent trophic cascade involving wolves, elk (Cervus elaphus), and aspen (Populus tremuloides) in Yellowstone’s northern winter range that documents the ﬁrst signiﬁcant growth of aspen in over half a century. Results indicate reduced browsing and increased heights of young aspen during the last 4–5 years, particularly at high predation risk sites (riparian areas with downed logs). In contrast, young aspen in upland settings generally showed continued suppression with only a slight decrease in browsing levels and only a slight increase in height. Our ﬁndings are consistent with the combined effects of a behaviorally-mediated and density-mediated trophic cascade. Results provide an improved perspective for understanding trophic dynamics and spatially variable plant community growth patterns in this recovering ecosystem.","container-title":"Biological Conservation","DOI":"10.1016/j.biocon.2007.05.006","ISSN":"00063207","issue":"3-4","journalAbbreviation":"Biological Conservation","language":"en","license":"https://www.elsevier.com/tdm/userlicense/1.0/","page":"514-519","source":"DOI.org (Crossref)","title":"Restoring Yellowstone’s aspen with wolves","volume":"138","author":[{"family":"Ripple","given":"William J."},{"family":"Beschta","given":"Robert L."}],"issued":{"date-parts":[["2007",9]]}}},{"id":4043,"uris":["http://zotero.org/users/9972654/items/QRZST9QY"],"itemData":{"id":4043,"type":"article-journal","abstract":"Behaviorally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B871C2">
        <w:fldChar w:fldCharType="separate"/>
      </w:r>
      <w:r w:rsidR="00B871C2" w:rsidRPr="00B871C2">
        <w:t>(Ripple and Beschta 2007, Kauffman et al. 2010, Beschta and Ripple 2016)</w:t>
      </w:r>
      <w:r w:rsidR="00B871C2">
        <w:fldChar w:fldCharType="end"/>
      </w:r>
      <w:r w:rsidR="00B26FD9">
        <w:t xml:space="preserve">. </w:t>
      </w:r>
      <w:r w:rsidR="002406ED">
        <w:t xml:space="preserve">Recent </w:t>
      </w:r>
      <w:r w:rsidR="00B26FD9">
        <w:t xml:space="preserve">evidence </w:t>
      </w:r>
      <w:r w:rsidR="002406ED">
        <w:t>indicates</w:t>
      </w:r>
      <w:r w:rsidR="00B26FD9">
        <w:t xml:space="preserve"> that</w:t>
      </w:r>
      <w:r w:rsidR="00E62D63">
        <w:t xml:space="preserve"> the patchy recruitment of</w:t>
      </w:r>
      <w:r w:rsidR="00626B54">
        <w:t xml:space="preserve"> </w:t>
      </w:r>
      <w:r w:rsidR="00B26FD9">
        <w:t xml:space="preserve">aspen </w:t>
      </w:r>
      <w:r w:rsidR="00626B54">
        <w:t>s</w:t>
      </w:r>
      <w:r>
        <w:t>uckers</w:t>
      </w:r>
      <w:r w:rsidR="00B26FD9">
        <w:t xml:space="preserve"> </w:t>
      </w:r>
      <w:r w:rsidR="00626B54">
        <w:t>from</w:t>
      </w:r>
      <w:r w:rsidR="008D576A">
        <w:t xml:space="preserve"> different</w:t>
      </w:r>
      <w:r w:rsidR="00626B54">
        <w:t xml:space="preserve"> stands </w:t>
      </w:r>
      <w:r w:rsidR="008D576A">
        <w:t>may</w:t>
      </w:r>
      <w:r w:rsidR="007E5E6C">
        <w:t xml:space="preserve"> </w:t>
      </w:r>
      <w:r w:rsidR="008D576A">
        <w:t xml:space="preserve">be from spatiotemporal variability in </w:t>
      </w:r>
      <w:r w:rsidR="002406ED">
        <w:t xml:space="preserve">moisture </w:t>
      </w:r>
      <w:r w:rsidR="00BC7D91">
        <w:t>allowing aspen suckers to</w:t>
      </w:r>
      <w:r w:rsidR="002406ED">
        <w:t xml:space="preserve"> </w:t>
      </w:r>
      <w:r w:rsidR="00626B54">
        <w:t>grow</w:t>
      </w:r>
      <w:r w:rsidR="00BC7D91">
        <w:t xml:space="preserve"> to sizes large enough</w:t>
      </w:r>
      <w:r w:rsidR="005F3FD3">
        <w:t xml:space="preserve"> to </w:t>
      </w:r>
      <w:r w:rsidR="00626B54">
        <w:t>escape the browsing pressure (</w:t>
      </w:r>
      <w:r w:rsidR="005F0868">
        <w:t xml:space="preserve">upper </w:t>
      </w:r>
      <w:r w:rsidR="00112270">
        <w:t xml:space="preserve">points in </w:t>
      </w:r>
      <w:r w:rsidR="00626B54">
        <w:t>Figure 1C</w:t>
      </w:r>
      <w:r w:rsidR="005F3FD3">
        <w:t>;</w:t>
      </w:r>
      <w:r w:rsidR="000D7D24">
        <w:t xml:space="preserve"> </w:t>
      </w:r>
      <w:r w:rsidR="000D7D24">
        <w:fldChar w:fldCharType="begin"/>
      </w:r>
      <w:r w:rsidR="00BB5D9B">
        <w:instrText xml:space="preserve"> ADDIN ZOTERO_ITEM CSL_CITATION {"citationID":"lcnee8vF","properties":{"formattedCitation":"(Brice et al. 2024)","plainCitation":"(Brice et al. 2024)","dontUpdate":true,"noteIndex":0},"citationItems":[{"id":4045,"uris":["http://zotero.org/users/9972654/items/BYWHUTTV"],"itemData":{"id":4045,"type":"article-journal","abstract":"The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0D7D24">
        <w:fldChar w:fldCharType="separate"/>
      </w:r>
      <w:r w:rsidR="00537640" w:rsidRPr="00537640">
        <w:t>Brice et al. 2024)</w:t>
      </w:r>
      <w:r w:rsidR="000D7D24">
        <w:fldChar w:fldCharType="end"/>
      </w:r>
      <w:r w:rsidR="00626B54">
        <w:t>.</w:t>
      </w:r>
      <w:r w:rsidR="000C6CFB">
        <w:t xml:space="preserve"> </w:t>
      </w:r>
      <w:r w:rsidR="002944AB">
        <w:t xml:space="preserve">While no comparison of browsing </w:t>
      </w:r>
      <w:r w:rsidR="0048466C">
        <w:t xml:space="preserve">rates </w:t>
      </w:r>
      <w:r w:rsidR="002944AB">
        <w:t xml:space="preserve">and </w:t>
      </w:r>
      <w:r w:rsidR="00CE5F7E">
        <w:t xml:space="preserve">sucker </w:t>
      </w:r>
      <w:r w:rsidR="002944AB">
        <w:t>growth has been conducted to our knowledge, this</w:t>
      </w:r>
      <w:r>
        <w:t xml:space="preserve"> understanding of spatially patchy aspen recruitment in GYE was proposed by Kauffman et al. (2010) and the work by Brice et al. (2024) </w:t>
      </w:r>
      <w:proofErr w:type="gramStart"/>
      <w:r>
        <w:t>confirm</w:t>
      </w:r>
      <w:proofErr w:type="gramEnd"/>
      <w:r>
        <w:t xml:space="preserve"> the </w:t>
      </w:r>
      <w:r>
        <w:lastRenderedPageBreak/>
        <w:t xml:space="preserve">importance of the interaction from </w:t>
      </w:r>
      <w:r w:rsidR="002944AB">
        <w:t xml:space="preserve">the aspect of </w:t>
      </w:r>
      <w:r w:rsidR="00DE0CC0">
        <w:t>spatio</w:t>
      </w:r>
      <w:r>
        <w:t>temporal</w:t>
      </w:r>
      <w:r w:rsidR="0043042E">
        <w:t xml:space="preserve"> variation in</w:t>
      </w:r>
      <w:r w:rsidR="002944AB">
        <w:t xml:space="preserve"> </w:t>
      </w:r>
      <w:r>
        <w:t xml:space="preserve">moisture. </w:t>
      </w:r>
      <w:r w:rsidR="002406ED">
        <w:t>E</w:t>
      </w:r>
      <w:r w:rsidR="005F3FD3">
        <w:t>xamination</w:t>
      </w:r>
      <w:r w:rsidR="00CE5F7E">
        <w:t>s</w:t>
      </w:r>
      <w:r w:rsidR="005F3FD3">
        <w:t xml:space="preserve"> of the two rates </w:t>
      </w:r>
      <w:r w:rsidR="002406ED">
        <w:t xml:space="preserve">in combination across spatiotemporal gradients, rather than being considered as alternative explanations (i.e., top-down vs. bottom-up factors), </w:t>
      </w:r>
      <w:r w:rsidR="005F3FD3">
        <w:t xml:space="preserve">could </w:t>
      </w:r>
      <w:r w:rsidR="00CE5F7E">
        <w:t xml:space="preserve">improve the understanding of the patchy regrowth of aspen and other plants in response to </w:t>
      </w:r>
      <w:r w:rsidR="005F0868">
        <w:t>predator</w:t>
      </w:r>
      <w:r w:rsidR="00CE5F7E">
        <w:t xml:space="preserve"> reintroduction</w:t>
      </w:r>
      <w:r w:rsidR="002406ED">
        <w:t xml:space="preserve">s and </w:t>
      </w:r>
      <w:r w:rsidR="00112270">
        <w:t>herbivore densities</w:t>
      </w:r>
      <w:r w:rsidR="0078154A">
        <w:t xml:space="preserve"> </w:t>
      </w:r>
      <w:r w:rsidR="0043042E">
        <w:fldChar w:fldCharType="begin"/>
      </w:r>
      <w:r w:rsidR="0043042E">
        <w:instrText xml:space="preserve"> ADDIN ZOTERO_ITEM CSL_CITATION {"citationID":"xWkNEbee","properties":{"formattedCitation":"(Beschta and Ripple 2016)","plainCitation":"(Beschta and Ripple 2016)","noteIndex":0},"citationItems":[{"id":4053,"uris":["http://zotero.org/users/9972654/items/M49QLWJZ"],"itemData":{"id":4053,"type":"article-journal","abstract":"During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43042E">
        <w:fldChar w:fldCharType="separate"/>
      </w:r>
      <w:r w:rsidR="0043042E" w:rsidRPr="0043042E">
        <w:t>(Beschta and Ripple 2016)</w:t>
      </w:r>
      <w:r w:rsidR="0043042E">
        <w:fldChar w:fldCharType="end"/>
      </w:r>
      <w:r w:rsidR="00B125DD">
        <w:t>.</w:t>
      </w:r>
      <w:r w:rsidR="00CE5F7E">
        <w:t xml:space="preserve"> </w:t>
      </w:r>
    </w:p>
    <w:p w14:paraId="459A713F" w14:textId="6B866D19" w:rsidR="00C662DF" w:rsidRDefault="002944AB" w:rsidP="00DE0421">
      <w:pPr>
        <w:pStyle w:val="NATESTYLE1CommonCollege"/>
        <w:ind w:firstLine="720"/>
      </w:pPr>
      <w:r>
        <w:t>In</w:t>
      </w:r>
      <w:r w:rsidR="00390CA6">
        <w:t xml:space="preserve"> </w:t>
      </w:r>
      <w:r w:rsidR="00C9696E">
        <w:t xml:space="preserve">a marine </w:t>
      </w:r>
      <w:r w:rsidR="002406ED">
        <w:t>eco</w:t>
      </w:r>
      <w:r w:rsidR="00C9696E">
        <w:t>system</w:t>
      </w:r>
      <w:r w:rsidR="00590D90">
        <w:t>,</w:t>
      </w:r>
      <w:r w:rsidR="00390CA6">
        <w:t xml:space="preserve"> </w:t>
      </w:r>
      <w:r>
        <w:t xml:space="preserve">multiple environmental gradients </w:t>
      </w:r>
      <w:r w:rsidR="00F922B0">
        <w:t>(e.g., depth, salinity</w:t>
      </w:r>
      <w:r w:rsidR="006A62DF">
        <w:t>; Munroe et al. 2017, Baillie and Grabowski 2019</w:t>
      </w:r>
      <w:r w:rsidR="00F922B0">
        <w:t xml:space="preserve">) </w:t>
      </w:r>
      <w:r>
        <w:t xml:space="preserve">appear to affect one or both </w:t>
      </w:r>
      <w:r w:rsidR="00112270">
        <w:t xml:space="preserve">demographic </w:t>
      </w:r>
      <w:r>
        <w:t xml:space="preserve">rates </w:t>
      </w:r>
      <w:r w:rsidR="00112270">
        <w:t xml:space="preserve">of small </w:t>
      </w:r>
      <w:r w:rsidR="005F0868">
        <w:t xml:space="preserve">settling </w:t>
      </w:r>
      <w:r>
        <w:t>oysters (</w:t>
      </w:r>
      <w:r w:rsidR="00137CB6">
        <w:t xml:space="preserve">e.g., </w:t>
      </w:r>
      <w:r w:rsidRPr="00590D90">
        <w:rPr>
          <w:i/>
          <w:iCs/>
        </w:rPr>
        <w:t>Crassostrea virginica</w:t>
      </w:r>
      <w:r w:rsidR="00137CB6">
        <w:rPr>
          <w:i/>
          <w:iCs/>
        </w:rPr>
        <w:t xml:space="preserve"> </w:t>
      </w:r>
      <w:r w:rsidR="00137CB6">
        <w:t xml:space="preserve">or </w:t>
      </w:r>
      <w:r w:rsidR="00137CB6" w:rsidRPr="00137CB6">
        <w:rPr>
          <w:i/>
          <w:iCs/>
        </w:rPr>
        <w:t>Saccostrea glomerata</w:t>
      </w:r>
      <w:r>
        <w:t>)</w:t>
      </w:r>
      <w:r w:rsidR="00F922B0">
        <w:t xml:space="preserve"> which are considered </w:t>
      </w:r>
      <w:r w:rsidR="00627292">
        <w:t>foundation species.</w:t>
      </w:r>
      <w:r w:rsidR="0079664A">
        <w:t xml:space="preserve"> </w:t>
      </w:r>
      <w:r w:rsidR="00773795">
        <w:t xml:space="preserve"> </w:t>
      </w:r>
      <w:r w:rsidR="005F7EFD">
        <w:t>Higher salinity</w:t>
      </w:r>
      <w:r w:rsidR="005F0868">
        <w:t xml:space="preserve"> </w:t>
      </w:r>
      <w:r w:rsidR="00627292">
        <w:t xml:space="preserve">produces faster </w:t>
      </w:r>
      <w:r w:rsidR="005F0868">
        <w:t>growth of small</w:t>
      </w:r>
      <w:r w:rsidR="00590D90">
        <w:t xml:space="preserve"> oyster</w:t>
      </w:r>
      <w:r w:rsidR="005F7EFD">
        <w:t>s</w:t>
      </w:r>
      <w:r w:rsidR="00590D90">
        <w:t xml:space="preserve"> </w:t>
      </w:r>
      <w:r w:rsidR="00D261C0">
        <w:fldChar w:fldCharType="begin"/>
      </w:r>
      <w:r w:rsidR="00D261C0">
        <w:instrText xml:space="preserve"> ADDIN ZOTERO_ITEM CSL_CITATION {"citationID":"xT12JLsv","properties":{"formattedCitation":"(Munroe et al. 2017)","plainCitation":"(Munroe et al. 2017)","noteIndex":0},"citationItems":[{"id":4047,"uris":["http://zotero.org/users/9972654/items/FWUFH8KN"],"itemData":{"id":4047,"type":"article-journal","abstract":"Management and restoration of wild oyster populations with the ecosystem services they provide require detailed understanding of oyster population dynamics, including temporally and spatially varying growth. Much of the existing literature documenting growth rates for eastern oysters (Crassostrea virginica) reports growth for large, protected, and/or hatchery-spawned oysters. By following growth of wild oysters set on planted clamshells in Delaware Bay, we document early growth (within the first year) of 21 wild oyster cohorts settling over 8 years and assess the importance of interannual variability in temperature and salinity. In general, oysters follow a linear growth trajectory in the first year of life, interspersed by periods of little to no growth in the colder months. Wild oysters settling in the Delaware Bay midsalinity region reach a size between 27 and 33 mm in their first year and tend to reach greater shell heights at 1 year of age in higher salinity years and at temperatures averaging 23 °C. Multi-year, population-level estimates of wild growth such as these are important for understanding changes in restored and managed oyster populations, and resulting ecosystem services, under naturally variable conditions.","container-title":"Estuaries and Coasts","DOI":"10.1007/s12237-016-0185-y","ISSN":"1559-2723, 1559-2731","issue":"3","journalAbbreviation":"Estuaries and Coasts","language":"en","page":"880-888","source":"DOI.org (Crossref)","title":"Early Post-Settlement Growth in Wild Eastern Oyster (Crassostrea virginica Gemlin 1791) Populations","volume":"40","author":[{"family":"Munroe","given":"D"},{"family":"Borsetti","given":"S"},{"family":"Ashton-Alcox","given":"K"},{"family":"Bushek","given":"D"}],"issued":{"date-parts":[["2017",5]]}}}],"schema":"https://github.com/citation-style-language/schema/raw/master/csl-citation.json"} </w:instrText>
      </w:r>
      <w:r w:rsidR="00D261C0">
        <w:fldChar w:fldCharType="separate"/>
      </w:r>
      <w:r w:rsidR="00D261C0" w:rsidRPr="00D261C0">
        <w:t>(Munroe et al. 2017)</w:t>
      </w:r>
      <w:r w:rsidR="00D261C0">
        <w:fldChar w:fldCharType="end"/>
      </w:r>
      <w:r w:rsidR="005F7EFD">
        <w:t>,</w:t>
      </w:r>
      <w:r w:rsidR="00590D90">
        <w:t xml:space="preserve"> </w:t>
      </w:r>
      <w:r w:rsidR="005F0868">
        <w:t>but</w:t>
      </w:r>
      <w:r w:rsidR="00B24EB8">
        <w:t xml:space="preserve"> high salinity can</w:t>
      </w:r>
      <w:r w:rsidR="00590D90">
        <w:t xml:space="preserve"> </w:t>
      </w:r>
      <w:r w:rsidR="005F0868">
        <w:t>also encourage</w:t>
      </w:r>
      <w:r w:rsidR="00112270">
        <w:t xml:space="preserve"> </w:t>
      </w:r>
      <w:r w:rsidR="00760E3F">
        <w:t xml:space="preserve">outbreaks of </w:t>
      </w:r>
      <w:r w:rsidR="00B24EB8">
        <w:t>predaceous</w:t>
      </w:r>
      <w:r w:rsidR="00760E3F">
        <w:t xml:space="preserve"> </w:t>
      </w:r>
      <w:r w:rsidR="0077652B">
        <w:t>drill</w:t>
      </w:r>
      <w:r w:rsidR="003A260A">
        <w:t>ing</w:t>
      </w:r>
      <w:r w:rsidR="0077652B">
        <w:t xml:space="preserve"> snails</w:t>
      </w:r>
      <w:r w:rsidR="005676D3">
        <w:t xml:space="preserve"> </w:t>
      </w:r>
      <w:r w:rsidR="005676D3">
        <w:fldChar w:fldCharType="begin"/>
      </w:r>
      <w:r w:rsidR="005676D3">
        <w:instrText xml:space="preserve"> ADDIN ZOTERO_ITEM CSL_CITATION {"citationID":"HaFX5ubc","properties":{"formattedCitation":"(Kimbro et al. 2013)","plainCitation":"(Kimbro et al. 2013)","noteIndex":0},"citationItems":[{"id":3564,"uris":["http://zotero.org/users/9972654/items/MRGVI7DY"],"itemData":{"id":3564,"type":"article-journal","abstract":"Biological invasions depend in part on the resistance of native communities. Meta-analyses of terrestrial experiments demonstrate that native primary producers and herbivores generally resist invasions of primary producers, and that resistance through competition strengthens with native producer diversity. To test the generality of these ﬁndings, we conducted a meta-analysis of marine experiments. We found that native marine producers generally failed to resist producer invasions through competition unless the native community was diverse, and this diversity effect was weaker in marine than in terrestrial systems. In contrast, native consumers equally resisted invasive producers in both ecosystems. Most marine experiments, however, tested invasive consumers and these invasions were resisted more strongly than were producer invasions. Given these differences between ecosystems and between marine trophic levels, we used a model-selection approach to assess if factors other than the resistance mechanism (i.e. competition vs. consumption) are more important for predicting marine biotic resistance. These results suggest that understanding marine biotic resistance depends on latitude, habitat and invader taxon, in addition to distinguishing between competition with and consumption by native species. By examining biotic resistance within and across ecosystems, our work provides a more complete understanding of the factors that underlie biological invasions.","container-title":"Ecology Letters","DOI":"10.1111/ele.12106","ISSN":"1461-023X, 1461-0248","issue":"6","language":"en","license":"http://onlinelibrary.wiley.com/termsAndConditions#vor","note":"publisher: Wiley","page":"821-833","source":"Crossref","title":"Biotic resistance in marine environments","volume":"16","author":[{"family":"Kimbro","given":"David L."},{"family":"Cheng","given":"Brian S."},{"family":"Grosholz","given":"Edwin D."}],"editor":[{"family":"Emmett Duffy","given":"J."}],"issued":{"date-parts":[["2013",6]]}}}],"schema":"https://github.com/citation-style-language/schema/raw/master/csl-citation.json"} </w:instrText>
      </w:r>
      <w:r w:rsidR="005676D3">
        <w:fldChar w:fldCharType="separate"/>
      </w:r>
      <w:r w:rsidR="00537640" w:rsidRPr="00537640">
        <w:t>(Kimbro et al. 2013)</w:t>
      </w:r>
      <w:r w:rsidR="005676D3">
        <w:fldChar w:fldCharType="end"/>
      </w:r>
      <w:r w:rsidR="007C103A">
        <w:t xml:space="preserve">. </w:t>
      </w:r>
      <w:r w:rsidR="00B24EB8">
        <w:t xml:space="preserve">How the two </w:t>
      </w:r>
      <w:r w:rsidR="00B23DCC">
        <w:t xml:space="preserve">rates </w:t>
      </w:r>
      <w:r w:rsidR="006A62DF">
        <w:t>change</w:t>
      </w:r>
      <w:r w:rsidR="00B23DCC">
        <w:t xml:space="preserve"> together </w:t>
      </w:r>
      <w:r w:rsidR="00B24EB8">
        <w:t xml:space="preserve">in </w:t>
      </w:r>
      <w:r w:rsidR="00B23DCC">
        <w:t xml:space="preserve">state </w:t>
      </w:r>
      <w:r w:rsidR="00B24EB8">
        <w:t>spac</w:t>
      </w:r>
      <w:r w:rsidR="00A71C14">
        <w:t xml:space="preserve">e </w:t>
      </w:r>
      <w:r w:rsidR="00B23DCC">
        <w:t xml:space="preserve">with </w:t>
      </w:r>
      <w:r w:rsidR="00B0513C">
        <w:t xml:space="preserve">increased </w:t>
      </w:r>
      <w:r w:rsidR="00B23DCC">
        <w:t xml:space="preserve">salinity </w:t>
      </w:r>
      <w:r w:rsidR="00A71C14">
        <w:t xml:space="preserve">is </w:t>
      </w:r>
      <w:r w:rsidR="005761A0">
        <w:t>unclear</w:t>
      </w:r>
      <w:r w:rsidR="006A62DF">
        <w:t xml:space="preserve"> from the literature</w:t>
      </w:r>
      <w:r w:rsidR="00B23DCC">
        <w:t>,</w:t>
      </w:r>
      <w:r w:rsidR="005761A0">
        <w:t xml:space="preserve"> but </w:t>
      </w:r>
      <w:r w:rsidR="009D2CC9">
        <w:t xml:space="preserve">salinity-mediated </w:t>
      </w:r>
      <w:r w:rsidR="00B23DCC">
        <w:t>changes to survival</w:t>
      </w:r>
      <w:r w:rsidR="006A62DF">
        <w:t xml:space="preserve"> and </w:t>
      </w:r>
      <w:r w:rsidR="00DF693B">
        <w:t xml:space="preserve">a subsequent population </w:t>
      </w:r>
      <w:r w:rsidR="00B0513C">
        <w:t>collapse</w:t>
      </w:r>
      <w:r w:rsidR="00DF693B">
        <w:t xml:space="preserve"> (illustrated in </w:t>
      </w:r>
      <w:r w:rsidR="00B0513C">
        <w:t>Figure 1D)</w:t>
      </w:r>
      <w:r w:rsidR="00B23DCC">
        <w:t xml:space="preserve"> in </w:t>
      </w:r>
      <w:r w:rsidR="00DF693B">
        <w:t>an estuary was</w:t>
      </w:r>
      <w:r w:rsidR="00B23DCC">
        <w:t xml:space="preserve"> </w:t>
      </w:r>
      <w:r w:rsidR="00A52ECD">
        <w:t>observed by Kimbro et al. (2013</w:t>
      </w:r>
      <w:r w:rsidR="003F7A73">
        <w:t>)</w:t>
      </w:r>
      <w:r w:rsidR="00140306">
        <w:t xml:space="preserve">. </w:t>
      </w:r>
    </w:p>
    <w:p w14:paraId="1D109D87" w14:textId="4CE85A34" w:rsidR="00673700" w:rsidRPr="002A77AA" w:rsidRDefault="00FB59D8" w:rsidP="00656BF2">
      <w:pPr>
        <w:pStyle w:val="NATESTYLE1CommonCollege"/>
        <w:ind w:firstLine="720"/>
        <w:rPr>
          <w:rStyle w:val="eop"/>
        </w:rPr>
      </w:pPr>
      <w:r w:rsidRPr="00FB59D8">
        <w:t xml:space="preserve"> </w:t>
      </w:r>
      <w:r>
        <w:t>While the specific slopes of the isoclines for these examples from freshwater, marine and terrestrial ecosystems are unknown, the qualitative description of the isocline should be generalizable to any species with high mortality</w:t>
      </w:r>
      <w:r w:rsidR="00855A8F">
        <w:t xml:space="preserve"> from</w:t>
      </w:r>
      <w:r>
        <w:t xml:space="preserve"> stage- or size-dependent predators (e.g., plants, vertebrates, invertebrates) and we</w:t>
      </w:r>
      <w:r w:rsidR="004C2D31">
        <w:t xml:space="preserve"> </w:t>
      </w:r>
      <w:r w:rsidR="007A291D">
        <w:t>examined</w:t>
      </w:r>
      <w:r w:rsidR="0064034E">
        <w:t xml:space="preserve"> the Florida Apple Snail (</w:t>
      </w:r>
      <w:proofErr w:type="spellStart"/>
      <w:r w:rsidR="0064034E" w:rsidRPr="006C7E08">
        <w:rPr>
          <w:i/>
          <w:iCs/>
        </w:rPr>
        <w:t>Pomacea</w:t>
      </w:r>
      <w:proofErr w:type="spellEnd"/>
      <w:r w:rsidR="0064034E" w:rsidRPr="006C7E08">
        <w:rPr>
          <w:i/>
          <w:iCs/>
        </w:rPr>
        <w:t xml:space="preserve"> paludosa</w:t>
      </w:r>
      <w:r w:rsidR="0064034E">
        <w:rPr>
          <w:i/>
          <w:iCs/>
        </w:rPr>
        <w:t xml:space="preserve">; </w:t>
      </w:r>
      <w:r w:rsidR="0064034E">
        <w:t>hereafter FAS)</w:t>
      </w:r>
      <w:r w:rsidR="005F075A">
        <w:t>,</w:t>
      </w:r>
      <w:r w:rsidR="007A291D">
        <w:t xml:space="preserve"> as a case </w:t>
      </w:r>
      <w:r w:rsidR="004C2D31">
        <w:t>study to</w:t>
      </w:r>
      <w:r w:rsidR="005F075A">
        <w:t xml:space="preserve"> demonstrate</w:t>
      </w:r>
      <w:r w:rsidR="0033376C">
        <w:t xml:space="preserve"> the utility of a </w:t>
      </w:r>
      <w:r w:rsidR="00CE23C8">
        <w:t>demograph</w:t>
      </w:r>
      <w:r w:rsidR="005F075A">
        <w:t>ic</w:t>
      </w:r>
      <w:r w:rsidR="00345DFB">
        <w:t>-</w:t>
      </w:r>
      <w:r w:rsidR="00CE23C8">
        <w:t>based zero population growth isocline</w:t>
      </w:r>
      <w:r w:rsidR="00D72079">
        <w:t>s</w:t>
      </w:r>
      <w:r w:rsidR="00CE23C8">
        <w:t xml:space="preserve">. </w:t>
      </w:r>
      <w:r w:rsidR="003F1A2D">
        <w:t>The FAS is an annual gastropod of conservation concern</w:t>
      </w:r>
      <w:r w:rsidR="002C335D">
        <w:t>,</w:t>
      </w:r>
      <w:r w:rsidR="003F1A2D">
        <w:t xml:space="preserve"> </w:t>
      </w:r>
      <w:r w:rsidR="002C335D">
        <w:t>and we</w:t>
      </w:r>
      <w:r w:rsidR="00673700">
        <w:t xml:space="preserve"> used a previously parameterized age-structured model </w:t>
      </w:r>
      <w:r w:rsidR="00C340D1">
        <w:t xml:space="preserve">to </w:t>
      </w:r>
      <w:r w:rsidR="00673700">
        <w:t>identif</w:t>
      </w:r>
      <w:r w:rsidR="00C340D1">
        <w:t>y</w:t>
      </w:r>
      <w:r w:rsidR="00673700">
        <w:t xml:space="preserve"> theoretical combinations of juvenile-stage parameters predicting population stasis</w:t>
      </w:r>
      <w:r w:rsidR="002C335D">
        <w:t xml:space="preserve"> (λ</w:t>
      </w:r>
      <w:r w:rsidR="00FD33D5">
        <w:t xml:space="preserve"> </w:t>
      </w:r>
      <w:r w:rsidR="002C335D">
        <w:t>=</w:t>
      </w:r>
      <w:r w:rsidR="00FD33D5">
        <w:t xml:space="preserve"> </w:t>
      </w:r>
      <w:r w:rsidR="002C335D">
        <w:t>1)</w:t>
      </w:r>
      <w:r w:rsidR="00673700">
        <w:t>, growth</w:t>
      </w:r>
      <w:r w:rsidR="002C335D">
        <w:t xml:space="preserve"> (λ</w:t>
      </w:r>
      <w:r w:rsidR="00FD33D5">
        <w:t xml:space="preserve"> </w:t>
      </w:r>
      <w:r w:rsidR="002C335D">
        <w:t>&gt;</w:t>
      </w:r>
      <w:r w:rsidR="00FD33D5">
        <w:t xml:space="preserve"> </w:t>
      </w:r>
      <w:r w:rsidR="002C335D">
        <w:t>1)</w:t>
      </w:r>
      <w:r w:rsidR="00673700">
        <w:t>, or decline</w:t>
      </w:r>
      <w:r w:rsidR="002C335D">
        <w:t xml:space="preserve"> (λ</w:t>
      </w:r>
      <w:r w:rsidR="00FD33D5">
        <w:t xml:space="preserve"> </w:t>
      </w:r>
      <w:r w:rsidR="002C335D">
        <w:t>&lt;</w:t>
      </w:r>
      <w:r w:rsidR="00FD33D5">
        <w:t xml:space="preserve"> </w:t>
      </w:r>
      <w:r w:rsidR="002C335D">
        <w:t>1)</w:t>
      </w:r>
      <w:r w:rsidR="00673700">
        <w:t xml:space="preserve">. We then quantified size- and season-dependent </w:t>
      </w:r>
      <w:r w:rsidR="002C335D">
        <w:t xml:space="preserve">daily </w:t>
      </w:r>
      <w:r w:rsidR="00673700">
        <w:t xml:space="preserve">survival </w:t>
      </w:r>
      <w:r w:rsidR="002C335D">
        <w:t xml:space="preserve">rates </w:t>
      </w:r>
      <w:r w:rsidR="00673700">
        <w:t xml:space="preserve">and growth </w:t>
      </w:r>
      <w:r w:rsidR="002C335D">
        <w:t xml:space="preserve">rates </w:t>
      </w:r>
      <w:r w:rsidR="00673700">
        <w:t>in the field to 1) test for size-dependent survival and 2)</w:t>
      </w:r>
      <w:r w:rsidR="00D15375">
        <w:t xml:space="preserve"> interpret</w:t>
      </w:r>
      <w:r w:rsidR="00673700">
        <w:t xml:space="preserve"> the </w:t>
      </w:r>
      <w:r w:rsidR="00FD33D5">
        <w:t>combined</w:t>
      </w:r>
      <w:r w:rsidR="00673700">
        <w:t xml:space="preserve"> effects that </w:t>
      </w:r>
      <w:r w:rsidR="00D15375">
        <w:t xml:space="preserve">juvenile </w:t>
      </w:r>
      <w:r w:rsidR="00673700">
        <w:t xml:space="preserve">growth </w:t>
      </w:r>
      <w:r w:rsidR="00673700">
        <w:lastRenderedPageBreak/>
        <w:t xml:space="preserve">and survival have on </w:t>
      </w:r>
      <w:r w:rsidR="004257F1">
        <w:t>pre</w:t>
      </w:r>
      <w:r w:rsidR="005469A3">
        <w:t xml:space="preserve">dicted </w:t>
      </w:r>
      <w:r w:rsidR="00673700">
        <w:t>population growth during the annual recruitment period (spring vs</w:t>
      </w:r>
      <w:r w:rsidR="009F561A">
        <w:t>.</w:t>
      </w:r>
      <w:r w:rsidR="00673700">
        <w:t xml:space="preserve"> early summer)</w:t>
      </w:r>
      <w:r w:rsidR="005469A3">
        <w:t xml:space="preserve"> in different wetlands</w:t>
      </w:r>
      <w:r w:rsidR="00673700">
        <w:t xml:space="preserve">. Using the </w:t>
      </w:r>
      <w:r w:rsidR="006174E0">
        <w:t>isocline</w:t>
      </w:r>
      <w:r w:rsidR="00673700">
        <w:t xml:space="preserve"> </w:t>
      </w:r>
      <w:r w:rsidR="00D60853">
        <w:t xml:space="preserve">approach </w:t>
      </w:r>
      <w:r w:rsidR="00673700">
        <w:t>the measured values in the field become interpretable from a population</w:t>
      </w:r>
      <w:r w:rsidR="006174E0">
        <w:t>-</w:t>
      </w:r>
      <w:r w:rsidR="00673700">
        <w:t>dynamic perspective</w:t>
      </w:r>
      <w:r w:rsidR="00C71137">
        <w:t xml:space="preserve"> and provide material for generat</w:t>
      </w:r>
      <w:r w:rsidR="00345DFB">
        <w:t>ing</w:t>
      </w:r>
      <w:r w:rsidR="00C71137">
        <w:t xml:space="preserve"> novel hypotheses about population limitation</w:t>
      </w:r>
      <w:r w:rsidR="00673700">
        <w:t xml:space="preserve">. </w:t>
      </w:r>
    </w:p>
    <w:p w14:paraId="2177FE57" w14:textId="77777777" w:rsidR="00673700" w:rsidRPr="00524172" w:rsidRDefault="00673700" w:rsidP="00656BF2">
      <w:pPr>
        <w:pStyle w:val="Heading1"/>
      </w:pPr>
      <w:r>
        <w:t>Materials and methods</w:t>
      </w:r>
    </w:p>
    <w:p w14:paraId="13650F39" w14:textId="77777777" w:rsidR="00673700" w:rsidRPr="00695B5F" w:rsidRDefault="00673700" w:rsidP="00656BF2">
      <w:pPr>
        <w:pStyle w:val="Heading2"/>
      </w:pPr>
      <w:bookmarkStart w:id="0" w:name="_Toc92806943"/>
      <w:r>
        <w:t>System and study species</w:t>
      </w:r>
    </w:p>
    <w:p w14:paraId="2705B95A" w14:textId="3F9B6876" w:rsidR="00673700" w:rsidRDefault="00673700" w:rsidP="00656BF2">
      <w:pPr>
        <w:pStyle w:val="NATESTYLE1CommonCollege"/>
        <w:ind w:firstLine="720"/>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F77830">
        <w:rPr>
          <w:rStyle w:val="CommentReference"/>
          <w:sz w:val="24"/>
          <w:szCs w:val="24"/>
        </w:rPr>
        <w:t xml:space="preserve">Appendix S2: </w:t>
      </w:r>
      <w:r w:rsidR="00A26C41">
        <w:t xml:space="preserve">Figure </w:t>
      </w:r>
      <w:r w:rsidR="00D90DA1">
        <w:t>S</w:t>
      </w:r>
      <w:r w:rsidR="00A26C41">
        <w:t>1)</w:t>
      </w:r>
      <w:r w:rsidRPr="00524172">
        <w:t>.</w:t>
      </w:r>
      <w:r>
        <w:t xml:space="preserve"> </w:t>
      </w:r>
      <w:r w:rsidRPr="00524172">
        <w:t>Rainfall is seasonal with approximately 80% of rain falling</w:t>
      </w:r>
      <w:r w:rsidR="000C7817">
        <w:t xml:space="preserve"> in the wet season</w:t>
      </w:r>
      <w:r w:rsidRPr="00524172">
        <w:t xml:space="preserve"> from June</w:t>
      </w:r>
      <w:r w:rsidR="007A291D">
        <w:t>–</w:t>
      </w:r>
      <w:r w:rsidRPr="00524172">
        <w:t>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w:t>
      </w:r>
      <w:r w:rsidR="007A291D">
        <w:t>–</w:t>
      </w:r>
      <w:r w:rsidRPr="00524172">
        <w:t>15 cm)</w:t>
      </w:r>
      <w:r w:rsidR="00702E51">
        <w:t xml:space="preserve"> </w:t>
      </w:r>
      <w:r>
        <w:t>which produces</w:t>
      </w:r>
      <w:r w:rsidRPr="00524172">
        <w:t xml:space="preserve"> habitat/vegetation </w:t>
      </w:r>
      <w:r>
        <w:t>patterning</w:t>
      </w:r>
      <w:r w:rsidRPr="00524172">
        <w:t>.</w:t>
      </w:r>
      <w:r>
        <w:t xml:space="preserve"> T</w:t>
      </w:r>
      <w:r w:rsidRPr="00524172">
        <w:t>he lowest elevation slough habitats dry to sediment surfaces every 3</w:t>
      </w:r>
      <w:r w:rsidR="007A291D">
        <w:t>–</w:t>
      </w:r>
      <w:r w:rsidRPr="00524172">
        <w:t xml:space="preserve">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 xml:space="preserve">(Zweig and </w:t>
      </w:r>
      <w:r w:rsidR="00D94B9B" w:rsidRPr="00D94B9B">
        <w:lastRenderedPageBreak/>
        <w:t>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4D067241" w:rsidR="00673700" w:rsidRDefault="00673700" w:rsidP="00656BF2">
      <w:pPr>
        <w:pStyle w:val="NATESTYLE1CommonCollege"/>
        <w:ind w:firstLine="720"/>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w:t>
      </w:r>
      <w:r w:rsidR="007A291D">
        <w:rPr>
          <w:rStyle w:val="normaltextrun"/>
          <w:color w:val="000000"/>
          <w:shd w:val="clear" w:color="auto" w:fill="FFFFFF"/>
        </w:rPr>
        <w:t xml:space="preserve"> </w:t>
      </w:r>
      <w:r>
        <w:rPr>
          <w:rStyle w:val="normaltextrun"/>
          <w:color w:val="000000"/>
          <w:shd w:val="clear" w:color="auto" w:fill="FFFFFF"/>
        </w:rPr>
        <w: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D15375">
        <w:rPr>
          <w:rStyle w:val="normaltextrun"/>
          <w:color w:val="000000"/>
          <w:shd w:val="clear" w:color="auto" w:fill="FFFFFF"/>
        </w:rPr>
        <w:t xml:space="preserve"> wetlands</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w:t>
      </w:r>
      <w:r w:rsidR="007A291D">
        <w:rPr>
          <w:rStyle w:val="normaltextrun"/>
          <w:color w:val="000000"/>
          <w:shd w:val="clear" w:color="auto" w:fill="FFFFFF"/>
        </w:rPr>
        <w:t>–</w:t>
      </w:r>
      <w:r>
        <w:rPr>
          <w:rStyle w:val="normaltextrun"/>
          <w:color w:val="000000"/>
          <w:shd w:val="clear" w:color="auto" w:fill="FFFFFF"/>
        </w:rPr>
        <w:t>4 mm shell length (SL) at hatching to &gt; 40 mm SL as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w:t>
      </w:r>
      <w:r w:rsidR="00257AD7">
        <w:rPr>
          <w:rStyle w:val="normaltextrun"/>
          <w:color w:val="000000"/>
          <w:shd w:val="clear" w:color="auto" w:fill="FFFFFF"/>
        </w:rPr>
        <w:t xml:space="preserve"> which experienced significant declines within the ridge</w:t>
      </w:r>
      <w:r w:rsidR="002E0443">
        <w:rPr>
          <w:rStyle w:val="normaltextrun"/>
          <w:color w:val="000000"/>
          <w:shd w:val="clear" w:color="auto" w:fill="FFFFFF"/>
        </w:rPr>
        <w:t>-</w:t>
      </w:r>
      <w:r w:rsidR="00257AD7">
        <w:rPr>
          <w:rStyle w:val="normaltextrun"/>
          <w:color w:val="000000"/>
          <w:shd w:val="clear" w:color="auto" w:fill="FFFFFF"/>
        </w:rPr>
        <w:t xml:space="preserve">slough landscape </w:t>
      </w:r>
      <w:r w:rsidR="007A291D">
        <w:rPr>
          <w:rStyle w:val="normaltextrun"/>
          <w:color w:val="000000"/>
          <w:shd w:val="clear" w:color="auto" w:fill="FFFFFF"/>
        </w:rPr>
        <w:t xml:space="preserve">from </w:t>
      </w:r>
      <w:r w:rsidR="00E970E9">
        <w:rPr>
          <w:rStyle w:val="normaltextrun"/>
          <w:color w:val="000000"/>
          <w:shd w:val="clear" w:color="auto" w:fill="FFFFFF"/>
        </w:rPr>
        <w:t>2001</w:t>
      </w:r>
      <w:r w:rsidR="007A291D">
        <w:rPr>
          <w:rStyle w:val="normaltextrun"/>
          <w:color w:val="000000"/>
          <w:shd w:val="clear" w:color="auto" w:fill="FFFFFF"/>
        </w:rPr>
        <w:t>–</w:t>
      </w:r>
      <w:r w:rsidR="00E970E9">
        <w:rPr>
          <w:rStyle w:val="normaltextrun"/>
          <w:color w:val="000000"/>
          <w:shd w:val="clear" w:color="auto" w:fill="FFFFFF"/>
        </w:rPr>
        <w:t xml:space="preserve">2010. The decline in Snail Kite populations </w:t>
      </w:r>
      <w:r w:rsidR="00345DFB">
        <w:rPr>
          <w:rStyle w:val="normaltextrun"/>
          <w:color w:val="000000"/>
          <w:shd w:val="clear" w:color="auto" w:fill="FFFFFF"/>
        </w:rPr>
        <w:t>in the Everglades</w:t>
      </w:r>
      <w:r w:rsidR="00E970E9">
        <w:rPr>
          <w:rStyle w:val="normaltextrun"/>
          <w:color w:val="000000"/>
          <w:shd w:val="clear" w:color="auto" w:fill="FFFFFF"/>
        </w:rPr>
        <w:t xml:space="preserve"> is at least partly explained by declines in FAS,</w:t>
      </w:r>
      <w:r>
        <w:rPr>
          <w:rStyle w:val="normaltextrun"/>
          <w:color w:val="000000"/>
          <w:shd w:val="clear" w:color="auto" w:fill="FFFFFF"/>
        </w:rPr>
        <w:t xml:space="preserve"> so improving the conditions </w:t>
      </w:r>
      <w:r w:rsidR="002E0443">
        <w:rPr>
          <w:rStyle w:val="normaltextrun"/>
          <w:color w:val="000000"/>
          <w:shd w:val="clear" w:color="auto" w:fill="FFFFFF"/>
        </w:rPr>
        <w:t xml:space="preserve">within the ridge-slough landscape </w:t>
      </w:r>
      <w:r>
        <w:rPr>
          <w:rStyle w:val="normaltextrun"/>
          <w:color w:val="000000"/>
          <w:shd w:val="clear" w:color="auto" w:fill="FFFFFF"/>
        </w:rPr>
        <w:t xml:space="preserve">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proofErr w:type="spellStart"/>
      <w:r w:rsidRPr="00D601BB">
        <w:t>spp</w:t>
      </w:r>
      <w:proofErr w:type="spellEnd"/>
      <w:r w:rsidR="00E60E86">
        <w:t>)</w:t>
      </w:r>
      <w:r w:rsidRPr="00524172">
        <w:t xml:space="preserve">, </w:t>
      </w:r>
      <w:r>
        <w:t>s</w:t>
      </w:r>
      <w:r w:rsidRPr="00524172">
        <w:t>unfish</w:t>
      </w:r>
      <w:r w:rsidR="003E0443">
        <w:t>,</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 xml:space="preserve">. </w:t>
      </w:r>
      <w:r w:rsidR="00D15375">
        <w:t>G</w:t>
      </w:r>
      <w:r w:rsidRPr="00524172">
        <w:t>iant water bugs (</w:t>
      </w:r>
      <w:proofErr w:type="spellStart"/>
      <w:r w:rsidRPr="00524172">
        <w:t>Belostomatidae</w:t>
      </w:r>
      <w:proofErr w:type="spellEnd"/>
      <w:r w:rsidR="00EC111D">
        <w:t xml:space="preserve">, </w:t>
      </w:r>
      <w:r w:rsidR="00EC111D">
        <w:fldChar w:fldCharType="begin"/>
      </w:r>
      <w:r w:rsidR="00744F92">
        <w:instrText xml:space="preserve"> ADDIN ZOTERO_ITEM CSL_CITATION {"citationID":"yOZCPZzG","properties":{"formattedCitation":"(Kesler and Munns 1989)","plainCitation":"(Kesler and Munns 1989)","dontUpdate":true,"noteIndex":0},"citationItems":[{"id":301,"uris":["http://zotero.org/users/9972654/items/MQFSA9AL"],"itemData":{"id":301,"type":"article-journal","abstract":"We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rsidR="00D15375">
        <w:t xml:space="preserve"> </w:t>
      </w:r>
      <w:r w:rsidR="00AC55C4">
        <w:t xml:space="preserve">live in the Everglades, </w:t>
      </w:r>
      <w:r w:rsidR="00D15375">
        <w:t>are known to eat snails but had not been studied</w:t>
      </w:r>
      <w:r w:rsidR="00AC55C4">
        <w:t>.</w:t>
      </w:r>
      <w:r w:rsidRPr="00524172">
        <w:t xml:space="preserve"> </w:t>
      </w:r>
      <w:r>
        <w:t>Juvenile FAS</w:t>
      </w:r>
      <w:r w:rsidR="007500C2">
        <w:t xml:space="preserve"> </w:t>
      </w:r>
      <w:r w:rsidR="009D4582">
        <w:t>outgrow</w:t>
      </w:r>
      <w:r>
        <w:t xml:space="preserve"> most common fish and invertebrate predators </w:t>
      </w:r>
      <w:r w:rsidR="00E34FDE">
        <w:t>when they reach</w:t>
      </w:r>
      <w:r>
        <w:t xml:space="preserve"> ~10</w:t>
      </w:r>
      <w:r w:rsidR="00AB34A0">
        <w:t>–</w:t>
      </w:r>
      <w:r>
        <w:t>11 mm</w:t>
      </w:r>
      <w:r w:rsidR="002A0505">
        <w:t xml:space="preserve"> SL</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w:t>
      </w:r>
      <w:r w:rsidR="006A7819">
        <w:t xml:space="preserve"> Appendix 2: </w:t>
      </w:r>
      <w:r w:rsidR="00C84DFB">
        <w:t>Figure S2</w:t>
      </w:r>
      <w:r w:rsidR="00830ACF" w:rsidRPr="00830ACF">
        <w:t>)</w:t>
      </w:r>
      <w:r w:rsidR="00E026D2">
        <w:fldChar w:fldCharType="end"/>
      </w:r>
      <w:r>
        <w:t xml:space="preserve">. </w:t>
      </w:r>
      <w:bookmarkStart w:id="1" w:name="_Hlk98946915"/>
      <w:bookmarkStart w:id="2" w:name="_Toc92806946"/>
      <w:bookmarkEnd w:id="0"/>
      <w:r w:rsidR="00943E3B">
        <w:t>There ha</w:t>
      </w:r>
      <w:r w:rsidR="00345DFB">
        <w:t>s</w:t>
      </w:r>
      <w:r w:rsidR="00943E3B">
        <w:t xml:space="preserve"> been n</w:t>
      </w:r>
      <w:r w:rsidR="0082366D">
        <w:t>o</w:t>
      </w:r>
      <w:r w:rsidR="00943E3B">
        <w:t xml:space="preserve"> i</w:t>
      </w:r>
      <w:r w:rsidR="0082366D">
        <w:t>nvestigation o</w:t>
      </w:r>
      <w:r w:rsidR="00345DFB">
        <w:t>f</w:t>
      </w:r>
      <w:r w:rsidR="0082366D">
        <w:t xml:space="preserve"> the factors that influence </w:t>
      </w:r>
      <w:r w:rsidR="00AF34B7">
        <w:t>survival of juvenile snails</w:t>
      </w:r>
      <w:r w:rsidR="0082366D">
        <w:t xml:space="preserve"> </w:t>
      </w:r>
      <w:r w:rsidR="00AF34B7">
        <w:t>after hatching</w:t>
      </w:r>
      <w:r w:rsidR="001F5C14">
        <w:t xml:space="preserve"> or the population-dynamic impacts</w:t>
      </w:r>
      <w:r w:rsidR="00AF34B7">
        <w:t xml:space="preserve"> </w:t>
      </w:r>
      <w:r w:rsidR="0082366D">
        <w:t>within natural system</w:t>
      </w:r>
      <w:r w:rsidR="002D4BE6">
        <w:t>s</w:t>
      </w:r>
      <w:r w:rsidR="0082366D">
        <w:t xml:space="preserve"> partly because t</w:t>
      </w:r>
      <w:r w:rsidR="004F35FA">
        <w:t xml:space="preserve">racking cohorts of </w:t>
      </w:r>
      <w:r w:rsidR="000C7817">
        <w:t xml:space="preserve">small </w:t>
      </w:r>
      <w:r w:rsidR="004F35FA">
        <w:t xml:space="preserve">juvenile snails is </w:t>
      </w:r>
      <w:r w:rsidR="00F86C41">
        <w:t>logistically infeasible</w:t>
      </w:r>
      <w:r w:rsidR="0082366D">
        <w:t xml:space="preserve">, </w:t>
      </w:r>
      <w:r w:rsidR="002D4BE6">
        <w:t xml:space="preserve">thus we developed </w:t>
      </w:r>
      <w:r w:rsidR="003D7456">
        <w:t>an isocline approach to investigate</w:t>
      </w:r>
      <w:r w:rsidR="004B353E">
        <w:t xml:space="preserve"> </w:t>
      </w:r>
      <w:r w:rsidR="00F86C41">
        <w:t>spatiotemporal variation in mortality and growth</w:t>
      </w:r>
      <w:r w:rsidR="003D7456">
        <w:t xml:space="preserve"> </w:t>
      </w:r>
      <w:r w:rsidR="002D4BE6">
        <w:t>using a demographic model</w:t>
      </w:r>
      <w:r w:rsidR="003D7456">
        <w:t>.</w:t>
      </w:r>
    </w:p>
    <w:p w14:paraId="30F18F9F" w14:textId="77777777" w:rsidR="00673700" w:rsidRDefault="00673700" w:rsidP="00656BF2">
      <w:pPr>
        <w:pStyle w:val="Heading2"/>
      </w:pPr>
      <w:r w:rsidRPr="00524172">
        <w:lastRenderedPageBreak/>
        <w:t>Zero</w:t>
      </w:r>
      <w:r>
        <w:t>-</w:t>
      </w:r>
      <w:r w:rsidRPr="00524172">
        <w:t xml:space="preserve">Population Growth </w:t>
      </w:r>
      <w:r w:rsidRPr="000B3146">
        <w:t>Isocline</w:t>
      </w:r>
    </w:p>
    <w:p w14:paraId="3E1F924A" w14:textId="6C18A4BD" w:rsidR="00673700" w:rsidRPr="000B3146" w:rsidRDefault="00673700" w:rsidP="00656BF2">
      <w:pPr>
        <w:pStyle w:val="NATESTYLE1CommonCollege"/>
        <w:ind w:firstLine="720"/>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w:t>
      </w:r>
      <w:r w:rsidR="00C66DFC">
        <w:t xml:space="preserve"> to </w:t>
      </w:r>
      <w:r w:rsidR="00182270">
        <w:t>summer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The</w:t>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 xml:space="preserve">coded in R using </w:t>
      </w:r>
      <w:r w:rsidR="00C27B3E">
        <w:rPr>
          <w:rStyle w:val="CommentReference"/>
          <w:sz w:val="24"/>
          <w:szCs w:val="24"/>
        </w:rPr>
        <w:t>most of</w:t>
      </w:r>
      <w:r w:rsidRPr="000B3146">
        <w:rPr>
          <w:rStyle w:val="CommentReference"/>
          <w:sz w:val="24"/>
          <w:szCs w:val="24"/>
        </w:rPr>
        <w:t xml:space="preserve"> the original parameters</w:t>
      </w:r>
      <w:r w:rsidR="00B20C2E">
        <w:rPr>
          <w:rStyle w:val="CommentReference"/>
          <w:sz w:val="24"/>
          <w:szCs w:val="24"/>
        </w:rPr>
        <w:t xml:space="preserve"> </w:t>
      </w:r>
      <w:r w:rsidR="000C7817">
        <w:rPr>
          <w:rStyle w:val="CommentReference"/>
          <w:sz w:val="24"/>
          <w:szCs w:val="24"/>
        </w:rPr>
        <w:t xml:space="preserve">from </w:t>
      </w:r>
      <w:r w:rsidR="00B20C2E">
        <w:rPr>
          <w:rStyle w:val="CommentReference"/>
          <w:sz w:val="24"/>
          <w:szCs w:val="24"/>
        </w:rPr>
        <w:t xml:space="preserve">Darby et al. </w:t>
      </w:r>
      <w:r w:rsidR="000C7817">
        <w:rPr>
          <w:rStyle w:val="CommentReference"/>
          <w:sz w:val="24"/>
          <w:szCs w:val="24"/>
        </w:rPr>
        <w:t>(</w:t>
      </w:r>
      <w:r w:rsidR="00B20C2E">
        <w:rPr>
          <w:rStyle w:val="CommentReference"/>
          <w:sz w:val="24"/>
          <w:szCs w:val="24"/>
        </w:rPr>
        <w:t>2015</w:t>
      </w:r>
      <w:r w:rsidR="00BD187B">
        <w:rPr>
          <w:rStyle w:val="CommentReference"/>
          <w:sz w:val="24"/>
          <w:szCs w:val="24"/>
        </w:rPr>
        <w:t>) but</w:t>
      </w:r>
      <w:r w:rsidRPr="000B3146">
        <w:rPr>
          <w:rStyle w:val="CommentReference"/>
          <w:sz w:val="24"/>
          <w:szCs w:val="24"/>
        </w:rPr>
        <w:t xml:space="preserve"> </w:t>
      </w:r>
      <w:r w:rsidR="00C27B3E">
        <w:rPr>
          <w:rStyle w:val="CommentReference"/>
          <w:sz w:val="24"/>
          <w:szCs w:val="24"/>
        </w:rPr>
        <w:t xml:space="preserve">excluded carrying capacity and included </w:t>
      </w:r>
      <w:r w:rsidRPr="000B3146">
        <w:rPr>
          <w:rStyle w:val="CommentReference"/>
          <w:sz w:val="24"/>
          <w:szCs w:val="24"/>
        </w:rPr>
        <w:t xml:space="preserve">a few </w:t>
      </w:r>
      <w:r w:rsidR="00C27B3E">
        <w:rPr>
          <w:rStyle w:val="CommentReference"/>
          <w:sz w:val="24"/>
          <w:szCs w:val="24"/>
        </w:rPr>
        <w:t>adjusted</w:t>
      </w:r>
      <w:r w:rsidR="00C27B3E" w:rsidRPr="000B3146">
        <w:rPr>
          <w:rStyle w:val="CommentReference"/>
          <w:sz w:val="24"/>
          <w:szCs w:val="24"/>
        </w:rPr>
        <w:t xml:space="preserve"> </w:t>
      </w:r>
      <w:r w:rsidRPr="000B3146">
        <w:rPr>
          <w:rStyle w:val="CommentReference"/>
          <w:sz w:val="24"/>
          <w:szCs w:val="24"/>
        </w:rPr>
        <w:t xml:space="preserve">parameters to reflect recent changes in </w:t>
      </w:r>
      <w:r w:rsidR="00C27B3E">
        <w:rPr>
          <w:rStyle w:val="CommentReference"/>
          <w:sz w:val="24"/>
          <w:szCs w:val="24"/>
        </w:rPr>
        <w:t xml:space="preserve">the </w:t>
      </w:r>
      <w:r w:rsidRPr="000B3146">
        <w:rPr>
          <w:rStyle w:val="CommentReference"/>
          <w:sz w:val="24"/>
          <w:szCs w:val="24"/>
        </w:rPr>
        <w:t xml:space="preserve">understanding of FAS life </w:t>
      </w:r>
      <w:r w:rsidR="003A26DB" w:rsidRPr="000B3146">
        <w:rPr>
          <w:rStyle w:val="CommentReference"/>
          <w:sz w:val="24"/>
          <w:szCs w:val="24"/>
        </w:rPr>
        <w:t>history</w:t>
      </w:r>
      <w:r w:rsidR="00C27B3E">
        <w:rPr>
          <w:rStyle w:val="CommentReference"/>
          <w:sz w:val="24"/>
          <w:szCs w:val="24"/>
        </w:rPr>
        <w:t xml:space="preserve"> </w:t>
      </w:r>
      <w:r w:rsidR="00AB01FE">
        <w:rPr>
          <w:rStyle w:val="CommentReference"/>
          <w:sz w:val="24"/>
          <w:szCs w:val="24"/>
        </w:rPr>
        <w:t>(</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w:t>
      </w:r>
      <w:r w:rsidR="00962401">
        <w:rPr>
          <w:rStyle w:val="CommentReference"/>
          <w:sz w:val="24"/>
          <w:szCs w:val="24"/>
        </w:rPr>
        <w:t xml:space="preserve"> different</w:t>
      </w:r>
      <w:r w:rsidRPr="000B3146">
        <w:rPr>
          <w:rStyle w:val="CommentReference"/>
          <w:sz w:val="24"/>
          <w:szCs w:val="24"/>
        </w:rPr>
        <w:t xml:space="preserve">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w:t>
      </w:r>
      <w:r w:rsidR="00962401">
        <w:t xml:space="preserve"> for each hydrologic scenario</w:t>
      </w:r>
      <w:r w:rsidR="00CB6C57">
        <w:t xml:space="preserve">. </w:t>
      </w:r>
      <w:r w:rsidR="00914E2B">
        <w:t xml:space="preserve"> </w:t>
      </w:r>
    </w:p>
    <w:p w14:paraId="5C3BFE51" w14:textId="142FFD38" w:rsidR="00673700" w:rsidRDefault="00673700" w:rsidP="00656BF2">
      <w:pPr>
        <w:pStyle w:val="NATESTYLE1CommonCollege"/>
        <w:ind w:firstLine="720"/>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w:t>
      </w:r>
      <w:r w:rsidR="00B8519E">
        <w:t>T</w:t>
      </w:r>
      <w:r w:rsidRPr="000B3146">
        <w:t>he isoclines are boundary conditions between a growing or a declining population</w:t>
      </w:r>
      <w:r w:rsidR="00B8519E">
        <w:t xml:space="preserve"> assuming the given juvenile</w:t>
      </w:r>
      <w:r w:rsidR="00B8519E" w:rsidRPr="000B3146">
        <w:t xml:space="preserve"> growth and survival rates</w:t>
      </w:r>
      <w:r w:rsidR="00B8519E">
        <w:t xml:space="preserve"> represent an average rate experienced</w:t>
      </w:r>
      <w:r w:rsidR="0024350E">
        <w:t xml:space="preserve"> by</w:t>
      </w:r>
      <w:r w:rsidR="00B8519E">
        <w:t xml:space="preserve"> juvenile snail</w:t>
      </w:r>
      <w:r w:rsidR="0024350E">
        <w:t>s</w:t>
      </w:r>
      <w:r w:rsidR="00B8519E">
        <w:t xml:space="preserve"> throughout a year</w:t>
      </w:r>
      <w:r w:rsidRPr="000B3146">
        <w:t xml:space="preserve">. Because juvenile FAS densities are so low </w:t>
      </w:r>
      <w:r w:rsidR="007C5224">
        <w:t>in our study wetlands (typically &lt;</w:t>
      </w:r>
      <w:r w:rsidR="000B1BF9">
        <w:t>&lt;</w:t>
      </w:r>
      <w:r w:rsidR="00F0700A">
        <w:t xml:space="preserve"> </w:t>
      </w:r>
      <w:r w:rsidR="007C5224">
        <w: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 xml:space="preserve">densities </w:t>
      </w:r>
      <w:r w:rsidR="000C7817">
        <w:t>(</w:t>
      </w:r>
      <w:r w:rsidR="00264673">
        <w:t>16</w:t>
      </w:r>
      <w:r w:rsidR="000C7817">
        <w:t>/m</w:t>
      </w:r>
      <w:r w:rsidR="000C7817" w:rsidRPr="00264673">
        <w:rPr>
          <w:vertAlign w:val="superscript"/>
        </w:rPr>
        <w:t>2</w:t>
      </w:r>
      <w:r w:rsidR="000C7817">
        <w:t xml:space="preserve">) </w:t>
      </w:r>
      <w:r w:rsidRPr="000B3146">
        <w:t>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00F0700A">
        <w:t>,</w:t>
      </w:r>
      <w:r w:rsidRPr="000B3146">
        <w:t xml:space="preserve"> we considered </w:t>
      </w:r>
      <w:r w:rsidR="009B46F9">
        <w:t>negative density</w:t>
      </w:r>
      <w:r w:rsidR="000C7817">
        <w:t>-</w:t>
      </w:r>
      <w:r w:rsidR="009B46F9">
        <w:t>dependen</w:t>
      </w:r>
      <w:r w:rsidR="000C7817">
        <w:t>t</w:t>
      </w:r>
      <w:r w:rsidR="009B46F9">
        <w:t xml:space="preserve"> </w:t>
      </w:r>
      <w:r w:rsidR="00182270">
        <w:t>growth</w:t>
      </w:r>
      <w:r w:rsidR="00182270" w:rsidRPr="000B3146">
        <w:t xml:space="preserve"> to</w:t>
      </w:r>
      <w:r w:rsidRPr="000B3146">
        <w:t xml:space="preserve"> be irrelevant to our model evaluations which </w:t>
      </w:r>
      <w:r w:rsidRPr="000B3146">
        <w:lastRenderedPageBreak/>
        <w:t>were</w:t>
      </w:r>
      <w:r w:rsidR="00DA537A">
        <w:t xml:space="preserve"> more</w:t>
      </w:r>
      <w:r w:rsidRPr="000B3146">
        <w:t xml:space="preserve"> simply trying to identify parameters that would produce an increasing or decreasing population.</w:t>
      </w:r>
    </w:p>
    <w:p w14:paraId="65F8A111" w14:textId="64C0DB01" w:rsidR="00F777B8" w:rsidRPr="00F777B8" w:rsidRDefault="00700FBD" w:rsidP="00656BF2">
      <w:pPr>
        <w:pStyle w:val="NATESTYLE1CommonCollege"/>
        <w:ind w:firstLine="720"/>
        <w:rPr>
          <w:rStyle w:val="CommentReference"/>
          <w:rFonts w:eastAsiaTheme="minorEastAsia"/>
          <w:sz w:val="24"/>
          <w:szCs w:val="24"/>
        </w:rPr>
      </w:pPr>
      <w:r>
        <w:t xml:space="preserve">Once the isocline was </w:t>
      </w:r>
      <w:r w:rsidR="007543BD">
        <w:t>construc</w:t>
      </w:r>
      <w:r>
        <w:t>t</w:t>
      </w:r>
      <w:r w:rsidR="007543BD">
        <w:t>ed</w:t>
      </w:r>
      <w:r>
        <w:t xml:space="preserve">, we </w:t>
      </w:r>
      <w:r w:rsidR="000C7817">
        <w:t>quantified</w:t>
      </w:r>
      <w:r>
        <w:t xml:space="preserve"> survival and growth parameters in the field and plot</w:t>
      </w:r>
      <w:r w:rsidR="002B1881">
        <w:t>ted</w:t>
      </w:r>
      <w:r>
        <w:t xml:space="preserve"> the results on the isocline state space. </w:t>
      </w:r>
      <w:r w:rsidR="00656EE7">
        <w:t xml:space="preserve">Using </w:t>
      </w:r>
      <w:r w:rsidR="00656EE7" w:rsidRPr="00C74B7B">
        <w:rPr>
          <w:i/>
          <w:iCs/>
        </w:rPr>
        <w:t>in situ</w:t>
      </w:r>
      <w:r w:rsidR="00656EE7">
        <w:t xml:space="preserve"> experimental techniques (detailed further below</w:t>
      </w:r>
      <w:r w:rsidR="00D72C7E">
        <w:t xml:space="preserve"> and in Appendix S2</w:t>
      </w:r>
      <w:r w:rsidR="00656EE7">
        <w:t>)</w:t>
      </w:r>
      <w:r w:rsidR="00DD3FF2">
        <w:t>,</w:t>
      </w:r>
      <w:r w:rsidR="00985930">
        <w:t xml:space="preserve"> w</w:t>
      </w:r>
      <w:r w:rsidR="00F777B8">
        <w:t xml:space="preserve">e calculated </w:t>
      </w:r>
      <w:r w:rsidR="006A103C">
        <w:t xml:space="preserve">juvenile </w:t>
      </w:r>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We then plotted on the isocline state space the combination of survival and growth for each season and location. The nature of the model made it impossible to change growth rates seasonally</w:t>
      </w:r>
      <w:r w:rsidR="00F0700A">
        <w:rPr>
          <w:rFonts w:eastAsiaTheme="minorEastAsia"/>
        </w:rPr>
        <w:t>;</w:t>
      </w:r>
      <w:r w:rsidR="00F777B8">
        <w:rPr>
          <w:rFonts w:eastAsiaTheme="minorEastAsia"/>
        </w:rPr>
        <w:t xml:space="preserve"> thus</w:t>
      </w:r>
      <w:r w:rsidR="00F0700A">
        <w:rPr>
          <w:rFonts w:eastAsiaTheme="minorEastAsia"/>
        </w:rPr>
        <w:t>,</w:t>
      </w:r>
      <w:r w:rsidR="00F777B8">
        <w:rPr>
          <w:rFonts w:eastAsiaTheme="minorEastAsia"/>
        </w:rPr>
        <w:t xml:space="preserve"> the predictions from </w:t>
      </w:r>
      <w:r w:rsidR="00F0700A">
        <w:rPr>
          <w:rFonts w:eastAsiaTheme="minorEastAsia"/>
        </w:rPr>
        <w:t>the</w:t>
      </w:r>
      <w:r w:rsidR="00F777B8">
        <w:rPr>
          <w:rFonts w:eastAsiaTheme="minorEastAsia"/>
        </w:rPr>
        <w:t xml:space="preserve"> isocline </w:t>
      </w:r>
      <w:r w:rsidR="00F0700A">
        <w:rPr>
          <w:rFonts w:eastAsiaTheme="minorEastAsia"/>
        </w:rPr>
        <w:t xml:space="preserve">state space </w:t>
      </w:r>
      <w:r w:rsidR="00F777B8">
        <w:rPr>
          <w:rFonts w:eastAsiaTheme="minorEastAsia"/>
        </w:rPr>
        <w:t>assume</w:t>
      </w:r>
      <w:r w:rsidR="00F0700A">
        <w:rPr>
          <w:rFonts w:eastAsiaTheme="minorEastAsia"/>
        </w:rPr>
        <w:t>d</w:t>
      </w:r>
      <w:r w:rsidR="00F777B8">
        <w:rPr>
          <w:rFonts w:eastAsiaTheme="minorEastAsia"/>
        </w:rPr>
        <w:t xml:space="preserve"> that the parameters </w:t>
      </w:r>
      <w:r w:rsidR="00F0700A">
        <w:rPr>
          <w:rFonts w:eastAsiaTheme="minorEastAsia"/>
        </w:rPr>
        <w:t xml:space="preserve">were </w:t>
      </w:r>
      <w:r w:rsidR="002622F2">
        <w:rPr>
          <w:rFonts w:eastAsiaTheme="minorEastAsia"/>
        </w:rPr>
        <w:t>average</w:t>
      </w:r>
      <w:r w:rsidR="000C7817">
        <w:rPr>
          <w:rFonts w:eastAsiaTheme="minorEastAsia"/>
        </w:rPr>
        <w:t>s</w:t>
      </w:r>
      <w:r w:rsidR="00B2249A">
        <w:rPr>
          <w:rFonts w:eastAsiaTheme="minorEastAsia"/>
        </w:rPr>
        <w:t xml:space="preserve">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w:t>
      </w:r>
      <w:r w:rsidR="00F0700A">
        <w:rPr>
          <w:rFonts w:eastAsiaTheme="minorEastAsia"/>
        </w:rPr>
        <w:t>were therefore</w:t>
      </w:r>
      <w:r w:rsidR="00F777B8">
        <w:rPr>
          <w:rFonts w:eastAsiaTheme="minorEastAsia"/>
        </w:rPr>
        <w:t xml:space="preserve"> </w:t>
      </w:r>
      <w:r w:rsidR="000C7817">
        <w:rPr>
          <w:rFonts w:eastAsiaTheme="minorEastAsia"/>
        </w:rPr>
        <w:t xml:space="preserve">expected </w:t>
      </w:r>
      <w:r w:rsidR="00F777B8">
        <w:rPr>
          <w:rFonts w:eastAsiaTheme="minorEastAsia"/>
        </w:rPr>
        <w:t xml:space="preserve">snail recruitment assuming the rates measured each season. To combine the seasonal parameters for </w:t>
      </w:r>
      <w:r w:rsidR="000C7817">
        <w:rPr>
          <w:rFonts w:eastAsiaTheme="minorEastAsia"/>
        </w:rPr>
        <w:t>each</w:t>
      </w:r>
      <w:r w:rsidR="00F777B8">
        <w:rPr>
          <w:rFonts w:eastAsiaTheme="minorEastAsia"/>
        </w:rPr>
        <w:t xml:space="preserve"> population</w:t>
      </w:r>
      <w:r w:rsidR="00456548">
        <w:rPr>
          <w:rFonts w:eastAsiaTheme="minorEastAsia"/>
        </w:rPr>
        <w:t xml:space="preserve"> into annual average values</w:t>
      </w:r>
      <w:r w:rsidR="00DD3FF2">
        <w:rPr>
          <w:rFonts w:eastAsiaTheme="minorEastAsia"/>
        </w:rPr>
        <w:t>,</w:t>
      </w:r>
      <w:r w:rsidR="00F777B8">
        <w:rPr>
          <w:rFonts w:eastAsiaTheme="minorEastAsia"/>
        </w:rPr>
        <w:t xml:space="preserve"> we calculated </w:t>
      </w:r>
      <w:r w:rsidR="00FD33D5">
        <w:rPr>
          <w:rFonts w:eastAsiaTheme="minorEastAsia"/>
        </w:rPr>
        <w:t>the</w:t>
      </w:r>
      <w:r w:rsidR="00F777B8">
        <w:rPr>
          <w:rFonts w:eastAsiaTheme="minorEastAsia"/>
        </w:rPr>
        <w:t xml:space="preserve"> weighted averages of the seasonal parameters. Because ~70% of reproduction (</w:t>
      </w:r>
      <w:r w:rsidR="00546C96">
        <w:rPr>
          <w:rFonts w:eastAsiaTheme="minorEastAsia"/>
        </w:rPr>
        <w:t>egg laying</w:t>
      </w:r>
      <w:r w:rsidR="00F777B8">
        <w:rPr>
          <w:rFonts w:eastAsiaTheme="minorEastAsia"/>
        </w:rPr>
        <w:t xml:space="preserve">)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656BF2">
      <w:pPr>
        <w:pStyle w:val="Heading2"/>
      </w:pPr>
      <w:r w:rsidRPr="000B3146">
        <w:rPr>
          <w:rStyle w:val="CommentReference"/>
          <w:iCs/>
          <w:sz w:val="24"/>
          <w:szCs w:val="24"/>
        </w:rPr>
        <w:t>Survival and Growth in the field</w:t>
      </w:r>
    </w:p>
    <w:p w14:paraId="5BF6C589" w14:textId="38EBB127" w:rsidR="00A22A11" w:rsidRDefault="00456548" w:rsidP="002E6DA9">
      <w:pPr>
        <w:ind w:firstLine="720"/>
        <w:rPr>
          <w:rStyle w:val="CommentReference"/>
          <w:sz w:val="24"/>
          <w:szCs w:val="24"/>
        </w:rPr>
      </w:pPr>
      <w:r>
        <w:rPr>
          <w:rStyle w:val="CommentReference"/>
          <w:sz w:val="24"/>
          <w:szCs w:val="24"/>
        </w:rPr>
        <w:t>We</w:t>
      </w:r>
      <w:r w:rsidR="00673700" w:rsidRPr="000B3146">
        <w:rPr>
          <w:rStyle w:val="CommentReference"/>
          <w:sz w:val="24"/>
          <w:szCs w:val="24"/>
        </w:rPr>
        <w:t xml:space="preserve"> measure</w:t>
      </w:r>
      <w:r>
        <w:rPr>
          <w:rStyle w:val="CommentReference"/>
          <w:sz w:val="24"/>
          <w:szCs w:val="24"/>
        </w:rPr>
        <w:t>d</w:t>
      </w:r>
      <w:r w:rsidR="00673700" w:rsidRPr="000B3146">
        <w:rPr>
          <w:rStyle w:val="CommentReference"/>
          <w:sz w:val="24"/>
          <w:szCs w:val="24"/>
        </w:rPr>
        <w:t xml:space="preserve"> survival and growth </w:t>
      </w:r>
      <w:r>
        <w:rPr>
          <w:rStyle w:val="CommentReference"/>
          <w:sz w:val="24"/>
          <w:szCs w:val="24"/>
        </w:rPr>
        <w:t>in wetlands at</w:t>
      </w:r>
      <w:r w:rsidR="00D55D7C">
        <w:rPr>
          <w:rStyle w:val="CommentReference"/>
          <w:sz w:val="24"/>
          <w:szCs w:val="24"/>
        </w:rPr>
        <w:t xml:space="preserve"> </w:t>
      </w:r>
      <w:r w:rsidR="00B87AC7">
        <w:rPr>
          <w:rStyle w:val="CommentReference"/>
          <w:sz w:val="24"/>
          <w:szCs w:val="24"/>
        </w:rPr>
        <w:t>t</w:t>
      </w:r>
      <w:r w:rsidR="00673700" w:rsidRPr="000B3146">
        <w:rPr>
          <w:rStyle w:val="CommentReference"/>
          <w:sz w:val="24"/>
          <w:szCs w:val="24"/>
        </w:rPr>
        <w:t xml:space="preserve">he Loxahatchee Impoundment Landscape Assessment (LILA) and </w:t>
      </w:r>
      <w:r>
        <w:rPr>
          <w:rStyle w:val="CommentReference"/>
          <w:sz w:val="24"/>
          <w:szCs w:val="24"/>
        </w:rPr>
        <w:t xml:space="preserve">in </w:t>
      </w:r>
      <w:r w:rsidR="00673700" w:rsidRPr="000B3146">
        <w:rPr>
          <w:rStyle w:val="CommentReference"/>
          <w:sz w:val="24"/>
          <w:szCs w:val="24"/>
        </w:rPr>
        <w:t xml:space="preserve">two sites in the western portion of Water Conservation Area 3A (WCA3A; </w:t>
      </w:r>
      <w:r w:rsidR="00106463">
        <w:rPr>
          <w:rStyle w:val="CommentReference"/>
          <w:sz w:val="24"/>
          <w:szCs w:val="24"/>
        </w:rPr>
        <w:t xml:space="preserve">Appendix S2: </w:t>
      </w:r>
      <w:r w:rsidR="00673700" w:rsidRPr="000B3146">
        <w:rPr>
          <w:rStyle w:val="CommentReference"/>
          <w:sz w:val="24"/>
          <w:szCs w:val="24"/>
        </w:rPr>
        <w:t xml:space="preserve">Figure </w:t>
      </w:r>
      <w:r w:rsidR="00D90DA1">
        <w:rPr>
          <w:rStyle w:val="CommentReference"/>
          <w:sz w:val="24"/>
          <w:szCs w:val="24"/>
        </w:rPr>
        <w:t>S</w:t>
      </w:r>
      <w:r w:rsidR="00673700" w:rsidRPr="000B3146">
        <w:rPr>
          <w:rStyle w:val="CommentReference"/>
          <w:sz w:val="24"/>
          <w:szCs w:val="24"/>
        </w:rPr>
        <w:t>1) in Florida, USA. LILA consists of four 8 ha impounded wetlands with ridge and slough elevation features and hydro-patterns that mimic the wetlands of the Everglades (</w:t>
      </w:r>
      <w:r w:rsidR="00106463">
        <w:rPr>
          <w:rStyle w:val="CommentReference"/>
          <w:sz w:val="24"/>
          <w:szCs w:val="24"/>
        </w:rPr>
        <w:t xml:space="preserve">Appendix S2: </w:t>
      </w:r>
      <w:r w:rsidR="00673700" w:rsidRPr="000B3146">
        <w:rPr>
          <w:rStyle w:val="CommentReference"/>
          <w:sz w:val="24"/>
          <w:szCs w:val="24"/>
        </w:rPr>
        <w:t xml:space="preserve">Figure </w:t>
      </w:r>
      <w:r w:rsidR="00106463">
        <w:rPr>
          <w:rStyle w:val="CommentReference"/>
          <w:sz w:val="24"/>
          <w:szCs w:val="24"/>
        </w:rPr>
        <w:t>S</w:t>
      </w:r>
      <w:r w:rsidR="00673700" w:rsidRPr="000B3146">
        <w:rPr>
          <w:rStyle w:val="CommentReference"/>
          <w:sz w:val="24"/>
          <w:szCs w:val="24"/>
        </w:rPr>
        <w:t xml:space="preserve">1B). Both wetlands have seasonally varying water levels but the water levels in LILA are under </w:t>
      </w:r>
      <w:r w:rsidR="0011738F">
        <w:rPr>
          <w:rStyle w:val="CommentReference"/>
          <w:sz w:val="24"/>
          <w:szCs w:val="24"/>
        </w:rPr>
        <w:t>tighter</w:t>
      </w:r>
      <w:r w:rsidR="00673700"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00673700" w:rsidRPr="000B3146">
        <w:rPr>
          <w:rStyle w:val="CommentReference"/>
          <w:sz w:val="24"/>
          <w:szCs w:val="24"/>
        </w:rPr>
        <w:t xml:space="preserve">We worked in two wetland impoundments </w:t>
      </w:r>
      <w:r>
        <w:rPr>
          <w:rStyle w:val="CommentReference"/>
          <w:sz w:val="24"/>
          <w:szCs w:val="24"/>
        </w:rPr>
        <w:t xml:space="preserve">at </w:t>
      </w:r>
      <w:r>
        <w:rPr>
          <w:rStyle w:val="CommentReference"/>
          <w:sz w:val="24"/>
          <w:szCs w:val="24"/>
        </w:rPr>
        <w:lastRenderedPageBreak/>
        <w:t xml:space="preserve">LILA </w:t>
      </w:r>
      <w:r w:rsidR="00673700" w:rsidRPr="000B3146">
        <w:rPr>
          <w:rStyle w:val="CommentReference"/>
          <w:sz w:val="24"/>
          <w:szCs w:val="24"/>
        </w:rPr>
        <w:t xml:space="preserve">that had hydrologic conditions deemed </w:t>
      </w:r>
      <w:r w:rsidR="00702108">
        <w:rPr>
          <w:rStyle w:val="CommentReference"/>
          <w:sz w:val="24"/>
          <w:szCs w:val="24"/>
        </w:rPr>
        <w:t>good</w:t>
      </w:r>
      <w:r w:rsidR="00673700"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00673700" w:rsidRPr="000B3146">
        <w:rPr>
          <w:rStyle w:val="CommentReference"/>
          <w:sz w:val="24"/>
          <w:szCs w:val="24"/>
        </w:rPr>
        <w:t xml:space="preserve">. </w:t>
      </w:r>
      <w:r w:rsidR="00793496">
        <w:rPr>
          <w:rStyle w:val="CommentReference"/>
          <w:sz w:val="24"/>
          <w:szCs w:val="24"/>
        </w:rPr>
        <w:t>The</w:t>
      </w:r>
      <w:r w:rsidR="00673700" w:rsidRPr="000B3146">
        <w:rPr>
          <w:rStyle w:val="CommentReference"/>
          <w:sz w:val="24"/>
          <w:szCs w:val="24"/>
        </w:rPr>
        <w:t xml:space="preserve"> two sites near the western boundary of WCA3A near Big Cypress National Park (</w:t>
      </w:r>
      <w:r w:rsidR="00FF2E33">
        <w:rPr>
          <w:rStyle w:val="CommentReference"/>
          <w:sz w:val="24"/>
          <w:szCs w:val="24"/>
        </w:rPr>
        <w:t xml:space="preserve">Appendix S2: </w:t>
      </w:r>
      <w:r w:rsidR="00673700" w:rsidRPr="000B3146">
        <w:rPr>
          <w:rStyle w:val="CommentReference"/>
          <w:sz w:val="24"/>
          <w:szCs w:val="24"/>
        </w:rPr>
        <w:t xml:space="preserve">Figure </w:t>
      </w:r>
      <w:r w:rsidR="00FF2E33">
        <w:rPr>
          <w:rStyle w:val="CommentReference"/>
          <w:sz w:val="24"/>
          <w:szCs w:val="24"/>
        </w:rPr>
        <w:t>S</w:t>
      </w:r>
      <w:r w:rsidR="00673700" w:rsidRPr="000B3146">
        <w:rPr>
          <w:rStyle w:val="CommentReference"/>
          <w:sz w:val="24"/>
          <w:szCs w:val="24"/>
        </w:rPr>
        <w:t>1</w:t>
      </w:r>
      <w:r w:rsidR="00D90DA1">
        <w:rPr>
          <w:rStyle w:val="CommentReference"/>
          <w:sz w:val="24"/>
          <w:szCs w:val="24"/>
        </w:rPr>
        <w:t>:</w:t>
      </w:r>
      <w:r w:rsidR="00673700" w:rsidRPr="000B3146">
        <w:rPr>
          <w:rStyle w:val="CommentReference"/>
          <w:sz w:val="24"/>
          <w:szCs w:val="24"/>
        </w:rPr>
        <w:t xml:space="preserve">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00673700"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00673700" w:rsidRPr="000B3146">
        <w:rPr>
          <w:rStyle w:val="CommentReference"/>
          <w:sz w:val="24"/>
          <w:szCs w:val="24"/>
        </w:rPr>
        <w:t xml:space="preserve">. The </w:t>
      </w:r>
      <w:r w:rsidR="00355312">
        <w:rPr>
          <w:rStyle w:val="CommentReference"/>
          <w:sz w:val="24"/>
          <w:szCs w:val="24"/>
        </w:rPr>
        <w:t xml:space="preserve">WCA3A </w:t>
      </w:r>
      <w:r w:rsidR="00673700"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00673700" w:rsidRPr="000B3146">
        <w:rPr>
          <w:rStyle w:val="CommentReference"/>
          <w:sz w:val="24"/>
          <w:szCs w:val="24"/>
        </w:rPr>
        <w:t xml:space="preserve"> sites that </w:t>
      </w:r>
      <w:r>
        <w:rPr>
          <w:rStyle w:val="CommentReference"/>
          <w:sz w:val="24"/>
          <w:szCs w:val="24"/>
        </w:rPr>
        <w:t xml:space="preserve">previously </w:t>
      </w:r>
      <w:r w:rsidR="00673700" w:rsidRPr="000B3146">
        <w:rPr>
          <w:rStyle w:val="CommentReference"/>
          <w:sz w:val="24"/>
          <w:szCs w:val="24"/>
        </w:rPr>
        <w:t>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60F6EED4" w14:textId="44537226" w:rsidR="00456548" w:rsidRDefault="00257AE7" w:rsidP="00656BF2">
      <w:pPr>
        <w:ind w:firstLine="720"/>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r w:rsidR="00456548">
        <w:rPr>
          <w:rStyle w:val="CommentReference"/>
          <w:sz w:val="24"/>
          <w:szCs w:val="24"/>
        </w:rPr>
        <w:t xml:space="preserve"> </w:t>
      </w:r>
    </w:p>
    <w:p w14:paraId="77AC2BBB" w14:textId="1A5154A7" w:rsidR="007A7EA5" w:rsidRDefault="00456548" w:rsidP="00656BF2">
      <w:pPr>
        <w:ind w:firstLine="720"/>
        <w:rPr>
          <w:rStyle w:val="CommentReference"/>
          <w:sz w:val="24"/>
          <w:szCs w:val="24"/>
        </w:rPr>
      </w:pPr>
      <w:r>
        <w:rPr>
          <w:rStyle w:val="CommentReference"/>
          <w:sz w:val="24"/>
          <w:szCs w:val="24"/>
        </w:rPr>
        <w:t xml:space="preserve">Tethering can inflate mortality rates of animals capable of escape </w:t>
      </w:r>
      <w:r>
        <w:rPr>
          <w:rStyle w:val="CommentReference"/>
          <w:sz w:val="24"/>
          <w:szCs w:val="24"/>
        </w:rPr>
        <w:fldChar w:fldCharType="begin"/>
      </w:r>
      <w:r>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Pr>
          <w:rStyle w:val="CommentReference"/>
          <w:sz w:val="24"/>
          <w:szCs w:val="24"/>
        </w:rPr>
        <w:fldChar w:fldCharType="separate"/>
      </w:r>
      <w:r w:rsidRPr="00D67ECE">
        <w:rPr>
          <w:rFonts w:cs="Times New Roman"/>
        </w:rPr>
        <w:t>(Baker and Waltham 2020)</w:t>
      </w:r>
      <w:r>
        <w:rPr>
          <w:rStyle w:val="CommentReference"/>
          <w:sz w:val="24"/>
          <w:szCs w:val="24"/>
        </w:rPr>
        <w:fldChar w:fldCharType="end"/>
      </w:r>
      <w:r>
        <w:rPr>
          <w:rStyle w:val="CommentReference"/>
          <w:sz w:val="24"/>
          <w:szCs w:val="24"/>
        </w:rPr>
        <w:t xml:space="preserve">, but FAS are relatively less mobile than their typical predators and rely on retracting into their shell to avoid predation rather than escape. For prey with little escape capability, tethering should give reliable information about prey survival particularly across gradients of predation as it measures encounter rate variation </w:t>
      </w:r>
      <w:r>
        <w:rPr>
          <w:rStyle w:val="CommentReference"/>
          <w:sz w:val="24"/>
          <w:szCs w:val="24"/>
        </w:rPr>
        <w:fldChar w:fldCharType="begin"/>
      </w:r>
      <w:r>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Pr>
          <w:rStyle w:val="CommentReference"/>
          <w:sz w:val="24"/>
          <w:szCs w:val="24"/>
        </w:rPr>
        <w:fldChar w:fldCharType="separate"/>
      </w:r>
      <w:r w:rsidRPr="006E307C">
        <w:rPr>
          <w:rFonts w:cs="Times New Roman"/>
        </w:rPr>
        <w:t>(Rochette and Dill 2000, Ruehl and Trexler 2013)</w:t>
      </w:r>
      <w:r>
        <w:rPr>
          <w:rStyle w:val="CommentReference"/>
          <w:sz w:val="24"/>
          <w:szCs w:val="24"/>
        </w:rPr>
        <w:fldChar w:fldCharType="end"/>
      </w:r>
      <w:r>
        <w:rPr>
          <w:rStyle w:val="CommentReference"/>
          <w:sz w:val="24"/>
          <w:szCs w:val="24"/>
        </w:rPr>
        <w:t xml:space="preserve">. Prior </w:t>
      </w:r>
      <w:r>
        <w:t>experimental work with this species did not find any measurable anti-predator response,</w:t>
      </w:r>
      <w:r w:rsidRPr="00756F04">
        <w:t xml:space="preserve"> </w:t>
      </w:r>
      <w:r>
        <w:t>either morphological or behavioral, to chronic exposure to crayfish (Davidson and Dorn 2017).</w:t>
      </w:r>
    </w:p>
    <w:p w14:paraId="5C35E13D" w14:textId="1CABA977" w:rsidR="005D527C" w:rsidRDefault="00F87B69" w:rsidP="00656BF2">
      <w:pPr>
        <w:pStyle w:val="NATESTYLE1CommonCollege"/>
        <w:ind w:firstLine="720"/>
        <w:rPr>
          <w:rStyle w:val="CommentReference"/>
          <w:sz w:val="24"/>
          <w:szCs w:val="24"/>
        </w:rPr>
      </w:pPr>
      <w:r>
        <w:lastRenderedPageBreak/>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w:t>
      </w:r>
      <w:proofErr w:type="spellStart"/>
      <w:r w:rsidR="005D527C">
        <w:t>metaphyt</w:t>
      </w:r>
      <w:r w:rsidR="001A645E">
        <w:t>on</w:t>
      </w:r>
      <w:proofErr w:type="spellEnd"/>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w:t>
      </w:r>
      <w:r w:rsidR="00AF30B7">
        <w:t>–</w:t>
      </w:r>
      <w:r w:rsidR="005D527C">
        <w:t xml:space="preserve">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w:t>
      </w:r>
      <w:proofErr w:type="spellStart"/>
      <w:r w:rsidR="005D527C">
        <w:t>metaphytic</w:t>
      </w:r>
      <w:proofErr w:type="spellEnd"/>
      <w:r w:rsidR="005D527C">
        <w:t xml:space="preserve">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w:t>
      </w:r>
      <w:r w:rsidR="00785B0C">
        <w:t>mesocosms</w:t>
      </w:r>
      <w:r w:rsidR="005D527C">
        <w:t xml:space="preserve"> impossible</w:t>
      </w:r>
      <w:r w:rsidR="00FF5F62">
        <w:t>.</w:t>
      </w:r>
      <w:r w:rsidR="008D1127">
        <w:t xml:space="preserve"> Using the growth results we then calculated</w:t>
      </w:r>
      <w:r w:rsidR="00FF5F62">
        <w:t xml:space="preserve"> the growth 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1"/>
    <w:bookmarkEnd w:id="2"/>
    <w:p w14:paraId="557FCA2A" w14:textId="30B96A8D" w:rsidR="00673700" w:rsidRDefault="00673700" w:rsidP="00656BF2">
      <w:pPr>
        <w:pStyle w:val="Heading1"/>
      </w:pPr>
      <w:r w:rsidRPr="00524172">
        <w:t>Result</w:t>
      </w:r>
      <w:r w:rsidR="00DA537A">
        <w:t>s</w:t>
      </w:r>
    </w:p>
    <w:p w14:paraId="7B9DF1D9" w14:textId="130ACB46" w:rsidR="00673700" w:rsidRPr="00524172" w:rsidRDefault="00673700" w:rsidP="00656BF2">
      <w:pPr>
        <w:pStyle w:val="NATESTYLE1CommonCollege"/>
        <w:ind w:firstLine="720"/>
      </w:pPr>
      <w:r>
        <w:t>Zero-population growth i</w:t>
      </w:r>
      <w:r w:rsidRPr="00524172">
        <w:t xml:space="preserve">soclines created </w:t>
      </w:r>
      <w:r>
        <w:t xml:space="preserve">from the age-structured </w:t>
      </w:r>
      <w:r w:rsidRPr="00524172">
        <w:t xml:space="preserve">population model </w:t>
      </w:r>
      <w:r w:rsidR="009D09AF">
        <w:t>produced a declining isocline consistent</w:t>
      </w:r>
      <w:r w:rsidRPr="00524172">
        <w:t xml:space="preserve"> </w:t>
      </w:r>
      <w:r>
        <w:t xml:space="preserve">with the expected </w:t>
      </w:r>
      <w:r w:rsidRPr="00524172">
        <w:t xml:space="preserve">interaction between </w:t>
      </w:r>
      <w:r w:rsidR="00DA537A">
        <w:t xml:space="preserve">daily </w:t>
      </w:r>
      <w:r>
        <w:t>growth</w:t>
      </w:r>
      <w:r w:rsidRPr="00524172">
        <w:t xml:space="preserve"> and survival</w:t>
      </w:r>
      <w:r>
        <w:t xml:space="preserve"> (Figure 2).</w:t>
      </w:r>
      <w:r w:rsidR="00442BAB">
        <w:t xml:space="preserve"> Combinations of the two parameters above and to the right of the isocline pr</w:t>
      </w:r>
      <w:r w:rsidR="00456548">
        <w:t>edict</w:t>
      </w:r>
      <w:r w:rsidR="000F1055">
        <w:t xml:space="preserve"> growing populations (</w:t>
      </w:r>
      <w:r w:rsidR="009257CB">
        <w:t>λ</w:t>
      </w:r>
      <w:r w:rsidR="00E155BA">
        <w:t xml:space="preserve"> </w:t>
      </w:r>
      <w:r w:rsidR="000F1055">
        <w:t>&gt;</w:t>
      </w:r>
      <w:r w:rsidR="00E155BA">
        <w:t xml:space="preserve"> </w:t>
      </w:r>
      <w:r w:rsidR="00A92684">
        <w:t>1</w:t>
      </w:r>
      <w:r w:rsidR="000F1055">
        <w:t>) while combinations below the isocline pr</w:t>
      </w:r>
      <w:r w:rsidR="00456548">
        <w:t>edict</w:t>
      </w:r>
      <w:r w:rsidR="000F1055">
        <w:t xml:space="preserve"> </w:t>
      </w:r>
      <w:r w:rsidR="009360F5">
        <w:t>declining populations (</w:t>
      </w:r>
      <w:r w:rsidR="00A92684">
        <w:t>λ</w:t>
      </w:r>
      <w:r w:rsidR="00E155BA">
        <w:t xml:space="preserve"> </w:t>
      </w:r>
      <w:r w:rsidR="009360F5">
        <w:t>&lt;</w:t>
      </w:r>
      <w:r w:rsidR="00E155BA">
        <w:t xml:space="preserve"> </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lastRenderedPageBreak/>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r w:rsidR="00A92684">
        <w:t>λ</w:t>
      </w:r>
      <w:r w:rsidR="00C51ADB">
        <w:t>≥</w:t>
      </w:r>
      <w:r w:rsidR="00E155BA">
        <w:t xml:space="preserve"> </w:t>
      </w:r>
      <w:r w:rsidR="00A92684">
        <w:t>1</w:t>
      </w:r>
      <w:r w:rsidR="00C51ADB">
        <w:t>)</w:t>
      </w:r>
      <w:r w:rsidRPr="00524172">
        <w:t>.</w:t>
      </w:r>
      <w:r w:rsidR="00442BAB">
        <w:t xml:space="preserve"> </w:t>
      </w:r>
      <w:r w:rsidR="00313C02">
        <w:t>H</w:t>
      </w:r>
      <w:r w:rsidR="00F05064">
        <w:t xml:space="preserve">ydrologic </w:t>
      </w:r>
      <w:r w:rsidR="00313C02">
        <w:t xml:space="preserve">conditions that improved </w:t>
      </w:r>
      <w:r w:rsidR="00620433">
        <w:t>reproducti</w:t>
      </w:r>
      <w:r w:rsidR="00456548">
        <w:t>ve conditions</w:t>
      </w:r>
      <w:r w:rsidR="00620433">
        <w:t xml:space="preserve"> (</w:t>
      </w:r>
      <w:r w:rsidR="00456548">
        <w:t xml:space="preserve">i.e., </w:t>
      </w:r>
      <w:r w:rsidR="00620433">
        <w:t>eggs</w:t>
      </w:r>
      <w:r w:rsidR="00456548">
        <w:t xml:space="preserve"> laid</w:t>
      </w:r>
      <w:r w:rsidR="00620433">
        <w:t>/female)</w:t>
      </w:r>
      <w:r w:rsidR="003D34C0">
        <w:t xml:space="preserve"> </w:t>
      </w:r>
      <w:r w:rsidR="00AF4A3E">
        <w:t>moved the isocline down and left</w:t>
      </w:r>
      <w:r w:rsidR="00CA49F9">
        <w:t xml:space="preserve"> (gray isocline in Figure 2)</w:t>
      </w:r>
      <w:r w:rsidR="00AF4A3E">
        <w:t>, making</w:t>
      </w:r>
      <w:r>
        <w:t xml:space="preserve"> the population </w:t>
      </w:r>
      <w:r w:rsidR="001E6ACF">
        <w:t xml:space="preserve">slightly </w:t>
      </w:r>
      <w:r>
        <w:t xml:space="preserve">more resilient to lower survival (e.g., 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growth (e.g., withstanding by 7.7% </w:t>
      </w:r>
      <w:r w:rsidR="005568AE">
        <w:t xml:space="preserve">slower </w:t>
      </w:r>
      <w:r>
        <w:t xml:space="preserve">growth at </w:t>
      </w:r>
      <w:r w:rsidR="00E7767E">
        <w:t xml:space="preserve">juvenile survival rates </w:t>
      </w:r>
      <w:r>
        <w:t>of 0.80</w:t>
      </w:r>
      <w:r w:rsidR="002E14E8">
        <w:t xml:space="preserve">; </w:t>
      </w:r>
      <w:r w:rsidR="004B2084">
        <w:t>Figure</w:t>
      </w:r>
      <w:r w:rsidR="00E155BA">
        <w:t xml:space="preserve"> </w:t>
      </w:r>
      <w:r w:rsidR="002E14E8">
        <w:t>2)</w:t>
      </w:r>
      <w:r>
        <w:t xml:space="preserve">. The </w:t>
      </w:r>
      <w:r w:rsidR="00405A1B">
        <w:t xml:space="preserve">separation </w:t>
      </w:r>
      <w:r w:rsidR="00724F66">
        <w:t>between the</w:t>
      </w:r>
      <w:r w:rsidR="003D34C0">
        <w:t xml:space="preserve"> </w:t>
      </w:r>
      <w:r w:rsidR="004C0B7C">
        <w:t>isocline</w:t>
      </w:r>
      <w:r w:rsidR="00724F66">
        <w:t>s</w:t>
      </w:r>
      <w:r>
        <w:t xml:space="preserve"> </w:t>
      </w:r>
      <w:r w:rsidR="00405A1B">
        <w:t xml:space="preserve">was </w:t>
      </w:r>
      <w:r w:rsidR="00AF4A3E">
        <w:t xml:space="preserve">greatest for conditions </w:t>
      </w:r>
      <w:r>
        <w:t xml:space="preserve">with </w:t>
      </w:r>
      <w:r w:rsidR="00183818">
        <w:t xml:space="preserve">faster </w:t>
      </w:r>
      <w:r>
        <w:t>growth and lower survival (</w:t>
      </w:r>
      <w:r w:rsidR="004B2084">
        <w:t>Figure 2</w:t>
      </w:r>
      <w:r>
        <w:t xml:space="preserve">). </w:t>
      </w:r>
    </w:p>
    <w:p w14:paraId="68FB0FA5" w14:textId="0019FDA3" w:rsidR="00382E63" w:rsidRPr="00C6515F" w:rsidRDefault="00564BAF" w:rsidP="00656BF2">
      <w:pPr>
        <w:pStyle w:val="Heading2"/>
        <w:spacing w:line="360" w:lineRule="auto"/>
      </w:pPr>
      <w:bookmarkStart w:id="3" w:name="_Hlk98959413"/>
      <w:r>
        <w:t>Empirical Survival and Growth related to the Isocline</w:t>
      </w:r>
    </w:p>
    <w:p w14:paraId="449C750F" w14:textId="5631386E" w:rsidR="00FF248B" w:rsidRDefault="00382E63" w:rsidP="00656BF2">
      <w:pPr>
        <w:pStyle w:val="NATESTYLE1CommonCollege"/>
      </w:pPr>
      <w:bookmarkStart w:id="4"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 sizes indicated that survival was strongly size-dependent in the dry season with snails &lt;</w:t>
      </w:r>
      <w:r w:rsidR="00122A5C">
        <w:t xml:space="preserve"> </w:t>
      </w:r>
      <w:r w:rsidR="002E4624">
        <w:t>10 mm SL heavily depredated</w:t>
      </w:r>
      <w:r w:rsidR="00E97D50">
        <w:t xml:space="preserve"> </w:t>
      </w:r>
      <w:r w:rsidR="00243318">
        <w:t>(</w:t>
      </w:r>
      <w:r w:rsidR="00E97D50">
        <w:t>Appendix S2</w:t>
      </w:r>
      <w:r w:rsidR="009A3DC0">
        <w:t>:</w:t>
      </w:r>
      <w:r w:rsidR="008D2663">
        <w:t xml:space="preserve"> </w:t>
      </w:r>
      <w:r w:rsidR="00E97D50">
        <w:t>Figure S</w:t>
      </w:r>
      <w:r w:rsidR="00BD2F96">
        <w:t>2</w:t>
      </w:r>
      <w:r w:rsidR="00FA29F7">
        <w:t>, Appendix S2</w:t>
      </w:r>
      <w:r w:rsidR="009A3DC0">
        <w:t>:</w:t>
      </w:r>
      <w:r w:rsidR="00AF4A3E">
        <w:t xml:space="preserve"> </w:t>
      </w:r>
      <w:r w:rsidR="00243318">
        <w:t>Table S1)</w:t>
      </w:r>
      <w:r w:rsidR="002E4624">
        <w:t>.</w:t>
      </w:r>
      <w:r w:rsidR="007046A2">
        <w:t xml:space="preserve"> </w:t>
      </w:r>
      <w:r w:rsidR="00C9294F">
        <w:t>Examination of the artefacts</w:t>
      </w:r>
      <w:r w:rsidR="002E4624">
        <w:t xml:space="preserve"> of </w:t>
      </w:r>
      <w:r w:rsidR="008C0E88">
        <w:t xml:space="preserve">deceased </w:t>
      </w:r>
      <w:r w:rsidR="002E4624">
        <w:t>snails (&lt;</w:t>
      </w:r>
      <w:r w:rsidR="003510F7">
        <w:t xml:space="preserve"> </w:t>
      </w:r>
      <w:r w:rsidR="002E4624">
        <w:t>10 mm SL)</w:t>
      </w:r>
      <w:r w:rsidR="00C9294F">
        <w:t xml:space="preserve"> 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r w:rsidR="00923BBE" w:rsidRPr="00F11460">
        <w:rPr>
          <w:i/>
          <w:iCs/>
        </w:rPr>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variable</w:t>
      </w:r>
      <w:r w:rsidR="00285177">
        <w:t xml:space="preserve"> across seasons and sites</w:t>
      </w:r>
      <w:r w:rsidR="0046659C">
        <w:t xml:space="preserve"> (Appendix </w:t>
      </w:r>
      <w:r w:rsidR="00AF6489">
        <w:t>S</w:t>
      </w:r>
      <w:r w:rsidR="0046659C">
        <w:t>2)</w:t>
      </w:r>
      <w:r w:rsidR="00285177">
        <w:t xml:space="preserve">. </w:t>
      </w:r>
      <w:r w:rsidR="0097136A">
        <w:t xml:space="preserve"> </w:t>
      </w:r>
    </w:p>
    <w:p w14:paraId="025B920D" w14:textId="1A93B204" w:rsidR="00382E63" w:rsidRDefault="0081643E" w:rsidP="00656BF2">
      <w:pPr>
        <w:pStyle w:val="NATESTYLE1CommonCollege"/>
        <w:ind w:firstLine="720"/>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CA49F9">
        <w:t>2</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4"/>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CA49F9">
        <w:t>2</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CA49F9">
        <w:t>2</w:t>
      </w:r>
      <w:r w:rsidR="00382E63">
        <w:t>). Snails in WCA3A</w:t>
      </w:r>
      <w:r w:rsidR="00EF3D89">
        <w:t xml:space="preserve"> site 2</w:t>
      </w:r>
      <w:r w:rsidR="00382E63">
        <w:t xml:space="preserve"> had faster growth than those in LILA (Figure </w:t>
      </w:r>
      <w:r w:rsidR="00CA49F9">
        <w:t>2</w:t>
      </w:r>
      <w:r w:rsidR="00382E63">
        <w:t xml:space="preserve">). The combined effects, </w:t>
      </w:r>
      <w:proofErr w:type="gramStart"/>
      <w:r w:rsidR="00382E63">
        <w:t>weighted</w:t>
      </w:r>
      <w:proofErr w:type="gramEnd"/>
      <w:r w:rsidR="00382E63">
        <w:t xml:space="preserve"> by seasonal egg </w:t>
      </w:r>
      <w:r w:rsidR="00EF13C5">
        <w:t>production distributions</w:t>
      </w:r>
      <w:r w:rsidR="00382E63">
        <w:t xml:space="preserve">, resulted in </w:t>
      </w:r>
      <w:r w:rsidR="00A46FFD">
        <w:t xml:space="preserve">average </w:t>
      </w:r>
      <w:r w:rsidR="00382E63">
        <w:t xml:space="preserve">mortality and growth parameters that predicted </w:t>
      </w:r>
      <w:r w:rsidR="00EF13C5">
        <w:t xml:space="preserve">a </w:t>
      </w:r>
      <w:r w:rsidR="00382E63">
        <w:t>declining population</w:t>
      </w:r>
      <w:r w:rsidR="00037258">
        <w:t xml:space="preserve"> for</w:t>
      </w:r>
      <w:r w:rsidR="00A46FFD">
        <w:t xml:space="preserve"> both sites, though</w:t>
      </w:r>
      <w:r w:rsidR="00B053A7">
        <w:t xml:space="preserve"> </w:t>
      </w:r>
      <w:r w:rsidR="00382E63">
        <w:t xml:space="preserve">confidence intervals slightly </w:t>
      </w:r>
      <w:r w:rsidR="00382E63">
        <w:lastRenderedPageBreak/>
        <w:t xml:space="preserve">overlapped the zero-growth isocline </w:t>
      </w:r>
      <w:r w:rsidR="00A46FFD">
        <w:t>for</w:t>
      </w:r>
      <w:r w:rsidR="00EF13C5">
        <w:t xml:space="preserve"> WCA3 site 2 (Figure </w:t>
      </w:r>
      <w:r w:rsidR="00CA49F9">
        <w:t>2</w:t>
      </w:r>
      <w:r w:rsidR="00EF13C5">
        <w:t>). The overlap</w:t>
      </w:r>
      <w:r w:rsidR="001A2FBA">
        <w:t xml:space="preserve"> of the confidence region with the isocline</w:t>
      </w:r>
      <w:r w:rsidR="00EF13C5">
        <w:t xml:space="preserve"> </w:t>
      </w:r>
      <w:r w:rsidR="00E93618">
        <w:t xml:space="preserve">(indicating potential replacement) </w:t>
      </w:r>
      <w:r w:rsidR="00EF13C5">
        <w:t>c</w:t>
      </w:r>
      <w:r w:rsidR="00A46FFD">
        <w:t>ould</w:t>
      </w:r>
      <w:r w:rsidR="00EF13C5">
        <w:t xml:space="preserve"> only be observed when </w:t>
      </w:r>
      <w:r w:rsidR="001A2FBA">
        <w:t xml:space="preserve">the isocline </w:t>
      </w:r>
      <w:r w:rsidR="008D5696">
        <w:t>reflect</w:t>
      </w:r>
      <w:r w:rsidR="00A423DA">
        <w:t>ed</w:t>
      </w:r>
      <w:r w:rsidR="008D5696">
        <w:t xml:space="preserve"> good</w:t>
      </w:r>
      <w:r w:rsidR="00382E63">
        <w:t xml:space="preserve"> hydrologic</w:t>
      </w:r>
      <w:r w:rsidR="001A2FBA">
        <w:t xml:space="preserve"> conditions for</w:t>
      </w:r>
      <w:r w:rsidR="00382E63">
        <w:t xml:space="preserve"> egg-laying</w:t>
      </w:r>
      <w:r w:rsidR="001A2FBA">
        <w:t xml:space="preserve"> in</w:t>
      </w:r>
      <w:r w:rsidR="0001629E">
        <w:t xml:space="preserve"> WCA3A site 2</w:t>
      </w:r>
      <w:r w:rsidR="00382E63">
        <w:t xml:space="preserve"> (Figure </w:t>
      </w:r>
      <w:r w:rsidR="00CA49F9">
        <w:t>2</w:t>
      </w:r>
      <w:r w:rsidR="00382E63">
        <w:t>).</w:t>
      </w:r>
      <w:r w:rsidR="00103E1C">
        <w:t xml:space="preserve"> </w:t>
      </w:r>
    </w:p>
    <w:bookmarkEnd w:id="3"/>
    <w:p w14:paraId="3422F0FA" w14:textId="77777777" w:rsidR="00673700" w:rsidRDefault="00673700" w:rsidP="00656BF2">
      <w:pPr>
        <w:pStyle w:val="Heading1"/>
      </w:pPr>
      <w:r w:rsidRPr="00524172">
        <w:t>Discussion</w:t>
      </w:r>
    </w:p>
    <w:p w14:paraId="3B838229" w14:textId="1E481F46" w:rsidR="00673700" w:rsidRDefault="00627452" w:rsidP="00656BF2">
      <w:pPr>
        <w:pStyle w:val="NATESTYLE1CommonCollege"/>
      </w:pPr>
      <w:bookmarkStart w:id="5"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2F11C4">
        <w:t xml:space="preserve"> of a sensitive stage</w:t>
      </w:r>
      <w:r w:rsidR="008962DE">
        <w:t xml:space="preserve"> on population growth</w:t>
      </w:r>
      <w:r w:rsidR="00673700" w:rsidRPr="00524172">
        <w:t>.</w:t>
      </w:r>
      <w:r w:rsidR="00673700">
        <w:t xml:space="preserve"> </w:t>
      </w:r>
      <w:r w:rsidR="00666EF7">
        <w:t>T</w:t>
      </w:r>
      <w:r w:rsidR="008962DE">
        <w:t xml:space="preserve">he expected </w:t>
      </w:r>
      <w:r w:rsidR="006B7DCA">
        <w:t>effect</w:t>
      </w:r>
      <w:r w:rsidR="00E93618">
        <w:t xml:space="preserve"> that</w:t>
      </w:r>
      <w:r w:rsidR="006B7DCA">
        <w:t xml:space="preserve"> faster juvenile growth can offset </w:t>
      </w:r>
      <w:r w:rsidR="001018B9">
        <w:t>higher</w:t>
      </w:r>
      <w:r w:rsidR="006B7DCA">
        <w:t xml:space="preserve"> mortality</w:t>
      </w:r>
      <w:r w:rsidR="00666EF7">
        <w:t xml:space="preserve"> was illustrated</w:t>
      </w:r>
      <w:r w:rsidR="006B7DCA">
        <w:t xml:space="preserve">.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 xml:space="preserve">applicable to any size-structured </w:t>
      </w:r>
      <w:r w:rsidR="00D70C03">
        <w:t>consumer-resource</w:t>
      </w:r>
      <w:r w:rsidR="00673700">
        <w:t xml:space="preserve"> interaction</w:t>
      </w:r>
      <w:r w:rsidR="00D14E99">
        <w:t xml:space="preserve">. </w:t>
      </w:r>
      <w:r w:rsidR="0010609B">
        <w:t>Field</w:t>
      </w:r>
      <w:r w:rsidR="00670A44">
        <w:t xml:space="preserve"> combinations of </w:t>
      </w:r>
      <w:r w:rsidR="00EC1EC2">
        <w:t xml:space="preserve">demographic </w:t>
      </w:r>
      <w:r w:rsidR="00670A44">
        <w:t xml:space="preserve">rates </w:t>
      </w:r>
      <w:r w:rsidR="002463DE">
        <w:t>for a marine shrimp were</w:t>
      </w:r>
      <w:r w:rsidR="00670A44">
        <w:t xml:space="preserve"> </w:t>
      </w:r>
      <w:r w:rsidR="00F50242">
        <w:t xml:space="preserve">examined </w:t>
      </w:r>
      <w:r w:rsidR="002463DE">
        <w:t xml:space="preserve">for multiple populations by </w:t>
      </w:r>
      <w:r w:rsidR="00670A44">
        <w:t xml:space="preserve">Chockley et al. </w:t>
      </w:r>
      <w:r w:rsidR="002463DE">
        <w:t>(</w:t>
      </w:r>
      <w:r w:rsidR="00670A44">
        <w:t>2008)</w:t>
      </w:r>
      <w:r w:rsidR="00F50242">
        <w:t>,</w:t>
      </w:r>
      <w:r w:rsidR="00670A44">
        <w:t xml:space="preserve"> </w:t>
      </w:r>
      <w:r w:rsidR="0010609B">
        <w:t xml:space="preserve">but </w:t>
      </w:r>
      <w:r w:rsidR="00D14E99">
        <w:t>they were</w:t>
      </w:r>
      <w:r w:rsidR="00BD73F5">
        <w:t xml:space="preserve"> n</w:t>
      </w:r>
      <w:r w:rsidR="00F50242">
        <w:t>ot compared against</w:t>
      </w:r>
      <w:r w:rsidR="009F4C9C">
        <w:t xml:space="preserve"> population dynamic</w:t>
      </w:r>
      <w:r w:rsidR="00F50242">
        <w:t xml:space="preserve"> prediction</w:t>
      </w:r>
      <w:r w:rsidR="001018B9">
        <w:t>s</w:t>
      </w:r>
      <w:r w:rsidR="00F50242">
        <w:t>.</w:t>
      </w:r>
      <w:r w:rsidR="00673700">
        <w:t xml:space="preserve"> </w:t>
      </w:r>
      <w:r w:rsidR="0006759F">
        <w:t>The</w:t>
      </w:r>
      <w:r w:rsidR="0005620A">
        <w:t xml:space="preserve"> </w:t>
      </w:r>
      <w:r w:rsidR="0006759F">
        <w:t>isocline</w:t>
      </w:r>
      <w:r w:rsidR="0005620A">
        <w:t xml:space="preserve"> from the demographic model</w:t>
      </w:r>
      <w:r w:rsidR="00D14E99">
        <w:t xml:space="preserve"> </w:t>
      </w:r>
      <w:r w:rsidR="00673700">
        <w:t xml:space="preserve">allowed us to </w:t>
      </w:r>
      <w:r w:rsidR="0006759F">
        <w:t>interpret field measured</w:t>
      </w:r>
      <w:r w:rsidR="00673700">
        <w:t xml:space="preserve"> rates and conclude that </w:t>
      </w:r>
      <w:r w:rsidR="00DE3133">
        <w:t xml:space="preserve">the </w:t>
      </w:r>
      <w:r w:rsidR="00673700">
        <w:t>populations</w:t>
      </w:r>
      <w:r w:rsidR="00DE3133">
        <w:t xml:space="preserve"> </w:t>
      </w:r>
      <w:r w:rsidR="00184A62">
        <w:t xml:space="preserve">should be </w:t>
      </w:r>
      <w:r w:rsidR="00673700">
        <w:t>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r w:rsidR="009F4C9C">
        <w:t xml:space="preserve">spring: </w:t>
      </w:r>
      <w:r w:rsidR="00AB4CBA">
        <w:t>Feb</w:t>
      </w:r>
      <w:r w:rsidR="00FB48BA">
        <w:t>–</w:t>
      </w:r>
      <w:r w:rsidR="00AB4CBA">
        <w:t>April)</w:t>
      </w:r>
      <w:r w:rsidR="00D14E99">
        <w:t xml:space="preserve"> which overlap</w:t>
      </w:r>
      <w:r w:rsidR="0006759F">
        <w:t>s</w:t>
      </w:r>
      <w:r w:rsidR="00D14E99">
        <w:t xml:space="preserve">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environmental variation and predator control that might limit the FAS in the Everglades</w:t>
      </w:r>
      <w:r w:rsidR="0006759F">
        <w:t>.</w:t>
      </w:r>
      <w:r w:rsidR="00AE77D1">
        <w:t xml:space="preserve"> Creating similar demographic isoclines for other </w:t>
      </w:r>
      <w:r w:rsidR="00957D42">
        <w:t>species</w:t>
      </w:r>
      <w:r w:rsidR="00AE77D1">
        <w:t xml:space="preserve"> could offer insights into the spatiotemporal conditions </w:t>
      </w:r>
      <w:r w:rsidR="007B5C5E">
        <w:t>producing population growth and recruitment.</w:t>
      </w:r>
    </w:p>
    <w:p w14:paraId="2A62AB90" w14:textId="41207E47" w:rsidR="0083170B" w:rsidRPr="00237445" w:rsidRDefault="00E22F5A" w:rsidP="00656BF2">
      <w:pPr>
        <w:pStyle w:val="NATESTYLE1CommonCollege"/>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61ED83E6" w:rsidR="00771DDF" w:rsidRDefault="00087568" w:rsidP="00656BF2">
      <w:pPr>
        <w:pStyle w:val="NATESTYLE1CommonCollege"/>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mortality rates</w:t>
      </w:r>
      <w:r w:rsidR="00515705">
        <w:t xml:space="preserve"> of a sensitive stage</w:t>
      </w:r>
      <w:r>
        <w:t xml:space="preserve"> </w:t>
      </w:r>
      <w:r w:rsidR="00E22F5A">
        <w:fldChar w:fldCharType="begin"/>
      </w:r>
      <w:r w:rsidR="00744F92">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FD6E0F">
        <w:t>, Davidson et al., 2024</w:t>
      </w:r>
      <w:r w:rsidR="00E22F5A" w:rsidRPr="00E22F5A">
        <w:t>)</w:t>
      </w:r>
      <w:r w:rsidR="00E22F5A">
        <w:fldChar w:fldCharType="end"/>
      </w:r>
      <w:r>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w:t>
      </w:r>
      <w:r w:rsidR="00E36F72">
        <w:lastRenderedPageBreak/>
        <w:t xml:space="preserve">influence </w:t>
      </w:r>
      <w:r w:rsidR="007A7C70">
        <w:t>population dynamics</w:t>
      </w:r>
      <w:r w:rsidR="00844ABF">
        <w:t xml:space="preserve"> remain rare, with </w:t>
      </w:r>
      <w:r w:rsidR="00F90152">
        <w:t xml:space="preserve">one theoretical study exploring fish recruitment </w:t>
      </w:r>
      <w:r w:rsidR="00F90152">
        <w:fldChar w:fldCharType="begin"/>
      </w:r>
      <w:r w:rsidR="00F90152">
        <w:instrText xml:space="preserve"> ADDIN ZOTERO_ITEM CSL_CITATION {"citationID":"NbCvFKcK","properties":{"formattedCitation":"(Rice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F90152">
        <w:fldChar w:fldCharType="separate"/>
      </w:r>
      <w:r w:rsidR="00F90152" w:rsidRPr="00F90152">
        <w:t>(Rice et al. 1993)</w:t>
      </w:r>
      <w:r w:rsidR="00F90152">
        <w:fldChar w:fldCharType="end"/>
      </w:r>
      <w:r w:rsidR="00F90152">
        <w:t>, and</w:t>
      </w:r>
      <w:r w:rsidR="00844ABF">
        <w:t xml:space="preserve">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xml:space="preserve">. </w:t>
      </w:r>
      <w:r w:rsidR="00E34F11">
        <w:t>O</w:t>
      </w:r>
      <w:r w:rsidR="00195853">
        <w:t>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w:t>
      </w:r>
      <w:r w:rsidR="00CB06CE">
        <w:t>.</w:t>
      </w:r>
      <w:r w:rsidR="00771DDF">
        <w:t xml:space="preserve"> This result held for a variety of hydrologic conditions that affect reproduction (Figure </w:t>
      </w:r>
      <w:r w:rsidR="00526080">
        <w:t>2</w:t>
      </w:r>
      <w:r w:rsidR="00771DDF">
        <w:t>)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w:t>
      </w:r>
      <w:r w:rsidR="00582C95">
        <w:t xml:space="preserve"> any</w:t>
      </w:r>
      <w:r w:rsidR="00CB06CE">
        <w:t xml:space="preserve"> species with size-dependent survival.</w:t>
      </w:r>
      <w:r w:rsidR="0052001B">
        <w:t xml:space="preserve"> How the two rates vary in time and space with increased system productivity or other environmental factors could be an important area of future theoretical investigations with a generalized model. Using an isocline may help illustrate and interpret the expectations.</w:t>
      </w:r>
    </w:p>
    <w:p w14:paraId="265C6DD5" w14:textId="04FBE3FA" w:rsidR="0083170B" w:rsidRDefault="0006759F" w:rsidP="00656BF2">
      <w:pPr>
        <w:pStyle w:val="NATESTYLE1CommonCollege"/>
        <w:ind w:firstLine="720"/>
      </w:pPr>
      <w:r w:rsidRPr="00EE3079">
        <w:t>Adjusting conditions for better</w:t>
      </w:r>
      <w:r w:rsidR="00184A62">
        <w:t xml:space="preserve"> FAS</w:t>
      </w:r>
      <w:r w:rsidRPr="00EE3079">
        <w:t xml:space="preserve"> reproduction </w:t>
      </w:r>
      <w:r w:rsidR="003A3E0D">
        <w:t>steepened the slope</w:t>
      </w:r>
      <w:r w:rsidR="00184A62">
        <w:t xml:space="preserve"> and</w:t>
      </w:r>
      <w:r w:rsidR="004E5559">
        <w:t xml:space="preserve"> effectively </w:t>
      </w:r>
      <w:r w:rsidR="00184A62">
        <w:t xml:space="preserve">increased </w:t>
      </w:r>
      <w:r w:rsidRPr="00EE3079">
        <w:t>the combinatorial parameter space that produced increasing populations</w:t>
      </w:r>
      <w:r w:rsidR="003A09F8" w:rsidRPr="00EE3079">
        <w:t>.</w:t>
      </w:r>
      <w:r w:rsidR="009C1AEF" w:rsidRPr="00EE3079">
        <w:t xml:space="preserve"> This</w:t>
      </w:r>
      <w:r w:rsidRPr="00EE3079">
        <w:t xml:space="preserve"> </w:t>
      </w:r>
      <w:r w:rsidR="0083170B" w:rsidRPr="00EE3079">
        <w:t>suggest</w:t>
      </w:r>
      <w:r w:rsidR="009C1AEF" w:rsidRPr="00EE3079">
        <w:t>s</w:t>
      </w:r>
      <w:r w:rsidR="0083170B" w:rsidRPr="00EE3079">
        <w:t xml:space="preserve"> that populations </w:t>
      </w:r>
      <w:r w:rsidRPr="00EE3079">
        <w:t xml:space="preserve">would </w:t>
      </w:r>
      <w:r w:rsidR="0083170B" w:rsidRPr="00EE3079">
        <w:t xml:space="preserve">disproportionately benefit from increased reproductive rates when </w:t>
      </w:r>
      <w:r w:rsidRPr="00EE3079">
        <w:t>juvenile growth rates were faster</w:t>
      </w:r>
      <w:r w:rsidR="0083170B" w:rsidRPr="00EE3079">
        <w:t xml:space="preserve"> than when they </w:t>
      </w:r>
      <w:r w:rsidRPr="00EE3079">
        <w:t>were slower</w:t>
      </w:r>
      <w:r w:rsidR="0083170B" w:rsidRPr="00EE3079">
        <w:t>.</w:t>
      </w:r>
      <w:r w:rsidR="00771DDF" w:rsidRPr="00EE3079">
        <w:t xml:space="preserve"> </w:t>
      </w:r>
      <w:r w:rsidR="003410EF">
        <w:t xml:space="preserve">The </w:t>
      </w:r>
      <w:r w:rsidR="0052001B">
        <w:t>steeper</w:t>
      </w:r>
      <w:r w:rsidR="003410EF">
        <w:t xml:space="preserve"> slope </w:t>
      </w:r>
      <w:r w:rsidR="0052001B">
        <w:t>wa</w:t>
      </w:r>
      <w:r w:rsidR="003410EF">
        <w:t xml:space="preserve">s </w:t>
      </w:r>
      <w:r>
        <w:t>probably caused by</w:t>
      </w:r>
      <w:r w:rsidR="00A85C8A">
        <w:t xml:space="preserve"> </w:t>
      </w:r>
      <w:r w:rsidR="003D37C1">
        <w:t xml:space="preserve">the simulated </w:t>
      </w:r>
      <w:r w:rsidR="00771DDF">
        <w:t xml:space="preserve">juvenile snails </w:t>
      </w:r>
      <w:r w:rsidR="00194EFB">
        <w:t>hatching</w:t>
      </w:r>
      <w:r w:rsidR="00771DDF">
        <w:t xml:space="preserve"> earlier</w:t>
      </w:r>
      <w:r w:rsidR="0052001B">
        <w:t xml:space="preserve"> and</w:t>
      </w:r>
      <w:r w:rsidR="00771DDF">
        <w:t xml:space="preserve"> growing to maturity before the end of the </w:t>
      </w:r>
      <w:r w:rsidR="00B45899">
        <w:t xml:space="preserve">summer </w:t>
      </w:r>
      <w:r w:rsidR="00771DDF">
        <w:t>reproductive seaso</w:t>
      </w:r>
      <w:r w:rsidR="00296E1E">
        <w:t>n</w:t>
      </w:r>
      <w:r w:rsidR="003D37C1">
        <w:t xml:space="preserve">. </w:t>
      </w:r>
      <w:r w:rsidR="00771DDF">
        <w:t>To the best of our knowledge, this is possible under the current understanding of FAS biology</w:t>
      </w:r>
      <w:r w:rsidR="0052001B">
        <w:t>,</w:t>
      </w:r>
      <w:r w:rsidR="00296E1E">
        <w:t xml:space="preserve"> </w:t>
      </w:r>
      <w:r w:rsidR="00771DDF">
        <w:t xml:space="preserve">but has not been </w:t>
      </w:r>
      <w:r w:rsidR="0052001B">
        <w:t>demonstrated</w:t>
      </w:r>
      <w:r w:rsidR="00771DDF">
        <w:t xml:space="preserve">, thus indicating an emergent </w:t>
      </w:r>
      <w:r w:rsidR="00330236">
        <w:t xml:space="preserve">hypothesis </w:t>
      </w:r>
      <w:r w:rsidR="0052001B">
        <w:t xml:space="preserve">for this system </w:t>
      </w:r>
      <w:r w:rsidR="00771DDF">
        <w:t xml:space="preserve">that could be tested further. In the </w:t>
      </w:r>
      <w:r w:rsidR="0052001B">
        <w:t xml:space="preserve">FAS </w:t>
      </w:r>
      <w:r w:rsidR="00771DDF">
        <w:t xml:space="preserve">population model, water depth was an environmental condition that influenced reproductive rates, but other environmental conditions that influence reproduction </w:t>
      </w:r>
      <w:r w:rsidR="00330236">
        <w:t>might</w:t>
      </w:r>
      <w:r w:rsidR="00771DDF">
        <w:t xml:space="preserve"> produce similar results. Indeed, </w:t>
      </w:r>
      <w:r w:rsidR="00771DDF">
        <w:lastRenderedPageBreak/>
        <w:t xml:space="preserve">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rsidR="0083170B">
        <w:t xml:space="preserve">The </w:t>
      </w:r>
      <w:r w:rsidR="00330236">
        <w:t>interpretation</w:t>
      </w:r>
      <w:r w:rsidR="0083170B">
        <w:t xml:space="preserve"> that populations disproportionately benefit from increased reproducti</w:t>
      </w:r>
      <w:r w:rsidR="009B67CA">
        <w:t>ve rates</w:t>
      </w:r>
      <w:r w:rsidR="0083170B">
        <w:t xml:space="preserve"> </w:t>
      </w:r>
      <w:r w:rsidR="00330236">
        <w:t>in times and places with</w:t>
      </w:r>
      <w:r w:rsidR="0083170B">
        <w:t xml:space="preserve"> higher</w:t>
      </w:r>
      <w:r w:rsidR="00330236">
        <w:t xml:space="preserve"> juvenile</w:t>
      </w:r>
      <w:r w:rsidR="0083170B">
        <w:t xml:space="preserve"> growth needs to be further corroborated</w:t>
      </w:r>
      <w:r w:rsidR="009B67CA">
        <w:t>,</w:t>
      </w:r>
      <w:r w:rsidR="0083170B">
        <w:t xml:space="preserve"> but</w:t>
      </w:r>
      <w:r w:rsidR="009B67CA">
        <w:t xml:space="preserve"> our </w:t>
      </w:r>
      <w:r w:rsidR="00864272">
        <w:t>work</w:t>
      </w:r>
      <w:r w:rsidR="0083170B">
        <w:t xml:space="preserve"> demonstrates </w:t>
      </w:r>
      <w:r w:rsidR="00192343">
        <w:t>the</w:t>
      </w:r>
      <w:r w:rsidR="00340FFE">
        <w:t xml:space="preserve"> need to </w:t>
      </w:r>
      <w:r w:rsidR="0083170B">
        <w:t>explor</w:t>
      </w:r>
      <w:r w:rsidR="00340FFE">
        <w:t>e the</w:t>
      </w:r>
      <w:r w:rsidR="0083170B">
        <w:t xml:space="preserve"> theoretical </w:t>
      </w:r>
      <w:r w:rsidR="00330236">
        <w:t xml:space="preserve">expectations </w:t>
      </w:r>
      <w:r w:rsidR="00007313">
        <w:t xml:space="preserve">of </w:t>
      </w:r>
      <w:r w:rsidR="00771DDF">
        <w:t xml:space="preserve">population dynamic outcomes </w:t>
      </w:r>
      <w:r w:rsidR="0083170B">
        <w:t xml:space="preserve">of </w:t>
      </w:r>
      <w:r w:rsidR="0052001B">
        <w:t>size</w:t>
      </w:r>
      <w:r w:rsidR="00330236">
        <w:t>-</w:t>
      </w:r>
      <w:r w:rsidR="0052001B">
        <w:t xml:space="preserve"> </w:t>
      </w:r>
      <w:r w:rsidR="00330236">
        <w:t>and</w:t>
      </w:r>
      <w:r w:rsidR="0052001B">
        <w:t xml:space="preserve"> </w:t>
      </w:r>
      <w:r w:rsidR="008D5696">
        <w:t>growth</w:t>
      </w:r>
      <w:r w:rsidR="0052001B">
        <w:t>-</w:t>
      </w:r>
      <w:r w:rsidR="008D5696">
        <w:t>medi</w:t>
      </w:r>
      <w:r w:rsidR="0052001B">
        <w:t>ated</w:t>
      </w:r>
      <w:r w:rsidR="008D5696">
        <w:t xml:space="preserve"> juvenile mortality.</w:t>
      </w:r>
      <w:r w:rsidR="0083170B">
        <w:t xml:space="preserve"> </w:t>
      </w:r>
    </w:p>
    <w:p w14:paraId="2F95B9DF" w14:textId="6A53B964" w:rsidR="00A9010A" w:rsidRPr="00AC6D9A" w:rsidRDefault="00A9010A" w:rsidP="00656BF2">
      <w:pPr>
        <w:pStyle w:val="NATESTYLE1CommonCollege"/>
        <w:ind w:firstLine="720"/>
      </w:pPr>
      <w:r>
        <w:t xml:space="preserve">To employ demographic based </w:t>
      </w:r>
      <w:proofErr w:type="gramStart"/>
      <w:r>
        <w:t>isoclines</w:t>
      </w:r>
      <w:proofErr w:type="gramEnd"/>
      <w:r>
        <w:t xml:space="preserve"> in population research would require</w:t>
      </w:r>
      <w:r w:rsidR="007A5770">
        <w:t xml:space="preserve"> the development of a size-indexed demographic model that allows the isolation of the growth and survival of sensitive juvenile stages.  The time steps </w:t>
      </w:r>
      <w:r w:rsidR="00F90D8E">
        <w:t xml:space="preserve">in the model should be relevant to the sensitive stages (size-dependent mortality) and the measurements in the field should be measured commensurately to match the predictions. </w:t>
      </w:r>
    </w:p>
    <w:p w14:paraId="3F25227B" w14:textId="27E02EA4" w:rsidR="00673700" w:rsidRPr="00550E38" w:rsidRDefault="00771DDF" w:rsidP="00656BF2">
      <w:pPr>
        <w:pStyle w:val="NATESTYLE1CommonCollege"/>
        <w:rPr>
          <w:i/>
          <w:iCs/>
        </w:rPr>
      </w:pPr>
      <w:r>
        <w:rPr>
          <w:i/>
          <w:iCs/>
        </w:rPr>
        <w:t>Interpreting empirical measures of survival and growth</w:t>
      </w:r>
    </w:p>
    <w:p w14:paraId="65A52B0C" w14:textId="433AE6C2" w:rsidR="00673700" w:rsidRDefault="00686DD8" w:rsidP="00656BF2">
      <w:pPr>
        <w:pStyle w:val="NATESTYLE1CommonCollege"/>
        <w:ind w:firstLine="720"/>
      </w:pPr>
      <w:bookmarkStart w:id="6" w:name="_Hlk98959647"/>
      <w:bookmarkEnd w:id="5"/>
      <w:r>
        <w:t xml:space="preserve">Including </w:t>
      </w:r>
      <w:r w:rsidR="0052001B">
        <w:t xml:space="preserve">an isocline analysis </w:t>
      </w:r>
      <w:r>
        <w:t xml:space="preserve">of survival and growth allowed us to interpret natural </w:t>
      </w:r>
      <w:r w:rsidR="0052001B">
        <w:t xml:space="preserve">empirically-measured parameters </w:t>
      </w:r>
      <w:r>
        <w:t xml:space="preserve">in a population dynamic </w:t>
      </w:r>
      <w:r w:rsidR="00A365C5">
        <w:t>perspective and offers insight</w:t>
      </w:r>
      <w:r w:rsidR="0052001B">
        <w:t xml:space="preserve">s </w:t>
      </w:r>
      <w:r w:rsidR="00E2112D">
        <w:t>about how</w:t>
      </w:r>
      <w:r w:rsidR="00A365C5">
        <w:t xml:space="preserve"> environmental variation </w:t>
      </w:r>
      <w:r w:rsidR="0052001B">
        <w:t>might</w:t>
      </w:r>
      <w:r w:rsidR="00A365C5">
        <w:t xml:space="preserve"> influence </w:t>
      </w:r>
      <w:r w:rsidR="001572D1">
        <w:t>consumer</w:t>
      </w:r>
      <w:r w:rsidR="00A365C5">
        <w:t>-</w:t>
      </w:r>
      <w:r w:rsidR="001572D1">
        <w:t>resource</w:t>
      </w:r>
      <w:r w:rsidR="00A365C5">
        <w:t xml:space="preserve">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5C0B27">
        <w:t>Recent</w:t>
      </w:r>
      <w:r w:rsidR="00450D33">
        <w:t xml:space="preserve"> </w:t>
      </w:r>
      <w:r w:rsidR="005C0B27">
        <w:t xml:space="preserve">studies of </w:t>
      </w:r>
      <w:r w:rsidR="00894F17">
        <w:t>temperature-dependen</w:t>
      </w:r>
      <w:r w:rsidR="005C0B27">
        <w:t>ce</w:t>
      </w:r>
      <w:r w:rsidR="00450D33">
        <w:t xml:space="preserve"> </w:t>
      </w:r>
      <w:r w:rsidR="00A17BAD">
        <w:t>conclude</w:t>
      </w:r>
      <w:r w:rsidR="00450D33">
        <w:t xml:space="preserve"> that </w:t>
      </w:r>
      <w:r w:rsidR="00F20086">
        <w:t xml:space="preserve">consumer-resource </w:t>
      </w:r>
      <w:r w:rsidR="00450D33">
        <w:t xml:space="preserve">interaction strength should weaken or strengthen depending on asymmetries </w:t>
      </w:r>
      <w:r w:rsidR="00AE5B2C">
        <w:t>between</w:t>
      </w:r>
      <w:r w:rsidR="00450D33">
        <w:t xml:space="preserve"> thermal responses of the </w:t>
      </w:r>
      <w:r w:rsidR="00F36332">
        <w:t>resource</w:t>
      </w:r>
      <w:r w:rsidR="00450D33">
        <w:t xml:space="preserve"> growth rate and </w:t>
      </w:r>
      <w:r w:rsidR="00F36332">
        <w:t>consumer</w:t>
      </w:r>
      <w:r w:rsidR="00450D33">
        <w:t xml:space="preserve">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9171B0">
        <w:t>For our wetlands, the p</w:t>
      </w:r>
      <w:r w:rsidR="00A17BAD" w:rsidRPr="003A49D5">
        <w:t xml:space="preserve">er </w:t>
      </w:r>
      <w:r w:rsidR="00271552">
        <w:t>capita</w:t>
      </w:r>
      <w:r w:rsidR="00A17BAD" w:rsidRPr="003A49D5">
        <w:t xml:space="preserve"> foraging rates of</w:t>
      </w:r>
      <w:r w:rsidR="00AA5C00">
        <w:t xml:space="preserve"> ec</w:t>
      </w:r>
      <w:r w:rsidR="00A17BAD" w:rsidRPr="003A49D5">
        <w:t>tothermic</w:t>
      </w:r>
      <w:r w:rsidR="00AA5C00">
        <w:t xml:space="preserve"> </w:t>
      </w:r>
      <w:r w:rsidR="009171B0">
        <w:t>predator</w:t>
      </w:r>
      <w:r w:rsidR="00AA5C00">
        <w:t>s</w:t>
      </w:r>
      <w:r w:rsidR="00625CA2" w:rsidRPr="003A49D5">
        <w:t xml:space="preserve"> increased </w:t>
      </w:r>
      <w:r w:rsidR="00A17BAD" w:rsidRPr="003A49D5">
        <w:t>in the warmer wet season</w:t>
      </w:r>
      <w:r w:rsidR="00107530" w:rsidRPr="003A49D5">
        <w:t xml:space="preserve"> (</w:t>
      </w:r>
      <w:r w:rsidR="00381F28" w:rsidRPr="003A49D5">
        <w:t xml:space="preserve">calculation in </w:t>
      </w:r>
      <w:r w:rsidR="00A26B8A" w:rsidRPr="003A49D5">
        <w:t>Appendix S</w:t>
      </w:r>
      <w:r w:rsidR="00032406" w:rsidRPr="003A49D5">
        <w:t>2: Figure</w:t>
      </w:r>
      <w:r w:rsidR="00A26B8A" w:rsidRPr="003A49D5">
        <w:t xml:space="preserve"> S</w:t>
      </w:r>
      <w:r w:rsidR="00BD2F96" w:rsidRPr="003A49D5">
        <w:t>4</w:t>
      </w:r>
      <w:r w:rsidR="00A26B8A" w:rsidRPr="003A49D5">
        <w:t>)</w:t>
      </w:r>
      <w:r w:rsidR="00A9234F" w:rsidRPr="003A49D5">
        <w:t>,</w:t>
      </w:r>
      <w:r w:rsidR="00A9234F">
        <w:t xml:space="preserve"> </w:t>
      </w:r>
      <w:r w:rsidR="001331B9">
        <w:t xml:space="preserve">which should </w:t>
      </w:r>
      <w:r w:rsidR="00166928">
        <w:t>strengthen interactions between FAS and their predators</w:t>
      </w:r>
      <w:r w:rsidR="00A9234F">
        <w:t xml:space="preserve"> (Figure 2)</w:t>
      </w:r>
      <w:r w:rsidR="00C15CC5">
        <w:t xml:space="preserve"> except that l</w:t>
      </w:r>
      <w:r w:rsidR="007F3D94">
        <w:t xml:space="preserve">ower predator abundances after the wetlands reflooded </w:t>
      </w:r>
      <w:r w:rsidR="00C15CC5">
        <w:t>also changed between seasons</w:t>
      </w:r>
      <w:r w:rsidR="004D3C6B">
        <w:t xml:space="preserve"> </w:t>
      </w:r>
      <w:r w:rsidR="008E2833">
        <w:t>(Appendix</w:t>
      </w:r>
      <w:r w:rsidR="00DC0CAE">
        <w:t xml:space="preserve"> S</w:t>
      </w:r>
      <w:r w:rsidR="00032406">
        <w:t>2: Figure</w:t>
      </w:r>
      <w:r w:rsidR="00DC0CAE">
        <w:t xml:space="preserve"> S</w:t>
      </w:r>
      <w:r w:rsidR="00BD2F96">
        <w:t>4</w:t>
      </w:r>
      <w:r w:rsidR="008E2833">
        <w:t>)</w:t>
      </w:r>
      <w:r w:rsidR="007F3D94">
        <w:t>.  T</w:t>
      </w:r>
      <w:r w:rsidR="00597F09">
        <w:t>he predator community</w:t>
      </w:r>
      <w:r w:rsidR="003E58B4">
        <w:t xml:space="preserve"> (abundance)</w:t>
      </w:r>
      <w:r w:rsidR="00597F09">
        <w:t xml:space="preserve"> changes </w:t>
      </w:r>
      <w:r w:rsidR="00330236">
        <w:t>appear</w:t>
      </w:r>
      <w:r w:rsidR="00597F09">
        <w:t xml:space="preserve"> to have</w:t>
      </w:r>
      <w:r w:rsidR="0063375C">
        <w:t xml:space="preserve"> overwhelmed </w:t>
      </w:r>
      <w:r w:rsidR="004D3C6B">
        <w:t xml:space="preserve">any changes </w:t>
      </w:r>
      <w:r w:rsidR="00597F09">
        <w:t xml:space="preserve">in </w:t>
      </w:r>
      <w:r w:rsidR="00330236">
        <w:lastRenderedPageBreak/>
        <w:t xml:space="preserve">snail </w:t>
      </w:r>
      <w:r w:rsidR="00597F09">
        <w:t xml:space="preserve">survival that </w:t>
      </w:r>
      <w:r w:rsidR="007749DF">
        <w:t>were</w:t>
      </w:r>
      <w:r w:rsidR="00597F09">
        <w:t xml:space="preserve"> </w:t>
      </w:r>
      <w:r w:rsidR="004D3C6B">
        <w:t>mediated by temperature</w:t>
      </w:r>
      <w:r w:rsidR="008E2833">
        <w:t xml:space="preserve"> </w:t>
      </w:r>
      <w:r w:rsidR="00C4229A">
        <w:t>on per-capita foraging</w:t>
      </w:r>
      <w:r w:rsidR="00330236">
        <w:t xml:space="preserve"> </w:t>
      </w:r>
      <w:r w:rsidR="008E2833">
        <w:t>(Appendix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w:t>
      </w:r>
      <w:r w:rsidR="00330236">
        <w:t xml:space="preserve">typically </w:t>
      </w:r>
      <w:r w:rsidR="00673700">
        <w:t xml:space="preserve">controlled predator </w:t>
      </w:r>
      <w:r w:rsidR="00330236">
        <w:t xml:space="preserve">densities </w:t>
      </w:r>
      <w:r w:rsidR="00673700">
        <w:t>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3C1F07">
        <w:t>. B</w:t>
      </w:r>
      <w:r w:rsidR="00673700">
        <w:t xml:space="preserve">ut </w:t>
      </w:r>
      <w:r w:rsidR="00192B84">
        <w:t xml:space="preserve">the study of natural </w:t>
      </w:r>
      <w:r w:rsidR="00E810BC">
        <w:t>populations in communities</w:t>
      </w:r>
      <w:r w:rsidR="00192B84">
        <w:t xml:space="preserve"> requires </w:t>
      </w:r>
      <w:r w:rsidR="000C24A7">
        <w:t>consideration</w:t>
      </w:r>
      <w:r w:rsidR="00192B84">
        <w:t xml:space="preserve"> of natural seasonal variation</w:t>
      </w:r>
      <w:r w:rsidR="00FE0C34">
        <w:t xml:space="preserve"> in predator abundance</w:t>
      </w:r>
      <w:r w:rsidR="00911211">
        <w:t>s</w:t>
      </w:r>
      <w:r w:rsidR="00FE0C34">
        <w:t xml:space="preserve"> that could</w:t>
      </w:r>
      <w:r w:rsidR="00330236">
        <w:t xml:space="preserve"> covary with temperature</w:t>
      </w:r>
      <w:r w:rsidR="005674F4">
        <w:t xml:space="preserve"> (Davidson et al. 2024)</w:t>
      </w:r>
      <w:r w:rsidR="00A17BAD">
        <w:t>.</w:t>
      </w:r>
      <w:r w:rsidR="00673700">
        <w:t xml:space="preserve"> </w:t>
      </w:r>
      <w:r w:rsidR="00296E1E">
        <w:t>Environmentally mediated</w:t>
      </w:r>
      <w:r w:rsidR="0093296C">
        <w:t xml:space="preserve"> changes </w:t>
      </w:r>
      <w:r w:rsidR="00673700">
        <w:t xml:space="preserve">in predator </w:t>
      </w:r>
      <w:r w:rsidR="00330236">
        <w:t xml:space="preserve">communities </w:t>
      </w:r>
      <w:r w:rsidR="00A17BAD">
        <w:t>may</w:t>
      </w:r>
      <w:r w:rsidR="0093296C">
        <w:t xml:space="preserve"> be </w:t>
      </w:r>
      <w:r w:rsidR="008E13D9">
        <w:t xml:space="preserve">more important </w:t>
      </w:r>
      <w:r w:rsidR="00A17BAD">
        <w:t xml:space="preserve">to survival </w:t>
      </w:r>
      <w:r w:rsidR="008E13D9">
        <w:t xml:space="preserve">than the per-capita </w:t>
      </w:r>
      <w:r w:rsidR="00D213A8">
        <w:t xml:space="preserve">rates </w:t>
      </w:r>
      <w:r w:rsidR="000C24A7">
        <w:t>and</w:t>
      </w:r>
      <w:r w:rsidR="008E13D9">
        <w:t xml:space="preserve"> could </w:t>
      </w:r>
      <w:r w:rsidR="00D213A8">
        <w:t>conceivably</w:t>
      </w:r>
      <w:r w:rsidR="00330236">
        <w:t xml:space="preserve"> </w:t>
      </w:r>
      <w:r w:rsidR="00673700">
        <w:t>counteract</w:t>
      </w:r>
      <w:r w:rsidR="00E810BC">
        <w:t xml:space="preserve"> or </w:t>
      </w:r>
      <w:r w:rsidR="008E13D9">
        <w:t>exacerbate</w:t>
      </w:r>
      <w:r w:rsidR="0093296C">
        <w:t xml:space="preserve"> </w:t>
      </w:r>
      <w:r w:rsidR="00A17BAD">
        <w:t xml:space="preserve">the temperature-mediated </w:t>
      </w:r>
      <w:r w:rsidR="0093296C">
        <w:t>changes to</w:t>
      </w:r>
      <w:r w:rsidR="00673700">
        <w:t xml:space="preserve"> per-capita foraging rates</w:t>
      </w:r>
      <w:r w:rsidR="004B5662">
        <w:t xml:space="preserve">. </w:t>
      </w:r>
    </w:p>
    <w:p w14:paraId="113448F3" w14:textId="361D5497" w:rsidR="00676139" w:rsidRPr="00517F95" w:rsidRDefault="00310A74" w:rsidP="00656BF2">
      <w:pPr>
        <w:pStyle w:val="NATESTYLE1CommonCollege"/>
        <w:rPr>
          <w:i/>
          <w:iCs/>
        </w:rPr>
      </w:pPr>
      <w:r>
        <w:rPr>
          <w:i/>
          <w:iCs/>
        </w:rPr>
        <w:t>Novel Hypotheses</w:t>
      </w:r>
      <w:r w:rsidR="00517F95">
        <w:rPr>
          <w:i/>
          <w:iCs/>
        </w:rPr>
        <w:t xml:space="preserve"> for </w:t>
      </w:r>
      <w:r w:rsidR="001D0C01">
        <w:rPr>
          <w:i/>
          <w:iCs/>
        </w:rPr>
        <w:t xml:space="preserve">Population </w:t>
      </w:r>
      <w:r w:rsidR="00517F95">
        <w:rPr>
          <w:i/>
          <w:iCs/>
        </w:rPr>
        <w:t>Management</w:t>
      </w:r>
    </w:p>
    <w:p w14:paraId="2F072A99" w14:textId="4F99E0A7" w:rsidR="00EE74CF" w:rsidRDefault="008A658C" w:rsidP="002F427D">
      <w:pPr>
        <w:pStyle w:val="NATESTYLE1CommonCollege"/>
        <w:ind w:firstLine="720"/>
      </w:pPr>
      <w:bookmarkStart w:id="7" w:name="_Hlk98959713"/>
      <w:bookmarkEnd w:id="6"/>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604773">
        <w:t>, historic habitats,</w:t>
      </w:r>
      <w:r w:rsidR="0012583C">
        <w:t xml:space="preserve"> biodiversity</w:t>
      </w:r>
      <w:r w:rsidR="004B2084">
        <w:t>, and safe-guarding drinking water</w:t>
      </w:r>
      <w:r w:rsidR="00537640">
        <w:t xml:space="preserve"> </w:t>
      </w:r>
      <w:r w:rsidR="00537640">
        <w:fldChar w:fldCharType="begin"/>
      </w:r>
      <w:r w:rsidR="00537640">
        <w:instrText xml:space="preserve"> ADDIN ZOTERO_ITEM CSL_CITATION {"citationID":"wySowHBe","properties":{"formattedCitation":"(National Academies of Sciences, Engineering, and Medicine 2021)","plainCitation":"(National Academies of Sciences, Engineering, and Medicine 2021)","noteIndex":0},"citationItems":[{"id":4149,"uris":["http://zotero.org/users/9972654/items/GYXXBJ7T"],"itemData":{"id":4149,"type":"book","event-place":"Washington, D.C.","ISBN":"978-0-309-67978-7","language":"en","note":"page: 25853\nDOI: 10.17226/25853","publisher":"National Academies Press","publisher-place":"Washington, D.C.","source":"DOI.org (Crossref)","title":"Progress Toward Restoring the Everglades: The Eighth Biennial Review - 2020","title-short":"Progress Toward Restoring the Everglades","URL":"https://www.nap.edu/catalog/25853","author":[{"literal":"National Academies of Sciences, Engineering, and Medicine"}],"accessed":{"date-parts":[["2025",1,23]]},"issued":{"date-parts":[["2021",7,30]]}}}],"schema":"https://github.com/citation-style-language/schema/raw/master/csl-citation.json"} </w:instrText>
      </w:r>
      <w:r w:rsidR="00537640">
        <w:fldChar w:fldCharType="separate"/>
      </w:r>
      <w:r w:rsidR="00537640" w:rsidRPr="00537640">
        <w:t>(National Academies of Sciences, Engineering, and Medicine 2021)</w:t>
      </w:r>
      <w:r w:rsidR="00537640">
        <w:fldChar w:fldCharType="end"/>
      </w:r>
      <w:r w:rsidR="005B6B18">
        <w:t xml:space="preserve">. </w:t>
      </w:r>
      <w:r w:rsidR="008C09A7">
        <w:t>I</w:t>
      </w:r>
      <w:r w:rsidR="005B6B18">
        <w:t>mprove</w:t>
      </w:r>
      <w:r w:rsidR="008C09A7">
        <w:t>d</w:t>
      </w:r>
      <w:r w:rsidR="005B6B18">
        <w:t xml:space="preserve"> conditions for the FAS </w:t>
      </w:r>
      <w:r w:rsidR="00210F67">
        <w:t xml:space="preserve">populations </w:t>
      </w:r>
      <w:r w:rsidR="005B6B18">
        <w:t xml:space="preserve">in the Everglades </w:t>
      </w:r>
      <w:r w:rsidR="008C09A7">
        <w:t xml:space="preserve">will be </w:t>
      </w:r>
      <w:r w:rsidR="00F0369B">
        <w:t xml:space="preserve">necessary to </w:t>
      </w:r>
      <w:r w:rsidR="005C70A6">
        <w:t xml:space="preserve">support </w:t>
      </w:r>
      <w:proofErr w:type="gramStart"/>
      <w:r w:rsidR="005C70A6">
        <w:t>nesting</w:t>
      </w:r>
      <w:proofErr w:type="gramEnd"/>
      <w:r w:rsidR="005C70A6">
        <w:t xml:space="preserve"> of the </w:t>
      </w:r>
      <w:r w:rsidR="005A0ACC">
        <w:t>f</w:t>
      </w:r>
      <w:r w:rsidR="005C70A6">
        <w:t>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but our results indicate that with the current levels of predation and individual growth, improving hydrologic conditions for reproduction in the Everglades can</w:t>
      </w:r>
      <w:r w:rsidR="001B2692">
        <w:t xml:space="preserve">, at best, </w:t>
      </w:r>
      <w:r w:rsidR="00EE74CF" w:rsidRPr="00C12775">
        <w:t xml:space="preserve">only maintain the already small populations of </w:t>
      </w:r>
      <w:r w:rsidR="00EE74CF">
        <w:t>FAS</w:t>
      </w:r>
      <w:r w:rsidR="00EE74CF" w:rsidRPr="00C12775">
        <w:t xml:space="preserve">. For </w:t>
      </w:r>
      <w:r w:rsidR="00EE74CF">
        <w:t>FAS</w:t>
      </w:r>
      <w:r w:rsidR="00EE74CF" w:rsidRPr="00C12775">
        <w:t xml:space="preserve"> population growth</w:t>
      </w:r>
      <w:r w:rsidR="0031171E">
        <w:t xml:space="preserve"> to</w:t>
      </w:r>
      <w:r w:rsidR="00EE74CF" w:rsidRPr="00C12775">
        <w:t xml:space="preserve"> </w:t>
      </w:r>
      <w:r w:rsidR="00745CCE">
        <w:t xml:space="preserve">become </w:t>
      </w:r>
      <w:r w:rsidR="00EE74CF" w:rsidRPr="00C12775">
        <w:t>positive</w:t>
      </w:r>
      <w:r w:rsidR="00435987">
        <w:t xml:space="preserve">, </w:t>
      </w:r>
      <w:r w:rsidR="00EF3128">
        <w:t xml:space="preserve">we offer </w:t>
      </w:r>
      <w:r w:rsidR="00670D56">
        <w:t>three</w:t>
      </w:r>
      <w:r w:rsidR="00EF3128">
        <w:t xml:space="preserve"> </w:t>
      </w:r>
      <w:r w:rsidR="00B14C32">
        <w:t>hypotheses</w:t>
      </w:r>
      <w:r w:rsidR="00011C2C">
        <w:t xml:space="preserve"> (</w:t>
      </w:r>
      <w:r w:rsidR="00EE4917">
        <w:t xml:space="preserve">see </w:t>
      </w:r>
      <w:r w:rsidR="00322230">
        <w:t>numbers in Table 1 and Figure 3</w:t>
      </w:r>
      <w:r w:rsidR="00011C2C">
        <w:t>)</w:t>
      </w:r>
      <w:r w:rsidR="00EF3128">
        <w:t xml:space="preserve"> about </w:t>
      </w:r>
      <w:r w:rsidR="00316A0D">
        <w:t xml:space="preserve">the </w:t>
      </w:r>
      <w:r w:rsidR="00EF3128">
        <w:t>spatiotemporal environmental conditions</w:t>
      </w:r>
      <w:r w:rsidR="00316A0D">
        <w:t xml:space="preserve"> that</w:t>
      </w:r>
      <w:r w:rsidR="00EF3128">
        <w:t xml:space="preserve"> could </w:t>
      </w:r>
      <w:r w:rsidR="00011C2C">
        <w:t xml:space="preserve">shift </w:t>
      </w:r>
      <w:r w:rsidR="00435987">
        <w:t>the average daily survival and growth conditions</w:t>
      </w:r>
      <w:r w:rsidR="00B138F7">
        <w:t xml:space="preserve"> experienced by juveniles</w:t>
      </w:r>
      <w:r w:rsidR="0048360A">
        <w:t xml:space="preserve"> (open circles </w:t>
      </w:r>
      <w:r w:rsidR="00CB4FDD">
        <w:t>F</w:t>
      </w:r>
      <w:r w:rsidR="0048360A">
        <w:t>igure 3)</w:t>
      </w:r>
      <w:r w:rsidR="004B6850">
        <w:t>.</w:t>
      </w:r>
    </w:p>
    <w:p w14:paraId="75A2CBB5" w14:textId="5657ECF3" w:rsidR="00673700" w:rsidRDefault="009B0786" w:rsidP="00656BF2">
      <w:pPr>
        <w:pStyle w:val="NATESTYLE1CommonCollege"/>
        <w:ind w:firstLine="720"/>
      </w:pPr>
      <w:r>
        <w:lastRenderedPageBreak/>
        <w:t>T</w:t>
      </w:r>
      <w:r w:rsidR="00673700">
        <w:t>he</w:t>
      </w:r>
      <w:r w:rsidR="00D658E0">
        <w:t xml:space="preserve"> </w:t>
      </w:r>
      <w:r w:rsidR="00673700">
        <w:t>dry season parameters were</w:t>
      </w:r>
      <w:r w:rsidR="00745CCE">
        <w:t xml:space="preserve"> combinatorially</w:t>
      </w:r>
      <w:r w:rsidR="00673700">
        <w:t xml:space="preserve"> worse </w:t>
      </w:r>
      <w:r>
        <w:t>than the</w:t>
      </w:r>
      <w:r w:rsidR="00673700">
        <w:t xml:space="preserve"> wet season </w:t>
      </w:r>
      <w:r w:rsidR="00745CCE">
        <w:t xml:space="preserve">parameters </w:t>
      </w:r>
      <w:r w:rsidR="00673700">
        <w:t xml:space="preserve">which </w:t>
      </w:r>
      <w:r w:rsidR="00745CCE">
        <w:t xml:space="preserve">is particularly problematic </w:t>
      </w:r>
      <w:r w:rsidR="00673700">
        <w:t>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xml:space="preserve">. This result suggests that improving dry season conditions for survival and growth of juvenile FAS may have a larger benefit for FAS populations than improving wet season conditions. </w:t>
      </w:r>
      <w:r w:rsidR="00EC6822">
        <w:t>I</w:t>
      </w:r>
      <w:r w:rsidR="00A62DBA">
        <w:t>f females can store their</w:t>
      </w:r>
      <w:r w:rsidR="007F471C">
        <w:t xml:space="preserve"> resources</w:t>
      </w:r>
      <w:r w:rsidR="006D127E">
        <w:t xml:space="preserve"> and</w:t>
      </w:r>
      <w:r w:rsidR="007F471C">
        <w:t xml:space="preserve"> </w:t>
      </w:r>
      <w:r w:rsidR="00E50315">
        <w:t xml:space="preserve">hydrologic </w:t>
      </w:r>
      <w:r w:rsidR="007F471C">
        <w:t xml:space="preserve">conditions </w:t>
      </w:r>
      <w:r w:rsidR="006D127E">
        <w:t xml:space="preserve">can </w:t>
      </w:r>
      <w:r w:rsidR="00EC6822">
        <w:t xml:space="preserve">conceivably </w:t>
      </w:r>
      <w:r w:rsidR="000244C3">
        <w:t>shift more of the egg laying to the wet season,</w:t>
      </w:r>
      <w:r w:rsidR="006F5F62">
        <w:t xml:space="preserve"> </w:t>
      </w:r>
      <w:r w:rsidR="006D127E">
        <w:t xml:space="preserve">then the average demographic parameters would move up and </w:t>
      </w:r>
      <w:r w:rsidR="00FA2DA8">
        <w:t>right towards</w:t>
      </w:r>
      <w:r w:rsidR="00876DA6">
        <w:t xml:space="preserve"> stasis or growth</w:t>
      </w:r>
      <w:r w:rsidR="006F5F62">
        <w:t xml:space="preserve"> </w:t>
      </w:r>
      <w:r w:rsidR="007C098F">
        <w:t>(</w:t>
      </w:r>
      <w:r w:rsidR="00576562">
        <w:t xml:space="preserve">Hypothesis </w:t>
      </w:r>
      <w:r w:rsidR="000C7DB2">
        <w:t>1</w:t>
      </w:r>
      <w:r w:rsidR="00576562">
        <w:t>; Table 1</w:t>
      </w:r>
      <w:r w:rsidR="007C098F">
        <w:t>).</w:t>
      </w:r>
      <w:r w:rsidR="000244C3">
        <w:t xml:space="preserve"> </w:t>
      </w:r>
      <w:r w:rsidR="00B23CEF">
        <w:t xml:space="preserve">Although more research is </w:t>
      </w:r>
      <w:r w:rsidR="00BB6948">
        <w:t>needed to</w:t>
      </w:r>
      <w:r w:rsidR="00B23CEF">
        <w:t xml:space="preserve"> understand </w:t>
      </w:r>
      <w:r w:rsidR="00BB6948">
        <w:t>how</w:t>
      </w:r>
      <w:r w:rsidR="00B23CEF">
        <w:t xml:space="preserve"> </w:t>
      </w:r>
      <w:r w:rsidR="00B14625">
        <w:t>water levels might mediate this response</w:t>
      </w:r>
      <w:r w:rsidR="005A0ACC">
        <w:t>,</w:t>
      </w:r>
      <w:r w:rsidR="00362DDC">
        <w:t xml:space="preserve"> o</w:t>
      </w:r>
      <w:r w:rsidR="00B23CEF">
        <w:t xml:space="preserve">ne observation suggests that </w:t>
      </w:r>
      <w:r w:rsidR="00E82A3D">
        <w:t>shift</w:t>
      </w:r>
      <w:r w:rsidR="004B2084">
        <w:t>ing</w:t>
      </w:r>
      <w:r w:rsidR="00E82A3D">
        <w:t xml:space="preserve"> reproduction</w:t>
      </w:r>
      <w:r w:rsidR="007308FA">
        <w:t xml:space="preserve"> </w:t>
      </w:r>
      <w:r w:rsidR="004B2084">
        <w:t>to</w:t>
      </w:r>
      <w:r w:rsidR="00B14625">
        <w:t xml:space="preserve"> </w:t>
      </w:r>
      <w:r w:rsidR="003B2948">
        <w:t>the wet season</w:t>
      </w:r>
      <w:r w:rsidR="00B14625">
        <w:t xml:space="preserve"> </w:t>
      </w:r>
      <w:r w:rsidR="003B2948">
        <w:t>(</w:t>
      </w:r>
      <w:r w:rsidR="007308FA">
        <w:t>July</w:t>
      </w:r>
      <w:r w:rsidR="005A0ACC">
        <w:t>–</w:t>
      </w:r>
      <w:r w:rsidR="007308FA">
        <w:t>August</w:t>
      </w:r>
      <w:r w:rsidR="003B2948">
        <w:t>)</w:t>
      </w:r>
      <w:r w:rsidR="00E82A3D">
        <w:t xml:space="preserve"> can occur </w:t>
      </w:r>
      <w:r w:rsidR="00B23CEF">
        <w:t xml:space="preserve">in shorter-hydroperiod </w:t>
      </w:r>
      <w:r w:rsidR="00B14625">
        <w:t>wetland</w:t>
      </w:r>
      <w:r w:rsidR="00175919">
        <w:t>s</w:t>
      </w:r>
      <w:r w:rsidR="000C5748">
        <w:t xml:space="preserve">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39BDB081" w:rsidR="00673700" w:rsidRDefault="000A418E" w:rsidP="00656BF2">
      <w:pPr>
        <w:pStyle w:val="NATESTYLE1CommonCollege"/>
        <w:ind w:firstLine="720"/>
      </w:pPr>
      <w:r>
        <w:t xml:space="preserve">Improved food quality </w:t>
      </w:r>
      <w:r w:rsidR="008E737A">
        <w:t>could also move parameters to the right in state space (</w:t>
      </w:r>
      <w:r w:rsidR="00576562">
        <w:t xml:space="preserve">Hypothesis </w:t>
      </w:r>
      <w:r w:rsidR="00B80B6D">
        <w:t>2</w:t>
      </w:r>
      <w:r w:rsidR="00576562">
        <w:t>; Table 1</w:t>
      </w:r>
      <w:r w:rsidR="008E737A">
        <w:t>)</w:t>
      </w:r>
      <w:r w:rsidR="009510DE">
        <w:t xml:space="preserve">. </w:t>
      </w:r>
      <w:r w:rsidR="00673700">
        <w:t>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w:t>
      </w:r>
      <w:r w:rsidR="005A0ACC">
        <w:t>–</w:t>
      </w:r>
      <w:r w:rsidR="00673700" w:rsidRPr="00524172">
        <w:t>1000 µg·g</w:t>
      </w:r>
      <w:r w:rsidR="00673700" w:rsidRPr="00E56059">
        <w:rPr>
          <w:vertAlign w:val="superscript"/>
        </w:rPr>
        <w:t>-1</w:t>
      </w:r>
      <w:r w:rsidR="00673700">
        <w:rPr>
          <w:vertAlign w:val="superscript"/>
        </w:rPr>
        <w:t xml:space="preserve"> </w:t>
      </w:r>
      <w:r w:rsidR="00673700">
        <w:t xml:space="preserve">with </w:t>
      </w:r>
      <w:r w:rsidR="009510DE">
        <w:t>natural</w:t>
      </w:r>
      <w:r w:rsidR="00673700">
        <w:t xml:space="preserve"> </w:t>
      </w:r>
      <w:r w:rsidR="00BD3965">
        <w:t xml:space="preserve">oligotrophic </w:t>
      </w:r>
      <w:r w:rsidR="00673700">
        <w:t>TP concentration</w:t>
      </w:r>
      <w:r w:rsidR="00BD3965">
        <w:t>s</w:t>
      </w:r>
      <w:r w:rsidR="00673700">
        <w:t xml:space="preserve"> between 110</w:t>
      </w:r>
      <w:r w:rsidR="005A0ACC">
        <w:t>–</w:t>
      </w:r>
      <w:r w:rsidR="00673700">
        <w:t xml:space="preserve">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4520C9">
        <w:t xml:space="preserve"> in the periphyton</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WCA3A site 2 </w:t>
      </w:r>
      <w:r w:rsidR="00673700" w:rsidRPr="000011D0">
        <w:t>(Table S3),</w:t>
      </w:r>
      <w:r w:rsidR="00673700">
        <w:t xml:space="preserve"> </w:t>
      </w:r>
      <w:r w:rsidR="009510DE">
        <w:t xml:space="preserve">and </w:t>
      </w:r>
      <w:r w:rsidR="00673700">
        <w:t xml:space="preserve">it was the only site </w:t>
      </w:r>
      <w:r w:rsidR="006024C0">
        <w:t>that had</w:t>
      </w:r>
      <w:r w:rsidR="00673700">
        <w:t xml:space="preserve"> wet season growth and survival </w:t>
      </w:r>
      <w:r w:rsidR="008965E6">
        <w:t>parameter</w:t>
      </w:r>
      <w:r w:rsidR="00B1588A">
        <w:t xml:space="preserve"> combinations</w:t>
      </w:r>
      <w:r w:rsidR="008965E6">
        <w:t xml:space="preserve"> </w:t>
      </w:r>
      <w:r w:rsidR="00673700">
        <w:t xml:space="preserve">that predicted </w:t>
      </w:r>
      <w:r w:rsidR="008965E6">
        <w:t>population growth</w:t>
      </w:r>
      <w:r w:rsidR="005820CC">
        <w:t xml:space="preserve">. </w:t>
      </w:r>
      <w:r w:rsidR="002B3071">
        <w:t xml:space="preserve">Nevertheless, </w:t>
      </w:r>
      <w:r w:rsidR="005820CC">
        <w:t>restoration and management actions expressly avoid eutrophication of the Everglades</w:t>
      </w:r>
      <w:ins w:id="8" w:author="Nathan Dorn" w:date="2025-02-20T15:01:00Z" w16du:dateUtc="2025-02-20T20:01:00Z">
        <w:r w:rsidR="002B3071">
          <w:t xml:space="preserve"> (citation)</w:t>
        </w:r>
      </w:ins>
      <w:r w:rsidR="005820CC">
        <w:t xml:space="preserve">. </w:t>
      </w:r>
      <w:r w:rsidR="008C14F8">
        <w:t>Perhaps more promisingly, t</w:t>
      </w:r>
      <w:r w:rsidR="000333D0">
        <w:t xml:space="preserve">he </w:t>
      </w:r>
      <w:r w:rsidR="00895838">
        <w:t>pre</w:t>
      </w:r>
      <w:r w:rsidR="005A0ACC">
        <w:t>-</w:t>
      </w:r>
      <w:r w:rsidR="00895838">
        <w:t xml:space="preserve">drainage </w:t>
      </w:r>
      <w:r w:rsidR="000333D0">
        <w:lastRenderedPageBreak/>
        <w:t>Everglades</w:t>
      </w:r>
      <w:r w:rsidR="00204F02">
        <w:t xml:space="preserve"> was a flowing</w:t>
      </w:r>
      <w:r w:rsidR="008C14F8">
        <w:t xml:space="preserve"> </w:t>
      </w:r>
      <w:r w:rsidR="00895838">
        <w:t>eco</w:t>
      </w:r>
      <w:r w:rsidR="00204F02">
        <w:t>system</w:t>
      </w:r>
      <w:r w:rsidR="008C14F8">
        <w:t xml:space="preserve"> (the </w:t>
      </w:r>
      <w:r w:rsidR="00895838">
        <w:t>“</w:t>
      </w:r>
      <w:r w:rsidR="008C14F8">
        <w:t>River of Grass</w:t>
      </w:r>
      <w:r w:rsidR="00895838">
        <w:t>”</w:t>
      </w:r>
      <w:r w:rsidR="008C14F8">
        <w:t xml:space="preserve">) with </w:t>
      </w:r>
      <w:r w:rsidR="002B3071">
        <w:t xml:space="preserve">water </w:t>
      </w:r>
      <w:r w:rsidR="008C14F8">
        <w:t>velocities &gt; 2 cm/s</w:t>
      </w:r>
      <w:r w:rsidR="00EA1B7F">
        <w:t>.  R</w:t>
      </w:r>
      <w:r w:rsidR="004B65EA" w:rsidRPr="00C12775">
        <w:t xml:space="preserve">ecent work </w:t>
      </w:r>
      <w:r w:rsidR="003328A0">
        <w:t xml:space="preserve">showed that increasing </w:t>
      </w:r>
      <w:r w:rsidR="004B65EA" w:rsidRPr="00C12775">
        <w:t>flow velocity</w:t>
      </w:r>
      <w:r w:rsidR="003328A0">
        <w:t xml:space="preserve"> increased </w:t>
      </w:r>
      <w:r w:rsidR="004B65EA">
        <w:t>growth</w:t>
      </w:r>
      <w:r w:rsidR="004B65EA" w:rsidRPr="00C12775">
        <w:t xml:space="preserve"> of </w:t>
      </w:r>
      <w:proofErr w:type="spellStart"/>
      <w:r w:rsidR="004B65EA" w:rsidRPr="00D57D20">
        <w:rPr>
          <w:i/>
          <w:iCs/>
        </w:rPr>
        <w:t>Pomacea</w:t>
      </w:r>
      <w:proofErr w:type="spellEnd"/>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w:t>
      </w:r>
      <w:r w:rsidR="002B3071">
        <w:t>flow</w:t>
      </w:r>
      <w:r w:rsidR="004B65EA" w:rsidRPr="00C12775">
        <w:t xml:space="preserve"> </w:t>
      </w:r>
      <w:proofErr w:type="spellStart"/>
      <w:r w:rsidR="004B65EA" w:rsidRPr="00C12775">
        <w:t>restor</w:t>
      </w:r>
      <w:r w:rsidR="002B3071">
        <w:t>ion</w:t>
      </w:r>
      <w:proofErr w:type="spellEnd"/>
      <w:r w:rsidR="002B3071">
        <w:t xml:space="preserve"> </w:t>
      </w:r>
      <w:r w:rsidR="004B65EA" w:rsidRPr="00C12775">
        <w:t xml:space="preserve">might </w:t>
      </w:r>
      <w:r w:rsidR="001D4F30" w:rsidRPr="00C12775">
        <w:t>improve</w:t>
      </w:r>
      <w:r w:rsidR="004B65EA" w:rsidRPr="00C12775">
        <w:t xml:space="preserve"> </w:t>
      </w:r>
      <w:r w:rsidR="004B65EA">
        <w:t>growth</w:t>
      </w:r>
      <w:r w:rsidR="004B65EA" w:rsidRPr="00C12775">
        <w:t xml:space="preserve"> </w:t>
      </w:r>
      <w:r w:rsidR="00BB5049">
        <w:t xml:space="preserve">rates of </w:t>
      </w:r>
      <w:r w:rsidR="004B65EA" w:rsidRPr="00C12775">
        <w:t xml:space="preserve">juvenile </w:t>
      </w:r>
      <w:r w:rsidR="004B65EA">
        <w:t>FAS</w:t>
      </w:r>
      <w:r w:rsidR="000C4F40">
        <w:t xml:space="preserve"> (</w:t>
      </w:r>
      <w:r w:rsidR="0027010D">
        <w:t xml:space="preserve">Hypothesis </w:t>
      </w:r>
      <w:r w:rsidR="00B80B6D">
        <w:t>2</w:t>
      </w:r>
      <w:r w:rsidR="0027010D">
        <w:t>; Table 1</w:t>
      </w:r>
      <w:r w:rsidR="001A3483">
        <w:t>).</w:t>
      </w:r>
    </w:p>
    <w:p w14:paraId="6C9C8AF1" w14:textId="6E79BA65" w:rsidR="00673700" w:rsidRDefault="00036C0C" w:rsidP="00656BF2">
      <w:pPr>
        <w:pStyle w:val="NATESTYLE1CommonCollege"/>
        <w:ind w:firstLine="720"/>
      </w:pPr>
      <w:r>
        <w:t>Finally</w:t>
      </w:r>
      <w:r w:rsidR="00673700" w:rsidRPr="00C12775">
        <w:t xml:space="preserve">, the predation rates in the Everglades might currently be higher than historical levels as a function of non-native fishes </w:t>
      </w:r>
      <w:r w:rsidR="00973FB0">
        <w:t xml:space="preserve">(Pintar et al. 2023) </w:t>
      </w:r>
      <w:r w:rsidR="0026078C" w:rsidRPr="00C12775">
        <w:t xml:space="preserve">or </w:t>
      </w:r>
      <w:r w:rsidR="0026078C">
        <w:t>hydrologic</w:t>
      </w:r>
      <w:r w:rsidR="00673700" w:rsidRPr="00C12775">
        <w:t xml:space="preserve"> conditions </w:t>
      </w:r>
      <w:r w:rsidR="00973FB0">
        <w:t>supporting higher densities of</w:t>
      </w:r>
      <w:r w:rsidR="00673700" w:rsidRPr="00C12775">
        <w:t xml:space="preserve"> juvenile predators (e.g., invertebrates) in the sloughs</w:t>
      </w:r>
      <w:r w:rsidR="004D100B">
        <w:t xml:space="preserve"> (Hypothesis </w:t>
      </w:r>
      <w:proofErr w:type="gramStart"/>
      <w:r w:rsidR="00EA0B7A">
        <w:t>3;</w:t>
      </w:r>
      <w:r w:rsidR="004D100B">
        <w:t>Table</w:t>
      </w:r>
      <w:proofErr w:type="gramEnd"/>
      <w:r w:rsidR="004D100B">
        <w:t xml:space="preserve"> 1)</w:t>
      </w:r>
      <w:r w:rsidR="00673700" w:rsidRPr="00C12775">
        <w:t xml:space="preserve">.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C46916">
        <w:t>mortality</w:t>
      </w:r>
      <w:r w:rsidR="00673700">
        <w:t xml:space="preserve">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r w:rsidR="00EB6FC4">
        <w:t xml:space="preserve"> (</w:t>
      </w:r>
      <w:proofErr w:type="spellStart"/>
      <w:r w:rsidR="00EB6FC4" w:rsidRPr="0026078C">
        <w:rPr>
          <w:i/>
          <w:iCs/>
        </w:rPr>
        <w:t>Mayaheros</w:t>
      </w:r>
      <w:proofErr w:type="spellEnd"/>
      <w:r w:rsidR="00EB6FC4" w:rsidRPr="0026078C">
        <w:rPr>
          <w:i/>
          <w:iCs/>
        </w:rPr>
        <w:t xml:space="preserve"> </w:t>
      </w:r>
      <w:proofErr w:type="spellStart"/>
      <w:r w:rsidR="00EB6FC4" w:rsidRPr="0026078C">
        <w:rPr>
          <w:i/>
          <w:iCs/>
        </w:rPr>
        <w:t>uropthalmus</w:t>
      </w:r>
      <w:proofErr w:type="spellEnd"/>
      <w:r w:rsidR="00EB6FC4">
        <w:t>)</w:t>
      </w:r>
      <w:r w:rsidR="00673700" w:rsidRPr="00C12775">
        <w:t xml:space="preserve">. </w:t>
      </w:r>
      <w:r w:rsidR="00B5632A">
        <w:t xml:space="preserve">Because </w:t>
      </w:r>
      <w:r w:rsidR="00212EA3">
        <w:t>t</w:t>
      </w:r>
      <w:r w:rsidR="00212EA3" w:rsidRPr="00C12775">
        <w:t>he predator</w:t>
      </w:r>
      <w:r w:rsidR="00673700" w:rsidRPr="00C12775">
        <w:t xml:space="preserve"> </w:t>
      </w:r>
      <w:r w:rsidR="000303C7">
        <w:t>assemblage feeding on juvenile snails</w:t>
      </w:r>
      <w:r w:rsidR="00673700" w:rsidRPr="00C12775">
        <w:t xml:space="preserve"> include</w:t>
      </w:r>
      <w:r w:rsidR="00B5632A">
        <w:t xml:space="preserve">d </w:t>
      </w:r>
      <w:r w:rsidR="00673700" w:rsidRPr="00C12775">
        <w:t>native species existing across a wide range of the hydroperiod gradient</w:t>
      </w:r>
      <w:r w:rsidR="0026078C">
        <w:t xml:space="preserve">, </w:t>
      </w:r>
      <w:r w:rsidR="00673700" w:rsidRPr="00C12775">
        <w:t xml:space="preserve">it remains unclear how floods or </w:t>
      </w:r>
      <w:r w:rsidR="00FC2887">
        <w:t xml:space="preserve">hydrologic </w:t>
      </w:r>
      <w:r w:rsidR="00673700" w:rsidRPr="00C12775">
        <w:t xml:space="preserve">droughts </w:t>
      </w:r>
      <w:r w:rsidR="00B5632A">
        <w:t>w</w:t>
      </w:r>
      <w:r w:rsidR="00673700">
        <w:t>ould</w:t>
      </w:r>
      <w:r w:rsidR="00673700" w:rsidRPr="00C12775">
        <w:t xml:space="preserve"> </w:t>
      </w:r>
      <w:r w:rsidR="00673700">
        <w:t>fundamentally shift</w:t>
      </w:r>
      <w:r w:rsidR="00673700" w:rsidRPr="00C12775">
        <w:t xml:space="preserve"> </w:t>
      </w:r>
      <w:r w:rsidR="0029429C">
        <w:t>survival rates</w:t>
      </w:r>
      <w:r w:rsidR="00FC2887">
        <w:t xml:space="preserve"> (</w:t>
      </w:r>
      <w:r w:rsidR="000303C7">
        <w:t>e.g</w:t>
      </w:r>
      <w:r w:rsidR="00EC75C9">
        <w:t xml:space="preserve">., </w:t>
      </w:r>
      <w:r w:rsidR="00FC2887">
        <w:t>low water and drying encourage crayfish</w:t>
      </w:r>
      <w:r w:rsidR="000A418E">
        <w:t xml:space="preserve"> populations</w:t>
      </w:r>
      <w:r w:rsidR="00FC2887">
        <w:t>; Dorn and Cook 2015, Sinnickson and Dorn 2024)</w:t>
      </w:r>
      <w:r w:rsidR="00673700" w:rsidRPr="00C12775">
        <w:t xml:space="preserve">. </w:t>
      </w:r>
    </w:p>
    <w:p w14:paraId="0D6EAD16" w14:textId="211755D3" w:rsidR="000623EA" w:rsidRPr="00237445" w:rsidRDefault="000623EA" w:rsidP="00656BF2">
      <w:pPr>
        <w:pStyle w:val="NATESTYLE1CommonCollege"/>
        <w:rPr>
          <w:i/>
          <w:iCs/>
        </w:rPr>
      </w:pPr>
      <w:r>
        <w:rPr>
          <w:i/>
          <w:iCs/>
        </w:rPr>
        <w:t>Conclusion</w:t>
      </w:r>
    </w:p>
    <w:p w14:paraId="7C29466C" w14:textId="07A004CC" w:rsidR="000623EA" w:rsidRDefault="009D59E1" w:rsidP="00656BF2">
      <w:pPr>
        <w:pStyle w:val="NATESTYLE1CommonCollege"/>
      </w:pPr>
      <w:r>
        <w:t>We demonstrated</w:t>
      </w:r>
      <w:r w:rsidR="00B564A9">
        <w:t xml:space="preserve"> the first </w:t>
      </w:r>
      <w:r w:rsidR="00E0549B">
        <w:t>demographic isocline approach to studying spatiotemporal recruitment variation in populations</w:t>
      </w:r>
      <w:r w:rsidR="00B564A9">
        <w:t xml:space="preserve"> </w:t>
      </w:r>
      <w:r w:rsidR="00D94691">
        <w:t>that</w:t>
      </w:r>
      <w:r w:rsidR="000D40B1">
        <w:t xml:space="preserve"> could</w:t>
      </w:r>
      <w:r w:rsidR="00F91AEF">
        <w:t xml:space="preserve"> </w:t>
      </w:r>
      <w:r w:rsidR="00C673A7">
        <w:t xml:space="preserve">be used in studying </w:t>
      </w:r>
      <w:r w:rsidR="009C5786">
        <w:t>an</w:t>
      </w:r>
      <w:r w:rsidR="00873C8B">
        <w:t>d</w:t>
      </w:r>
      <w:r w:rsidR="000A72ED">
        <w:t xml:space="preserve"> managing </w:t>
      </w:r>
      <w:r w:rsidR="000E6B74">
        <w:t>size-structured consumer-resource interactions</w:t>
      </w:r>
      <w:r w:rsidR="00C673A7">
        <w:t xml:space="preserve"> across terrestrial, marine and freshwater ecosystems</w:t>
      </w:r>
      <w:r w:rsidR="00E0549B">
        <w:t xml:space="preserve">. </w:t>
      </w:r>
      <w:r w:rsidR="00EB4CA0">
        <w:t xml:space="preserve">The isocline was derived from combinations of daily survival and growth of sensitive sizes </w:t>
      </w:r>
      <w:r w:rsidR="00A569C7">
        <w:t xml:space="preserve">within a size-indexed demographic </w:t>
      </w:r>
      <w:r w:rsidR="002846D5">
        <w:t>model and</w:t>
      </w:r>
      <w:r w:rsidR="00B4723D">
        <w:t xml:space="preserve"> i</w:t>
      </w:r>
      <w:r w:rsidR="00492F27">
        <w:t>llustrated</w:t>
      </w:r>
      <w:r w:rsidR="00873C8B">
        <w:t xml:space="preserve"> a</w:t>
      </w:r>
      <w:r w:rsidR="00B4723D">
        <w:t xml:space="preserve"> negative relationship between </w:t>
      </w:r>
      <w:r w:rsidR="003F2C39">
        <w:t xml:space="preserve">juvenile </w:t>
      </w:r>
      <w:r w:rsidR="00B4723D">
        <w:t>growth and survival</w:t>
      </w:r>
      <w:r w:rsidR="002846D5">
        <w:t xml:space="preserve">. The negative relationship </w:t>
      </w:r>
      <w:r w:rsidR="00073570">
        <w:t xml:space="preserve">indicates that populations with </w:t>
      </w:r>
      <w:r w:rsidR="003D1F0B">
        <w:t>faster</w:t>
      </w:r>
      <w:r w:rsidR="00863395">
        <w:t>-</w:t>
      </w:r>
      <w:r w:rsidR="003D1F0B">
        <w:t xml:space="preserve">growing juveniles can </w:t>
      </w:r>
      <w:r w:rsidR="003F2C39">
        <w:t>withstand greater mortality (low</w:t>
      </w:r>
      <w:r w:rsidR="00202AFE">
        <w:t>er survival)</w:t>
      </w:r>
      <w:r w:rsidR="003F2C39">
        <w:t xml:space="preserve"> and still grow</w:t>
      </w:r>
      <w:r w:rsidR="00202AFE">
        <w:t>.</w:t>
      </w:r>
      <w:r w:rsidR="0034634F">
        <w:t xml:space="preserve"> </w:t>
      </w:r>
      <w:r w:rsidR="00E2095E">
        <w:t>When this approach is</w:t>
      </w:r>
      <w:r w:rsidR="00395543">
        <w:t xml:space="preserve"> </w:t>
      </w:r>
      <w:r w:rsidR="004908BD">
        <w:t>operationalize</w:t>
      </w:r>
      <w:r w:rsidR="002138FE">
        <w:t>d</w:t>
      </w:r>
      <w:r w:rsidR="004908BD">
        <w:t xml:space="preserve"> </w:t>
      </w:r>
      <w:r w:rsidR="00AA0669">
        <w:t xml:space="preserve">in </w:t>
      </w:r>
      <w:r w:rsidR="00D02B1F">
        <w:t xml:space="preserve">a field </w:t>
      </w:r>
      <w:r w:rsidR="00D02B1F">
        <w:lastRenderedPageBreak/>
        <w:t>setting</w:t>
      </w:r>
      <w:r w:rsidR="00643AAD">
        <w:t xml:space="preserve">, the local population dynamics can be interpreted from </w:t>
      </w:r>
      <w:r w:rsidR="00D02B1F">
        <w:t>field-based demographic rates</w:t>
      </w:r>
      <w:r w:rsidR="00A155C1">
        <w:t>.</w:t>
      </w:r>
      <w:r w:rsidR="00D02B1F">
        <w:t xml:space="preserve"> </w:t>
      </w:r>
      <w:r w:rsidR="00122705">
        <w:t>Our case study</w:t>
      </w:r>
      <w:r w:rsidR="00AD1C22">
        <w:t xml:space="preserve"> indicated that s</w:t>
      </w:r>
      <w:r w:rsidR="00A614EE">
        <w:t>easonal</w:t>
      </w:r>
      <w:r w:rsidR="001926A1">
        <w:t xml:space="preserve"> changes in the</w:t>
      </w:r>
      <w:r w:rsidR="00A614EE">
        <w:t xml:space="preserve"> </w:t>
      </w:r>
      <w:r w:rsidR="00122AF5">
        <w:t xml:space="preserve">predator </w:t>
      </w:r>
      <w:r w:rsidR="001926A1">
        <w:t>community</w:t>
      </w:r>
      <w:r w:rsidR="00122AF5">
        <w:t xml:space="preserve"> </w:t>
      </w:r>
      <w:r w:rsidR="00D213A8">
        <w:t>were more important</w:t>
      </w:r>
      <w:r w:rsidR="00087C4B">
        <w:t xml:space="preserve"> in determining interaction strength than</w:t>
      </w:r>
      <w:r w:rsidR="00D213A8">
        <w:t xml:space="preserve"> </w:t>
      </w:r>
      <w:r w:rsidR="00AA3F18">
        <w:t>simpler</w:t>
      </w:r>
      <w:r w:rsidR="00530D36">
        <w:t xml:space="preserve"> </w:t>
      </w:r>
      <w:r w:rsidR="00D213A8">
        <w:t>physiological expectations based on</w:t>
      </w:r>
      <w:r w:rsidR="00585F06">
        <w:t xml:space="preserve"> </w:t>
      </w:r>
      <w:r w:rsidR="00D150F4">
        <w:t>thermal</w:t>
      </w:r>
      <w:r w:rsidR="00D213A8">
        <w:t xml:space="preserve"> </w:t>
      </w:r>
      <w:r w:rsidR="00D150F4">
        <w:t xml:space="preserve">responses of predators and prey. </w:t>
      </w:r>
      <w:r w:rsidR="00CF42B5">
        <w:t xml:space="preserve">This demographic isocline approach provided novel </w:t>
      </w:r>
      <w:r w:rsidR="00306D47">
        <w:t>hypotheses about</w:t>
      </w:r>
      <w:r w:rsidR="008C5BA6">
        <w:t xml:space="preserve"> the conditions needed to restore </w:t>
      </w:r>
      <w:r w:rsidR="0052001B">
        <w:t>a</w:t>
      </w:r>
      <w:r w:rsidR="008C5BA6">
        <w:t xml:space="preserve"> historical</w:t>
      </w:r>
      <w:r w:rsidR="00585F06">
        <w:t xml:space="preserve"> </w:t>
      </w:r>
      <w:r w:rsidR="00C62BDC">
        <w:t>resource</w:t>
      </w:r>
      <w:r w:rsidR="008C5BA6">
        <w:t xml:space="preserve"> of an </w:t>
      </w:r>
      <w:r w:rsidR="005B3D03">
        <w:t>e</w:t>
      </w:r>
      <w:r w:rsidR="008C5BA6">
        <w:t xml:space="preserve">ndangered </w:t>
      </w:r>
      <w:r w:rsidR="007F5107">
        <w:t>species</w:t>
      </w:r>
      <w:r w:rsidR="005B3D03">
        <w:t>.</w:t>
      </w:r>
      <w:r w:rsidR="00585F06">
        <w:t xml:space="preserve"> </w:t>
      </w:r>
    </w:p>
    <w:p w14:paraId="27F757A9" w14:textId="77777777" w:rsidR="00673700" w:rsidRPr="00524172" w:rsidRDefault="00673700" w:rsidP="00656BF2">
      <w:pPr>
        <w:pStyle w:val="Heading1"/>
      </w:pPr>
      <w:r w:rsidRPr="00524172">
        <w:t>Acknowledgments:</w:t>
      </w:r>
    </w:p>
    <w:p w14:paraId="56EAB1C1" w14:textId="0132A939" w:rsidR="00673700" w:rsidRDefault="00673700" w:rsidP="00656BF2">
      <w:pPr>
        <w:pStyle w:val="NATESTYLE1CommonCollege"/>
      </w:pPr>
      <w:r w:rsidRPr="00524172">
        <w:t>J. Sommer and E. Cline were instrumental in completing the fieldwork and maintaining the wetland hydrologic conditions.</w:t>
      </w:r>
      <w:r>
        <w:t xml:space="preserve"> K. Buckman, S. Olayon, J. </w:t>
      </w:r>
      <w:proofErr w:type="spellStart"/>
      <w:r>
        <w:t>Aymonin</w:t>
      </w:r>
      <w:proofErr w:type="spellEnd"/>
      <w:r>
        <w:t xml:space="preserve">,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 xml:space="preserve">This work was made possible by a contract between the South Florida Water Management District and Florida Atlantic </w:t>
      </w:r>
      <w:proofErr w:type="gramStart"/>
      <w:r w:rsidRPr="00524172">
        <w:t>University</w:t>
      </w:r>
      <w:r w:rsidR="0006029E">
        <w:t xml:space="preserve"> (#</w:t>
      </w:r>
      <w:proofErr w:type="gramEnd"/>
      <w:r w:rsidR="0006029E">
        <w:t>4600003950) and Florida International University (#4500</w:t>
      </w:r>
      <w:r w:rsidR="00161B97">
        <w:t>013351)</w:t>
      </w:r>
      <w:r w:rsidRPr="00524172">
        <w:t>.</w:t>
      </w:r>
      <w:r w:rsidR="00161B97">
        <w:t xml:space="preserve"> It was also </w:t>
      </w:r>
      <w:r w:rsidR="00D76934">
        <w:t xml:space="preserve">made possible through the cooperative agreement between Florida International University and National Park </w:t>
      </w:r>
      <w:proofErr w:type="gramStart"/>
      <w:r w:rsidR="00D76934">
        <w:t>Service (#</w:t>
      </w:r>
      <w:proofErr w:type="gramEnd"/>
      <w:r w:rsidR="00D76934">
        <w:t>P21AC10856).</w:t>
      </w:r>
      <w:r>
        <w:t xml:space="preserve"> </w:t>
      </w:r>
      <w:r w:rsidRPr="00524172">
        <w:t>This paper is contribution ## the Institute of Environment at Florida International University.</w:t>
      </w:r>
      <w:r>
        <w:t xml:space="preserve"> </w:t>
      </w:r>
    </w:p>
    <w:p w14:paraId="7AEF3903" w14:textId="77777777" w:rsidR="00673700" w:rsidRDefault="00673700" w:rsidP="00656BF2">
      <w:pPr>
        <w:pStyle w:val="Heading1"/>
      </w:pPr>
      <w:r>
        <w:t xml:space="preserve">Author Contributions </w:t>
      </w:r>
    </w:p>
    <w:p w14:paraId="466B10D7" w14:textId="118E0DE3" w:rsidR="00673700" w:rsidRDefault="00673700" w:rsidP="00656BF2">
      <w:r>
        <w:t xml:space="preserve">All authors contributed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656BF2">
      <w:pPr>
        <w:pStyle w:val="Heading1"/>
      </w:pPr>
      <w:r>
        <w:t>Conflict of Interests</w:t>
      </w:r>
    </w:p>
    <w:p w14:paraId="0F403047" w14:textId="504CE12C" w:rsidR="00673700" w:rsidRDefault="00673700" w:rsidP="00656BF2">
      <w:r>
        <w:t>We declare no financial interests that could create conflicts for this work.</w:t>
      </w:r>
    </w:p>
    <w:p w14:paraId="0558C2D5" w14:textId="629824FA" w:rsidR="00AF7FFE" w:rsidRDefault="00AF7FFE" w:rsidP="00656BF2">
      <w:pPr>
        <w:pStyle w:val="Heading1"/>
      </w:pPr>
      <w:r>
        <w:lastRenderedPageBreak/>
        <w:t>References</w:t>
      </w:r>
    </w:p>
    <w:p w14:paraId="1C047446" w14:textId="77777777" w:rsidR="00F90152" w:rsidRPr="00F90152" w:rsidRDefault="00781DC3" w:rsidP="00F90152">
      <w:pPr>
        <w:pStyle w:val="Bibliography"/>
        <w:rPr>
          <w:rFonts w:cs="Times New Roman"/>
        </w:rPr>
      </w:pPr>
      <w:r>
        <w:fldChar w:fldCharType="begin"/>
      </w:r>
      <w:r w:rsidR="00602914">
        <w:instrText xml:space="preserve"> ADDIN ZOTERO_BIBL {"uncited":[],"omitted":[],"custom":[]} CSL_BIBLIOGRAPHY </w:instrText>
      </w:r>
      <w:r>
        <w:fldChar w:fldCharType="separate"/>
      </w:r>
      <w:r w:rsidR="00F90152" w:rsidRPr="00F90152">
        <w:rPr>
          <w:rFonts w:cs="Times New Roman"/>
        </w:rPr>
        <w:t>Baker, R., and N. Waltham. 2020. Tethering mobile aquatic organisms to measure predation: A renewed call for caution. Journal of Experimental Marine Biology and Ecology 523:151270.</w:t>
      </w:r>
    </w:p>
    <w:p w14:paraId="71ED5B92" w14:textId="77777777" w:rsidR="00F90152" w:rsidRPr="00F90152" w:rsidRDefault="00F90152" w:rsidP="00F90152">
      <w:pPr>
        <w:pStyle w:val="Bibliography"/>
        <w:rPr>
          <w:rFonts w:cs="Times New Roman"/>
        </w:rPr>
      </w:pPr>
      <w:r w:rsidRPr="00F90152">
        <w:rPr>
          <w:rFonts w:cs="Times New Roman"/>
        </w:rPr>
        <w:t>Barrus, N. T., D. Drumheller, M. I. Cook, and N. J. Dorn. 2023. Life history responses of two co-occurring congeneric Apple Snails (Pomacea maculata and P. paludosa) to variation in water depth and metaphyton total phosphorus. Hydrobiologia 850:841–860.</w:t>
      </w:r>
    </w:p>
    <w:p w14:paraId="39DEEE72" w14:textId="77777777" w:rsidR="00F90152" w:rsidRPr="00F90152" w:rsidRDefault="00F90152" w:rsidP="00F90152">
      <w:pPr>
        <w:pStyle w:val="Bibliography"/>
        <w:rPr>
          <w:rFonts w:cs="Times New Roman"/>
        </w:rPr>
      </w:pPr>
      <w:r w:rsidRPr="00F90152">
        <w:rPr>
          <w:rFonts w:cs="Times New Roman"/>
        </w:rPr>
        <w:t>Beschta, R. L., and W. J. Ripple. 2016. Riparian vegetation recovery in Yellowstone: The first two decades after wolf reintroduction. Biological Conservation 198:93–103.</w:t>
      </w:r>
    </w:p>
    <w:p w14:paraId="386E4F60" w14:textId="77777777" w:rsidR="00F90152" w:rsidRPr="00F90152" w:rsidRDefault="00F90152" w:rsidP="00F90152">
      <w:pPr>
        <w:pStyle w:val="Bibliography"/>
        <w:rPr>
          <w:rFonts w:cs="Times New Roman"/>
        </w:rPr>
      </w:pPr>
      <w:r w:rsidRPr="00F90152">
        <w:rPr>
          <w:rFonts w:cs="Times New Roman"/>
        </w:rPr>
        <w:t>Brannelly, L. A., M. E. B. Ohmer, V. Saenz, and C. L. Richards‐Zawacki. 2019. Effects of hydroperiod on growth, development, survival and immune defences in a temperate amphibian. Functional Ecology 33:1952–1961.</w:t>
      </w:r>
    </w:p>
    <w:p w14:paraId="7AE7E60C" w14:textId="77777777" w:rsidR="00F90152" w:rsidRPr="00F90152" w:rsidRDefault="00F90152" w:rsidP="00F90152">
      <w:pPr>
        <w:pStyle w:val="Bibliography"/>
        <w:rPr>
          <w:rFonts w:cs="Times New Roman"/>
        </w:rPr>
      </w:pPr>
      <w:r w:rsidRPr="00F90152">
        <w:rPr>
          <w:rFonts w:cs="Times New Roman"/>
        </w:rPr>
        <w:t>Brice, E. M., E. J. Larsen, D. R. Stahler, and D. R. MacNulty. 2024. The primacy of density‐mediated indirect effects in a community of wolves, elk, and aspen. Ecological Monographs:e1627.</w:t>
      </w:r>
    </w:p>
    <w:p w14:paraId="2D7141D6" w14:textId="77777777" w:rsidR="00F90152" w:rsidRPr="00F90152" w:rsidRDefault="00F90152" w:rsidP="00F90152">
      <w:pPr>
        <w:pStyle w:val="Bibliography"/>
        <w:rPr>
          <w:rFonts w:cs="Times New Roman"/>
        </w:rPr>
      </w:pPr>
      <w:r w:rsidRPr="00F90152">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6CF782BC" w14:textId="77777777" w:rsidR="00F90152" w:rsidRPr="00F90152" w:rsidRDefault="00F90152" w:rsidP="00F90152">
      <w:pPr>
        <w:pStyle w:val="Bibliography"/>
        <w:rPr>
          <w:rFonts w:cs="Times New Roman"/>
        </w:rPr>
      </w:pPr>
      <w:r w:rsidRPr="00F90152">
        <w:rPr>
          <w:rFonts w:cs="Times New Roman"/>
        </w:rPr>
        <w:t>Cattau, C. E., R. J. Fletcher, B. E. Reichert, and W. M. Kitchens. 2016. Counteracting effects of a non‐native prey on the demography of a native predator culminate in positive population growth. Ecological Applications 26:1952–1968.</w:t>
      </w:r>
    </w:p>
    <w:p w14:paraId="6E5F57E3" w14:textId="77777777" w:rsidR="00F90152" w:rsidRPr="00F90152" w:rsidRDefault="00F90152" w:rsidP="00F90152">
      <w:pPr>
        <w:pStyle w:val="Bibliography"/>
        <w:rPr>
          <w:rFonts w:cs="Times New Roman"/>
        </w:rPr>
      </w:pPr>
      <w:r w:rsidRPr="00F90152">
        <w:rPr>
          <w:rFonts w:cs="Times New Roman"/>
        </w:rPr>
        <w:lastRenderedPageBreak/>
        <w:t>Craig, J. K., B. J. Burke, L. B. Crowder, and J. A. Rice. 2006. Prey growth and size-dependent predation in juvenile estuarine fishes: experimental and model analyses. Ecology 87:2366–2377.</w:t>
      </w:r>
    </w:p>
    <w:p w14:paraId="5ABB8764" w14:textId="77777777" w:rsidR="00F90152" w:rsidRPr="00F90152" w:rsidRDefault="00F90152" w:rsidP="00F90152">
      <w:pPr>
        <w:pStyle w:val="Bibliography"/>
        <w:rPr>
          <w:rFonts w:cs="Times New Roman"/>
        </w:rPr>
      </w:pPr>
      <w:r w:rsidRPr="00F90152">
        <w:rPr>
          <w:rFonts w:cs="Times New Roman"/>
        </w:rPr>
        <w:t>Darby, P. C., D. L. DeAngelis, S. S. Romañach, K. Suir, and J. Bridevaux. 2015. Modeling apple snail population dynamics on the Everglades landscape. Landscape Ecology 30:1497–1510.</w:t>
      </w:r>
    </w:p>
    <w:p w14:paraId="6745DEC4" w14:textId="77777777" w:rsidR="00F90152" w:rsidRPr="00F90152" w:rsidRDefault="00F90152" w:rsidP="00F90152">
      <w:pPr>
        <w:pStyle w:val="Bibliography"/>
        <w:rPr>
          <w:rFonts w:cs="Times New Roman"/>
        </w:rPr>
      </w:pPr>
      <w:r w:rsidRPr="00F90152">
        <w:rPr>
          <w:rFonts w:cs="Times New Roman"/>
        </w:rPr>
        <w:t>Davidson, A. T., and N. J. Dorn. 2017. Life history traits determine the differential vulnerability of native and invasive apple snails (Pomacea spp.) to a shared juvenile-stage predator. Aquatic Ecology 51:331–341.</w:t>
      </w:r>
    </w:p>
    <w:p w14:paraId="7E80046E" w14:textId="77777777" w:rsidR="00F90152" w:rsidRPr="00F90152" w:rsidRDefault="00F90152" w:rsidP="00F90152">
      <w:pPr>
        <w:pStyle w:val="Bibliography"/>
        <w:rPr>
          <w:rFonts w:cs="Times New Roman"/>
        </w:rPr>
      </w:pPr>
      <w:r w:rsidRPr="00F90152">
        <w:rPr>
          <w:rFonts w:cs="Times New Roman"/>
        </w:rPr>
        <w:t>Davidson, A. T., and N. J. Dorn. 2018. System productivity alters predator sorting of a size-structured mixed prey community. Oecologia 186:1101–1111.</w:t>
      </w:r>
    </w:p>
    <w:p w14:paraId="1036DA23" w14:textId="77777777" w:rsidR="00F90152" w:rsidRPr="00F90152" w:rsidRDefault="00F90152" w:rsidP="00F90152">
      <w:pPr>
        <w:pStyle w:val="Bibliography"/>
        <w:rPr>
          <w:rFonts w:cs="Times New Roman"/>
        </w:rPr>
      </w:pPr>
      <w:r w:rsidRPr="00F90152">
        <w:rPr>
          <w:rFonts w:cs="Times New Roman"/>
        </w:rPr>
        <w:t>Davidson, A. T., E. A. Hamman, M. W. McCoy, and J. R. Vonesh. 2021. Asymmetrical effects of temperature on stage‐structured predator–prey interactions. Functional Ecology 35:1041–1054.</w:t>
      </w:r>
    </w:p>
    <w:p w14:paraId="235B3307" w14:textId="77777777" w:rsidR="00F90152" w:rsidRPr="00F90152" w:rsidRDefault="00F90152" w:rsidP="00F90152">
      <w:pPr>
        <w:pStyle w:val="Bibliography"/>
        <w:rPr>
          <w:rFonts w:cs="Times New Roman"/>
        </w:rPr>
      </w:pPr>
      <w:r w:rsidRPr="00F90152">
        <w:rPr>
          <w:rFonts w:cs="Times New Roman"/>
        </w:rPr>
        <w:t>Davidson, A. T., C. R. Stunkle, J. T. Armstrong, E. A. Hamman, M. W. McCoy, and J. R. Vonesh. 2024. Warming and top‐down control of stage‐structured prey: Linking theory to patterns in natural systems. Ecology 105:e4213.</w:t>
      </w:r>
    </w:p>
    <w:p w14:paraId="7CC163DD" w14:textId="77777777" w:rsidR="00F90152" w:rsidRPr="00F90152" w:rsidRDefault="00F90152" w:rsidP="00F90152">
      <w:pPr>
        <w:pStyle w:val="Bibliography"/>
        <w:rPr>
          <w:rFonts w:cs="Times New Roman"/>
        </w:rPr>
      </w:pPr>
      <w:r w:rsidRPr="00F90152">
        <w:rPr>
          <w:rFonts w:cs="Times New Roman"/>
        </w:rPr>
        <w:t>De Roos, A. M., L. Persson, and E. McCauley. 2003. The influence of size‐dependent life‐history traits on the structure and dynamics of populations and communities. Ecology Letters 6:473–487.</w:t>
      </w:r>
    </w:p>
    <w:p w14:paraId="22210AB3" w14:textId="77777777" w:rsidR="00F90152" w:rsidRPr="00F90152" w:rsidRDefault="00F90152" w:rsidP="00F90152">
      <w:pPr>
        <w:pStyle w:val="Bibliography"/>
        <w:rPr>
          <w:rFonts w:cs="Times New Roman"/>
        </w:rPr>
      </w:pPr>
      <w:r w:rsidRPr="00F90152">
        <w:rPr>
          <w:rFonts w:cs="Times New Roman"/>
        </w:rPr>
        <w:t xml:space="preserve">Dougherty, L. R., F. Frost, M. I. Maenpaa, M. Rowe, B. J. Cole, R. Vasudeva, P. Pottier, E. Schultner, E. L. Macartney, I. Lindenbaum, J. L. Smith, P. Carazo, M. Graziano, H. Weaving, B. Canal Domenech, D. Berger, A. Meena, T. R. Bishop, D. W. A. Noble, P. </w:t>
      </w:r>
      <w:r w:rsidRPr="00F90152">
        <w:rPr>
          <w:rFonts w:cs="Times New Roman"/>
        </w:rPr>
        <w:lastRenderedPageBreak/>
        <w:t>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p>
    <w:p w14:paraId="68A440C7" w14:textId="77777777" w:rsidR="00F90152" w:rsidRPr="00F90152" w:rsidRDefault="00F90152" w:rsidP="00F90152">
      <w:pPr>
        <w:pStyle w:val="Bibliography"/>
        <w:rPr>
          <w:rFonts w:cs="Times New Roman"/>
        </w:rPr>
      </w:pPr>
      <w:r w:rsidRPr="00F90152">
        <w:rPr>
          <w:rFonts w:cs="Times New Roman"/>
        </w:rPr>
        <w:t>Drumheller, D. K., M. I. Cook, and N. J. Dorn. 2022. The role of direct chemical inhibition in the displacement of a native herbivore by an invasive congener. Biological Invasions 24:1739–1753.</w:t>
      </w:r>
    </w:p>
    <w:p w14:paraId="005604A3" w14:textId="77777777" w:rsidR="00F90152" w:rsidRPr="00F90152" w:rsidRDefault="00F90152" w:rsidP="00F90152">
      <w:pPr>
        <w:pStyle w:val="Bibliography"/>
        <w:rPr>
          <w:rFonts w:cs="Times New Roman"/>
        </w:rPr>
      </w:pPr>
      <w:r w:rsidRPr="00F90152">
        <w:rPr>
          <w:rFonts w:cs="Times New Roman"/>
        </w:rPr>
        <w:t>Gaiser, E. E., P. V. McCormick, S. E. Hagerthey, and A. D. Gottlieb. 2011. Landscape Patterns of Periphyton in the Florida Everglades. Critical Reviews in Environmental Science and Technology 41:92–120.</w:t>
      </w:r>
    </w:p>
    <w:p w14:paraId="7EFC9BBB" w14:textId="77777777" w:rsidR="00F90152" w:rsidRPr="00F90152" w:rsidRDefault="00F90152" w:rsidP="00F90152">
      <w:pPr>
        <w:pStyle w:val="Bibliography"/>
        <w:rPr>
          <w:rFonts w:cs="Times New Roman"/>
        </w:rPr>
      </w:pPr>
      <w:r w:rsidRPr="00F90152">
        <w:rPr>
          <w:rFonts w:cs="Times New Roman"/>
        </w:rPr>
        <w:t>Gaiser, E. E., J. C. Trexler, and P. R. Wetzel. 2012. The Florida Everglades. Pages 231–252 Wetland Habitats of North America. University of California Press, Los Angeles California.</w:t>
      </w:r>
    </w:p>
    <w:p w14:paraId="3BEF4FD1" w14:textId="77777777" w:rsidR="00F90152" w:rsidRPr="00F90152" w:rsidRDefault="00F90152" w:rsidP="00F90152">
      <w:pPr>
        <w:pStyle w:val="Bibliography"/>
        <w:rPr>
          <w:rFonts w:cs="Times New Roman"/>
        </w:rPr>
      </w:pPr>
      <w:r w:rsidRPr="00F90152">
        <w:rPr>
          <w:rFonts w:cs="Times New Roman"/>
        </w:rPr>
        <w:t>Gutierre, Darby, Valentine-Darby, Mellow, Therrien, and Watford. 2019. Contrasting Patterns of Pomacea maculata Establishment and Dispersal in an Everglades Wetland Unit and a Central Florida Lake. Diversity 11:1–20.</w:t>
      </w:r>
    </w:p>
    <w:p w14:paraId="66D5E8F4" w14:textId="77777777" w:rsidR="00F90152" w:rsidRPr="00F90152" w:rsidRDefault="00F90152" w:rsidP="00F90152">
      <w:pPr>
        <w:pStyle w:val="Bibliography"/>
        <w:rPr>
          <w:rFonts w:cs="Times New Roman"/>
        </w:rPr>
      </w:pPr>
      <w:r w:rsidRPr="00F90152">
        <w:rPr>
          <w:rFonts w:cs="Times New Roman"/>
        </w:rPr>
        <w:t>Hanning, G. W. 1979. Aspects of Reproduction in Pomacea paludosa (Mesogastropoda: Pilidae). Florida State University, Tallahassee FL.</w:t>
      </w:r>
    </w:p>
    <w:p w14:paraId="3756C54A" w14:textId="77777777" w:rsidR="00F90152" w:rsidRPr="00F90152" w:rsidRDefault="00F90152" w:rsidP="00F90152">
      <w:pPr>
        <w:pStyle w:val="Bibliography"/>
        <w:rPr>
          <w:rFonts w:cs="Times New Roman"/>
        </w:rPr>
      </w:pPr>
      <w:r w:rsidRPr="00F90152">
        <w:rPr>
          <w:rFonts w:cs="Times New Roman"/>
        </w:rPr>
        <w:t>Hansen, C., S. Newman, C. J. Saunders, E. K. Tate-Boldt, and N. J. Dorn. 2022. Flow-mediated growth of an aquatic herbivore. Hydrobiologia 849:3161–3173.</w:t>
      </w:r>
    </w:p>
    <w:p w14:paraId="16DB69E6" w14:textId="77777777" w:rsidR="00F90152" w:rsidRPr="00F90152" w:rsidRDefault="00F90152" w:rsidP="00F90152">
      <w:pPr>
        <w:pStyle w:val="Bibliography"/>
        <w:rPr>
          <w:rFonts w:cs="Times New Roman"/>
        </w:rPr>
      </w:pPr>
      <w:r w:rsidRPr="00F90152">
        <w:rPr>
          <w:rFonts w:cs="Times New Roman"/>
        </w:rPr>
        <w:lastRenderedPageBreak/>
        <w:t xml:space="preserve">Jeyasingh, P. D., and L. J. Weider. 2005. Phosphorus availability mediates plasticity in life-history traits and predator-prey interactions in </w:t>
      </w:r>
      <w:r w:rsidRPr="00F90152">
        <w:rPr>
          <w:rFonts w:cs="Times New Roman"/>
          <w:i/>
          <w:iCs/>
        </w:rPr>
        <w:t>Daphnia</w:t>
      </w:r>
      <w:r w:rsidRPr="00F90152">
        <w:rPr>
          <w:rFonts w:cs="Times New Roman"/>
        </w:rPr>
        <w:t>: Phosphorus alters life-history and predation. Ecology Letters 8:1021–1028.</w:t>
      </w:r>
    </w:p>
    <w:p w14:paraId="7A7A5100" w14:textId="77777777" w:rsidR="00F90152" w:rsidRPr="00F90152" w:rsidRDefault="00F90152" w:rsidP="00F90152">
      <w:pPr>
        <w:pStyle w:val="Bibliography"/>
        <w:rPr>
          <w:rFonts w:cs="Times New Roman"/>
        </w:rPr>
      </w:pPr>
      <w:r w:rsidRPr="00F90152">
        <w:rPr>
          <w:rFonts w:cs="Times New Roman"/>
        </w:rPr>
        <w:t>Kauffman, M. J., J. F. Brodie, and E. S. Jules. 2010. Are wolves saving Yellowstone’s aspen? A landscape‐level test of a behaviorally mediated trophic cascade. Ecology 91:2742–2755.</w:t>
      </w:r>
    </w:p>
    <w:p w14:paraId="418272E6" w14:textId="77777777" w:rsidR="00F90152" w:rsidRPr="00F90152" w:rsidRDefault="00F90152" w:rsidP="00F90152">
      <w:pPr>
        <w:pStyle w:val="Bibliography"/>
        <w:rPr>
          <w:rFonts w:cs="Times New Roman"/>
        </w:rPr>
      </w:pPr>
      <w:r w:rsidRPr="00F90152">
        <w:rPr>
          <w:rFonts w:cs="Times New Roman"/>
        </w:rPr>
        <w:t>Kesler, D. H., and W. R. Munns. 1989. Predation by Belostoma flumineum (Hemiptera): An Important Cause of Mortality in Freshwater Snails. Journal of the North American Benthological Society 8:342–350.</w:t>
      </w:r>
    </w:p>
    <w:p w14:paraId="447EABCF" w14:textId="77777777" w:rsidR="00F90152" w:rsidRPr="00F90152" w:rsidRDefault="00F90152" w:rsidP="00F90152">
      <w:pPr>
        <w:pStyle w:val="Bibliography"/>
        <w:rPr>
          <w:rFonts w:cs="Times New Roman"/>
        </w:rPr>
      </w:pPr>
      <w:r w:rsidRPr="00F90152">
        <w:rPr>
          <w:rFonts w:cs="Times New Roman"/>
        </w:rPr>
        <w:t>Kimbro, D. L., B. S. Cheng, and E. D. Grosholz. 2013. Biotic resistance in marine environments. Ecology Letters 16:821–833.</w:t>
      </w:r>
    </w:p>
    <w:p w14:paraId="4A91FE43" w14:textId="77777777" w:rsidR="00F90152" w:rsidRPr="00F90152" w:rsidRDefault="00F90152" w:rsidP="00F90152">
      <w:pPr>
        <w:pStyle w:val="Bibliography"/>
        <w:rPr>
          <w:rFonts w:cs="Times New Roman"/>
        </w:rPr>
      </w:pPr>
      <w:r w:rsidRPr="00F90152">
        <w:rPr>
          <w:rFonts w:cs="Times New Roman"/>
        </w:rPr>
        <w:t>Ma, G., C. Bai, V. H. W. Rudolf, and C. Ma. 2021. Night warming alters mean warming effects on predator–prey interactions by modifying predator demographics and interaction strengths. Functional Ecology 35:2094–2107.</w:t>
      </w:r>
    </w:p>
    <w:p w14:paraId="5DD436EA" w14:textId="77777777" w:rsidR="00F90152" w:rsidRPr="00F90152" w:rsidRDefault="00F90152" w:rsidP="00F90152">
      <w:pPr>
        <w:pStyle w:val="Bibliography"/>
        <w:rPr>
          <w:rFonts w:cs="Times New Roman"/>
        </w:rPr>
      </w:pPr>
      <w:r w:rsidRPr="00F90152">
        <w:rPr>
          <w:rFonts w:cs="Times New Roman"/>
        </w:rPr>
        <w:t>MacArthur, R., and R. Levins. 1964. Competition, habitat selections, and character displacement in a patchy environment. Proceedings of the National Academy of Sciences 51:1207–1210.</w:t>
      </w:r>
    </w:p>
    <w:p w14:paraId="314BA266" w14:textId="77777777" w:rsidR="00F90152" w:rsidRPr="00F90152" w:rsidRDefault="00F90152" w:rsidP="00F90152">
      <w:pPr>
        <w:pStyle w:val="Bibliography"/>
        <w:rPr>
          <w:rFonts w:cs="Times New Roman"/>
        </w:rPr>
      </w:pPr>
      <w:r w:rsidRPr="00F90152">
        <w:rPr>
          <w:rFonts w:cs="Times New Roman"/>
        </w:rPr>
        <w:t>McCoy, M. W., B. M. Bolker, K. M. Warkentin, and J. R. Vonesh. 2011. Predicting Predation through Prey Ontogeny Using Size-Dependent Functional Response Models. The American Naturalist 177:17.</w:t>
      </w:r>
    </w:p>
    <w:p w14:paraId="3DA1F267" w14:textId="77777777" w:rsidR="00F90152" w:rsidRPr="00F90152" w:rsidRDefault="00F90152" w:rsidP="00F90152">
      <w:pPr>
        <w:pStyle w:val="Bibliography"/>
        <w:rPr>
          <w:rFonts w:cs="Times New Roman"/>
        </w:rPr>
      </w:pPr>
      <w:r w:rsidRPr="00F90152">
        <w:rPr>
          <w:rFonts w:cs="Times New Roman"/>
        </w:rPr>
        <w:t>McVoy, C. W., W. P. Said, J. Obeyseker, J. A. VanArman, and T. W. Dreschel. 2011. Landscapes and Hydrology of the Predrainage Everglades. University Press of Florida.</w:t>
      </w:r>
    </w:p>
    <w:p w14:paraId="08DD40F9" w14:textId="77777777" w:rsidR="00F90152" w:rsidRPr="00F90152" w:rsidRDefault="00F90152" w:rsidP="00F90152">
      <w:pPr>
        <w:pStyle w:val="Bibliography"/>
        <w:rPr>
          <w:rFonts w:cs="Times New Roman"/>
        </w:rPr>
      </w:pPr>
      <w:r w:rsidRPr="00F90152">
        <w:rPr>
          <w:rFonts w:cs="Times New Roman"/>
        </w:rPr>
        <w:lastRenderedPageBreak/>
        <w:t>Meehan, M. L., K. F. Turnbull, B. J. Sinclair, and Z. Lindo. 2022. Predators minimize energy costs, rather than maximize energy gains under warming: Evidence from a microcosm feeding experiment. Functional Ecology 36:2279–2288.</w:t>
      </w:r>
    </w:p>
    <w:p w14:paraId="2B1244FC" w14:textId="77777777" w:rsidR="00F90152" w:rsidRPr="00F90152" w:rsidRDefault="00F90152" w:rsidP="00F90152">
      <w:pPr>
        <w:pStyle w:val="Bibliography"/>
        <w:rPr>
          <w:rFonts w:cs="Times New Roman"/>
        </w:rPr>
      </w:pPr>
      <w:r w:rsidRPr="00F90152">
        <w:rPr>
          <w:rFonts w:cs="Times New Roman"/>
        </w:rPr>
        <w:t>Munroe, D., S. Borsetti, K. Ashton-Alcox, and D. Bushek. 2017. Early Post-Settlement Growth in Wild Eastern Oyster (Crassostrea virginica Gemlin 1791) Populations. Estuaries and Coasts 40:880–888.</w:t>
      </w:r>
    </w:p>
    <w:p w14:paraId="76ED37AF" w14:textId="77777777" w:rsidR="00F90152" w:rsidRPr="00F90152" w:rsidRDefault="00F90152" w:rsidP="00F90152">
      <w:pPr>
        <w:pStyle w:val="Bibliography"/>
        <w:rPr>
          <w:rFonts w:cs="Times New Roman"/>
        </w:rPr>
      </w:pPr>
      <w:r w:rsidRPr="00F90152">
        <w:rPr>
          <w:rFonts w:cs="Times New Roman"/>
        </w:rPr>
        <w:t>National Academies of Sciences, Engineering, and Medicine. 2021. Progress Toward Restoring the Everglades: The Eighth Biennial Review - 2020. Page 25853. National Academies Press, Washington, D.C.</w:t>
      </w:r>
    </w:p>
    <w:p w14:paraId="057E2100" w14:textId="77777777" w:rsidR="00F90152" w:rsidRPr="00F90152" w:rsidRDefault="00F90152" w:rsidP="00F90152">
      <w:pPr>
        <w:pStyle w:val="Bibliography"/>
        <w:rPr>
          <w:rFonts w:cs="Times New Roman"/>
        </w:rPr>
      </w:pPr>
      <w:r w:rsidRPr="00F90152">
        <w:rPr>
          <w:rFonts w:cs="Times New Roman"/>
        </w:rPr>
        <w:t>Nunes, L. T., D. R. Barneche, N. S. Lastrucci, A. A. Fraga, J. A. C. C. Nunes, C. E. L. Ferreira, and S. R. Floeter. 2021. Predicting the effects of body size, temperature and diet on animal feeding rates. Functional Ecology 35:2229–2240.</w:t>
      </w:r>
    </w:p>
    <w:p w14:paraId="52C4AA2E" w14:textId="77777777" w:rsidR="00F90152" w:rsidRPr="00F90152" w:rsidRDefault="00F90152" w:rsidP="00F90152">
      <w:pPr>
        <w:pStyle w:val="Bibliography"/>
        <w:rPr>
          <w:rFonts w:cs="Times New Roman"/>
        </w:rPr>
      </w:pPr>
      <w:r w:rsidRPr="00F90152">
        <w:rPr>
          <w:rFonts w:cs="Times New Roman"/>
        </w:rPr>
        <w:t>O’Hare, N. K. 2010. Pomacea paludosa (Florida Apple Snail) Reproduction in Restored and Natural Seasonal Wetlands in the Everglades. Wetlands 30:1045–1052.</w:t>
      </w:r>
    </w:p>
    <w:p w14:paraId="5DC194DB" w14:textId="77777777" w:rsidR="00F90152" w:rsidRPr="00F90152" w:rsidRDefault="00F90152" w:rsidP="00F90152">
      <w:pPr>
        <w:pStyle w:val="Bibliography"/>
        <w:rPr>
          <w:rFonts w:cs="Times New Roman"/>
        </w:rPr>
      </w:pPr>
      <w:r w:rsidRPr="00F90152">
        <w:rPr>
          <w:rFonts w:cs="Times New Roman"/>
        </w:rPr>
        <w:t>Pepi, A., P. Grof-Tisza, M. Holyoak, and R. Karban. 2018. As temperature increases, predator attack rate is more important to survival than a smaller window of prey vulnerability. Ecology 99:1584–1590.</w:t>
      </w:r>
    </w:p>
    <w:p w14:paraId="66786FD8" w14:textId="77777777" w:rsidR="00F90152" w:rsidRPr="00F90152" w:rsidRDefault="00F90152" w:rsidP="00F90152">
      <w:pPr>
        <w:pStyle w:val="Bibliography"/>
        <w:rPr>
          <w:rFonts w:cs="Times New Roman"/>
        </w:rPr>
      </w:pPr>
      <w:r w:rsidRPr="00F90152">
        <w:rPr>
          <w:rFonts w:cs="Times New Roman"/>
        </w:rPr>
        <w:t>Pepi, A., T. Hayes, and K. Lyberger. 2023. Thermal asymmetries influence effects of warming on stage and size-dependent predator–prey interactions. Theoretical Ecology 16:105–115.</w:t>
      </w:r>
    </w:p>
    <w:p w14:paraId="3567ACF4" w14:textId="77777777" w:rsidR="00F90152" w:rsidRPr="00F90152" w:rsidRDefault="00F90152" w:rsidP="00F90152">
      <w:pPr>
        <w:pStyle w:val="Bibliography"/>
        <w:rPr>
          <w:rFonts w:cs="Times New Roman"/>
        </w:rPr>
      </w:pPr>
      <w:r w:rsidRPr="00F90152">
        <w:rPr>
          <w:rFonts w:cs="Times New Roman"/>
        </w:rPr>
        <w:t>Pöyry, J., R. Leinonen, G. Söderman, M. Nieminen, R. K. Heikkinen, and T. R. Carter. 2011. Climate-induced increase of moth multivoltinism in boreal regions: Climate-induced increase in moth multivoltinism. Global Ecology and Biogeography 20:289–298.</w:t>
      </w:r>
    </w:p>
    <w:p w14:paraId="6562CD4D" w14:textId="77777777" w:rsidR="00F90152" w:rsidRPr="00F90152" w:rsidRDefault="00F90152" w:rsidP="00F90152">
      <w:pPr>
        <w:pStyle w:val="Bibliography"/>
        <w:rPr>
          <w:rFonts w:cs="Times New Roman"/>
        </w:rPr>
      </w:pPr>
      <w:r w:rsidRPr="00F90152">
        <w:rPr>
          <w:rFonts w:cs="Times New Roman"/>
        </w:rPr>
        <w:lastRenderedPageBreak/>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A6AF9D0" w14:textId="77777777" w:rsidR="00F90152" w:rsidRPr="00F90152" w:rsidRDefault="00F90152" w:rsidP="00F90152">
      <w:pPr>
        <w:pStyle w:val="Bibliography"/>
        <w:rPr>
          <w:rFonts w:cs="Times New Roman"/>
        </w:rPr>
      </w:pPr>
      <w:r w:rsidRPr="00F90152">
        <w:rPr>
          <w:rFonts w:cs="Times New Roman"/>
        </w:rPr>
        <w:t>Richardson, C. J. 2010. The Everglades: North America’s subtropical wetland. Wetlands Ecology and Management 18:517–542.</w:t>
      </w:r>
    </w:p>
    <w:p w14:paraId="14FE5730" w14:textId="77777777" w:rsidR="00F90152" w:rsidRPr="00F90152" w:rsidRDefault="00F90152" w:rsidP="00F90152">
      <w:pPr>
        <w:pStyle w:val="Bibliography"/>
        <w:rPr>
          <w:rFonts w:cs="Times New Roman"/>
        </w:rPr>
      </w:pPr>
      <w:r w:rsidRPr="00F90152">
        <w:rPr>
          <w:rFonts w:cs="Times New Roman"/>
        </w:rPr>
        <w:t>Ripple, W. J., and R. L. Beschta. 2007. Restoring Yellowstone’s aspen with wolves. Biological Conservation 138:514–519.</w:t>
      </w:r>
    </w:p>
    <w:p w14:paraId="7C638FDF" w14:textId="77777777" w:rsidR="00F90152" w:rsidRPr="00F90152" w:rsidRDefault="00F90152" w:rsidP="00F90152">
      <w:pPr>
        <w:pStyle w:val="Bibliography"/>
        <w:rPr>
          <w:rFonts w:cs="Times New Roman"/>
        </w:rPr>
      </w:pPr>
      <w:r w:rsidRPr="00F90152">
        <w:rPr>
          <w:rFonts w:cs="Times New Roman"/>
        </w:rPr>
        <w:t>Rochette, R., and L. M. Dill. 2000. Mortality, behavior and the effects of predators on the intertidal distribution of littorinid gastropods. Journal of Experimental Marine Biology and Ecology 253:165–191.</w:t>
      </w:r>
    </w:p>
    <w:p w14:paraId="12934A23" w14:textId="77777777" w:rsidR="00F90152" w:rsidRPr="00F90152" w:rsidRDefault="00F90152" w:rsidP="00F90152">
      <w:pPr>
        <w:pStyle w:val="Bibliography"/>
        <w:rPr>
          <w:rFonts w:cs="Times New Roman"/>
        </w:rPr>
      </w:pPr>
      <w:r w:rsidRPr="00F90152">
        <w:rPr>
          <w:rFonts w:cs="Times New Roman"/>
        </w:rPr>
        <w:t>Ruehl, C. B., and J. C. Trexler. 2013. A suite of prey traits determine predator and nutrient enrichment effects in a tri‐trophic food chain. Ecosphere 4:1–21.</w:t>
      </w:r>
    </w:p>
    <w:p w14:paraId="378FD863" w14:textId="77777777" w:rsidR="00F90152" w:rsidRPr="00F90152" w:rsidRDefault="00F90152" w:rsidP="00F90152">
      <w:pPr>
        <w:pStyle w:val="Bibliography"/>
        <w:rPr>
          <w:rFonts w:cs="Times New Roman"/>
        </w:rPr>
      </w:pPr>
      <w:r w:rsidRPr="00F90152">
        <w:rPr>
          <w:rFonts w:cs="Times New Roman"/>
        </w:rPr>
        <w:t>Ruetz, C. R., J. C. Trexler, F. Jordan, W. F. Loftus, and S. A. Perry. 2005. Population dynamics of wetland fishes: spatio‐temporal patterns synchronized by hydrological disturbance? Journal of Animal Ecology 74:322–332.</w:t>
      </w:r>
    </w:p>
    <w:p w14:paraId="246D263B" w14:textId="77777777" w:rsidR="00F90152" w:rsidRPr="00F90152" w:rsidRDefault="00F90152" w:rsidP="00F90152">
      <w:pPr>
        <w:pStyle w:val="Bibliography"/>
        <w:rPr>
          <w:rFonts w:cs="Times New Roman"/>
        </w:rPr>
      </w:pPr>
      <w:r w:rsidRPr="00F90152">
        <w:rPr>
          <w:rFonts w:cs="Times New Roman"/>
        </w:rPr>
        <w:t xml:space="preserve">Schmera, D., A. Baur, and B. Baur. 2015. Size-dependent shell growth and survival in natural populations of the rock-dwelling land snail </w:t>
      </w:r>
      <w:r w:rsidRPr="00F90152">
        <w:rPr>
          <w:rFonts w:cs="Times New Roman"/>
          <w:i/>
          <w:iCs/>
        </w:rPr>
        <w:t>Chondrina</w:t>
      </w:r>
      <w:r w:rsidRPr="00F90152">
        <w:rPr>
          <w:rFonts w:cs="Times New Roman"/>
        </w:rPr>
        <w:t xml:space="preserve"> </w:t>
      </w:r>
      <w:r w:rsidRPr="00F90152">
        <w:rPr>
          <w:rFonts w:cs="Times New Roman"/>
          <w:i/>
          <w:iCs/>
        </w:rPr>
        <w:t>clienta</w:t>
      </w:r>
      <w:r w:rsidRPr="00F90152">
        <w:rPr>
          <w:rFonts w:cs="Times New Roman"/>
        </w:rPr>
        <w:t>. Canadian Journal of Zoology 93:403–410.</w:t>
      </w:r>
    </w:p>
    <w:p w14:paraId="0A607E3A" w14:textId="77777777" w:rsidR="00F90152" w:rsidRPr="00F90152" w:rsidRDefault="00F90152" w:rsidP="00F90152">
      <w:pPr>
        <w:pStyle w:val="Bibliography"/>
        <w:rPr>
          <w:rFonts w:cs="Times New Roman"/>
        </w:rPr>
      </w:pPr>
      <w:r w:rsidRPr="00F90152">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32D733EA" w14:textId="77777777" w:rsidR="00F90152" w:rsidRPr="00F90152" w:rsidRDefault="00F90152" w:rsidP="00F90152">
      <w:pPr>
        <w:pStyle w:val="Bibliography"/>
        <w:rPr>
          <w:rFonts w:cs="Times New Roman"/>
        </w:rPr>
      </w:pPr>
      <w:r w:rsidRPr="00F90152">
        <w:rPr>
          <w:rFonts w:cs="Times New Roman"/>
        </w:rPr>
        <w:lastRenderedPageBreak/>
        <w:t>Valentine-Darby, P. L., S. E. Kell, and P. C. Darby. 2015. Predation on Florida apple snails (Pomacea paludosa) by native and non-native aquatic fauna, and predator-prey size relationships. Florida Scientist 78:47–56.</w:t>
      </w:r>
    </w:p>
    <w:p w14:paraId="04EF5E5F" w14:textId="77777777" w:rsidR="00F90152" w:rsidRPr="00F90152" w:rsidRDefault="00F90152" w:rsidP="00F90152">
      <w:pPr>
        <w:pStyle w:val="Bibliography"/>
        <w:rPr>
          <w:rFonts w:cs="Times New Roman"/>
        </w:rPr>
      </w:pPr>
      <w:r w:rsidRPr="00F90152">
        <w:rPr>
          <w:rFonts w:cs="Times New Roman"/>
        </w:rPr>
        <w:t>Vance, R. R. 1985. The Stable Coexistence of Two Competitors for One Resource. The American Naturalist 126:72–86.</w:t>
      </w:r>
    </w:p>
    <w:p w14:paraId="6E040520" w14:textId="77777777" w:rsidR="00F90152" w:rsidRPr="00F90152" w:rsidRDefault="00F90152" w:rsidP="00F90152">
      <w:pPr>
        <w:pStyle w:val="Bibliography"/>
        <w:rPr>
          <w:rFonts w:cs="Times New Roman"/>
        </w:rPr>
      </w:pPr>
      <w:r w:rsidRPr="00F90152">
        <w:rPr>
          <w:rFonts w:cs="Times New Roman"/>
        </w:rPr>
        <w:t>Werner, E. E., and J. F. Gilliam. 1984. The Ontogenetic Niche and Species Interactions in Size-Structured Populations. Annual Review of Ecology and Systematics 15:393–425.</w:t>
      </w:r>
    </w:p>
    <w:p w14:paraId="2B4599AF" w14:textId="77777777" w:rsidR="00F90152" w:rsidRPr="00F90152" w:rsidRDefault="00F90152" w:rsidP="00F90152">
      <w:pPr>
        <w:pStyle w:val="Bibliography"/>
        <w:rPr>
          <w:rFonts w:cs="Times New Roman"/>
        </w:rPr>
      </w:pPr>
      <w:r w:rsidRPr="00F90152">
        <w:rPr>
          <w:rFonts w:cs="Times New Roman"/>
        </w:rPr>
        <w:t>Zweig, C. L., and W. M. Kitchens. 2008. Effects of landscape gradients on wetland vegetation communities: Information for large-scale restoration. Wetlands 28:1086–1096.</w:t>
      </w:r>
    </w:p>
    <w:p w14:paraId="15C6A339" w14:textId="77777777" w:rsidR="002B3071" w:rsidRDefault="00781DC3" w:rsidP="00295EE2">
      <w:pPr>
        <w:pStyle w:val="Heading1"/>
      </w:pPr>
      <w:r>
        <w:fldChar w:fldCharType="end"/>
      </w:r>
    </w:p>
    <w:p w14:paraId="5AE50DD2" w14:textId="4DEC4875" w:rsidR="004A3392" w:rsidRDefault="00295EE2" w:rsidP="00275C58">
      <w:pPr>
        <w:pStyle w:val="Heading1"/>
      </w:pPr>
      <w:r>
        <w:t>Tables</w:t>
      </w:r>
    </w:p>
    <w:p w14:paraId="3A500074" w14:textId="0696CE49" w:rsidR="0070208D" w:rsidRDefault="00295EE2" w:rsidP="00295EE2">
      <w:r w:rsidRPr="005206B1">
        <w:t xml:space="preserve">Table 1: </w:t>
      </w:r>
      <w:r w:rsidR="00B16F62">
        <w:t>Three</w:t>
      </w:r>
      <w:r w:rsidRPr="005206B1">
        <w:t xml:space="preserve"> hypothesized changes </w:t>
      </w:r>
      <w:r w:rsidR="005206B1" w:rsidRPr="005206B1">
        <w:t xml:space="preserve">in spatiotemporal conditions that could shift FAS </w:t>
      </w:r>
      <w:r w:rsidR="006D631E">
        <w:t xml:space="preserve">annual survival and growth parameters </w:t>
      </w:r>
      <w:r w:rsidR="005206B1" w:rsidRPr="005206B1">
        <w:t>from the left of the isocline to the right of the isocline.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1B61CD" w14:paraId="33A42130" w14:textId="77777777" w:rsidTr="00E71236">
        <w:trPr>
          <w:trHeight w:val="332"/>
        </w:trPr>
        <w:tc>
          <w:tcPr>
            <w:tcW w:w="1435" w:type="dxa"/>
            <w:tcBorders>
              <w:top w:val="single" w:sz="4" w:space="0" w:color="auto"/>
              <w:bottom w:val="single" w:sz="4" w:space="0" w:color="auto"/>
            </w:tcBorders>
          </w:tcPr>
          <w:p w14:paraId="38681B1A" w14:textId="187C8DEB" w:rsidR="001B61CD" w:rsidRDefault="001B61CD" w:rsidP="00E71236">
            <w:pPr>
              <w:spacing w:line="240" w:lineRule="auto"/>
              <w:jc w:val="center"/>
            </w:pPr>
            <w:r>
              <w:t>Hypothesis</w:t>
            </w:r>
          </w:p>
        </w:tc>
        <w:tc>
          <w:tcPr>
            <w:tcW w:w="7915" w:type="dxa"/>
            <w:tcBorders>
              <w:top w:val="single" w:sz="4" w:space="0" w:color="auto"/>
              <w:bottom w:val="single" w:sz="4" w:space="0" w:color="auto"/>
            </w:tcBorders>
          </w:tcPr>
          <w:p w14:paraId="0CE47689" w14:textId="6BCBC796" w:rsidR="001B61CD" w:rsidRDefault="001B61CD" w:rsidP="00E71236">
            <w:pPr>
              <w:spacing w:line="240" w:lineRule="auto"/>
            </w:pPr>
            <w:r>
              <w:t>Description</w:t>
            </w:r>
            <w:r w:rsidR="00367799">
              <w:t xml:space="preserve"> of Environmental Change Hypothes</w:t>
            </w:r>
            <w:r w:rsidR="00A26759">
              <w:t xml:space="preserve">is </w:t>
            </w:r>
          </w:p>
        </w:tc>
      </w:tr>
      <w:tr w:rsidR="008D401D" w14:paraId="6958E19D" w14:textId="77777777" w:rsidTr="00574DD7">
        <w:tc>
          <w:tcPr>
            <w:tcW w:w="1435" w:type="dxa"/>
            <w:vAlign w:val="center"/>
          </w:tcPr>
          <w:p w14:paraId="16778115" w14:textId="67AB9909" w:rsidR="008D401D" w:rsidRDefault="008D401D" w:rsidP="00C91E54">
            <w:pPr>
              <w:spacing w:line="240" w:lineRule="auto"/>
              <w:jc w:val="center"/>
            </w:pPr>
            <w:r>
              <w:t>1</w:t>
            </w:r>
          </w:p>
        </w:tc>
        <w:tc>
          <w:tcPr>
            <w:tcW w:w="7915" w:type="dxa"/>
          </w:tcPr>
          <w:p w14:paraId="019FC518" w14:textId="3D1AE568" w:rsidR="008D401D" w:rsidRDefault="008D401D" w:rsidP="001D0871">
            <w:pPr>
              <w:spacing w:after="120" w:line="240" w:lineRule="auto"/>
            </w:pPr>
            <w:r>
              <w:t>Seasonal depth/hydro-patterns that shift more of the egg production to the wet season expose more juveniles to favorable wet season parameters.</w:t>
            </w:r>
          </w:p>
        </w:tc>
      </w:tr>
      <w:tr w:rsidR="008D401D" w14:paraId="5852E489" w14:textId="77777777" w:rsidTr="00C91E54">
        <w:tc>
          <w:tcPr>
            <w:tcW w:w="1435" w:type="dxa"/>
            <w:vAlign w:val="center"/>
          </w:tcPr>
          <w:p w14:paraId="7FCD9640" w14:textId="5C08121B" w:rsidR="008D401D" w:rsidRDefault="008D401D" w:rsidP="00C91E54">
            <w:pPr>
              <w:spacing w:line="240" w:lineRule="auto"/>
              <w:jc w:val="center"/>
            </w:pPr>
            <w:r>
              <w:t>2</w:t>
            </w:r>
          </w:p>
        </w:tc>
        <w:tc>
          <w:tcPr>
            <w:tcW w:w="7915" w:type="dxa"/>
          </w:tcPr>
          <w:p w14:paraId="0D0A1EF9" w14:textId="4065B747" w:rsidR="008D401D" w:rsidRDefault="008D401D" w:rsidP="001D0871">
            <w:pPr>
              <w:spacing w:after="120" w:line="240" w:lineRule="auto"/>
            </w:pPr>
            <w:r>
              <w:t xml:space="preserve">Hydrologic conditions that improve growth rates (e.g., flow or flow-loading of nutrients) </w:t>
            </w:r>
            <w:r w:rsidR="0022075D">
              <w:t>through</w:t>
            </w:r>
            <w:r>
              <w:t xml:space="preserve"> improve</w:t>
            </w:r>
            <w:r w:rsidR="0022075D">
              <w:t>d</w:t>
            </w:r>
            <w:r>
              <w:t xml:space="preserve"> food quality or water quality (oxygenation).</w:t>
            </w:r>
          </w:p>
        </w:tc>
      </w:tr>
      <w:tr w:rsidR="008D401D" w14:paraId="186E76DA" w14:textId="77777777" w:rsidTr="00C91E54">
        <w:tc>
          <w:tcPr>
            <w:tcW w:w="1435" w:type="dxa"/>
            <w:vAlign w:val="center"/>
          </w:tcPr>
          <w:p w14:paraId="2648B44D" w14:textId="2944CF60" w:rsidR="008D401D" w:rsidRDefault="008D401D" w:rsidP="00C91E54">
            <w:pPr>
              <w:spacing w:line="240" w:lineRule="auto"/>
              <w:jc w:val="center"/>
            </w:pPr>
            <w:r>
              <w:t>3</w:t>
            </w:r>
          </w:p>
        </w:tc>
        <w:tc>
          <w:tcPr>
            <w:tcW w:w="7915" w:type="dxa"/>
          </w:tcPr>
          <w:p w14:paraId="4E39BF58" w14:textId="67122E81" w:rsidR="008D401D" w:rsidRDefault="008D401D" w:rsidP="001D0871">
            <w:pPr>
              <w:spacing w:after="120" w:line="240" w:lineRule="auto"/>
            </w:pPr>
            <w:r>
              <w:t xml:space="preserve">Hydrologic patterns that disfavor important predators </w:t>
            </w:r>
            <w:r w:rsidR="00197C7B">
              <w:t xml:space="preserve">could </w:t>
            </w:r>
            <w:r>
              <w:t>improve survival for juvenile snails</w:t>
            </w:r>
            <w:r w:rsidR="00197C7B">
              <w:t xml:space="preserve"> (especially in the dry season)</w:t>
            </w:r>
            <w:r>
              <w:t>.</w:t>
            </w:r>
          </w:p>
        </w:tc>
      </w:tr>
    </w:tbl>
    <w:p w14:paraId="01C220A7" w14:textId="77777777" w:rsidR="007455DB" w:rsidRDefault="007455DB" w:rsidP="00656BF2">
      <w:pPr>
        <w:pStyle w:val="Heading1"/>
      </w:pPr>
    </w:p>
    <w:p w14:paraId="52FB0A45" w14:textId="77777777" w:rsidR="002B3071" w:rsidRDefault="002B3071">
      <w:pPr>
        <w:spacing w:after="160" w:line="278" w:lineRule="auto"/>
        <w:rPr>
          <w:rFonts w:eastAsiaTheme="majorEastAsia" w:cstheme="majorBidi"/>
          <w:b/>
          <w:szCs w:val="40"/>
        </w:rPr>
      </w:pPr>
      <w:r>
        <w:br w:type="page"/>
      </w:r>
    </w:p>
    <w:p w14:paraId="50FC32B7" w14:textId="1F45C749" w:rsidR="00733704" w:rsidRDefault="00AF7FFE" w:rsidP="00880F34">
      <w:pPr>
        <w:pStyle w:val="Heading1"/>
      </w:pPr>
      <w:r>
        <w:lastRenderedPageBreak/>
        <w:t>Figure</w:t>
      </w:r>
      <w:r w:rsidR="00673700">
        <w:t xml:space="preserve"> Captions</w:t>
      </w:r>
      <w:bookmarkStart w:id="9" w:name="_Hlk98960098"/>
    </w:p>
    <w:p w14:paraId="1E0BDA16" w14:textId="7FD80002" w:rsidR="00F54096" w:rsidRDefault="00730928" w:rsidP="00656BF2">
      <w:pPr>
        <w:pStyle w:val="NATESTYLE1CommonCollege"/>
      </w:pPr>
      <w:r>
        <w:t>Figure 1</w:t>
      </w:r>
      <w:r w:rsidR="009B7848">
        <w:t>.</w:t>
      </w:r>
      <w:r>
        <w:t xml:space="preserve"> A) </w:t>
      </w:r>
      <w:r w:rsidR="009B7848">
        <w:t>Z</w:t>
      </w:r>
      <w:r>
        <w:t xml:space="preserve">ero-population growth isocline illustrating the </w:t>
      </w:r>
      <w:r w:rsidR="009B7848">
        <w:t xml:space="preserve">expected </w:t>
      </w:r>
      <w:r>
        <w:t xml:space="preserve">joint impact of growth rates and </w:t>
      </w:r>
      <w:r w:rsidR="005450F2">
        <w:t xml:space="preserve">mortality </w:t>
      </w:r>
      <w:r w:rsidR="00F54641">
        <w:t>to consumers</w:t>
      </w:r>
      <w:r w:rsidR="005450F2">
        <w:t xml:space="preserve"> at a sensitive stage</w:t>
      </w:r>
      <w:r w:rsidR="004D1CAA">
        <w:t xml:space="preserve"> (diagonal black line)</w:t>
      </w:r>
      <w:r>
        <w:t xml:space="preserve">. </w:t>
      </w:r>
      <w:r w:rsidR="00C10D89">
        <w:t>Resource populations are decreasing/recruiting in a</w:t>
      </w:r>
      <w:r>
        <w:t xml:space="preserve">reas to the left and </w:t>
      </w:r>
      <w:r w:rsidR="00F54641">
        <w:t xml:space="preserve">below </w:t>
      </w:r>
      <w:r>
        <w:t xml:space="preserve">the </w:t>
      </w:r>
      <w:r w:rsidR="00F54641">
        <w:t>isoc</w:t>
      </w:r>
      <w:r>
        <w:t>line</w:t>
      </w:r>
      <w:r w:rsidR="00FA25C0">
        <w:t xml:space="preserve"> </w:t>
      </w:r>
      <w:r w:rsidR="00EB2904">
        <w:t>shaded purple)</w:t>
      </w:r>
      <w:r>
        <w:t xml:space="preserve"> while areas above and to the right indicate populations </w:t>
      </w:r>
      <w:r w:rsidR="007F4929">
        <w:t xml:space="preserve">that </w:t>
      </w:r>
      <w:r>
        <w:t>are increasing</w:t>
      </w:r>
      <w:r w:rsidR="00BF6953">
        <w:t>/recruiting</w:t>
      </w:r>
      <w:r w:rsidR="004E6F1D">
        <w:t xml:space="preserve"> (</w:t>
      </w:r>
      <w:r w:rsidR="00BF6953">
        <w:t>shaded green)</w:t>
      </w:r>
      <w:r>
        <w:t>.</w:t>
      </w:r>
      <w:r w:rsidR="00B34121">
        <w:t xml:space="preserve">  The strength of consumer control is represented by the gradient from dark green to dark purple.</w:t>
      </w:r>
      <w:r>
        <w:t xml:space="preserve"> B-D) </w:t>
      </w:r>
      <w:r w:rsidR="00F54641">
        <w:t>Demonstrated</w:t>
      </w:r>
      <w:r>
        <w:t xml:space="preserve"> or hypothetical </w:t>
      </w:r>
      <w:r w:rsidR="00F54641">
        <w:t>examples of populations</w:t>
      </w:r>
      <w:r>
        <w:t xml:space="preserve"> spanning freshwater, terrestrial and marine ecosystems </w:t>
      </w:r>
      <w:r w:rsidR="00F54641">
        <w:t xml:space="preserve">for which </w:t>
      </w:r>
      <w:r w:rsidR="00BE5180">
        <w:t>assumed</w:t>
      </w:r>
      <w:r w:rsidR="00F54641">
        <w:t xml:space="preserve"> demographic</w:t>
      </w:r>
      <w:r>
        <w:t xml:space="preserve"> isocline could </w:t>
      </w:r>
      <w:r w:rsidR="007F4929">
        <w:t>provide</w:t>
      </w:r>
      <w:r w:rsidR="00F54641">
        <w:t xml:space="preserve"> conceptual meaning to population dynamics and </w:t>
      </w:r>
      <w:r>
        <w:t>predict</w:t>
      </w:r>
      <w:r w:rsidR="00F54641">
        <w:t>ive value</w:t>
      </w:r>
      <w:r w:rsidR="0078154A">
        <w:t>s</w:t>
      </w:r>
      <w:r w:rsidR="00F54641">
        <w:t xml:space="preserve"> for field measured rates.</w:t>
      </w:r>
      <w:r>
        <w:t xml:space="preserve"> </w:t>
      </w:r>
      <w:r w:rsidR="002D083F">
        <w:t xml:space="preserve">The color of points </w:t>
      </w:r>
      <w:r w:rsidR="0074253F">
        <w:t>corresponds</w:t>
      </w:r>
      <w:r w:rsidR="002D083F">
        <w:t xml:space="preserve"> to the</w:t>
      </w:r>
      <w:r w:rsidR="004E0674">
        <w:t>ir position along the gradient in A)</w:t>
      </w:r>
      <w:r>
        <w:t>.</w:t>
      </w:r>
      <w:r w:rsidR="00F54641">
        <w:t xml:space="preserve">  </w:t>
      </w:r>
      <w:r>
        <w:t xml:space="preserve">B) The relationship </w:t>
      </w:r>
      <w:r w:rsidR="009B7848">
        <w:t xml:space="preserve">between mosquito </w:t>
      </w:r>
      <w:r>
        <w:t>(</w:t>
      </w:r>
      <w:r w:rsidRPr="00B63F52">
        <w:rPr>
          <w:i/>
          <w:iCs/>
        </w:rPr>
        <w:t xml:space="preserve">Aedes </w:t>
      </w:r>
      <w:proofErr w:type="spellStart"/>
      <w:r w:rsidRPr="00B63F52">
        <w:rPr>
          <w:i/>
          <w:iCs/>
        </w:rPr>
        <w:t>atropalpus</w:t>
      </w:r>
      <w:proofErr w:type="spellEnd"/>
      <w:r>
        <w:t>) population</w:t>
      </w:r>
      <w:r w:rsidR="009B7848">
        <w:t xml:space="preserve"> with predatory </w:t>
      </w:r>
      <w:r>
        <w:t>dragonflies (</w:t>
      </w:r>
      <w:proofErr w:type="spellStart"/>
      <w:r>
        <w:rPr>
          <w:i/>
          <w:iCs/>
        </w:rPr>
        <w:t>Pantala</w:t>
      </w:r>
      <w:proofErr w:type="spellEnd"/>
      <w:r>
        <w:rPr>
          <w:i/>
          <w:iCs/>
        </w:rPr>
        <w:t xml:space="preserve"> </w:t>
      </w:r>
      <w:r>
        <w:t xml:space="preserve">spp.) </w:t>
      </w:r>
      <w:r w:rsidR="009B7848">
        <w:t>depends on</w:t>
      </w:r>
      <w:r w:rsidR="00E47AC4">
        <w:t xml:space="preserve"> joint</w:t>
      </w:r>
      <w:r w:rsidR="009B7848">
        <w:t xml:space="preserve"> temperature mediation of survival</w:t>
      </w:r>
      <w:r w:rsidR="00DD0AD5">
        <w:t xml:space="preserve"> (driven by dragonfly consumption)</w:t>
      </w:r>
      <w:r>
        <w:t xml:space="preserve"> and </w:t>
      </w:r>
      <w:r w:rsidR="00CB295F">
        <w:t>g</w:t>
      </w:r>
      <w:r>
        <w:t xml:space="preserve">rowth </w:t>
      </w:r>
      <w:r w:rsidR="00CB295F">
        <w:t>of mosquitos</w:t>
      </w:r>
      <w:r>
        <w:t>. C)</w:t>
      </w:r>
      <w:r w:rsidR="009B7848">
        <w:t xml:space="preserve"> Q</w:t>
      </w:r>
      <w:r>
        <w:t>uaking aspen (</w:t>
      </w:r>
      <w:r>
        <w:rPr>
          <w:i/>
          <w:iCs/>
        </w:rPr>
        <w:t>Populus tremuloides</w:t>
      </w:r>
      <w:r>
        <w:t xml:space="preserve">) stand recruitment </w:t>
      </w:r>
      <w:r w:rsidR="009B7848">
        <w:t xml:space="preserve">depends on </w:t>
      </w:r>
      <w:r>
        <w:t>moisture</w:t>
      </w:r>
      <w:r w:rsidR="009B7848">
        <w:t>/precipitation</w:t>
      </w:r>
      <w:r>
        <w:t xml:space="preserve"> gradient</w:t>
      </w:r>
      <w:r w:rsidR="009B7848">
        <w:t>s</w:t>
      </w:r>
      <w:r>
        <w:t xml:space="preserve"> </w:t>
      </w:r>
      <w:r w:rsidR="009B7848">
        <w:t>and elk</w:t>
      </w:r>
      <w:r>
        <w:t xml:space="preserve"> (</w:t>
      </w:r>
      <w:r>
        <w:rPr>
          <w:i/>
          <w:iCs/>
        </w:rPr>
        <w:t>Cervus canadensis</w:t>
      </w:r>
      <w:r>
        <w:t>)</w:t>
      </w:r>
      <w:r w:rsidR="009B7848">
        <w:t xml:space="preserve"> browsing rates </w:t>
      </w:r>
      <w:r w:rsidR="00180FA1">
        <w:t>driv</w:t>
      </w:r>
      <w:r w:rsidR="00A36F22">
        <w:t>ing</w:t>
      </w:r>
      <w:r w:rsidR="009B7848">
        <w:t xml:space="preserve"> sucker survival</w:t>
      </w:r>
      <w:r>
        <w:t xml:space="preserve">. D) </w:t>
      </w:r>
      <w:r w:rsidR="009B7848">
        <w:t xml:space="preserve">Oyster </w:t>
      </w:r>
      <w:r>
        <w:t>(</w:t>
      </w:r>
      <w:r w:rsidRPr="002727D4">
        <w:rPr>
          <w:i/>
          <w:iCs/>
        </w:rPr>
        <w:t>Crassostrea virginica</w:t>
      </w:r>
      <w:r>
        <w:t xml:space="preserve">) </w:t>
      </w:r>
      <w:r w:rsidR="009B7848">
        <w:t>growth and mortality to</w:t>
      </w:r>
      <w:r>
        <w:t xml:space="preserve"> predators </w:t>
      </w:r>
      <w:r w:rsidR="002C355E">
        <w:t>drilling snails</w:t>
      </w:r>
      <w:r>
        <w:t xml:space="preserve"> </w:t>
      </w:r>
      <w:r w:rsidR="009B7848">
        <w:t xml:space="preserve">are affected by </w:t>
      </w:r>
      <w:r>
        <w:t>salinity gradients</w:t>
      </w:r>
      <w:r w:rsidR="009B7848">
        <w:t>, though</w:t>
      </w:r>
      <w:r w:rsidR="00E11CAC">
        <w:t xml:space="preserve"> </w:t>
      </w:r>
      <w:r w:rsidR="007E2913">
        <w:t>growth rate declines as seen from low to intermediate level have</w:t>
      </w:r>
      <w:r w:rsidR="00E11CAC">
        <w:t xml:space="preserve"> not </w:t>
      </w:r>
      <w:r w:rsidR="007E2913">
        <w:t xml:space="preserve">been </w:t>
      </w:r>
      <w:r w:rsidR="00E11CAC">
        <w:t>described</w:t>
      </w:r>
      <w:r w:rsidR="007E2913">
        <w:t xml:space="preserve"> at high salinity levels</w:t>
      </w:r>
      <w:r w:rsidR="00EB77DA">
        <w:t xml:space="preserve"> and could follow linear or unimodal relationships.</w:t>
      </w:r>
      <w:r w:rsidR="009B7848">
        <w:t xml:space="preserve"> </w:t>
      </w:r>
    </w:p>
    <w:p w14:paraId="19896EFF" w14:textId="2099994C" w:rsidR="00AF7FFE" w:rsidRPr="00524172" w:rsidRDefault="00AF7FFE" w:rsidP="00656BF2">
      <w:pPr>
        <w:pStyle w:val="NATESTYLE1CommonCollege"/>
      </w:pPr>
    </w:p>
    <w:bookmarkEnd w:id="9"/>
    <w:p w14:paraId="51E342C0" w14:textId="121226B1" w:rsidR="00D66800" w:rsidRDefault="00AF7FFE" w:rsidP="00656BF2">
      <w:pPr>
        <w:pStyle w:val="NATESTYLE1CommonCollege"/>
      </w:pPr>
      <w:r>
        <w:t xml:space="preserve">Figure </w:t>
      </w:r>
      <w:r w:rsidR="00D66800">
        <w:t>2</w:t>
      </w:r>
      <w:r w:rsidRPr="00524172">
        <w:t xml:space="preserve"> </w:t>
      </w:r>
      <w:r>
        <w:t>I</w:t>
      </w:r>
      <w:r w:rsidRPr="00524172">
        <w:t xml:space="preserve">soclines illustrating the </w:t>
      </w:r>
      <w:r w:rsidR="004D0485">
        <w:t>combinatorial</w:t>
      </w:r>
      <w:r w:rsidR="004D0485" w:rsidRPr="00524172">
        <w:t xml:space="preserve"> </w:t>
      </w:r>
      <w:r w:rsidRPr="00524172">
        <w:t xml:space="preserve">effects of </w:t>
      </w:r>
      <w:r>
        <w:t xml:space="preserve">juvenile growth </w:t>
      </w:r>
      <w:r w:rsidRPr="00524172">
        <w:t xml:space="preserve">and survival </w:t>
      </w:r>
      <w:r>
        <w:t xml:space="preserve">that produce zero net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 xml:space="preserve">under </w:t>
      </w:r>
      <w:r w:rsidR="004D0485">
        <w:t>two different</w:t>
      </w:r>
      <w:r w:rsidRPr="00524172">
        <w:t xml:space="preserve"> hydrologic regimes</w:t>
      </w:r>
      <w:r>
        <w:t xml:space="preserve"> that affect reproduction</w:t>
      </w:r>
      <w:r w:rsidR="00D0008B">
        <w:t xml:space="preserve"> (black isocline = lower reproduction, gray isocline = higher reproduction)</w:t>
      </w:r>
      <w:r>
        <w:t xml:space="preserve">. </w:t>
      </w:r>
      <w:r w:rsidR="00060D3D">
        <w:t>Points are m</w:t>
      </w:r>
      <w:r w:rsidRPr="00524172">
        <w:t xml:space="preserve">ean </w:t>
      </w:r>
      <w:bookmarkStart w:id="10" w:name="_Hlk181094766"/>
      <w:r w:rsidR="004B47CA">
        <w:t>daily</w:t>
      </w:r>
      <w:r>
        <w:t xml:space="preserve"> </w:t>
      </w:r>
      <w:r w:rsidRPr="00524172">
        <w:t>survival</w:t>
      </w:r>
      <w:r>
        <w:t xml:space="preserve"> </w:t>
      </w:r>
      <w:bookmarkEnd w:id="10"/>
      <w:r>
        <w:t>(snails &lt; 10mm SL</w:t>
      </w:r>
      <w:proofErr w:type="gramStart"/>
      <w:r>
        <w:t>)</w:t>
      </w:r>
      <w:proofErr w:type="gramEnd"/>
      <w:r w:rsidRPr="00524172">
        <w:t xml:space="preserve"> and </w:t>
      </w:r>
      <w:r>
        <w:t>growth (</w:t>
      </w:r>
      <w:proofErr w:type="spellStart"/>
      <w:r w:rsidR="008D2663">
        <w:t>k</w:t>
      </w:r>
      <w:r w:rsidRPr="00867D1A">
        <w:rPr>
          <w:vertAlign w:val="subscript"/>
        </w:rPr>
        <w:t>growth</w:t>
      </w:r>
      <w:proofErr w:type="spellEnd"/>
      <w:r>
        <w:t>)</w:t>
      </w:r>
      <w:r w:rsidRPr="00524172">
        <w:t xml:space="preserve"> </w:t>
      </w:r>
      <w:r>
        <w:t>quantified in</w:t>
      </w:r>
      <w:r w:rsidRPr="00524172">
        <w:t xml:space="preserve"> </w:t>
      </w:r>
      <w:r>
        <w:t xml:space="preserve">LILA </w:t>
      </w:r>
      <w:r w:rsidR="00137FEC">
        <w:t>wetlands</w:t>
      </w:r>
      <w:r>
        <w:t xml:space="preserve"> and</w:t>
      </w:r>
      <w:r w:rsidR="00891ABE">
        <w:t xml:space="preserve"> site 2 </w:t>
      </w:r>
      <w:r w:rsidR="00137FEC">
        <w:t xml:space="preserve">in </w:t>
      </w:r>
      <w:r w:rsidR="00891ABE">
        <w:t xml:space="preserve">Water </w:t>
      </w:r>
      <w:r w:rsidR="00891ABE">
        <w:lastRenderedPageBreak/>
        <w:t>Conservation Area 3A</w:t>
      </w:r>
      <w:r>
        <w:t>.</w:t>
      </w:r>
      <w:r w:rsidR="007F4929">
        <w:t xml:space="preserve"> Error bars represent 95% confidence intervals for each parameter estimate based on field variation at the site.</w:t>
      </w:r>
      <w:r>
        <w:t xml:space="preserve"> The combined parameters</w:t>
      </w:r>
      <w:r w:rsidR="002E71DB">
        <w:t xml:space="preserve"> (open symbols)</w:t>
      </w:r>
      <w:r>
        <w:t xml:space="preserve"> were calculated by a weighted average reflecting greater juvenile snail production </w:t>
      </w:r>
      <w:r w:rsidR="00C143E5">
        <w:t xml:space="preserve">(egg laying and hatching) </w:t>
      </w:r>
      <w:r>
        <w:t>in the dry season</w:t>
      </w:r>
      <w:bookmarkEnd w:id="7"/>
      <w:r w:rsidR="00536C33">
        <w:t xml:space="preserve">. </w:t>
      </w:r>
    </w:p>
    <w:sectPr w:rsidR="00D668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3BBF4" w14:textId="77777777" w:rsidR="00AA0B20" w:rsidRDefault="00AA0B20">
      <w:pPr>
        <w:spacing w:line="240" w:lineRule="auto"/>
      </w:pPr>
      <w:r>
        <w:separator/>
      </w:r>
    </w:p>
  </w:endnote>
  <w:endnote w:type="continuationSeparator" w:id="0">
    <w:p w14:paraId="35D44BAD" w14:textId="77777777" w:rsidR="00AA0B20" w:rsidRDefault="00AA0B20">
      <w:pPr>
        <w:spacing w:line="240" w:lineRule="auto"/>
      </w:pPr>
      <w:r>
        <w:continuationSeparator/>
      </w:r>
    </w:p>
  </w:endnote>
  <w:endnote w:type="continuationNotice" w:id="1">
    <w:p w14:paraId="2BFCF624" w14:textId="77777777" w:rsidR="00AA0B20" w:rsidRDefault="00AA0B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DB32D" w14:textId="77777777" w:rsidR="00AA0B20" w:rsidRDefault="00AA0B20">
      <w:pPr>
        <w:spacing w:line="240" w:lineRule="auto"/>
      </w:pPr>
      <w:r>
        <w:separator/>
      </w:r>
    </w:p>
  </w:footnote>
  <w:footnote w:type="continuationSeparator" w:id="0">
    <w:p w14:paraId="6E54B13F" w14:textId="77777777" w:rsidR="00AA0B20" w:rsidRDefault="00AA0B20">
      <w:pPr>
        <w:spacing w:line="240" w:lineRule="auto"/>
      </w:pPr>
      <w:r>
        <w:continuationSeparator/>
      </w:r>
    </w:p>
  </w:footnote>
  <w:footnote w:type="continuationNotice" w:id="1">
    <w:p w14:paraId="79B6D1BA" w14:textId="77777777" w:rsidR="00AA0B20" w:rsidRDefault="00AA0B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0D882" w14:textId="77777777" w:rsidR="002B6B68" w:rsidRDefault="002B6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n Dorn">
    <w15:presenceInfo w15:providerId="AD" w15:userId="S::ndorn@fiu.edu::410ef3ae-c69e-4cfe-b718-e611471ff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15EE"/>
    <w:rsid w:val="00002F5C"/>
    <w:rsid w:val="00005FA2"/>
    <w:rsid w:val="000063CF"/>
    <w:rsid w:val="00007178"/>
    <w:rsid w:val="00007313"/>
    <w:rsid w:val="00011C2C"/>
    <w:rsid w:val="00013A3C"/>
    <w:rsid w:val="00014C73"/>
    <w:rsid w:val="000152CA"/>
    <w:rsid w:val="000154FF"/>
    <w:rsid w:val="00015CCB"/>
    <w:rsid w:val="0001629E"/>
    <w:rsid w:val="0001672F"/>
    <w:rsid w:val="00016A26"/>
    <w:rsid w:val="00017343"/>
    <w:rsid w:val="0001787A"/>
    <w:rsid w:val="00017F5F"/>
    <w:rsid w:val="0002010E"/>
    <w:rsid w:val="00021122"/>
    <w:rsid w:val="000223DF"/>
    <w:rsid w:val="00022930"/>
    <w:rsid w:val="00023526"/>
    <w:rsid w:val="000244C3"/>
    <w:rsid w:val="00025740"/>
    <w:rsid w:val="00025AED"/>
    <w:rsid w:val="00025F66"/>
    <w:rsid w:val="00026D35"/>
    <w:rsid w:val="00030209"/>
    <w:rsid w:val="000303C7"/>
    <w:rsid w:val="00032020"/>
    <w:rsid w:val="00032406"/>
    <w:rsid w:val="000333D0"/>
    <w:rsid w:val="00036C0C"/>
    <w:rsid w:val="00037258"/>
    <w:rsid w:val="00040871"/>
    <w:rsid w:val="00040DE3"/>
    <w:rsid w:val="00044D4E"/>
    <w:rsid w:val="00045E17"/>
    <w:rsid w:val="000468BF"/>
    <w:rsid w:val="00046C86"/>
    <w:rsid w:val="000508A9"/>
    <w:rsid w:val="00052DC3"/>
    <w:rsid w:val="00053D41"/>
    <w:rsid w:val="00053D5C"/>
    <w:rsid w:val="00054C47"/>
    <w:rsid w:val="00055822"/>
    <w:rsid w:val="00055B5C"/>
    <w:rsid w:val="00055DD0"/>
    <w:rsid w:val="00056090"/>
    <w:rsid w:val="0005620A"/>
    <w:rsid w:val="00057264"/>
    <w:rsid w:val="0006029E"/>
    <w:rsid w:val="00060D3D"/>
    <w:rsid w:val="00061221"/>
    <w:rsid w:val="000623EA"/>
    <w:rsid w:val="000636AE"/>
    <w:rsid w:val="000647B0"/>
    <w:rsid w:val="0006759F"/>
    <w:rsid w:val="000678A8"/>
    <w:rsid w:val="00067FCB"/>
    <w:rsid w:val="00070D47"/>
    <w:rsid w:val="00071552"/>
    <w:rsid w:val="00073570"/>
    <w:rsid w:val="00073BCD"/>
    <w:rsid w:val="0007711D"/>
    <w:rsid w:val="000771C4"/>
    <w:rsid w:val="00080D4B"/>
    <w:rsid w:val="0008254A"/>
    <w:rsid w:val="00083D97"/>
    <w:rsid w:val="000844F1"/>
    <w:rsid w:val="00084A01"/>
    <w:rsid w:val="00084B13"/>
    <w:rsid w:val="00085506"/>
    <w:rsid w:val="00085914"/>
    <w:rsid w:val="00087568"/>
    <w:rsid w:val="00087C4B"/>
    <w:rsid w:val="00087D25"/>
    <w:rsid w:val="0009283D"/>
    <w:rsid w:val="00092B7A"/>
    <w:rsid w:val="000935EF"/>
    <w:rsid w:val="000939CE"/>
    <w:rsid w:val="00094523"/>
    <w:rsid w:val="00095D95"/>
    <w:rsid w:val="0009658F"/>
    <w:rsid w:val="00096654"/>
    <w:rsid w:val="000A0CCD"/>
    <w:rsid w:val="000A1017"/>
    <w:rsid w:val="000A27DD"/>
    <w:rsid w:val="000A418E"/>
    <w:rsid w:val="000A4A07"/>
    <w:rsid w:val="000A4C15"/>
    <w:rsid w:val="000A72ED"/>
    <w:rsid w:val="000B1BF9"/>
    <w:rsid w:val="000B3146"/>
    <w:rsid w:val="000B3E22"/>
    <w:rsid w:val="000B4276"/>
    <w:rsid w:val="000B59E6"/>
    <w:rsid w:val="000B7FD2"/>
    <w:rsid w:val="000C0849"/>
    <w:rsid w:val="000C0ECC"/>
    <w:rsid w:val="000C1D97"/>
    <w:rsid w:val="000C24A7"/>
    <w:rsid w:val="000C4138"/>
    <w:rsid w:val="000C4B06"/>
    <w:rsid w:val="000C4F40"/>
    <w:rsid w:val="000C53F2"/>
    <w:rsid w:val="000C553B"/>
    <w:rsid w:val="000C5748"/>
    <w:rsid w:val="000C6CFB"/>
    <w:rsid w:val="000C701C"/>
    <w:rsid w:val="000C7817"/>
    <w:rsid w:val="000C7DB2"/>
    <w:rsid w:val="000D24CD"/>
    <w:rsid w:val="000D2D50"/>
    <w:rsid w:val="000D3F65"/>
    <w:rsid w:val="000D40B1"/>
    <w:rsid w:val="000D5D3F"/>
    <w:rsid w:val="000D63B5"/>
    <w:rsid w:val="000D7D24"/>
    <w:rsid w:val="000E0AAB"/>
    <w:rsid w:val="000E18F5"/>
    <w:rsid w:val="000E6B74"/>
    <w:rsid w:val="000F0975"/>
    <w:rsid w:val="000F1055"/>
    <w:rsid w:val="000F263F"/>
    <w:rsid w:val="000F2A3D"/>
    <w:rsid w:val="000F4277"/>
    <w:rsid w:val="000F667F"/>
    <w:rsid w:val="001018B9"/>
    <w:rsid w:val="0010373D"/>
    <w:rsid w:val="00103E1C"/>
    <w:rsid w:val="0010609B"/>
    <w:rsid w:val="00106463"/>
    <w:rsid w:val="00107530"/>
    <w:rsid w:val="00111EB2"/>
    <w:rsid w:val="00112270"/>
    <w:rsid w:val="00113196"/>
    <w:rsid w:val="00114045"/>
    <w:rsid w:val="001156BF"/>
    <w:rsid w:val="00115E75"/>
    <w:rsid w:val="0011606B"/>
    <w:rsid w:val="001166FF"/>
    <w:rsid w:val="0011738F"/>
    <w:rsid w:val="00122705"/>
    <w:rsid w:val="00122A5C"/>
    <w:rsid w:val="00122AF5"/>
    <w:rsid w:val="001245DB"/>
    <w:rsid w:val="00124D52"/>
    <w:rsid w:val="0012583C"/>
    <w:rsid w:val="00126048"/>
    <w:rsid w:val="001260DE"/>
    <w:rsid w:val="001302A1"/>
    <w:rsid w:val="00132AD0"/>
    <w:rsid w:val="001331B9"/>
    <w:rsid w:val="001344DB"/>
    <w:rsid w:val="001376C0"/>
    <w:rsid w:val="00137CB6"/>
    <w:rsid w:val="00137FEC"/>
    <w:rsid w:val="0014008A"/>
    <w:rsid w:val="00140306"/>
    <w:rsid w:val="00140737"/>
    <w:rsid w:val="0014154D"/>
    <w:rsid w:val="0014301A"/>
    <w:rsid w:val="00143218"/>
    <w:rsid w:val="00143F0B"/>
    <w:rsid w:val="00144E6B"/>
    <w:rsid w:val="00145946"/>
    <w:rsid w:val="0014629B"/>
    <w:rsid w:val="0015038D"/>
    <w:rsid w:val="00152842"/>
    <w:rsid w:val="001529FA"/>
    <w:rsid w:val="001529FF"/>
    <w:rsid w:val="00152FDD"/>
    <w:rsid w:val="001530F1"/>
    <w:rsid w:val="001534A7"/>
    <w:rsid w:val="00153CBD"/>
    <w:rsid w:val="00154B74"/>
    <w:rsid w:val="001563C8"/>
    <w:rsid w:val="00156707"/>
    <w:rsid w:val="001572D1"/>
    <w:rsid w:val="00160438"/>
    <w:rsid w:val="00160AEA"/>
    <w:rsid w:val="00161898"/>
    <w:rsid w:val="00161B97"/>
    <w:rsid w:val="001625B5"/>
    <w:rsid w:val="00164724"/>
    <w:rsid w:val="00164938"/>
    <w:rsid w:val="00164EBC"/>
    <w:rsid w:val="00166928"/>
    <w:rsid w:val="001669FD"/>
    <w:rsid w:val="001675B8"/>
    <w:rsid w:val="00167E9E"/>
    <w:rsid w:val="0017171A"/>
    <w:rsid w:val="00171E81"/>
    <w:rsid w:val="00173112"/>
    <w:rsid w:val="00173AF2"/>
    <w:rsid w:val="00174866"/>
    <w:rsid w:val="00174D3D"/>
    <w:rsid w:val="00175919"/>
    <w:rsid w:val="00180FA1"/>
    <w:rsid w:val="001813B2"/>
    <w:rsid w:val="00181BE4"/>
    <w:rsid w:val="00182270"/>
    <w:rsid w:val="00183336"/>
    <w:rsid w:val="00183818"/>
    <w:rsid w:val="00184A62"/>
    <w:rsid w:val="00184D2C"/>
    <w:rsid w:val="001911D4"/>
    <w:rsid w:val="00192343"/>
    <w:rsid w:val="001924EB"/>
    <w:rsid w:val="001926A1"/>
    <w:rsid w:val="00192B84"/>
    <w:rsid w:val="00192CF2"/>
    <w:rsid w:val="00192FE8"/>
    <w:rsid w:val="001932CE"/>
    <w:rsid w:val="001935D4"/>
    <w:rsid w:val="00194EFB"/>
    <w:rsid w:val="00195532"/>
    <w:rsid w:val="00195853"/>
    <w:rsid w:val="0019593C"/>
    <w:rsid w:val="00197123"/>
    <w:rsid w:val="00197C7B"/>
    <w:rsid w:val="001A23BA"/>
    <w:rsid w:val="001A2FBA"/>
    <w:rsid w:val="001A3483"/>
    <w:rsid w:val="001A58D5"/>
    <w:rsid w:val="001A5D23"/>
    <w:rsid w:val="001A645E"/>
    <w:rsid w:val="001A78B6"/>
    <w:rsid w:val="001A7F22"/>
    <w:rsid w:val="001B1E91"/>
    <w:rsid w:val="001B1EC1"/>
    <w:rsid w:val="001B2692"/>
    <w:rsid w:val="001B2FAF"/>
    <w:rsid w:val="001B4E56"/>
    <w:rsid w:val="001B61CD"/>
    <w:rsid w:val="001C136B"/>
    <w:rsid w:val="001C1CC4"/>
    <w:rsid w:val="001C3322"/>
    <w:rsid w:val="001C3686"/>
    <w:rsid w:val="001C471C"/>
    <w:rsid w:val="001C703C"/>
    <w:rsid w:val="001D04BD"/>
    <w:rsid w:val="001D0822"/>
    <w:rsid w:val="001D0871"/>
    <w:rsid w:val="001D0C01"/>
    <w:rsid w:val="001D3F59"/>
    <w:rsid w:val="001D4062"/>
    <w:rsid w:val="001D4F30"/>
    <w:rsid w:val="001D5A27"/>
    <w:rsid w:val="001E2432"/>
    <w:rsid w:val="001E27E1"/>
    <w:rsid w:val="001E2BF6"/>
    <w:rsid w:val="001E3010"/>
    <w:rsid w:val="001E3E8B"/>
    <w:rsid w:val="001E6ACF"/>
    <w:rsid w:val="001E70C4"/>
    <w:rsid w:val="001E7644"/>
    <w:rsid w:val="001F148F"/>
    <w:rsid w:val="001F23B3"/>
    <w:rsid w:val="001F359D"/>
    <w:rsid w:val="001F5C14"/>
    <w:rsid w:val="001F5D6D"/>
    <w:rsid w:val="002005A2"/>
    <w:rsid w:val="002016CC"/>
    <w:rsid w:val="00201F59"/>
    <w:rsid w:val="0020220F"/>
    <w:rsid w:val="00202AFE"/>
    <w:rsid w:val="002032CB"/>
    <w:rsid w:val="00204F02"/>
    <w:rsid w:val="0020532D"/>
    <w:rsid w:val="00210950"/>
    <w:rsid w:val="00210F67"/>
    <w:rsid w:val="00212A38"/>
    <w:rsid w:val="00212EA3"/>
    <w:rsid w:val="00212EE4"/>
    <w:rsid w:val="002138FE"/>
    <w:rsid w:val="002155BE"/>
    <w:rsid w:val="00215F12"/>
    <w:rsid w:val="0022075D"/>
    <w:rsid w:val="00220B2F"/>
    <w:rsid w:val="0022223B"/>
    <w:rsid w:val="0022327B"/>
    <w:rsid w:val="00223699"/>
    <w:rsid w:val="00224673"/>
    <w:rsid w:val="00224A4B"/>
    <w:rsid w:val="00225CEB"/>
    <w:rsid w:val="00227AA7"/>
    <w:rsid w:val="00230A62"/>
    <w:rsid w:val="0023144C"/>
    <w:rsid w:val="00231EA4"/>
    <w:rsid w:val="002331B8"/>
    <w:rsid w:val="00233C43"/>
    <w:rsid w:val="00233F65"/>
    <w:rsid w:val="00234CB6"/>
    <w:rsid w:val="00234D80"/>
    <w:rsid w:val="0023572C"/>
    <w:rsid w:val="00235B0B"/>
    <w:rsid w:val="00237445"/>
    <w:rsid w:val="00237AB4"/>
    <w:rsid w:val="00237DD9"/>
    <w:rsid w:val="002406ED"/>
    <w:rsid w:val="00240C12"/>
    <w:rsid w:val="00240F19"/>
    <w:rsid w:val="0024102B"/>
    <w:rsid w:val="002417D4"/>
    <w:rsid w:val="0024280A"/>
    <w:rsid w:val="00242AA0"/>
    <w:rsid w:val="00243318"/>
    <w:rsid w:val="0024350E"/>
    <w:rsid w:val="0024401F"/>
    <w:rsid w:val="00246147"/>
    <w:rsid w:val="002463DE"/>
    <w:rsid w:val="00246D65"/>
    <w:rsid w:val="00247D98"/>
    <w:rsid w:val="00252BCC"/>
    <w:rsid w:val="00253026"/>
    <w:rsid w:val="00255232"/>
    <w:rsid w:val="002579BC"/>
    <w:rsid w:val="00257AD7"/>
    <w:rsid w:val="00257AE7"/>
    <w:rsid w:val="0026078C"/>
    <w:rsid w:val="00261430"/>
    <w:rsid w:val="00261E20"/>
    <w:rsid w:val="002622F2"/>
    <w:rsid w:val="0026301E"/>
    <w:rsid w:val="0026316F"/>
    <w:rsid w:val="00263DAB"/>
    <w:rsid w:val="0026403F"/>
    <w:rsid w:val="00264673"/>
    <w:rsid w:val="00264E2B"/>
    <w:rsid w:val="002666E5"/>
    <w:rsid w:val="00266E46"/>
    <w:rsid w:val="00267B15"/>
    <w:rsid w:val="0027010D"/>
    <w:rsid w:val="002703BC"/>
    <w:rsid w:val="00271552"/>
    <w:rsid w:val="002727BA"/>
    <w:rsid w:val="002727D4"/>
    <w:rsid w:val="002750F3"/>
    <w:rsid w:val="00275C58"/>
    <w:rsid w:val="00275E61"/>
    <w:rsid w:val="00276EF8"/>
    <w:rsid w:val="00280786"/>
    <w:rsid w:val="002819F8"/>
    <w:rsid w:val="002820A1"/>
    <w:rsid w:val="002836A0"/>
    <w:rsid w:val="002846D5"/>
    <w:rsid w:val="002850EE"/>
    <w:rsid w:val="00285177"/>
    <w:rsid w:val="00286197"/>
    <w:rsid w:val="002905F9"/>
    <w:rsid w:val="00291744"/>
    <w:rsid w:val="002920E5"/>
    <w:rsid w:val="002937EE"/>
    <w:rsid w:val="00293BFA"/>
    <w:rsid w:val="0029424F"/>
    <w:rsid w:val="0029429C"/>
    <w:rsid w:val="002944AB"/>
    <w:rsid w:val="00294B86"/>
    <w:rsid w:val="00295EE2"/>
    <w:rsid w:val="00296E1E"/>
    <w:rsid w:val="002A0505"/>
    <w:rsid w:val="002A06CE"/>
    <w:rsid w:val="002A0B97"/>
    <w:rsid w:val="002A247A"/>
    <w:rsid w:val="002A53AF"/>
    <w:rsid w:val="002A601C"/>
    <w:rsid w:val="002A78F8"/>
    <w:rsid w:val="002B1881"/>
    <w:rsid w:val="002B1E78"/>
    <w:rsid w:val="002B3071"/>
    <w:rsid w:val="002B38AE"/>
    <w:rsid w:val="002B3E2D"/>
    <w:rsid w:val="002B51CF"/>
    <w:rsid w:val="002B6B68"/>
    <w:rsid w:val="002B6F23"/>
    <w:rsid w:val="002B7758"/>
    <w:rsid w:val="002B78E0"/>
    <w:rsid w:val="002C01BC"/>
    <w:rsid w:val="002C335D"/>
    <w:rsid w:val="002C355E"/>
    <w:rsid w:val="002C415D"/>
    <w:rsid w:val="002C4AEE"/>
    <w:rsid w:val="002C657A"/>
    <w:rsid w:val="002C70E9"/>
    <w:rsid w:val="002D083F"/>
    <w:rsid w:val="002D0F65"/>
    <w:rsid w:val="002D2214"/>
    <w:rsid w:val="002D4BE6"/>
    <w:rsid w:val="002D551D"/>
    <w:rsid w:val="002D57FD"/>
    <w:rsid w:val="002D69AD"/>
    <w:rsid w:val="002D7569"/>
    <w:rsid w:val="002D7CCD"/>
    <w:rsid w:val="002E0443"/>
    <w:rsid w:val="002E14E8"/>
    <w:rsid w:val="002E3A50"/>
    <w:rsid w:val="002E4404"/>
    <w:rsid w:val="002E4624"/>
    <w:rsid w:val="002E631F"/>
    <w:rsid w:val="002E6DA9"/>
    <w:rsid w:val="002E71DB"/>
    <w:rsid w:val="002E7B7E"/>
    <w:rsid w:val="002F0C11"/>
    <w:rsid w:val="002F11C4"/>
    <w:rsid w:val="002F1271"/>
    <w:rsid w:val="002F2658"/>
    <w:rsid w:val="002F427D"/>
    <w:rsid w:val="002F5128"/>
    <w:rsid w:val="002F57F0"/>
    <w:rsid w:val="002F5BC6"/>
    <w:rsid w:val="002F73D4"/>
    <w:rsid w:val="00305A65"/>
    <w:rsid w:val="00305AD4"/>
    <w:rsid w:val="00306D47"/>
    <w:rsid w:val="00307300"/>
    <w:rsid w:val="00307C23"/>
    <w:rsid w:val="00310A74"/>
    <w:rsid w:val="00310B83"/>
    <w:rsid w:val="0031171E"/>
    <w:rsid w:val="00313C02"/>
    <w:rsid w:val="00314786"/>
    <w:rsid w:val="00314ECB"/>
    <w:rsid w:val="00316A0D"/>
    <w:rsid w:val="00320275"/>
    <w:rsid w:val="00322230"/>
    <w:rsid w:val="00323760"/>
    <w:rsid w:val="00324CAE"/>
    <w:rsid w:val="00327D43"/>
    <w:rsid w:val="00330236"/>
    <w:rsid w:val="00330E4B"/>
    <w:rsid w:val="0033231B"/>
    <w:rsid w:val="003328A0"/>
    <w:rsid w:val="00333034"/>
    <w:rsid w:val="00333091"/>
    <w:rsid w:val="0033376C"/>
    <w:rsid w:val="00333865"/>
    <w:rsid w:val="003367BB"/>
    <w:rsid w:val="003373DF"/>
    <w:rsid w:val="00337656"/>
    <w:rsid w:val="00340553"/>
    <w:rsid w:val="00340979"/>
    <w:rsid w:val="003409C4"/>
    <w:rsid w:val="00340FFE"/>
    <w:rsid w:val="003410EF"/>
    <w:rsid w:val="00342103"/>
    <w:rsid w:val="0034339E"/>
    <w:rsid w:val="00343D0E"/>
    <w:rsid w:val="00345B59"/>
    <w:rsid w:val="00345DFB"/>
    <w:rsid w:val="0034634F"/>
    <w:rsid w:val="00346DD2"/>
    <w:rsid w:val="0034789E"/>
    <w:rsid w:val="003504B2"/>
    <w:rsid w:val="003510F7"/>
    <w:rsid w:val="00352109"/>
    <w:rsid w:val="003538F3"/>
    <w:rsid w:val="00353F96"/>
    <w:rsid w:val="00354E90"/>
    <w:rsid w:val="00355312"/>
    <w:rsid w:val="00355351"/>
    <w:rsid w:val="003615D0"/>
    <w:rsid w:val="00361E05"/>
    <w:rsid w:val="00362822"/>
    <w:rsid w:val="00362A64"/>
    <w:rsid w:val="00362DDC"/>
    <w:rsid w:val="003640DD"/>
    <w:rsid w:val="00365162"/>
    <w:rsid w:val="00365C7B"/>
    <w:rsid w:val="0036656C"/>
    <w:rsid w:val="00366A13"/>
    <w:rsid w:val="00367799"/>
    <w:rsid w:val="00367EF3"/>
    <w:rsid w:val="00370D9D"/>
    <w:rsid w:val="00370FF4"/>
    <w:rsid w:val="003710F8"/>
    <w:rsid w:val="00371AA7"/>
    <w:rsid w:val="00371B0F"/>
    <w:rsid w:val="003737A7"/>
    <w:rsid w:val="003745EA"/>
    <w:rsid w:val="00377587"/>
    <w:rsid w:val="00377DAF"/>
    <w:rsid w:val="003807EA"/>
    <w:rsid w:val="00380824"/>
    <w:rsid w:val="003818B6"/>
    <w:rsid w:val="00381F28"/>
    <w:rsid w:val="00382E63"/>
    <w:rsid w:val="00383788"/>
    <w:rsid w:val="00383845"/>
    <w:rsid w:val="00384844"/>
    <w:rsid w:val="00386397"/>
    <w:rsid w:val="00386A86"/>
    <w:rsid w:val="00386CC4"/>
    <w:rsid w:val="00390CA6"/>
    <w:rsid w:val="00392C53"/>
    <w:rsid w:val="00393978"/>
    <w:rsid w:val="00393B06"/>
    <w:rsid w:val="00395543"/>
    <w:rsid w:val="0039704E"/>
    <w:rsid w:val="00397220"/>
    <w:rsid w:val="003A00A1"/>
    <w:rsid w:val="003A09F8"/>
    <w:rsid w:val="003A22A8"/>
    <w:rsid w:val="003A260A"/>
    <w:rsid w:val="003A26DB"/>
    <w:rsid w:val="003A3E0D"/>
    <w:rsid w:val="003A49D5"/>
    <w:rsid w:val="003A5ECA"/>
    <w:rsid w:val="003A61E5"/>
    <w:rsid w:val="003A65A6"/>
    <w:rsid w:val="003A710D"/>
    <w:rsid w:val="003A7571"/>
    <w:rsid w:val="003B058A"/>
    <w:rsid w:val="003B10F7"/>
    <w:rsid w:val="003B2948"/>
    <w:rsid w:val="003B306B"/>
    <w:rsid w:val="003B5404"/>
    <w:rsid w:val="003B56F9"/>
    <w:rsid w:val="003B63CB"/>
    <w:rsid w:val="003B7FB1"/>
    <w:rsid w:val="003C1F07"/>
    <w:rsid w:val="003C4667"/>
    <w:rsid w:val="003C5BEE"/>
    <w:rsid w:val="003C6D67"/>
    <w:rsid w:val="003C7C41"/>
    <w:rsid w:val="003D0FF2"/>
    <w:rsid w:val="003D1F0B"/>
    <w:rsid w:val="003D3174"/>
    <w:rsid w:val="003D34C0"/>
    <w:rsid w:val="003D37C1"/>
    <w:rsid w:val="003D4844"/>
    <w:rsid w:val="003D508C"/>
    <w:rsid w:val="003D5706"/>
    <w:rsid w:val="003D73E1"/>
    <w:rsid w:val="003D7456"/>
    <w:rsid w:val="003E0443"/>
    <w:rsid w:val="003E432B"/>
    <w:rsid w:val="003E506D"/>
    <w:rsid w:val="003E54E0"/>
    <w:rsid w:val="003E58B4"/>
    <w:rsid w:val="003E6DA9"/>
    <w:rsid w:val="003E7C4E"/>
    <w:rsid w:val="003F0C19"/>
    <w:rsid w:val="003F1A2D"/>
    <w:rsid w:val="003F2C39"/>
    <w:rsid w:val="003F3929"/>
    <w:rsid w:val="003F4188"/>
    <w:rsid w:val="003F421B"/>
    <w:rsid w:val="003F45AE"/>
    <w:rsid w:val="003F4CF1"/>
    <w:rsid w:val="003F537F"/>
    <w:rsid w:val="003F5C34"/>
    <w:rsid w:val="003F7A73"/>
    <w:rsid w:val="004002D4"/>
    <w:rsid w:val="00400EA1"/>
    <w:rsid w:val="00402A95"/>
    <w:rsid w:val="00402E29"/>
    <w:rsid w:val="00405A1B"/>
    <w:rsid w:val="00410DB1"/>
    <w:rsid w:val="00411845"/>
    <w:rsid w:val="0041246B"/>
    <w:rsid w:val="004132C3"/>
    <w:rsid w:val="0041377D"/>
    <w:rsid w:val="00413B97"/>
    <w:rsid w:val="00414587"/>
    <w:rsid w:val="00414D91"/>
    <w:rsid w:val="0041653B"/>
    <w:rsid w:val="00416633"/>
    <w:rsid w:val="00420034"/>
    <w:rsid w:val="00421528"/>
    <w:rsid w:val="00421FDC"/>
    <w:rsid w:val="00422CD9"/>
    <w:rsid w:val="00423236"/>
    <w:rsid w:val="004257F1"/>
    <w:rsid w:val="004261B9"/>
    <w:rsid w:val="0043042E"/>
    <w:rsid w:val="00430B7C"/>
    <w:rsid w:val="00431882"/>
    <w:rsid w:val="004326C7"/>
    <w:rsid w:val="00435987"/>
    <w:rsid w:val="00435AB7"/>
    <w:rsid w:val="004370EF"/>
    <w:rsid w:val="00437ABB"/>
    <w:rsid w:val="00441934"/>
    <w:rsid w:val="00442BAB"/>
    <w:rsid w:val="0044329F"/>
    <w:rsid w:val="00446C69"/>
    <w:rsid w:val="00447519"/>
    <w:rsid w:val="00450D33"/>
    <w:rsid w:val="004520C9"/>
    <w:rsid w:val="00453F2C"/>
    <w:rsid w:val="00454CE0"/>
    <w:rsid w:val="0045527E"/>
    <w:rsid w:val="004557F1"/>
    <w:rsid w:val="00456249"/>
    <w:rsid w:val="00456548"/>
    <w:rsid w:val="004576DB"/>
    <w:rsid w:val="00457DBA"/>
    <w:rsid w:val="00460A69"/>
    <w:rsid w:val="00460A78"/>
    <w:rsid w:val="004634C6"/>
    <w:rsid w:val="004653E2"/>
    <w:rsid w:val="004654E8"/>
    <w:rsid w:val="0046659C"/>
    <w:rsid w:val="004700BC"/>
    <w:rsid w:val="004709F0"/>
    <w:rsid w:val="00471A26"/>
    <w:rsid w:val="00471CB2"/>
    <w:rsid w:val="0047299A"/>
    <w:rsid w:val="00472D3F"/>
    <w:rsid w:val="00473BF0"/>
    <w:rsid w:val="00475FF2"/>
    <w:rsid w:val="004815C2"/>
    <w:rsid w:val="0048268C"/>
    <w:rsid w:val="0048360A"/>
    <w:rsid w:val="0048466C"/>
    <w:rsid w:val="0048615F"/>
    <w:rsid w:val="00487C80"/>
    <w:rsid w:val="0049031B"/>
    <w:rsid w:val="004908BD"/>
    <w:rsid w:val="00491701"/>
    <w:rsid w:val="00491B23"/>
    <w:rsid w:val="00492F27"/>
    <w:rsid w:val="00493411"/>
    <w:rsid w:val="004942E7"/>
    <w:rsid w:val="0049552F"/>
    <w:rsid w:val="004959AD"/>
    <w:rsid w:val="00496E32"/>
    <w:rsid w:val="00497AB1"/>
    <w:rsid w:val="004A0BF1"/>
    <w:rsid w:val="004A28A3"/>
    <w:rsid w:val="004A3392"/>
    <w:rsid w:val="004A3CE1"/>
    <w:rsid w:val="004A4060"/>
    <w:rsid w:val="004A5542"/>
    <w:rsid w:val="004A5F16"/>
    <w:rsid w:val="004A6400"/>
    <w:rsid w:val="004A6AEF"/>
    <w:rsid w:val="004A6FE4"/>
    <w:rsid w:val="004B2084"/>
    <w:rsid w:val="004B2FCF"/>
    <w:rsid w:val="004B353E"/>
    <w:rsid w:val="004B47CA"/>
    <w:rsid w:val="004B50A6"/>
    <w:rsid w:val="004B50F5"/>
    <w:rsid w:val="004B5662"/>
    <w:rsid w:val="004B56C0"/>
    <w:rsid w:val="004B5AA6"/>
    <w:rsid w:val="004B65A0"/>
    <w:rsid w:val="004B65EA"/>
    <w:rsid w:val="004B6850"/>
    <w:rsid w:val="004B694B"/>
    <w:rsid w:val="004C0B7C"/>
    <w:rsid w:val="004C14D4"/>
    <w:rsid w:val="004C19AB"/>
    <w:rsid w:val="004C1F78"/>
    <w:rsid w:val="004C28A3"/>
    <w:rsid w:val="004C2D31"/>
    <w:rsid w:val="004C3E90"/>
    <w:rsid w:val="004C6314"/>
    <w:rsid w:val="004C6BB1"/>
    <w:rsid w:val="004D0485"/>
    <w:rsid w:val="004D100B"/>
    <w:rsid w:val="004D1521"/>
    <w:rsid w:val="004D1CAA"/>
    <w:rsid w:val="004D2BF5"/>
    <w:rsid w:val="004D3C37"/>
    <w:rsid w:val="004D3C6B"/>
    <w:rsid w:val="004E0532"/>
    <w:rsid w:val="004E0674"/>
    <w:rsid w:val="004E102B"/>
    <w:rsid w:val="004E127F"/>
    <w:rsid w:val="004E212C"/>
    <w:rsid w:val="004E40F2"/>
    <w:rsid w:val="004E5559"/>
    <w:rsid w:val="004E601F"/>
    <w:rsid w:val="004E6F1D"/>
    <w:rsid w:val="004F0269"/>
    <w:rsid w:val="004F1332"/>
    <w:rsid w:val="004F3210"/>
    <w:rsid w:val="004F35FA"/>
    <w:rsid w:val="004F62A4"/>
    <w:rsid w:val="004F6C22"/>
    <w:rsid w:val="00501442"/>
    <w:rsid w:val="00503376"/>
    <w:rsid w:val="00503C41"/>
    <w:rsid w:val="00507B2B"/>
    <w:rsid w:val="00511091"/>
    <w:rsid w:val="005127E4"/>
    <w:rsid w:val="00512E1E"/>
    <w:rsid w:val="00513314"/>
    <w:rsid w:val="00513A9B"/>
    <w:rsid w:val="005142F5"/>
    <w:rsid w:val="00514D33"/>
    <w:rsid w:val="00515705"/>
    <w:rsid w:val="0051623F"/>
    <w:rsid w:val="0051661E"/>
    <w:rsid w:val="00517088"/>
    <w:rsid w:val="00517F95"/>
    <w:rsid w:val="0052001B"/>
    <w:rsid w:val="005206B1"/>
    <w:rsid w:val="005219C7"/>
    <w:rsid w:val="00521EE5"/>
    <w:rsid w:val="00521FFA"/>
    <w:rsid w:val="00523EAA"/>
    <w:rsid w:val="0052508D"/>
    <w:rsid w:val="00525700"/>
    <w:rsid w:val="00526080"/>
    <w:rsid w:val="00527092"/>
    <w:rsid w:val="0052765E"/>
    <w:rsid w:val="00530D36"/>
    <w:rsid w:val="00530E80"/>
    <w:rsid w:val="00531A6F"/>
    <w:rsid w:val="005337F7"/>
    <w:rsid w:val="00533C30"/>
    <w:rsid w:val="00533E22"/>
    <w:rsid w:val="00535848"/>
    <w:rsid w:val="0053650C"/>
    <w:rsid w:val="00536C33"/>
    <w:rsid w:val="00537640"/>
    <w:rsid w:val="00537D98"/>
    <w:rsid w:val="00537E4C"/>
    <w:rsid w:val="00541260"/>
    <w:rsid w:val="005450F2"/>
    <w:rsid w:val="00545286"/>
    <w:rsid w:val="00545EA9"/>
    <w:rsid w:val="005463C8"/>
    <w:rsid w:val="005469A3"/>
    <w:rsid w:val="00546C96"/>
    <w:rsid w:val="00546E8E"/>
    <w:rsid w:val="00552005"/>
    <w:rsid w:val="00552053"/>
    <w:rsid w:val="00552109"/>
    <w:rsid w:val="00552FB5"/>
    <w:rsid w:val="00553274"/>
    <w:rsid w:val="0055376F"/>
    <w:rsid w:val="00553A71"/>
    <w:rsid w:val="00554C93"/>
    <w:rsid w:val="005566B5"/>
    <w:rsid w:val="005568AE"/>
    <w:rsid w:val="00556ACB"/>
    <w:rsid w:val="00557DB6"/>
    <w:rsid w:val="00560AC9"/>
    <w:rsid w:val="00561706"/>
    <w:rsid w:val="00564BAF"/>
    <w:rsid w:val="00565DFA"/>
    <w:rsid w:val="00565F8B"/>
    <w:rsid w:val="0056634B"/>
    <w:rsid w:val="005667DA"/>
    <w:rsid w:val="005674F4"/>
    <w:rsid w:val="005676D3"/>
    <w:rsid w:val="005715B2"/>
    <w:rsid w:val="00571E55"/>
    <w:rsid w:val="00572C1D"/>
    <w:rsid w:val="0057596B"/>
    <w:rsid w:val="00575B3A"/>
    <w:rsid w:val="005761A0"/>
    <w:rsid w:val="00576562"/>
    <w:rsid w:val="0057740A"/>
    <w:rsid w:val="005778DD"/>
    <w:rsid w:val="00581AB8"/>
    <w:rsid w:val="005820CC"/>
    <w:rsid w:val="00582AD5"/>
    <w:rsid w:val="00582C95"/>
    <w:rsid w:val="00583D11"/>
    <w:rsid w:val="00584802"/>
    <w:rsid w:val="00585F06"/>
    <w:rsid w:val="005861DC"/>
    <w:rsid w:val="00586A3C"/>
    <w:rsid w:val="00590D90"/>
    <w:rsid w:val="00591989"/>
    <w:rsid w:val="00591F97"/>
    <w:rsid w:val="00593926"/>
    <w:rsid w:val="0059449F"/>
    <w:rsid w:val="00594F73"/>
    <w:rsid w:val="00595D1E"/>
    <w:rsid w:val="00596C9D"/>
    <w:rsid w:val="00597F09"/>
    <w:rsid w:val="005A0ACC"/>
    <w:rsid w:val="005A1B5F"/>
    <w:rsid w:val="005A5AA7"/>
    <w:rsid w:val="005A61C7"/>
    <w:rsid w:val="005A71D8"/>
    <w:rsid w:val="005B0913"/>
    <w:rsid w:val="005B0A9D"/>
    <w:rsid w:val="005B0BC9"/>
    <w:rsid w:val="005B1BA2"/>
    <w:rsid w:val="005B1EF2"/>
    <w:rsid w:val="005B235E"/>
    <w:rsid w:val="005B342F"/>
    <w:rsid w:val="005B3AB2"/>
    <w:rsid w:val="005B3D03"/>
    <w:rsid w:val="005B46CC"/>
    <w:rsid w:val="005B4FDD"/>
    <w:rsid w:val="005B5252"/>
    <w:rsid w:val="005B5FF6"/>
    <w:rsid w:val="005B6392"/>
    <w:rsid w:val="005B6B18"/>
    <w:rsid w:val="005B755E"/>
    <w:rsid w:val="005C0B27"/>
    <w:rsid w:val="005C17C9"/>
    <w:rsid w:val="005C1E72"/>
    <w:rsid w:val="005C362E"/>
    <w:rsid w:val="005C41D3"/>
    <w:rsid w:val="005C70A6"/>
    <w:rsid w:val="005C79EC"/>
    <w:rsid w:val="005D31F2"/>
    <w:rsid w:val="005D45B8"/>
    <w:rsid w:val="005D4F69"/>
    <w:rsid w:val="005D527C"/>
    <w:rsid w:val="005D53F3"/>
    <w:rsid w:val="005D5790"/>
    <w:rsid w:val="005D57F3"/>
    <w:rsid w:val="005D656D"/>
    <w:rsid w:val="005E0969"/>
    <w:rsid w:val="005E3A22"/>
    <w:rsid w:val="005E612F"/>
    <w:rsid w:val="005E7062"/>
    <w:rsid w:val="005E7269"/>
    <w:rsid w:val="005E7319"/>
    <w:rsid w:val="005F075A"/>
    <w:rsid w:val="005F0868"/>
    <w:rsid w:val="005F3FD3"/>
    <w:rsid w:val="005F4DA7"/>
    <w:rsid w:val="005F52B5"/>
    <w:rsid w:val="005F658C"/>
    <w:rsid w:val="005F6EAF"/>
    <w:rsid w:val="005F747C"/>
    <w:rsid w:val="005F7EFD"/>
    <w:rsid w:val="00600AB0"/>
    <w:rsid w:val="00601E5F"/>
    <w:rsid w:val="006022CF"/>
    <w:rsid w:val="00602367"/>
    <w:rsid w:val="006024C0"/>
    <w:rsid w:val="00602914"/>
    <w:rsid w:val="00603A5C"/>
    <w:rsid w:val="00604773"/>
    <w:rsid w:val="006068A3"/>
    <w:rsid w:val="006117EE"/>
    <w:rsid w:val="0061209E"/>
    <w:rsid w:val="00614118"/>
    <w:rsid w:val="00614E84"/>
    <w:rsid w:val="00616406"/>
    <w:rsid w:val="006174E0"/>
    <w:rsid w:val="00620433"/>
    <w:rsid w:val="00620964"/>
    <w:rsid w:val="00621637"/>
    <w:rsid w:val="00622AE6"/>
    <w:rsid w:val="006232DD"/>
    <w:rsid w:val="006255E7"/>
    <w:rsid w:val="00625CA2"/>
    <w:rsid w:val="00626847"/>
    <w:rsid w:val="00626B54"/>
    <w:rsid w:val="00627292"/>
    <w:rsid w:val="00627452"/>
    <w:rsid w:val="006276E4"/>
    <w:rsid w:val="00631AAA"/>
    <w:rsid w:val="00632065"/>
    <w:rsid w:val="0063269B"/>
    <w:rsid w:val="00632AE0"/>
    <w:rsid w:val="0063375C"/>
    <w:rsid w:val="00635471"/>
    <w:rsid w:val="0063702E"/>
    <w:rsid w:val="0063772D"/>
    <w:rsid w:val="00637BF4"/>
    <w:rsid w:val="0064034E"/>
    <w:rsid w:val="006413E1"/>
    <w:rsid w:val="00641973"/>
    <w:rsid w:val="0064242E"/>
    <w:rsid w:val="00643AAD"/>
    <w:rsid w:val="00643C42"/>
    <w:rsid w:val="00646E03"/>
    <w:rsid w:val="00651B8D"/>
    <w:rsid w:val="0065403A"/>
    <w:rsid w:val="0065415D"/>
    <w:rsid w:val="00654A1E"/>
    <w:rsid w:val="006557D2"/>
    <w:rsid w:val="00655F92"/>
    <w:rsid w:val="00656BF2"/>
    <w:rsid w:val="00656EE7"/>
    <w:rsid w:val="00657269"/>
    <w:rsid w:val="00657373"/>
    <w:rsid w:val="006607B3"/>
    <w:rsid w:val="00661268"/>
    <w:rsid w:val="0066161A"/>
    <w:rsid w:val="00666331"/>
    <w:rsid w:val="006665EF"/>
    <w:rsid w:val="00666EF7"/>
    <w:rsid w:val="00667CF5"/>
    <w:rsid w:val="00670762"/>
    <w:rsid w:val="00670A44"/>
    <w:rsid w:val="00670D56"/>
    <w:rsid w:val="00671107"/>
    <w:rsid w:val="00671368"/>
    <w:rsid w:val="0067155B"/>
    <w:rsid w:val="00671B65"/>
    <w:rsid w:val="006731FC"/>
    <w:rsid w:val="00673700"/>
    <w:rsid w:val="006738A4"/>
    <w:rsid w:val="00676139"/>
    <w:rsid w:val="00676D85"/>
    <w:rsid w:val="00676E6F"/>
    <w:rsid w:val="00677AB2"/>
    <w:rsid w:val="00680048"/>
    <w:rsid w:val="00680598"/>
    <w:rsid w:val="00681B96"/>
    <w:rsid w:val="00681C7E"/>
    <w:rsid w:val="006823B7"/>
    <w:rsid w:val="0068246F"/>
    <w:rsid w:val="0068506F"/>
    <w:rsid w:val="00686DD8"/>
    <w:rsid w:val="0068733F"/>
    <w:rsid w:val="0068741F"/>
    <w:rsid w:val="00687FB3"/>
    <w:rsid w:val="006900F8"/>
    <w:rsid w:val="006905D2"/>
    <w:rsid w:val="006914D2"/>
    <w:rsid w:val="00691974"/>
    <w:rsid w:val="00691B6E"/>
    <w:rsid w:val="00691FC2"/>
    <w:rsid w:val="00692967"/>
    <w:rsid w:val="006934AE"/>
    <w:rsid w:val="0069524E"/>
    <w:rsid w:val="0069535F"/>
    <w:rsid w:val="006957BB"/>
    <w:rsid w:val="00695891"/>
    <w:rsid w:val="006961CE"/>
    <w:rsid w:val="006A065A"/>
    <w:rsid w:val="006A103C"/>
    <w:rsid w:val="006A35BA"/>
    <w:rsid w:val="006A3978"/>
    <w:rsid w:val="006A5299"/>
    <w:rsid w:val="006A62DF"/>
    <w:rsid w:val="006A7145"/>
    <w:rsid w:val="006A7819"/>
    <w:rsid w:val="006A7B84"/>
    <w:rsid w:val="006B3F8C"/>
    <w:rsid w:val="006B42D3"/>
    <w:rsid w:val="006B509E"/>
    <w:rsid w:val="006B795F"/>
    <w:rsid w:val="006B7DCA"/>
    <w:rsid w:val="006C08A7"/>
    <w:rsid w:val="006C0930"/>
    <w:rsid w:val="006C1EF7"/>
    <w:rsid w:val="006C513B"/>
    <w:rsid w:val="006C6ED1"/>
    <w:rsid w:val="006D0C94"/>
    <w:rsid w:val="006D0D27"/>
    <w:rsid w:val="006D127E"/>
    <w:rsid w:val="006D1496"/>
    <w:rsid w:val="006D2D74"/>
    <w:rsid w:val="006D385E"/>
    <w:rsid w:val="006D3D27"/>
    <w:rsid w:val="006D415F"/>
    <w:rsid w:val="006D4EF7"/>
    <w:rsid w:val="006D6168"/>
    <w:rsid w:val="006D631E"/>
    <w:rsid w:val="006D73AE"/>
    <w:rsid w:val="006D7B7A"/>
    <w:rsid w:val="006E08DD"/>
    <w:rsid w:val="006E2BFF"/>
    <w:rsid w:val="006E2DA8"/>
    <w:rsid w:val="006E2FAB"/>
    <w:rsid w:val="006E307C"/>
    <w:rsid w:val="006E317E"/>
    <w:rsid w:val="006E37B9"/>
    <w:rsid w:val="006E4624"/>
    <w:rsid w:val="006E5D38"/>
    <w:rsid w:val="006E6682"/>
    <w:rsid w:val="006F13E6"/>
    <w:rsid w:val="006F15B8"/>
    <w:rsid w:val="006F2F48"/>
    <w:rsid w:val="006F3102"/>
    <w:rsid w:val="006F338A"/>
    <w:rsid w:val="006F3862"/>
    <w:rsid w:val="006F3F19"/>
    <w:rsid w:val="006F4DE8"/>
    <w:rsid w:val="006F528C"/>
    <w:rsid w:val="006F5F62"/>
    <w:rsid w:val="006F6C48"/>
    <w:rsid w:val="006F789D"/>
    <w:rsid w:val="006F7930"/>
    <w:rsid w:val="00700F87"/>
    <w:rsid w:val="00700FBD"/>
    <w:rsid w:val="00701092"/>
    <w:rsid w:val="0070165E"/>
    <w:rsid w:val="0070208D"/>
    <w:rsid w:val="007020B1"/>
    <w:rsid w:val="00702108"/>
    <w:rsid w:val="00702685"/>
    <w:rsid w:val="00702E51"/>
    <w:rsid w:val="00703916"/>
    <w:rsid w:val="0070440A"/>
    <w:rsid w:val="007046A2"/>
    <w:rsid w:val="007060CE"/>
    <w:rsid w:val="007065BB"/>
    <w:rsid w:val="007104C8"/>
    <w:rsid w:val="00712AAA"/>
    <w:rsid w:val="00717604"/>
    <w:rsid w:val="00717626"/>
    <w:rsid w:val="00721EFF"/>
    <w:rsid w:val="007232A7"/>
    <w:rsid w:val="00723780"/>
    <w:rsid w:val="00723957"/>
    <w:rsid w:val="00723B88"/>
    <w:rsid w:val="007243FE"/>
    <w:rsid w:val="00724F66"/>
    <w:rsid w:val="00726039"/>
    <w:rsid w:val="00726B73"/>
    <w:rsid w:val="00727A1F"/>
    <w:rsid w:val="00730124"/>
    <w:rsid w:val="007302AE"/>
    <w:rsid w:val="007308FA"/>
    <w:rsid w:val="00730928"/>
    <w:rsid w:val="007332D6"/>
    <w:rsid w:val="00733704"/>
    <w:rsid w:val="007356AB"/>
    <w:rsid w:val="00736CDB"/>
    <w:rsid w:val="00736D33"/>
    <w:rsid w:val="0073727E"/>
    <w:rsid w:val="007375AD"/>
    <w:rsid w:val="0074071A"/>
    <w:rsid w:val="0074253F"/>
    <w:rsid w:val="007432B8"/>
    <w:rsid w:val="007433B7"/>
    <w:rsid w:val="007436E5"/>
    <w:rsid w:val="00744530"/>
    <w:rsid w:val="00744B0B"/>
    <w:rsid w:val="00744CDE"/>
    <w:rsid w:val="00744E02"/>
    <w:rsid w:val="00744F92"/>
    <w:rsid w:val="007455DB"/>
    <w:rsid w:val="00745CCE"/>
    <w:rsid w:val="00746819"/>
    <w:rsid w:val="00747A87"/>
    <w:rsid w:val="007500C2"/>
    <w:rsid w:val="007504B2"/>
    <w:rsid w:val="0075404B"/>
    <w:rsid w:val="007543BD"/>
    <w:rsid w:val="00756F04"/>
    <w:rsid w:val="007608D8"/>
    <w:rsid w:val="0076093D"/>
    <w:rsid w:val="00760E3F"/>
    <w:rsid w:val="0076300D"/>
    <w:rsid w:val="00763D80"/>
    <w:rsid w:val="007650C5"/>
    <w:rsid w:val="00767CDF"/>
    <w:rsid w:val="00771DDF"/>
    <w:rsid w:val="0077205F"/>
    <w:rsid w:val="0077234A"/>
    <w:rsid w:val="0077270B"/>
    <w:rsid w:val="0077289C"/>
    <w:rsid w:val="00773432"/>
    <w:rsid w:val="007736BD"/>
    <w:rsid w:val="00773795"/>
    <w:rsid w:val="0077405E"/>
    <w:rsid w:val="007749DF"/>
    <w:rsid w:val="00774BC6"/>
    <w:rsid w:val="007757E5"/>
    <w:rsid w:val="00775E1A"/>
    <w:rsid w:val="0077634A"/>
    <w:rsid w:val="0077652B"/>
    <w:rsid w:val="007773EA"/>
    <w:rsid w:val="0077795D"/>
    <w:rsid w:val="0078040C"/>
    <w:rsid w:val="00780573"/>
    <w:rsid w:val="00780841"/>
    <w:rsid w:val="00780F78"/>
    <w:rsid w:val="007813DE"/>
    <w:rsid w:val="0078154A"/>
    <w:rsid w:val="00781DC3"/>
    <w:rsid w:val="00783ECC"/>
    <w:rsid w:val="00785B0C"/>
    <w:rsid w:val="007878CA"/>
    <w:rsid w:val="00790BA1"/>
    <w:rsid w:val="00791737"/>
    <w:rsid w:val="00793496"/>
    <w:rsid w:val="007938A4"/>
    <w:rsid w:val="00795D26"/>
    <w:rsid w:val="00796304"/>
    <w:rsid w:val="007963F7"/>
    <w:rsid w:val="0079664A"/>
    <w:rsid w:val="00796DBA"/>
    <w:rsid w:val="0079751E"/>
    <w:rsid w:val="007A100E"/>
    <w:rsid w:val="007A1831"/>
    <w:rsid w:val="007A291D"/>
    <w:rsid w:val="007A29C9"/>
    <w:rsid w:val="007A33A1"/>
    <w:rsid w:val="007A408F"/>
    <w:rsid w:val="007A420D"/>
    <w:rsid w:val="007A5770"/>
    <w:rsid w:val="007A5AA9"/>
    <w:rsid w:val="007A69DD"/>
    <w:rsid w:val="007A7C70"/>
    <w:rsid w:val="007A7EA5"/>
    <w:rsid w:val="007B357F"/>
    <w:rsid w:val="007B46E9"/>
    <w:rsid w:val="007B4B55"/>
    <w:rsid w:val="007B55E0"/>
    <w:rsid w:val="007B598E"/>
    <w:rsid w:val="007B5C5E"/>
    <w:rsid w:val="007B6524"/>
    <w:rsid w:val="007B66EE"/>
    <w:rsid w:val="007C098F"/>
    <w:rsid w:val="007C103A"/>
    <w:rsid w:val="007C1229"/>
    <w:rsid w:val="007C1957"/>
    <w:rsid w:val="007C457C"/>
    <w:rsid w:val="007C5224"/>
    <w:rsid w:val="007C5863"/>
    <w:rsid w:val="007C5ED3"/>
    <w:rsid w:val="007C6325"/>
    <w:rsid w:val="007C7DD9"/>
    <w:rsid w:val="007D2AE6"/>
    <w:rsid w:val="007D41E3"/>
    <w:rsid w:val="007E1090"/>
    <w:rsid w:val="007E145D"/>
    <w:rsid w:val="007E1891"/>
    <w:rsid w:val="007E2913"/>
    <w:rsid w:val="007E2B93"/>
    <w:rsid w:val="007E2E5B"/>
    <w:rsid w:val="007E5E6C"/>
    <w:rsid w:val="007E6E38"/>
    <w:rsid w:val="007E6F6E"/>
    <w:rsid w:val="007E77D8"/>
    <w:rsid w:val="007E786E"/>
    <w:rsid w:val="007E7CDD"/>
    <w:rsid w:val="007F013D"/>
    <w:rsid w:val="007F1567"/>
    <w:rsid w:val="007F30BB"/>
    <w:rsid w:val="007F3D94"/>
    <w:rsid w:val="007F3E9C"/>
    <w:rsid w:val="007F40E3"/>
    <w:rsid w:val="007F471C"/>
    <w:rsid w:val="007F4929"/>
    <w:rsid w:val="007F5107"/>
    <w:rsid w:val="007F72BF"/>
    <w:rsid w:val="007F783A"/>
    <w:rsid w:val="00801FC3"/>
    <w:rsid w:val="008022E7"/>
    <w:rsid w:val="00804070"/>
    <w:rsid w:val="00804671"/>
    <w:rsid w:val="00807857"/>
    <w:rsid w:val="0081013B"/>
    <w:rsid w:val="008104AB"/>
    <w:rsid w:val="008109BE"/>
    <w:rsid w:val="00810CB9"/>
    <w:rsid w:val="00810E0B"/>
    <w:rsid w:val="00815AD3"/>
    <w:rsid w:val="00815E08"/>
    <w:rsid w:val="00816106"/>
    <w:rsid w:val="0081643E"/>
    <w:rsid w:val="0082067D"/>
    <w:rsid w:val="00820AD7"/>
    <w:rsid w:val="00822025"/>
    <w:rsid w:val="0082366D"/>
    <w:rsid w:val="00824C81"/>
    <w:rsid w:val="00825BA8"/>
    <w:rsid w:val="008302EB"/>
    <w:rsid w:val="00830ACF"/>
    <w:rsid w:val="008315E7"/>
    <w:rsid w:val="0083170B"/>
    <w:rsid w:val="00832045"/>
    <w:rsid w:val="00832914"/>
    <w:rsid w:val="00833C23"/>
    <w:rsid w:val="00834162"/>
    <w:rsid w:val="00835CA9"/>
    <w:rsid w:val="00841682"/>
    <w:rsid w:val="00844ABF"/>
    <w:rsid w:val="008466DD"/>
    <w:rsid w:val="0084671D"/>
    <w:rsid w:val="00847578"/>
    <w:rsid w:val="0085088C"/>
    <w:rsid w:val="008527CF"/>
    <w:rsid w:val="00854C09"/>
    <w:rsid w:val="00854E97"/>
    <w:rsid w:val="00855A8F"/>
    <w:rsid w:val="00861974"/>
    <w:rsid w:val="00862779"/>
    <w:rsid w:val="00863395"/>
    <w:rsid w:val="00864272"/>
    <w:rsid w:val="00864375"/>
    <w:rsid w:val="008660D7"/>
    <w:rsid w:val="0086762B"/>
    <w:rsid w:val="00867851"/>
    <w:rsid w:val="00873C8B"/>
    <w:rsid w:val="008743ED"/>
    <w:rsid w:val="00876DA6"/>
    <w:rsid w:val="00877150"/>
    <w:rsid w:val="0088081D"/>
    <w:rsid w:val="00880F34"/>
    <w:rsid w:val="00881488"/>
    <w:rsid w:val="0088341C"/>
    <w:rsid w:val="0088394C"/>
    <w:rsid w:val="00884C8B"/>
    <w:rsid w:val="0088503A"/>
    <w:rsid w:val="00885502"/>
    <w:rsid w:val="0088550E"/>
    <w:rsid w:val="00885CCA"/>
    <w:rsid w:val="008864C4"/>
    <w:rsid w:val="0088679D"/>
    <w:rsid w:val="00890788"/>
    <w:rsid w:val="00891ABE"/>
    <w:rsid w:val="00891FF2"/>
    <w:rsid w:val="00892F68"/>
    <w:rsid w:val="00893232"/>
    <w:rsid w:val="0089419D"/>
    <w:rsid w:val="008944A4"/>
    <w:rsid w:val="00894F17"/>
    <w:rsid w:val="00895838"/>
    <w:rsid w:val="00895A59"/>
    <w:rsid w:val="008962DE"/>
    <w:rsid w:val="008965E6"/>
    <w:rsid w:val="00897928"/>
    <w:rsid w:val="008A08DB"/>
    <w:rsid w:val="008A1180"/>
    <w:rsid w:val="008A2020"/>
    <w:rsid w:val="008A2451"/>
    <w:rsid w:val="008A402E"/>
    <w:rsid w:val="008A44A1"/>
    <w:rsid w:val="008A5282"/>
    <w:rsid w:val="008A658C"/>
    <w:rsid w:val="008A70DF"/>
    <w:rsid w:val="008A7F6D"/>
    <w:rsid w:val="008A7FC2"/>
    <w:rsid w:val="008B25BC"/>
    <w:rsid w:val="008B33ED"/>
    <w:rsid w:val="008B3629"/>
    <w:rsid w:val="008C0223"/>
    <w:rsid w:val="008C09A7"/>
    <w:rsid w:val="008C0E88"/>
    <w:rsid w:val="008C14F8"/>
    <w:rsid w:val="008C4529"/>
    <w:rsid w:val="008C501E"/>
    <w:rsid w:val="008C5BA6"/>
    <w:rsid w:val="008C614F"/>
    <w:rsid w:val="008C6DFD"/>
    <w:rsid w:val="008C6F9E"/>
    <w:rsid w:val="008C71D7"/>
    <w:rsid w:val="008D1127"/>
    <w:rsid w:val="008D2663"/>
    <w:rsid w:val="008D2940"/>
    <w:rsid w:val="008D401D"/>
    <w:rsid w:val="008D5696"/>
    <w:rsid w:val="008D576A"/>
    <w:rsid w:val="008D59D7"/>
    <w:rsid w:val="008D719A"/>
    <w:rsid w:val="008D75C3"/>
    <w:rsid w:val="008E0235"/>
    <w:rsid w:val="008E033B"/>
    <w:rsid w:val="008E0BA8"/>
    <w:rsid w:val="008E13D9"/>
    <w:rsid w:val="008E143A"/>
    <w:rsid w:val="008E207C"/>
    <w:rsid w:val="008E2833"/>
    <w:rsid w:val="008E3397"/>
    <w:rsid w:val="008E6BF3"/>
    <w:rsid w:val="008E737A"/>
    <w:rsid w:val="008E78FF"/>
    <w:rsid w:val="008F0210"/>
    <w:rsid w:val="008F04FE"/>
    <w:rsid w:val="008F14C0"/>
    <w:rsid w:val="008F2123"/>
    <w:rsid w:val="008F2387"/>
    <w:rsid w:val="008F275E"/>
    <w:rsid w:val="008F3246"/>
    <w:rsid w:val="008F5922"/>
    <w:rsid w:val="008F6514"/>
    <w:rsid w:val="008F6D3E"/>
    <w:rsid w:val="009000D0"/>
    <w:rsid w:val="009020FA"/>
    <w:rsid w:val="0090505A"/>
    <w:rsid w:val="0090690E"/>
    <w:rsid w:val="00906969"/>
    <w:rsid w:val="00907416"/>
    <w:rsid w:val="0091032E"/>
    <w:rsid w:val="00911211"/>
    <w:rsid w:val="00911D9A"/>
    <w:rsid w:val="00912323"/>
    <w:rsid w:val="00914B6F"/>
    <w:rsid w:val="00914E2B"/>
    <w:rsid w:val="00915526"/>
    <w:rsid w:val="009171B0"/>
    <w:rsid w:val="00917F4E"/>
    <w:rsid w:val="00917FBC"/>
    <w:rsid w:val="0092026E"/>
    <w:rsid w:val="0092035C"/>
    <w:rsid w:val="00921D34"/>
    <w:rsid w:val="00922F5E"/>
    <w:rsid w:val="009230A4"/>
    <w:rsid w:val="00923BBE"/>
    <w:rsid w:val="009257CB"/>
    <w:rsid w:val="009263AF"/>
    <w:rsid w:val="00926A29"/>
    <w:rsid w:val="00931620"/>
    <w:rsid w:val="009317B5"/>
    <w:rsid w:val="0093296C"/>
    <w:rsid w:val="009360F5"/>
    <w:rsid w:val="00936FC8"/>
    <w:rsid w:val="009372A8"/>
    <w:rsid w:val="00940BC7"/>
    <w:rsid w:val="0094161E"/>
    <w:rsid w:val="00941E45"/>
    <w:rsid w:val="009437EA"/>
    <w:rsid w:val="00943BD6"/>
    <w:rsid w:val="00943E2E"/>
    <w:rsid w:val="00943E3B"/>
    <w:rsid w:val="00944A44"/>
    <w:rsid w:val="009502E6"/>
    <w:rsid w:val="009510DE"/>
    <w:rsid w:val="009522DB"/>
    <w:rsid w:val="00953DA9"/>
    <w:rsid w:val="00954C71"/>
    <w:rsid w:val="009552EE"/>
    <w:rsid w:val="00957D42"/>
    <w:rsid w:val="00962401"/>
    <w:rsid w:val="00962F38"/>
    <w:rsid w:val="009631BC"/>
    <w:rsid w:val="00966677"/>
    <w:rsid w:val="009668DC"/>
    <w:rsid w:val="00966AC8"/>
    <w:rsid w:val="00967D23"/>
    <w:rsid w:val="0097136A"/>
    <w:rsid w:val="0097208C"/>
    <w:rsid w:val="00973FB0"/>
    <w:rsid w:val="00974981"/>
    <w:rsid w:val="009751C5"/>
    <w:rsid w:val="00975833"/>
    <w:rsid w:val="00980E23"/>
    <w:rsid w:val="0098136B"/>
    <w:rsid w:val="00985930"/>
    <w:rsid w:val="00987C2C"/>
    <w:rsid w:val="009900E7"/>
    <w:rsid w:val="009905DD"/>
    <w:rsid w:val="00993636"/>
    <w:rsid w:val="00994404"/>
    <w:rsid w:val="0099443D"/>
    <w:rsid w:val="00994D7D"/>
    <w:rsid w:val="00994EFE"/>
    <w:rsid w:val="00996891"/>
    <w:rsid w:val="00996F29"/>
    <w:rsid w:val="009A0CC9"/>
    <w:rsid w:val="009A1A2A"/>
    <w:rsid w:val="009A1DEB"/>
    <w:rsid w:val="009A3DC0"/>
    <w:rsid w:val="009A6653"/>
    <w:rsid w:val="009A6C69"/>
    <w:rsid w:val="009B0786"/>
    <w:rsid w:val="009B46F9"/>
    <w:rsid w:val="009B67CA"/>
    <w:rsid w:val="009B7848"/>
    <w:rsid w:val="009C0143"/>
    <w:rsid w:val="009C12EF"/>
    <w:rsid w:val="009C1543"/>
    <w:rsid w:val="009C1A0B"/>
    <w:rsid w:val="009C1AEF"/>
    <w:rsid w:val="009C2022"/>
    <w:rsid w:val="009C2A36"/>
    <w:rsid w:val="009C47CA"/>
    <w:rsid w:val="009C5786"/>
    <w:rsid w:val="009C5C44"/>
    <w:rsid w:val="009C7006"/>
    <w:rsid w:val="009D09AF"/>
    <w:rsid w:val="009D0B44"/>
    <w:rsid w:val="009D0E99"/>
    <w:rsid w:val="009D1DFF"/>
    <w:rsid w:val="009D2313"/>
    <w:rsid w:val="009D2CC9"/>
    <w:rsid w:val="009D2ED3"/>
    <w:rsid w:val="009D3555"/>
    <w:rsid w:val="009D3ED5"/>
    <w:rsid w:val="009D4582"/>
    <w:rsid w:val="009D486A"/>
    <w:rsid w:val="009D59E1"/>
    <w:rsid w:val="009D66FA"/>
    <w:rsid w:val="009D6F36"/>
    <w:rsid w:val="009D70E6"/>
    <w:rsid w:val="009E0DF0"/>
    <w:rsid w:val="009E4092"/>
    <w:rsid w:val="009E53D7"/>
    <w:rsid w:val="009E6128"/>
    <w:rsid w:val="009E7618"/>
    <w:rsid w:val="009F1087"/>
    <w:rsid w:val="009F2496"/>
    <w:rsid w:val="009F3EA8"/>
    <w:rsid w:val="009F4C9C"/>
    <w:rsid w:val="009F54D1"/>
    <w:rsid w:val="009F561A"/>
    <w:rsid w:val="00A00D0F"/>
    <w:rsid w:val="00A00FFC"/>
    <w:rsid w:val="00A019FF"/>
    <w:rsid w:val="00A02792"/>
    <w:rsid w:val="00A02E02"/>
    <w:rsid w:val="00A02F46"/>
    <w:rsid w:val="00A03493"/>
    <w:rsid w:val="00A03533"/>
    <w:rsid w:val="00A054C2"/>
    <w:rsid w:val="00A05A6F"/>
    <w:rsid w:val="00A05B79"/>
    <w:rsid w:val="00A0709A"/>
    <w:rsid w:val="00A12CAD"/>
    <w:rsid w:val="00A139ED"/>
    <w:rsid w:val="00A155C1"/>
    <w:rsid w:val="00A15627"/>
    <w:rsid w:val="00A15FA4"/>
    <w:rsid w:val="00A171C5"/>
    <w:rsid w:val="00A17BAD"/>
    <w:rsid w:val="00A2004F"/>
    <w:rsid w:val="00A20A44"/>
    <w:rsid w:val="00A2202D"/>
    <w:rsid w:val="00A22A11"/>
    <w:rsid w:val="00A2440A"/>
    <w:rsid w:val="00A256EB"/>
    <w:rsid w:val="00A26759"/>
    <w:rsid w:val="00A26B8A"/>
    <w:rsid w:val="00A26C41"/>
    <w:rsid w:val="00A30B88"/>
    <w:rsid w:val="00A322CC"/>
    <w:rsid w:val="00A33232"/>
    <w:rsid w:val="00A365C5"/>
    <w:rsid w:val="00A36F22"/>
    <w:rsid w:val="00A375E3"/>
    <w:rsid w:val="00A408B0"/>
    <w:rsid w:val="00A40B13"/>
    <w:rsid w:val="00A421E2"/>
    <w:rsid w:val="00A423DA"/>
    <w:rsid w:val="00A4485D"/>
    <w:rsid w:val="00A46378"/>
    <w:rsid w:val="00A46FFD"/>
    <w:rsid w:val="00A47BF5"/>
    <w:rsid w:val="00A508E5"/>
    <w:rsid w:val="00A50907"/>
    <w:rsid w:val="00A52ECD"/>
    <w:rsid w:val="00A5389B"/>
    <w:rsid w:val="00A53C19"/>
    <w:rsid w:val="00A5511E"/>
    <w:rsid w:val="00A55EA1"/>
    <w:rsid w:val="00A569C7"/>
    <w:rsid w:val="00A570CD"/>
    <w:rsid w:val="00A5786E"/>
    <w:rsid w:val="00A60B58"/>
    <w:rsid w:val="00A614EE"/>
    <w:rsid w:val="00A6156D"/>
    <w:rsid w:val="00A62090"/>
    <w:rsid w:val="00A6285F"/>
    <w:rsid w:val="00A62DBA"/>
    <w:rsid w:val="00A647AC"/>
    <w:rsid w:val="00A65900"/>
    <w:rsid w:val="00A65AEE"/>
    <w:rsid w:val="00A66E18"/>
    <w:rsid w:val="00A71C14"/>
    <w:rsid w:val="00A742FD"/>
    <w:rsid w:val="00A7626C"/>
    <w:rsid w:val="00A7761A"/>
    <w:rsid w:val="00A77DE6"/>
    <w:rsid w:val="00A80D01"/>
    <w:rsid w:val="00A80D2D"/>
    <w:rsid w:val="00A80F17"/>
    <w:rsid w:val="00A80F4E"/>
    <w:rsid w:val="00A85C8A"/>
    <w:rsid w:val="00A86975"/>
    <w:rsid w:val="00A9010A"/>
    <w:rsid w:val="00A918A3"/>
    <w:rsid w:val="00A91C4F"/>
    <w:rsid w:val="00A91F95"/>
    <w:rsid w:val="00A9234F"/>
    <w:rsid w:val="00A92684"/>
    <w:rsid w:val="00AA0669"/>
    <w:rsid w:val="00AA0B20"/>
    <w:rsid w:val="00AA2DC3"/>
    <w:rsid w:val="00AA3F18"/>
    <w:rsid w:val="00AA40B6"/>
    <w:rsid w:val="00AA49C7"/>
    <w:rsid w:val="00AA4ECB"/>
    <w:rsid w:val="00AA5C00"/>
    <w:rsid w:val="00AB0093"/>
    <w:rsid w:val="00AB01FE"/>
    <w:rsid w:val="00AB0558"/>
    <w:rsid w:val="00AB166D"/>
    <w:rsid w:val="00AB2226"/>
    <w:rsid w:val="00AB2277"/>
    <w:rsid w:val="00AB26BB"/>
    <w:rsid w:val="00AB2760"/>
    <w:rsid w:val="00AB34A0"/>
    <w:rsid w:val="00AB3E71"/>
    <w:rsid w:val="00AB4531"/>
    <w:rsid w:val="00AB4CBA"/>
    <w:rsid w:val="00AB56AC"/>
    <w:rsid w:val="00AB5AC3"/>
    <w:rsid w:val="00AB62C5"/>
    <w:rsid w:val="00AB64EC"/>
    <w:rsid w:val="00AB737D"/>
    <w:rsid w:val="00AC345C"/>
    <w:rsid w:val="00AC380B"/>
    <w:rsid w:val="00AC38A0"/>
    <w:rsid w:val="00AC55C4"/>
    <w:rsid w:val="00AC5C08"/>
    <w:rsid w:val="00AD1C22"/>
    <w:rsid w:val="00AD2481"/>
    <w:rsid w:val="00AD342A"/>
    <w:rsid w:val="00AD3612"/>
    <w:rsid w:val="00AD550C"/>
    <w:rsid w:val="00AD6B0C"/>
    <w:rsid w:val="00AE156C"/>
    <w:rsid w:val="00AE2C2B"/>
    <w:rsid w:val="00AE4354"/>
    <w:rsid w:val="00AE4C6E"/>
    <w:rsid w:val="00AE548A"/>
    <w:rsid w:val="00AE5B2C"/>
    <w:rsid w:val="00AE77D1"/>
    <w:rsid w:val="00AF04CE"/>
    <w:rsid w:val="00AF1827"/>
    <w:rsid w:val="00AF25FC"/>
    <w:rsid w:val="00AF30B7"/>
    <w:rsid w:val="00AF34B7"/>
    <w:rsid w:val="00AF3CDB"/>
    <w:rsid w:val="00AF4068"/>
    <w:rsid w:val="00AF49FC"/>
    <w:rsid w:val="00AF4A3E"/>
    <w:rsid w:val="00AF5DBD"/>
    <w:rsid w:val="00AF6489"/>
    <w:rsid w:val="00AF6923"/>
    <w:rsid w:val="00AF79B5"/>
    <w:rsid w:val="00AF7FFE"/>
    <w:rsid w:val="00B00B91"/>
    <w:rsid w:val="00B038A9"/>
    <w:rsid w:val="00B0441E"/>
    <w:rsid w:val="00B04797"/>
    <w:rsid w:val="00B04D79"/>
    <w:rsid w:val="00B04E4C"/>
    <w:rsid w:val="00B0513C"/>
    <w:rsid w:val="00B053A7"/>
    <w:rsid w:val="00B05F37"/>
    <w:rsid w:val="00B07EFD"/>
    <w:rsid w:val="00B125DD"/>
    <w:rsid w:val="00B138F7"/>
    <w:rsid w:val="00B1422B"/>
    <w:rsid w:val="00B14625"/>
    <w:rsid w:val="00B14C32"/>
    <w:rsid w:val="00B1588A"/>
    <w:rsid w:val="00B15CD0"/>
    <w:rsid w:val="00B163C7"/>
    <w:rsid w:val="00B16F62"/>
    <w:rsid w:val="00B17182"/>
    <w:rsid w:val="00B17E4C"/>
    <w:rsid w:val="00B20805"/>
    <w:rsid w:val="00B20C2E"/>
    <w:rsid w:val="00B223AF"/>
    <w:rsid w:val="00B2249A"/>
    <w:rsid w:val="00B23CEF"/>
    <w:rsid w:val="00B23DCC"/>
    <w:rsid w:val="00B23EC8"/>
    <w:rsid w:val="00B24197"/>
    <w:rsid w:val="00B24E05"/>
    <w:rsid w:val="00B24EB8"/>
    <w:rsid w:val="00B26FD9"/>
    <w:rsid w:val="00B27360"/>
    <w:rsid w:val="00B30099"/>
    <w:rsid w:val="00B30397"/>
    <w:rsid w:val="00B310EC"/>
    <w:rsid w:val="00B31F90"/>
    <w:rsid w:val="00B32BF8"/>
    <w:rsid w:val="00B33ACE"/>
    <w:rsid w:val="00B34121"/>
    <w:rsid w:val="00B34E73"/>
    <w:rsid w:val="00B35073"/>
    <w:rsid w:val="00B4236D"/>
    <w:rsid w:val="00B45899"/>
    <w:rsid w:val="00B458FC"/>
    <w:rsid w:val="00B4723D"/>
    <w:rsid w:val="00B47F35"/>
    <w:rsid w:val="00B506A2"/>
    <w:rsid w:val="00B54059"/>
    <w:rsid w:val="00B560A0"/>
    <w:rsid w:val="00B5632A"/>
    <w:rsid w:val="00B564A9"/>
    <w:rsid w:val="00B57E2A"/>
    <w:rsid w:val="00B604DD"/>
    <w:rsid w:val="00B60F2E"/>
    <w:rsid w:val="00B61398"/>
    <w:rsid w:val="00B61723"/>
    <w:rsid w:val="00B61FD0"/>
    <w:rsid w:val="00B62312"/>
    <w:rsid w:val="00B63F52"/>
    <w:rsid w:val="00B72F1A"/>
    <w:rsid w:val="00B7590F"/>
    <w:rsid w:val="00B80B6D"/>
    <w:rsid w:val="00B81B7F"/>
    <w:rsid w:val="00B82355"/>
    <w:rsid w:val="00B82537"/>
    <w:rsid w:val="00B827ED"/>
    <w:rsid w:val="00B8519E"/>
    <w:rsid w:val="00B86090"/>
    <w:rsid w:val="00B861F6"/>
    <w:rsid w:val="00B864CB"/>
    <w:rsid w:val="00B871C2"/>
    <w:rsid w:val="00B87AC7"/>
    <w:rsid w:val="00B910A7"/>
    <w:rsid w:val="00B9448F"/>
    <w:rsid w:val="00B949B3"/>
    <w:rsid w:val="00B95633"/>
    <w:rsid w:val="00B97127"/>
    <w:rsid w:val="00B9796C"/>
    <w:rsid w:val="00BA036E"/>
    <w:rsid w:val="00BA0714"/>
    <w:rsid w:val="00BA17B9"/>
    <w:rsid w:val="00BA3CC0"/>
    <w:rsid w:val="00BA4A2B"/>
    <w:rsid w:val="00BA4E3E"/>
    <w:rsid w:val="00BA69A2"/>
    <w:rsid w:val="00BA6FCC"/>
    <w:rsid w:val="00BA7D68"/>
    <w:rsid w:val="00BB10B5"/>
    <w:rsid w:val="00BB1E66"/>
    <w:rsid w:val="00BB2147"/>
    <w:rsid w:val="00BB2DA4"/>
    <w:rsid w:val="00BB4BC5"/>
    <w:rsid w:val="00BB5049"/>
    <w:rsid w:val="00BB5D9B"/>
    <w:rsid w:val="00BB6699"/>
    <w:rsid w:val="00BB68BE"/>
    <w:rsid w:val="00BB6948"/>
    <w:rsid w:val="00BC01F6"/>
    <w:rsid w:val="00BC15F8"/>
    <w:rsid w:val="00BC39BE"/>
    <w:rsid w:val="00BC3D46"/>
    <w:rsid w:val="00BC4917"/>
    <w:rsid w:val="00BC5258"/>
    <w:rsid w:val="00BC5D0C"/>
    <w:rsid w:val="00BC7352"/>
    <w:rsid w:val="00BC7D91"/>
    <w:rsid w:val="00BD0282"/>
    <w:rsid w:val="00BD187B"/>
    <w:rsid w:val="00BD27A6"/>
    <w:rsid w:val="00BD2AE8"/>
    <w:rsid w:val="00BD2F96"/>
    <w:rsid w:val="00BD3863"/>
    <w:rsid w:val="00BD3965"/>
    <w:rsid w:val="00BD422C"/>
    <w:rsid w:val="00BD53E2"/>
    <w:rsid w:val="00BD5D53"/>
    <w:rsid w:val="00BD6469"/>
    <w:rsid w:val="00BD667C"/>
    <w:rsid w:val="00BD73F5"/>
    <w:rsid w:val="00BD773E"/>
    <w:rsid w:val="00BE0A96"/>
    <w:rsid w:val="00BE0AB4"/>
    <w:rsid w:val="00BE1B3D"/>
    <w:rsid w:val="00BE1D3F"/>
    <w:rsid w:val="00BE4181"/>
    <w:rsid w:val="00BE45D2"/>
    <w:rsid w:val="00BE47EB"/>
    <w:rsid w:val="00BE5180"/>
    <w:rsid w:val="00BE73D0"/>
    <w:rsid w:val="00BF04F6"/>
    <w:rsid w:val="00BF1276"/>
    <w:rsid w:val="00BF23C7"/>
    <w:rsid w:val="00BF2CD7"/>
    <w:rsid w:val="00BF399E"/>
    <w:rsid w:val="00BF4BC6"/>
    <w:rsid w:val="00BF5A2C"/>
    <w:rsid w:val="00BF611E"/>
    <w:rsid w:val="00BF621C"/>
    <w:rsid w:val="00BF6373"/>
    <w:rsid w:val="00BF6953"/>
    <w:rsid w:val="00C01246"/>
    <w:rsid w:val="00C03E96"/>
    <w:rsid w:val="00C044B4"/>
    <w:rsid w:val="00C05BDE"/>
    <w:rsid w:val="00C06EF9"/>
    <w:rsid w:val="00C10D89"/>
    <w:rsid w:val="00C1181F"/>
    <w:rsid w:val="00C11925"/>
    <w:rsid w:val="00C143E5"/>
    <w:rsid w:val="00C146AE"/>
    <w:rsid w:val="00C15302"/>
    <w:rsid w:val="00C15CC5"/>
    <w:rsid w:val="00C1681C"/>
    <w:rsid w:val="00C16D61"/>
    <w:rsid w:val="00C1721E"/>
    <w:rsid w:val="00C17748"/>
    <w:rsid w:val="00C20C0E"/>
    <w:rsid w:val="00C22523"/>
    <w:rsid w:val="00C23AFA"/>
    <w:rsid w:val="00C26CA9"/>
    <w:rsid w:val="00C26CEA"/>
    <w:rsid w:val="00C27B3E"/>
    <w:rsid w:val="00C3055C"/>
    <w:rsid w:val="00C3243C"/>
    <w:rsid w:val="00C326B5"/>
    <w:rsid w:val="00C340D1"/>
    <w:rsid w:val="00C34533"/>
    <w:rsid w:val="00C35482"/>
    <w:rsid w:val="00C35609"/>
    <w:rsid w:val="00C36C64"/>
    <w:rsid w:val="00C36F86"/>
    <w:rsid w:val="00C3784A"/>
    <w:rsid w:val="00C37E10"/>
    <w:rsid w:val="00C4181F"/>
    <w:rsid w:val="00C4229A"/>
    <w:rsid w:val="00C4315A"/>
    <w:rsid w:val="00C434AE"/>
    <w:rsid w:val="00C4393D"/>
    <w:rsid w:val="00C444E4"/>
    <w:rsid w:val="00C44B3B"/>
    <w:rsid w:val="00C460AF"/>
    <w:rsid w:val="00C46916"/>
    <w:rsid w:val="00C46AFC"/>
    <w:rsid w:val="00C4770A"/>
    <w:rsid w:val="00C504CB"/>
    <w:rsid w:val="00C51ADB"/>
    <w:rsid w:val="00C522B5"/>
    <w:rsid w:val="00C5454E"/>
    <w:rsid w:val="00C553B8"/>
    <w:rsid w:val="00C558E5"/>
    <w:rsid w:val="00C56656"/>
    <w:rsid w:val="00C56675"/>
    <w:rsid w:val="00C569AC"/>
    <w:rsid w:val="00C575E8"/>
    <w:rsid w:val="00C57E77"/>
    <w:rsid w:val="00C60063"/>
    <w:rsid w:val="00C62679"/>
    <w:rsid w:val="00C62BDC"/>
    <w:rsid w:val="00C6419E"/>
    <w:rsid w:val="00C662DF"/>
    <w:rsid w:val="00C6649C"/>
    <w:rsid w:val="00C66812"/>
    <w:rsid w:val="00C66DFC"/>
    <w:rsid w:val="00C6715E"/>
    <w:rsid w:val="00C6722A"/>
    <w:rsid w:val="00C673A7"/>
    <w:rsid w:val="00C67BC8"/>
    <w:rsid w:val="00C71137"/>
    <w:rsid w:val="00C717FD"/>
    <w:rsid w:val="00C72467"/>
    <w:rsid w:val="00C72BFB"/>
    <w:rsid w:val="00C74B7B"/>
    <w:rsid w:val="00C75C50"/>
    <w:rsid w:val="00C75EE9"/>
    <w:rsid w:val="00C764F0"/>
    <w:rsid w:val="00C83483"/>
    <w:rsid w:val="00C8448E"/>
    <w:rsid w:val="00C84D7F"/>
    <w:rsid w:val="00C84DFB"/>
    <w:rsid w:val="00C85826"/>
    <w:rsid w:val="00C86140"/>
    <w:rsid w:val="00C86212"/>
    <w:rsid w:val="00C86ED5"/>
    <w:rsid w:val="00C91490"/>
    <w:rsid w:val="00C91E54"/>
    <w:rsid w:val="00C9294F"/>
    <w:rsid w:val="00C929B6"/>
    <w:rsid w:val="00C92BA3"/>
    <w:rsid w:val="00C92F3D"/>
    <w:rsid w:val="00C92F71"/>
    <w:rsid w:val="00C93090"/>
    <w:rsid w:val="00C955EC"/>
    <w:rsid w:val="00C960FB"/>
    <w:rsid w:val="00C9696E"/>
    <w:rsid w:val="00CA0716"/>
    <w:rsid w:val="00CA0B6E"/>
    <w:rsid w:val="00CA0F13"/>
    <w:rsid w:val="00CA1B8C"/>
    <w:rsid w:val="00CA28A3"/>
    <w:rsid w:val="00CA49F9"/>
    <w:rsid w:val="00CB06CE"/>
    <w:rsid w:val="00CB161B"/>
    <w:rsid w:val="00CB295F"/>
    <w:rsid w:val="00CB430D"/>
    <w:rsid w:val="00CB45A1"/>
    <w:rsid w:val="00CB4AAF"/>
    <w:rsid w:val="00CB4FDD"/>
    <w:rsid w:val="00CB6C57"/>
    <w:rsid w:val="00CB7B92"/>
    <w:rsid w:val="00CC247F"/>
    <w:rsid w:val="00CC2659"/>
    <w:rsid w:val="00CC2B41"/>
    <w:rsid w:val="00CC2CE4"/>
    <w:rsid w:val="00CC4D1E"/>
    <w:rsid w:val="00CC5D4F"/>
    <w:rsid w:val="00CC76DD"/>
    <w:rsid w:val="00CC7761"/>
    <w:rsid w:val="00CD12EF"/>
    <w:rsid w:val="00CD1B61"/>
    <w:rsid w:val="00CD3010"/>
    <w:rsid w:val="00CD5927"/>
    <w:rsid w:val="00CD6DCE"/>
    <w:rsid w:val="00CD7B3A"/>
    <w:rsid w:val="00CE23C8"/>
    <w:rsid w:val="00CE28CA"/>
    <w:rsid w:val="00CE3519"/>
    <w:rsid w:val="00CE4B8D"/>
    <w:rsid w:val="00CE4DA6"/>
    <w:rsid w:val="00CE56F8"/>
    <w:rsid w:val="00CE5F7E"/>
    <w:rsid w:val="00CE7E3F"/>
    <w:rsid w:val="00CF125E"/>
    <w:rsid w:val="00CF15A2"/>
    <w:rsid w:val="00CF1EC7"/>
    <w:rsid w:val="00CF214F"/>
    <w:rsid w:val="00CF2318"/>
    <w:rsid w:val="00CF2F37"/>
    <w:rsid w:val="00CF42B5"/>
    <w:rsid w:val="00CF4DC0"/>
    <w:rsid w:val="00CF4F38"/>
    <w:rsid w:val="00CF504C"/>
    <w:rsid w:val="00CF646A"/>
    <w:rsid w:val="00CF778C"/>
    <w:rsid w:val="00D0008B"/>
    <w:rsid w:val="00D02881"/>
    <w:rsid w:val="00D02B1F"/>
    <w:rsid w:val="00D03F2D"/>
    <w:rsid w:val="00D0583D"/>
    <w:rsid w:val="00D07164"/>
    <w:rsid w:val="00D07256"/>
    <w:rsid w:val="00D10D0D"/>
    <w:rsid w:val="00D11E44"/>
    <w:rsid w:val="00D1255F"/>
    <w:rsid w:val="00D13A4C"/>
    <w:rsid w:val="00D149FC"/>
    <w:rsid w:val="00D14E99"/>
    <w:rsid w:val="00D150F4"/>
    <w:rsid w:val="00D15147"/>
    <w:rsid w:val="00D15375"/>
    <w:rsid w:val="00D213A8"/>
    <w:rsid w:val="00D21B2E"/>
    <w:rsid w:val="00D246ED"/>
    <w:rsid w:val="00D261C0"/>
    <w:rsid w:val="00D262AA"/>
    <w:rsid w:val="00D264F6"/>
    <w:rsid w:val="00D27098"/>
    <w:rsid w:val="00D27A46"/>
    <w:rsid w:val="00D3002B"/>
    <w:rsid w:val="00D30238"/>
    <w:rsid w:val="00D305DD"/>
    <w:rsid w:val="00D307EC"/>
    <w:rsid w:val="00D31E8E"/>
    <w:rsid w:val="00D32640"/>
    <w:rsid w:val="00D41B35"/>
    <w:rsid w:val="00D4222A"/>
    <w:rsid w:val="00D42AF4"/>
    <w:rsid w:val="00D441E6"/>
    <w:rsid w:val="00D444CD"/>
    <w:rsid w:val="00D45035"/>
    <w:rsid w:val="00D47A4F"/>
    <w:rsid w:val="00D511EA"/>
    <w:rsid w:val="00D51590"/>
    <w:rsid w:val="00D536CE"/>
    <w:rsid w:val="00D549CB"/>
    <w:rsid w:val="00D55D7C"/>
    <w:rsid w:val="00D57A0B"/>
    <w:rsid w:val="00D60853"/>
    <w:rsid w:val="00D626B6"/>
    <w:rsid w:val="00D629E6"/>
    <w:rsid w:val="00D658E0"/>
    <w:rsid w:val="00D66800"/>
    <w:rsid w:val="00D67ECE"/>
    <w:rsid w:val="00D70C03"/>
    <w:rsid w:val="00D711C3"/>
    <w:rsid w:val="00D72079"/>
    <w:rsid w:val="00D72BFF"/>
    <w:rsid w:val="00D72C7E"/>
    <w:rsid w:val="00D76934"/>
    <w:rsid w:val="00D80721"/>
    <w:rsid w:val="00D810BD"/>
    <w:rsid w:val="00D81D20"/>
    <w:rsid w:val="00D82696"/>
    <w:rsid w:val="00D8376B"/>
    <w:rsid w:val="00D84B03"/>
    <w:rsid w:val="00D853FC"/>
    <w:rsid w:val="00D87850"/>
    <w:rsid w:val="00D90DA1"/>
    <w:rsid w:val="00D90DBE"/>
    <w:rsid w:val="00D9270C"/>
    <w:rsid w:val="00D94691"/>
    <w:rsid w:val="00D94B9B"/>
    <w:rsid w:val="00D95EA2"/>
    <w:rsid w:val="00DA1240"/>
    <w:rsid w:val="00DA1243"/>
    <w:rsid w:val="00DA1AFD"/>
    <w:rsid w:val="00DA42BF"/>
    <w:rsid w:val="00DA4B8C"/>
    <w:rsid w:val="00DA537A"/>
    <w:rsid w:val="00DA5EBA"/>
    <w:rsid w:val="00DA6909"/>
    <w:rsid w:val="00DB0873"/>
    <w:rsid w:val="00DB2098"/>
    <w:rsid w:val="00DB23DA"/>
    <w:rsid w:val="00DB3289"/>
    <w:rsid w:val="00DB40F6"/>
    <w:rsid w:val="00DB56C9"/>
    <w:rsid w:val="00DC00BF"/>
    <w:rsid w:val="00DC058E"/>
    <w:rsid w:val="00DC0CAE"/>
    <w:rsid w:val="00DC1307"/>
    <w:rsid w:val="00DC2A7B"/>
    <w:rsid w:val="00DC376B"/>
    <w:rsid w:val="00DC3B57"/>
    <w:rsid w:val="00DC42E3"/>
    <w:rsid w:val="00DC4D94"/>
    <w:rsid w:val="00DC5CD8"/>
    <w:rsid w:val="00DC65C2"/>
    <w:rsid w:val="00DD0AD5"/>
    <w:rsid w:val="00DD0CBB"/>
    <w:rsid w:val="00DD1F1F"/>
    <w:rsid w:val="00DD3FF2"/>
    <w:rsid w:val="00DD60AD"/>
    <w:rsid w:val="00DD736F"/>
    <w:rsid w:val="00DE0421"/>
    <w:rsid w:val="00DE0CC0"/>
    <w:rsid w:val="00DE28A8"/>
    <w:rsid w:val="00DE3133"/>
    <w:rsid w:val="00DE3ADA"/>
    <w:rsid w:val="00DE5D2C"/>
    <w:rsid w:val="00DE646E"/>
    <w:rsid w:val="00DE6F70"/>
    <w:rsid w:val="00DF00E5"/>
    <w:rsid w:val="00DF042D"/>
    <w:rsid w:val="00DF2B75"/>
    <w:rsid w:val="00DF32EE"/>
    <w:rsid w:val="00DF336B"/>
    <w:rsid w:val="00DF4585"/>
    <w:rsid w:val="00DF4D1D"/>
    <w:rsid w:val="00DF693B"/>
    <w:rsid w:val="00E026D2"/>
    <w:rsid w:val="00E046A4"/>
    <w:rsid w:val="00E0549B"/>
    <w:rsid w:val="00E06420"/>
    <w:rsid w:val="00E07A03"/>
    <w:rsid w:val="00E11CAC"/>
    <w:rsid w:val="00E12584"/>
    <w:rsid w:val="00E125CA"/>
    <w:rsid w:val="00E13165"/>
    <w:rsid w:val="00E13868"/>
    <w:rsid w:val="00E14BBC"/>
    <w:rsid w:val="00E155BA"/>
    <w:rsid w:val="00E17327"/>
    <w:rsid w:val="00E17CA8"/>
    <w:rsid w:val="00E201E8"/>
    <w:rsid w:val="00E2095E"/>
    <w:rsid w:val="00E2112D"/>
    <w:rsid w:val="00E22F5A"/>
    <w:rsid w:val="00E245E1"/>
    <w:rsid w:val="00E2596D"/>
    <w:rsid w:val="00E2759E"/>
    <w:rsid w:val="00E31A04"/>
    <w:rsid w:val="00E3262C"/>
    <w:rsid w:val="00E33349"/>
    <w:rsid w:val="00E33CEF"/>
    <w:rsid w:val="00E34F11"/>
    <w:rsid w:val="00E34FDE"/>
    <w:rsid w:val="00E351C9"/>
    <w:rsid w:val="00E36343"/>
    <w:rsid w:val="00E36A3D"/>
    <w:rsid w:val="00E36F72"/>
    <w:rsid w:val="00E407FD"/>
    <w:rsid w:val="00E412A8"/>
    <w:rsid w:val="00E41F16"/>
    <w:rsid w:val="00E42283"/>
    <w:rsid w:val="00E42C41"/>
    <w:rsid w:val="00E42EB5"/>
    <w:rsid w:val="00E42FB4"/>
    <w:rsid w:val="00E43BD4"/>
    <w:rsid w:val="00E44BAA"/>
    <w:rsid w:val="00E45236"/>
    <w:rsid w:val="00E452B4"/>
    <w:rsid w:val="00E453C3"/>
    <w:rsid w:val="00E4566D"/>
    <w:rsid w:val="00E4585E"/>
    <w:rsid w:val="00E47AC4"/>
    <w:rsid w:val="00E50315"/>
    <w:rsid w:val="00E509E7"/>
    <w:rsid w:val="00E50E2F"/>
    <w:rsid w:val="00E56A7E"/>
    <w:rsid w:val="00E575C2"/>
    <w:rsid w:val="00E57B9E"/>
    <w:rsid w:val="00E609FD"/>
    <w:rsid w:val="00E60E86"/>
    <w:rsid w:val="00E60FD8"/>
    <w:rsid w:val="00E610DC"/>
    <w:rsid w:val="00E62C0B"/>
    <w:rsid w:val="00E62D63"/>
    <w:rsid w:val="00E65616"/>
    <w:rsid w:val="00E66FF2"/>
    <w:rsid w:val="00E706E8"/>
    <w:rsid w:val="00E71236"/>
    <w:rsid w:val="00E71849"/>
    <w:rsid w:val="00E72F66"/>
    <w:rsid w:val="00E74037"/>
    <w:rsid w:val="00E75DE9"/>
    <w:rsid w:val="00E77058"/>
    <w:rsid w:val="00E7729B"/>
    <w:rsid w:val="00E7767E"/>
    <w:rsid w:val="00E80EDB"/>
    <w:rsid w:val="00E810BC"/>
    <w:rsid w:val="00E823FD"/>
    <w:rsid w:val="00E82A3D"/>
    <w:rsid w:val="00E833E9"/>
    <w:rsid w:val="00E8439F"/>
    <w:rsid w:val="00E845A5"/>
    <w:rsid w:val="00E851D2"/>
    <w:rsid w:val="00E85C37"/>
    <w:rsid w:val="00E867B4"/>
    <w:rsid w:val="00E8703C"/>
    <w:rsid w:val="00E90555"/>
    <w:rsid w:val="00E92F11"/>
    <w:rsid w:val="00E93618"/>
    <w:rsid w:val="00E93C7E"/>
    <w:rsid w:val="00E95584"/>
    <w:rsid w:val="00E97004"/>
    <w:rsid w:val="00E970E9"/>
    <w:rsid w:val="00E97D50"/>
    <w:rsid w:val="00EA0B7A"/>
    <w:rsid w:val="00EA0E5A"/>
    <w:rsid w:val="00EA135A"/>
    <w:rsid w:val="00EA1B7F"/>
    <w:rsid w:val="00EA2A22"/>
    <w:rsid w:val="00EA5C56"/>
    <w:rsid w:val="00EA5FC9"/>
    <w:rsid w:val="00EA6710"/>
    <w:rsid w:val="00EB1CD2"/>
    <w:rsid w:val="00EB2904"/>
    <w:rsid w:val="00EB4CA0"/>
    <w:rsid w:val="00EB4E4E"/>
    <w:rsid w:val="00EB6FC4"/>
    <w:rsid w:val="00EB77DA"/>
    <w:rsid w:val="00EC07A6"/>
    <w:rsid w:val="00EC111D"/>
    <w:rsid w:val="00EC1EC2"/>
    <w:rsid w:val="00EC2784"/>
    <w:rsid w:val="00EC4DA0"/>
    <w:rsid w:val="00EC5919"/>
    <w:rsid w:val="00EC6822"/>
    <w:rsid w:val="00EC75C9"/>
    <w:rsid w:val="00EC7D9F"/>
    <w:rsid w:val="00ED75FA"/>
    <w:rsid w:val="00EE0412"/>
    <w:rsid w:val="00EE0726"/>
    <w:rsid w:val="00EE0808"/>
    <w:rsid w:val="00EE15BB"/>
    <w:rsid w:val="00EE3079"/>
    <w:rsid w:val="00EE3083"/>
    <w:rsid w:val="00EE4917"/>
    <w:rsid w:val="00EE5EBC"/>
    <w:rsid w:val="00EE6666"/>
    <w:rsid w:val="00EE72C1"/>
    <w:rsid w:val="00EE74CF"/>
    <w:rsid w:val="00EF13C5"/>
    <w:rsid w:val="00EF2D75"/>
    <w:rsid w:val="00EF3128"/>
    <w:rsid w:val="00EF375F"/>
    <w:rsid w:val="00EF37AD"/>
    <w:rsid w:val="00EF3D89"/>
    <w:rsid w:val="00EF4285"/>
    <w:rsid w:val="00EF47AA"/>
    <w:rsid w:val="00EF59E6"/>
    <w:rsid w:val="00EF5E05"/>
    <w:rsid w:val="00EF5F03"/>
    <w:rsid w:val="00EF65BC"/>
    <w:rsid w:val="00EF7AD0"/>
    <w:rsid w:val="00F01364"/>
    <w:rsid w:val="00F0207B"/>
    <w:rsid w:val="00F0369B"/>
    <w:rsid w:val="00F0417E"/>
    <w:rsid w:val="00F04B1E"/>
    <w:rsid w:val="00F05064"/>
    <w:rsid w:val="00F0570E"/>
    <w:rsid w:val="00F0614C"/>
    <w:rsid w:val="00F0643B"/>
    <w:rsid w:val="00F0700A"/>
    <w:rsid w:val="00F074CE"/>
    <w:rsid w:val="00F109B8"/>
    <w:rsid w:val="00F11460"/>
    <w:rsid w:val="00F145BF"/>
    <w:rsid w:val="00F146DB"/>
    <w:rsid w:val="00F16B6C"/>
    <w:rsid w:val="00F171A7"/>
    <w:rsid w:val="00F20086"/>
    <w:rsid w:val="00F231BE"/>
    <w:rsid w:val="00F23F0F"/>
    <w:rsid w:val="00F241D1"/>
    <w:rsid w:val="00F24F5C"/>
    <w:rsid w:val="00F254E2"/>
    <w:rsid w:val="00F315FC"/>
    <w:rsid w:val="00F36001"/>
    <w:rsid w:val="00F36332"/>
    <w:rsid w:val="00F36B51"/>
    <w:rsid w:val="00F36F4F"/>
    <w:rsid w:val="00F40464"/>
    <w:rsid w:val="00F43C61"/>
    <w:rsid w:val="00F43FC9"/>
    <w:rsid w:val="00F4682B"/>
    <w:rsid w:val="00F46DC2"/>
    <w:rsid w:val="00F50242"/>
    <w:rsid w:val="00F53FDC"/>
    <w:rsid w:val="00F54096"/>
    <w:rsid w:val="00F54641"/>
    <w:rsid w:val="00F54BF5"/>
    <w:rsid w:val="00F54C47"/>
    <w:rsid w:val="00F5657C"/>
    <w:rsid w:val="00F56C44"/>
    <w:rsid w:val="00F60BF6"/>
    <w:rsid w:val="00F623DA"/>
    <w:rsid w:val="00F64E3C"/>
    <w:rsid w:val="00F6634D"/>
    <w:rsid w:val="00F6728A"/>
    <w:rsid w:val="00F7043D"/>
    <w:rsid w:val="00F71E31"/>
    <w:rsid w:val="00F724B7"/>
    <w:rsid w:val="00F7360F"/>
    <w:rsid w:val="00F73E2C"/>
    <w:rsid w:val="00F75984"/>
    <w:rsid w:val="00F765C6"/>
    <w:rsid w:val="00F76893"/>
    <w:rsid w:val="00F769F4"/>
    <w:rsid w:val="00F777B8"/>
    <w:rsid w:val="00F77830"/>
    <w:rsid w:val="00F8102F"/>
    <w:rsid w:val="00F81762"/>
    <w:rsid w:val="00F82837"/>
    <w:rsid w:val="00F83092"/>
    <w:rsid w:val="00F841C6"/>
    <w:rsid w:val="00F84911"/>
    <w:rsid w:val="00F84B0A"/>
    <w:rsid w:val="00F85A60"/>
    <w:rsid w:val="00F86C41"/>
    <w:rsid w:val="00F87B69"/>
    <w:rsid w:val="00F90152"/>
    <w:rsid w:val="00F90D8E"/>
    <w:rsid w:val="00F91AEF"/>
    <w:rsid w:val="00F922B0"/>
    <w:rsid w:val="00F9321E"/>
    <w:rsid w:val="00F94DEF"/>
    <w:rsid w:val="00F95BA6"/>
    <w:rsid w:val="00F95D42"/>
    <w:rsid w:val="00F967E7"/>
    <w:rsid w:val="00F96ED5"/>
    <w:rsid w:val="00F972FF"/>
    <w:rsid w:val="00F97E34"/>
    <w:rsid w:val="00FA25C0"/>
    <w:rsid w:val="00FA29F7"/>
    <w:rsid w:val="00FA2DA8"/>
    <w:rsid w:val="00FA447D"/>
    <w:rsid w:val="00FA4BFB"/>
    <w:rsid w:val="00FA64AC"/>
    <w:rsid w:val="00FA6D38"/>
    <w:rsid w:val="00FA7D98"/>
    <w:rsid w:val="00FA7FE9"/>
    <w:rsid w:val="00FA7FFC"/>
    <w:rsid w:val="00FB16BD"/>
    <w:rsid w:val="00FB2FD5"/>
    <w:rsid w:val="00FB48BA"/>
    <w:rsid w:val="00FB589F"/>
    <w:rsid w:val="00FB59D8"/>
    <w:rsid w:val="00FB6035"/>
    <w:rsid w:val="00FB6313"/>
    <w:rsid w:val="00FC0370"/>
    <w:rsid w:val="00FC040D"/>
    <w:rsid w:val="00FC11B6"/>
    <w:rsid w:val="00FC1349"/>
    <w:rsid w:val="00FC1783"/>
    <w:rsid w:val="00FC2887"/>
    <w:rsid w:val="00FC2912"/>
    <w:rsid w:val="00FC3033"/>
    <w:rsid w:val="00FC44C4"/>
    <w:rsid w:val="00FC78DF"/>
    <w:rsid w:val="00FD1C69"/>
    <w:rsid w:val="00FD33D5"/>
    <w:rsid w:val="00FD54E0"/>
    <w:rsid w:val="00FD5D56"/>
    <w:rsid w:val="00FD6E0F"/>
    <w:rsid w:val="00FE0C34"/>
    <w:rsid w:val="00FE0EAB"/>
    <w:rsid w:val="00FE16AF"/>
    <w:rsid w:val="00FE2ADF"/>
    <w:rsid w:val="00FE2ED0"/>
    <w:rsid w:val="00FE340B"/>
    <w:rsid w:val="00FE3CB4"/>
    <w:rsid w:val="00FE68DB"/>
    <w:rsid w:val="00FE6F61"/>
    <w:rsid w:val="00FF0A60"/>
    <w:rsid w:val="00FF1F41"/>
    <w:rsid w:val="00FF2120"/>
    <w:rsid w:val="00FF248B"/>
    <w:rsid w:val="00FF2814"/>
    <w:rsid w:val="00FF2E33"/>
    <w:rsid w:val="00FF39C6"/>
    <w:rsid w:val="00FF3BC1"/>
    <w:rsid w:val="00FF3E4C"/>
    <w:rsid w:val="00FF3FEC"/>
    <w:rsid w:val="00FF503C"/>
    <w:rsid w:val="00FF5F62"/>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30</Pages>
  <Words>33042</Words>
  <Characters>188344</Characters>
  <Application>Microsoft Office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20</cp:revision>
  <dcterms:created xsi:type="dcterms:W3CDTF">2025-02-21T15:40:00Z</dcterms:created>
  <dcterms:modified xsi:type="dcterms:W3CDTF">2025-02-22T18:37:00Z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id="cf28WbkJ"/&gt;&lt;style id="http://www.zotero.org/styles/ecology" hasBibliography="1" bibliographyStyleHasBeenSet="1"/&gt;&lt;prefs&gt;&lt;pref name="fieldType" value="Field"/&gt;&lt;/prefs&gt;&lt;/data&gt;</vt:lpwstr>
  </property>
</Properties>
</file>