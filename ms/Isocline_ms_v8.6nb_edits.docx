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604BBA77" w14:textId="16B23787" w:rsidR="008104AB" w:rsidRPr="007B4B55" w:rsidRDefault="008104AB" w:rsidP="008104AB">
      <w:pPr>
        <w:pStyle w:val="NATESTYLE1CommonCollege"/>
      </w:pPr>
      <w:r>
        <w:t>Interpreting field measurements of juvenile growth and survival rates with population growth isoclines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510D73F5"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r w:rsidR="002F1FE5">
        <w:t xml:space="preserve"> </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Data associated with the manuscript will be archived in the Zenodo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2B756C77" w14:textId="56B20E9F" w:rsidR="00673700" w:rsidRDefault="00D511EA" w:rsidP="00974981">
      <w:pPr>
        <w:pStyle w:val="NATESTYLE1CommonCollege"/>
        <w:jc w:val="both"/>
        <w:sectPr w:rsidR="00673700" w:rsidSect="00DA1243">
          <w:headerReference w:type="default" r:id="rId8"/>
          <w:footerReference w:type="default" r:id="rId9"/>
          <w:pgSz w:w="12240" w:h="15840"/>
          <w:pgMar w:top="1440" w:right="1440" w:bottom="1440" w:left="1440" w:header="720" w:footer="720" w:gutter="0"/>
          <w:lnNumType w:countBy="1" w:restart="continuous"/>
          <w:cols w:space="720"/>
          <w:docGrid w:linePitch="360"/>
        </w:sectPr>
      </w:pPr>
      <w:r>
        <w:t>C</w:t>
      </w:r>
      <w:r w:rsidR="00673700">
        <w:t xml:space="preserve">onsumptive effects, size-dependent </w:t>
      </w:r>
      <w:r w:rsidR="00885502">
        <w:t>mortality</w:t>
      </w:r>
      <w:r w:rsidR="00673700" w:rsidRPr="00524172">
        <w:t>,</w:t>
      </w:r>
      <w:r>
        <w:t xml:space="preserve"> demographic</w:t>
      </w:r>
      <w:r w:rsidR="008F04FE">
        <w:t xml:space="preserve"> rates,</w:t>
      </w:r>
      <w:r w:rsidR="00673700" w:rsidRPr="00524172">
        <w:t xml:space="preserve"> </w:t>
      </w:r>
      <w:r w:rsidR="00673700">
        <w:t xml:space="preserve">interaction strength, </w:t>
      </w:r>
      <w:r w:rsidR="00974981">
        <w:t>predator-prey</w:t>
      </w:r>
      <w:r w:rsidR="008F04FE">
        <w:t>, top-down vs bottom up</w:t>
      </w:r>
      <w:r w:rsidR="00996F29">
        <w:t>.</w:t>
      </w:r>
    </w:p>
    <w:p w14:paraId="11B585B9" w14:textId="5813A238" w:rsidR="00673700" w:rsidRDefault="00673700" w:rsidP="00DA1243">
      <w:pPr>
        <w:pStyle w:val="Heading1"/>
        <w:jc w:val="both"/>
      </w:pPr>
      <w:r w:rsidRPr="00524172">
        <w:lastRenderedPageBreak/>
        <w:t>Abstract:</w:t>
      </w:r>
    </w:p>
    <w:p w14:paraId="24FB411F" w14:textId="7B2ED8DB" w:rsidR="00673700" w:rsidRPr="00524172" w:rsidRDefault="00275E61" w:rsidP="00DA1243">
      <w:r>
        <w:t>Juvenile survival</w:t>
      </w:r>
      <w:r w:rsidR="00673700">
        <w:t xml:space="preserve"> and growth rates are </w:t>
      </w:r>
      <w:r w:rsidR="00A86975">
        <w:t xml:space="preserve">commonly studied </w:t>
      </w:r>
      <w:r w:rsidR="004E601F">
        <w:t>demographic rates</w:t>
      </w:r>
      <w:r>
        <w:t xml:space="preserve"> </w:t>
      </w:r>
      <w:r w:rsidR="00673700">
        <w:t>with</w:t>
      </w:r>
      <w:r w:rsidR="006255E7">
        <w:t xml:space="preserve"> consequences for population growth</w:t>
      </w:r>
      <w:r w:rsidR="00673700">
        <w:t xml:space="preserve">. For species </w:t>
      </w:r>
      <w:r w:rsidR="00F60BF6">
        <w:t>that can</w:t>
      </w:r>
      <w:r w:rsidR="00673700">
        <w:t xml:space="preserve"> grow to achieve a size refuge from </w:t>
      </w:r>
      <w:r w:rsidR="00A86975">
        <w:t xml:space="preserve">juvenile </w:t>
      </w:r>
      <w:r w:rsidR="00673700">
        <w:t xml:space="preserve">predators, the </w:t>
      </w:r>
      <w:r w:rsidR="009751C5">
        <w:t xml:space="preserve">time spent </w:t>
      </w:r>
      <w:r w:rsidR="00F60BF6">
        <w:t xml:space="preserve">at </w:t>
      </w:r>
      <w:r w:rsidR="005C1E72">
        <w:t xml:space="preserve">smaller </w:t>
      </w:r>
      <w:r w:rsidR="00F60BF6">
        <w:t>vulnerable sizes</w:t>
      </w:r>
      <w:r w:rsidR="00673700">
        <w:t xml:space="preserve"> is </w:t>
      </w:r>
      <w:r w:rsidR="005C1E72">
        <w:t>expected</w:t>
      </w:r>
      <w:r w:rsidR="00673700">
        <w:t xml:space="preserve"> to affect population dynamics, but the </w:t>
      </w:r>
      <w:r w:rsidR="00D87850">
        <w:t>combinatorial effect of juvenile growth and survival</w:t>
      </w:r>
      <w:r w:rsidR="00673700">
        <w:t xml:space="preserve"> has </w:t>
      </w:r>
      <w:r w:rsidR="006255E7">
        <w:t xml:space="preserve">not </w:t>
      </w:r>
      <w:r w:rsidR="00673700">
        <w:t xml:space="preserve">been </w:t>
      </w:r>
      <w:r w:rsidR="00560AC9">
        <w:t>illustrated</w:t>
      </w:r>
      <w:r w:rsidR="00673700">
        <w:t xml:space="preserve"> </w:t>
      </w:r>
      <w:r w:rsidR="00810208">
        <w:t>theoretically,</w:t>
      </w:r>
      <w:r w:rsidR="00673700">
        <w:t xml:space="preserve"> </w:t>
      </w:r>
      <w:r w:rsidR="00AF49FC">
        <w:t xml:space="preserve">and most studies of the </w:t>
      </w:r>
      <w:r w:rsidR="00D87850">
        <w:t xml:space="preserve">interaction </w:t>
      </w:r>
      <w:r w:rsidR="00AF49FC">
        <w:t xml:space="preserve">have been </w:t>
      </w:r>
      <w:r w:rsidR="00D87850">
        <w:t xml:space="preserve">in </w:t>
      </w:r>
      <w:r w:rsidR="00AF49FC">
        <w:t>experiment</w:t>
      </w:r>
      <w:r w:rsidR="00D87850">
        <w:t>al settings</w:t>
      </w:r>
      <w:r w:rsidR="00673700">
        <w:t>.</w:t>
      </w:r>
      <w:r w:rsidR="005C1E72">
        <w:t xml:space="preserve"> The combinatorial effects of the two rates have applications to field studies of recruitment variation for a diversity of species that could be assessed with demographic models and isoclines. </w:t>
      </w:r>
      <w:r w:rsidR="00377DAF">
        <w:t>We conceptually</w:t>
      </w:r>
      <w:r w:rsidR="005C1E72">
        <w:t xml:space="preserve"> illustrate the </w:t>
      </w:r>
      <w:r w:rsidR="00377DAF">
        <w:t xml:space="preserve">potential </w:t>
      </w:r>
      <w:r w:rsidR="002836A0">
        <w:t xml:space="preserve">of using demographic isoclines </w:t>
      </w:r>
      <w:r w:rsidR="00D87850">
        <w:t xml:space="preserve">for marine, terrestrial and freshwater </w:t>
      </w:r>
      <w:r w:rsidR="00F241D1">
        <w:t xml:space="preserve">examples </w:t>
      </w:r>
      <w:r w:rsidR="00D87850">
        <w:t>in the</w:t>
      </w:r>
      <w:r w:rsidR="005F4DA7">
        <w:t xml:space="preserve"> </w:t>
      </w:r>
      <w:r w:rsidR="00F241D1">
        <w:t>literature</w:t>
      </w:r>
      <w:r w:rsidR="00C86ED5">
        <w:t>, and</w:t>
      </w:r>
      <w:r w:rsidR="00377DAF">
        <w:t xml:space="preserve"> </w:t>
      </w:r>
      <w:r w:rsidR="005F4DA7">
        <w:t xml:space="preserve">then </w:t>
      </w:r>
      <w:r w:rsidR="00E50E2F">
        <w:t xml:space="preserve">demonstrate the use of </w:t>
      </w:r>
      <w:r w:rsidR="00D87850">
        <w:t xml:space="preserve">a demographic </w:t>
      </w:r>
      <w:r w:rsidR="00E50E2F">
        <w:t>isocline in</w:t>
      </w:r>
      <w:r w:rsidR="005F4DA7">
        <w:t xml:space="preserve"> a case study for an annual </w:t>
      </w:r>
      <w:r w:rsidR="00D87850">
        <w:t xml:space="preserve">freshwater </w:t>
      </w:r>
      <w:r w:rsidR="005F4DA7">
        <w:t xml:space="preserve">gastropod (Florida Apple Snail, </w:t>
      </w:r>
      <w:r w:rsidR="005F4DA7" w:rsidRPr="00A019FF">
        <w:rPr>
          <w:i/>
          <w:iCs/>
        </w:rPr>
        <w:t>Pomacea paludosa</w:t>
      </w:r>
      <w:r w:rsidR="005F4DA7">
        <w:t>)</w:t>
      </w:r>
      <w:r w:rsidR="008A08DB">
        <w:t>.</w:t>
      </w:r>
      <w:r w:rsidR="005F4DA7">
        <w:t xml:space="preserve"> </w:t>
      </w:r>
      <w:r w:rsidR="008A08DB">
        <w:t xml:space="preserve">Using </w:t>
      </w:r>
      <w:r w:rsidR="00673700">
        <w:t xml:space="preserve">a published </w:t>
      </w:r>
      <w:r w:rsidR="008F275E">
        <w:t xml:space="preserve">size-indexed </w:t>
      </w:r>
      <w:r w:rsidR="003F3929">
        <w:t>demographic</w:t>
      </w:r>
      <w:r w:rsidR="00673700">
        <w:t xml:space="preserve"> model</w:t>
      </w:r>
      <w:r w:rsidR="008A08DB">
        <w:t>, we</w:t>
      </w:r>
      <w:r w:rsidR="00673700">
        <w:t xml:space="preserve"> construct</w:t>
      </w:r>
      <w:r w:rsidR="002D57FD">
        <w:t>ed</w:t>
      </w:r>
      <w:r w:rsidR="00673700">
        <w:t xml:space="preserve"> </w:t>
      </w:r>
      <w:r w:rsidR="00D87850">
        <w:t>a</w:t>
      </w:r>
      <w:r w:rsidR="006C08A7">
        <w:t xml:space="preserve"> </w:t>
      </w:r>
      <w:r w:rsidR="0064242E">
        <w:t>zero-population</w:t>
      </w:r>
      <w:r w:rsidR="00673700">
        <w:t xml:space="preserve"> growth</w:t>
      </w:r>
      <w:r w:rsidR="001344DB">
        <w:t xml:space="preserve"> isocline</w:t>
      </w:r>
      <w:r w:rsidR="00673700">
        <w:t xml:space="preserve"> </w:t>
      </w:r>
      <w:r w:rsidR="00366A13">
        <w:t>f</w:t>
      </w:r>
      <w:r w:rsidR="005C1E72">
        <w:t>or theoretical</w:t>
      </w:r>
      <w:r w:rsidR="00673700">
        <w:t xml:space="preserve"> combinations of juvenile growth and survival</w:t>
      </w:r>
      <w:r w:rsidR="005C1E72">
        <w:t xml:space="preserve"> rates</w:t>
      </w:r>
      <w:r w:rsidR="00DB2098">
        <w:t>.</w:t>
      </w:r>
      <w:r w:rsidR="00673700">
        <w:t xml:space="preserve">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5C1E72">
        <w:t xml:space="preserve"> (</w:t>
      </w:r>
      <w:r w:rsidR="00A256EB">
        <w:t xml:space="preserve">i.e., water </w:t>
      </w:r>
      <w:r w:rsidR="005C1E72">
        <w:t>depth and temperature)</w:t>
      </w:r>
      <w:r w:rsidR="00C74B7B">
        <w:t xml:space="preserve">. </w:t>
      </w:r>
      <w:r w:rsidR="00673700">
        <w:t>Daily juvenile survival rates were lower in the cooler dry season than in the warmer wet (rainy) season.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w:t>
      </w:r>
      <w:r w:rsidR="005C1E72">
        <w:t xml:space="preserve"> (λ &lt; 1)</w:t>
      </w:r>
      <w:r w:rsidR="00673700">
        <w:t xml:space="preserve">,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r w:rsidR="005C1E72">
        <w:t>both</w:t>
      </w:r>
      <w:r w:rsidR="00EC07A6">
        <w:t xml:space="preserve"> wetlands</w:t>
      </w:r>
      <w:r w:rsidR="00673700">
        <w:t xml:space="preserve">.  The </w:t>
      </w:r>
      <w:r w:rsidR="005C1E72">
        <w:t xml:space="preserve">qualitative </w:t>
      </w:r>
      <w:r w:rsidR="00565DFA">
        <w:t>predictions</w:t>
      </w:r>
      <w:r w:rsidR="00FB589F">
        <w:t xml:space="preserve"> </w:t>
      </w:r>
      <w:r w:rsidR="00673700">
        <w:t xml:space="preserve">were robust to </w:t>
      </w:r>
      <w:r w:rsidR="00677AB2">
        <w:t xml:space="preserve">variation in hydrologic </w:t>
      </w:r>
      <w:r w:rsidR="005C1E72">
        <w:t>conditions affecting</w:t>
      </w:r>
      <w:r w:rsidR="00673700">
        <w:t xml:space="preserve"> reproductive rates, but with better </w:t>
      </w:r>
      <w:r w:rsidR="00FB589F">
        <w:t>hydrologic</w:t>
      </w:r>
      <w:r w:rsidR="00673700">
        <w:t xml:space="preserve"> conditions one </w:t>
      </w:r>
      <w:r w:rsidR="00C326B5">
        <w:t xml:space="preserve">lambda was near </w:t>
      </w:r>
      <w:r w:rsidR="00E93C7E">
        <w:t>one (i.e., at replacement)</w:t>
      </w:r>
      <w:r w:rsidR="00673700">
        <w:t>.</w:t>
      </w:r>
      <w:r w:rsidR="00AF7FFE">
        <w:t xml:space="preserve"> </w:t>
      </w:r>
      <w:r w:rsidR="00677AB2">
        <w:t>Our d</w:t>
      </w:r>
      <w:r w:rsidR="00B458FC">
        <w:t>emographic</w:t>
      </w:r>
      <w:r w:rsidR="00673700">
        <w:t xml:space="preserve"> </w:t>
      </w:r>
      <w:r w:rsidR="009D66FA">
        <w:t>iso</w:t>
      </w:r>
      <w:r w:rsidR="00673700">
        <w:t>cline</w:t>
      </w:r>
      <w:r w:rsidR="00B458FC">
        <w:t>s</w:t>
      </w:r>
      <w:r w:rsidR="00673700">
        <w:t xml:space="preserve"> </w:t>
      </w:r>
      <w:r w:rsidR="00DF00E5">
        <w:t>gave population-</w:t>
      </w:r>
      <w:r w:rsidR="009E4092">
        <w:t>dynamic</w:t>
      </w:r>
      <w:r w:rsidR="00DF00E5">
        <w:t xml:space="preserve"> context to </w:t>
      </w:r>
      <w:r w:rsidR="004B5AA6">
        <w:lastRenderedPageBreak/>
        <w:t xml:space="preserve">field measured </w:t>
      </w:r>
      <w:r w:rsidR="000771C4">
        <w:t xml:space="preserve">demographic </w:t>
      </w:r>
      <w:r w:rsidR="00DF00E5">
        <w:t>rates</w:t>
      </w:r>
      <w:r w:rsidR="00677AB2">
        <w:t>,</w:t>
      </w:r>
      <w:r w:rsidR="00DF00E5">
        <w:t xml:space="preserve"> </w:t>
      </w:r>
      <w:r w:rsidR="00673700">
        <w:t>identified important</w:t>
      </w:r>
      <w:r w:rsidR="00DF00E5">
        <w:t xml:space="preserve"> </w:t>
      </w:r>
      <w:r w:rsidR="00673700">
        <w:t xml:space="preserve">temporal variation in </w:t>
      </w:r>
      <w:r w:rsidR="00DF00E5">
        <w:t>survival and growth</w:t>
      </w:r>
      <w:r w:rsidR="00763D80">
        <w:t xml:space="preserve"> </w:t>
      </w:r>
      <w:r w:rsidR="000771C4">
        <w:t>for</w:t>
      </w:r>
      <w:r w:rsidR="00763D80">
        <w:t xml:space="preserve"> the </w:t>
      </w:r>
      <w:r w:rsidR="009E4092">
        <w:t>population</w:t>
      </w:r>
      <w:r w:rsidR="005B0BC9">
        <w:t xml:space="preserve"> and generated new hypotheses for</w:t>
      </w:r>
      <w:r w:rsidR="002820A1">
        <w:t xml:space="preserve"> future investigation and management</w:t>
      </w:r>
      <w:r w:rsidR="00154B74">
        <w:t>.</w:t>
      </w:r>
      <w:r w:rsidR="00673700">
        <w:t xml:space="preserve">  </w:t>
      </w:r>
      <w:r w:rsidR="00677AB2">
        <w:t xml:space="preserve">We encourage others to consider developing </w:t>
      </w:r>
      <w:r w:rsidR="00D444CD">
        <w:t xml:space="preserve">demographic </w:t>
      </w:r>
      <w:r w:rsidR="009A1A2A">
        <w:t>isocline to</w:t>
      </w:r>
      <w:r w:rsidR="00340553">
        <w:t xml:space="preserve"> interpret variation of stage-sensitive </w:t>
      </w:r>
      <w:r w:rsidR="00D444CD">
        <w:t>demographic rate</w:t>
      </w:r>
      <w:r w:rsidR="00677AB2">
        <w:t>s</w:t>
      </w:r>
      <w:r w:rsidR="00340553">
        <w:t xml:space="preserve"> across </w:t>
      </w:r>
      <w:r w:rsidR="00677AB2">
        <w:t>s</w:t>
      </w:r>
      <w:r w:rsidR="00340553">
        <w:t xml:space="preserve">patiotemporal </w:t>
      </w:r>
      <w:r w:rsidR="00D444CD">
        <w:t>environmental conditions</w:t>
      </w:r>
      <w:r w:rsidR="00340553">
        <w:t>.</w:t>
      </w:r>
      <w:r w:rsidR="00D444CD">
        <w:t xml:space="preserve">  </w:t>
      </w:r>
    </w:p>
    <w:p w14:paraId="52EA8CB8" w14:textId="77777777" w:rsidR="00673700" w:rsidRPr="00524172" w:rsidRDefault="00673700" w:rsidP="00656BF2">
      <w:pPr>
        <w:pStyle w:val="Heading1"/>
        <w:rPr>
          <w:b w:val="0"/>
        </w:rPr>
      </w:pPr>
      <w:r w:rsidRPr="00524172">
        <w:t>Introduction</w:t>
      </w:r>
    </w:p>
    <w:p w14:paraId="762A4FA2" w14:textId="55A7A6A3" w:rsidR="000154FF" w:rsidRDefault="00673700" w:rsidP="00361E05">
      <w:pPr>
        <w:pStyle w:val="NATESTYLE1CommonCollege"/>
        <w:ind w:firstLine="720"/>
      </w:pPr>
      <w:r>
        <w:t xml:space="preserve">Population </w:t>
      </w:r>
      <w:r w:rsidR="00496E32">
        <w:t xml:space="preserve">growth </w:t>
      </w:r>
      <w:r>
        <w:t>dynamics for many species are influenced by</w:t>
      </w:r>
      <w:r w:rsidR="00FC424F">
        <w:t xml:space="preserve"> the mediation between growth rates and</w:t>
      </w:r>
      <w:r>
        <w:t xml:space="preserve"> stage</w:t>
      </w:r>
      <w:r w:rsidR="0092035C">
        <w:t>-</w:t>
      </w:r>
      <w:r>
        <w:t xml:space="preserve"> or size-specific mortality </w:t>
      </w:r>
      <w:r w:rsidR="00BD773E">
        <w:t>rates</w:t>
      </w:r>
      <w:r>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rsidR="00F97E34">
        <w:t xml:space="preserve">  </w:t>
      </w:r>
      <w:r w:rsidR="00915401" w:rsidRPr="006F0B8F">
        <w:t>In a review paper 40 years ago, Werner and Gilliam (1984) wrote that size-indexed demographic models are important because a) size is a key feature affecting vital rates, and b) growth rates determine the relationship between size and age.</w:t>
      </w:r>
      <w:r w:rsidR="00915401">
        <w:t xml:space="preserve"> </w:t>
      </w:r>
      <w:r w:rsidR="00720495" w:rsidRPr="00B1678B">
        <w:rPr>
          <w:highlight w:val="yellow"/>
        </w:rPr>
        <w:t xml:space="preserve">Growth rates are known to mediate survival rates </w:t>
      </w:r>
      <w:r w:rsidR="0038309E" w:rsidRPr="00B1678B">
        <w:rPr>
          <w:highlight w:val="yellow"/>
        </w:rPr>
        <w:t xml:space="preserve">through at least two mechanisms: 1) </w:t>
      </w:r>
      <w:r w:rsidR="0060105E" w:rsidRPr="00B1678B">
        <w:rPr>
          <w:highlight w:val="yellow"/>
        </w:rPr>
        <w:t>higher g</w:t>
      </w:r>
      <w:r w:rsidR="00C22129" w:rsidRPr="00B1678B">
        <w:rPr>
          <w:highlight w:val="yellow"/>
        </w:rPr>
        <w:t xml:space="preserve">rowth rates </w:t>
      </w:r>
      <w:r w:rsidR="0038309E" w:rsidRPr="00B1678B">
        <w:rPr>
          <w:highlight w:val="yellow"/>
        </w:rPr>
        <w:t>during</w:t>
      </w:r>
      <w:r w:rsidR="00AF656D" w:rsidRPr="00B1678B">
        <w:rPr>
          <w:highlight w:val="yellow"/>
        </w:rPr>
        <w:t xml:space="preserve"> favorable</w:t>
      </w:r>
      <w:r w:rsidR="006F3C3F" w:rsidRPr="00B1678B">
        <w:rPr>
          <w:highlight w:val="yellow"/>
        </w:rPr>
        <w:t xml:space="preserve"> seasons</w:t>
      </w:r>
      <w:r w:rsidR="0038309E" w:rsidRPr="00B1678B">
        <w:rPr>
          <w:highlight w:val="yellow"/>
        </w:rPr>
        <w:t xml:space="preserve"> </w:t>
      </w:r>
      <w:r w:rsidR="0060105E" w:rsidRPr="00B1678B">
        <w:rPr>
          <w:highlight w:val="yellow"/>
        </w:rPr>
        <w:t>can</w:t>
      </w:r>
      <w:r w:rsidR="009642C6" w:rsidRPr="00B1678B">
        <w:rPr>
          <w:highlight w:val="yellow"/>
        </w:rPr>
        <w:t xml:space="preserve"> </w:t>
      </w:r>
      <w:r w:rsidR="005E42B6" w:rsidRPr="00B1678B">
        <w:rPr>
          <w:highlight w:val="yellow"/>
        </w:rPr>
        <w:t>decrease</w:t>
      </w:r>
      <w:r w:rsidR="0060105E" w:rsidRPr="00B1678B">
        <w:rPr>
          <w:highlight w:val="yellow"/>
        </w:rPr>
        <w:t xml:space="preserve"> </w:t>
      </w:r>
      <w:r w:rsidR="006F3C3F" w:rsidRPr="00B1678B">
        <w:rPr>
          <w:highlight w:val="yellow"/>
        </w:rPr>
        <w:t xml:space="preserve">individual </w:t>
      </w:r>
      <w:r w:rsidR="005E42B6" w:rsidRPr="00B1678B">
        <w:rPr>
          <w:highlight w:val="yellow"/>
        </w:rPr>
        <w:t>mortality rates</w:t>
      </w:r>
      <w:r w:rsidR="006F3C3F" w:rsidRPr="00B1678B">
        <w:rPr>
          <w:highlight w:val="yellow"/>
        </w:rPr>
        <w:t xml:space="preserve"> through</w:t>
      </w:r>
      <w:r w:rsidR="008C2B00" w:rsidRPr="00B1678B">
        <w:rPr>
          <w:highlight w:val="yellow"/>
        </w:rPr>
        <w:t xml:space="preserve"> </w:t>
      </w:r>
      <w:r w:rsidR="00B713B9" w:rsidRPr="00B1678B">
        <w:rPr>
          <w:highlight w:val="yellow"/>
        </w:rPr>
        <w:t xml:space="preserve">a </w:t>
      </w:r>
      <w:r w:rsidR="008C2B00" w:rsidRPr="00B1678B">
        <w:rPr>
          <w:highlight w:val="yellow"/>
        </w:rPr>
        <w:t>subsequent</w:t>
      </w:r>
      <w:r w:rsidR="00343217" w:rsidRPr="00B1678B">
        <w:rPr>
          <w:highlight w:val="yellow"/>
        </w:rPr>
        <w:t xml:space="preserve"> </w:t>
      </w:r>
      <w:r w:rsidR="007304F1" w:rsidRPr="00B1678B">
        <w:rPr>
          <w:highlight w:val="yellow"/>
        </w:rPr>
        <w:t xml:space="preserve">stressful </w:t>
      </w:r>
      <w:r w:rsidR="008C2B00" w:rsidRPr="00B1678B">
        <w:rPr>
          <w:highlight w:val="yellow"/>
        </w:rPr>
        <w:t>season</w:t>
      </w:r>
      <w:r w:rsidR="009134A2" w:rsidRPr="00B1678B">
        <w:rPr>
          <w:highlight w:val="yellow"/>
        </w:rPr>
        <w:t xml:space="preserve"> </w:t>
      </w:r>
      <w:r w:rsidR="00A61E3E" w:rsidRPr="00B1678B">
        <w:rPr>
          <w:highlight w:val="yellow"/>
        </w:rPr>
        <w:t xml:space="preserve">because larger </w:t>
      </w:r>
      <w:r w:rsidR="008C2B00" w:rsidRPr="00B1678B">
        <w:rPr>
          <w:highlight w:val="yellow"/>
        </w:rPr>
        <w:t>individuals tend to surviv</w:t>
      </w:r>
      <w:r w:rsidR="005E42B6" w:rsidRPr="00B1678B">
        <w:rPr>
          <w:highlight w:val="yellow"/>
        </w:rPr>
        <w:t>e</w:t>
      </w:r>
      <w:r w:rsidR="004864F1" w:rsidRPr="00B1678B">
        <w:rPr>
          <w:highlight w:val="yellow"/>
        </w:rPr>
        <w:t xml:space="preserve"> better than smaller ones</w:t>
      </w:r>
      <w:r w:rsidR="008C2B00" w:rsidRPr="00B1678B">
        <w:rPr>
          <w:highlight w:val="yellow"/>
        </w:rPr>
        <w:t xml:space="preserve"> </w:t>
      </w:r>
      <w:del w:id="0" w:author="Nathan Dorn" w:date="2025-03-06T12:18:00Z" w16du:dateUtc="2025-03-06T17:18:00Z">
        <w:r w:rsidR="007304F1" w:rsidRPr="00B1678B" w:rsidDel="00F31161">
          <w:rPr>
            <w:highlight w:val="yellow"/>
          </w:rPr>
          <w:delText>(e.g., winter in temperate locations</w:delText>
        </w:r>
        <w:r w:rsidR="008C3061" w:rsidDel="00F31161">
          <w:rPr>
            <w:highlight w:val="yellow"/>
          </w:rPr>
          <w:delText xml:space="preserve"> </w:delText>
        </w:r>
      </w:del>
      <w:r w:rsidR="008C3061">
        <w:rPr>
          <w:highlight w:val="yellow"/>
        </w:rPr>
        <w:fldChar w:fldCharType="begin"/>
      </w:r>
      <w:r w:rsidR="00C76326">
        <w:rPr>
          <w:highlight w:val="yellow"/>
        </w:rPr>
        <w:instrText xml:space="preserve"> ADDIN ZOTERO_ITEM CSL_CITATION {"citationID":"sH4UCoWX","properties":{"formattedCitation":"(Carlson et al. 2008)","plainCitation":"(Carlson et al. 2008)","noteIndex":0},"citationItems":[{"id":26,"uris":["http://zotero.org/users/9972654/items/7HDMI2GH"],"itemData":{"id":26,"type":"article-journal","container-title":"Functional Ecology","DOI":"10.1111/j.1365-2435.2008.01416.x","ISSN":"02698463, 13652435","issue":"4","language":"en","page":"663-673","source":"DOI.org (Crossref)","title":"Seasonal mortality and the effect of body size: a review and an empirical test using individual data on brown trout","title-short":"Seasonal mortality and the effect of body size","volume":"22","author":[{"family":"Carlson","given":"Stephanie M."},{"family":"Olsen","given":"Esben M."},{"family":"Vllestad","given":"L. Asbjrn"}],"issued":{"date-parts":[["2008",8]]}}}],"schema":"https://github.com/citation-style-language/schema/raw/master/csl-citation.json"} </w:instrText>
      </w:r>
      <w:r w:rsidR="008C3061">
        <w:rPr>
          <w:highlight w:val="yellow"/>
        </w:rPr>
        <w:fldChar w:fldCharType="separate"/>
      </w:r>
      <w:r w:rsidR="00C76326" w:rsidRPr="00C76326">
        <w:rPr>
          <w:highlight w:val="yellow"/>
        </w:rPr>
        <w:t>(Carlson et al. 2008</w:t>
      </w:r>
      <w:ins w:id="1" w:author="Nathan Dorn" w:date="2025-03-06T12:19:00Z" w16du:dateUtc="2025-03-06T17:19:00Z">
        <w:r w:rsidR="00F31161">
          <w:rPr>
            <w:highlight w:val="yellow"/>
          </w:rPr>
          <w:t xml:space="preserve">, </w:t>
        </w:r>
      </w:ins>
      <w:del w:id="2" w:author="Nathan Dorn" w:date="2025-03-06T12:19:00Z" w16du:dateUtc="2025-03-06T17:19:00Z">
        <w:r w:rsidR="00C76326" w:rsidRPr="00C76326" w:rsidDel="00F31161">
          <w:rPr>
            <w:highlight w:val="yellow"/>
          </w:rPr>
          <w:delText>)</w:delText>
        </w:r>
      </w:del>
      <w:r w:rsidR="008C3061">
        <w:rPr>
          <w:highlight w:val="yellow"/>
        </w:rPr>
        <w:fldChar w:fldCharType="end"/>
      </w:r>
      <w:del w:id="3" w:author="Nathan Dorn" w:date="2025-03-06T12:19:00Z" w16du:dateUtc="2025-03-06T17:19:00Z">
        <w:r w:rsidR="007304F1" w:rsidRPr="00B1678B" w:rsidDel="00F31161">
          <w:rPr>
            <w:highlight w:val="yellow"/>
          </w:rPr>
          <w:delText>, seasonal drought in tropical locations</w:delText>
        </w:r>
        <w:r w:rsidR="008C4390" w:rsidDel="00F31161">
          <w:rPr>
            <w:highlight w:val="yellow"/>
          </w:rPr>
          <w:delText xml:space="preserve"> </w:delText>
        </w:r>
      </w:del>
      <w:r w:rsidR="008C4390" w:rsidRPr="00C051E4">
        <w:rPr>
          <w:highlight w:val="yellow"/>
        </w:rPr>
        <w:fldChar w:fldCharType="begin"/>
      </w:r>
      <w:r w:rsidR="008C4390" w:rsidRPr="00C051E4">
        <w:rPr>
          <w:highlight w:val="yellow"/>
        </w:rPr>
        <w:instrText xml:space="preserve"> ADDIN ZOTERO_ITEM CSL_CITATION {"citationID":"iu8hBDp4","properties":{"formattedCitation":"(Vi\\uc0\\u241{}als-Domingo et al. 2020)","plainCitation":"(Viñals-Domingo et al. 2020)","noteIndex":0},"citationItems":[{"id":108,"uris":["http://zotero.org/users/9972654/items/QJ3YNEZ9"],"itemData":{"id":108,"type":"article-journal","abstract":"The seasonal survival pattern of a garden dormouse Eliomys quercinus population was studied in a Mediterranean agricultural field area from East Spain, a geographical location in which this species does exhibit no hibernation. Individuals were captured from nest‐boxes checked monthly during a four year period. Data were analysed using an open population Cormack–Jolly–Seber model including sex, age class and season as factors. Best models included the effect of age and differences in survival between adult males and females. Survival rate was more variable between seasons in males than in females or juveniles. Maximum adult male survival was reached in autumn, decreased in winter and dropped to very low values in spring and summer. Survival of adult females was higher and presented a less marked seasonal pattern. Seasonal survival of juveniles was fairly constant along the year. Recapture probability also varied seasonally and was twice in winter than in the rest of the year. The local annual survival rate obtained in adult females exceeded the survival rate observed in some garden dormouse populations from Italy, but it was considerably lower in comparison to the values obtained in South Spain and France. The possible energetic consequences of the constant sexual activity exhibited by this garden dormouse population and the effect of other factors such as the availability of food and social interactions between individuals seem to influence in the seasonal variations in survival rate for this rodent species in this agricultural habitat.","container-title":"Mammalian Biology","DOI":"10.1007/s42991-020-00067-1","ISSN":"1616-5047, 1618-1476","issue":"6","journalAbbreviation":"Mamm Biol","language":"en","page":"581-589","source":"DOI.org (Crossref)","title":"Seasonal survival in a non-hibernating Mediterranean garden dormouse population","volume":"100","author":[{"family":"Viñals-Domingo","given":"Adrià"},{"family":"Bertolino","given":"Sandro"},{"family":"López-Iborra","given":"Germán"},{"family":"Gil-Delgado","given":"José Antonio"}],"issued":{"date-parts":[["2020",12]]}}}],"schema":"https://github.com/citation-style-language/schema/raw/master/csl-citation.json"} </w:instrText>
      </w:r>
      <w:r w:rsidR="008C4390" w:rsidRPr="00C051E4">
        <w:rPr>
          <w:highlight w:val="yellow"/>
        </w:rPr>
        <w:fldChar w:fldCharType="separate"/>
      </w:r>
      <w:del w:id="4" w:author="Nathan Dorn" w:date="2025-03-06T12:19:00Z" w16du:dateUtc="2025-03-06T17:19:00Z">
        <w:r w:rsidR="008C4390" w:rsidRPr="00C051E4" w:rsidDel="00F31161">
          <w:rPr>
            <w:highlight w:val="yellow"/>
          </w:rPr>
          <w:delText>(</w:delText>
        </w:r>
      </w:del>
      <w:r w:rsidR="008C4390" w:rsidRPr="00C051E4">
        <w:rPr>
          <w:highlight w:val="yellow"/>
        </w:rPr>
        <w:t>Viñals-Domingo et al. 2020)</w:t>
      </w:r>
      <w:r w:rsidR="008C4390" w:rsidRPr="00C051E4">
        <w:rPr>
          <w:highlight w:val="yellow"/>
        </w:rPr>
        <w:fldChar w:fldCharType="end"/>
      </w:r>
      <w:r w:rsidR="004864F1" w:rsidRPr="00C051E4">
        <w:rPr>
          <w:highlight w:val="yellow"/>
        </w:rPr>
        <w:t>;</w:t>
      </w:r>
      <w:r w:rsidR="00C24092" w:rsidRPr="00B1678B">
        <w:rPr>
          <w:highlight w:val="yellow"/>
        </w:rPr>
        <w:t xml:space="preserve"> and</w:t>
      </w:r>
      <w:r w:rsidR="004864F1" w:rsidRPr="00B1678B">
        <w:rPr>
          <w:highlight w:val="yellow"/>
        </w:rPr>
        <w:t>,</w:t>
      </w:r>
      <w:r w:rsidR="00C24092" w:rsidRPr="00B1678B">
        <w:rPr>
          <w:highlight w:val="yellow"/>
        </w:rPr>
        <w:t xml:space="preserve"> 2) </w:t>
      </w:r>
      <w:r w:rsidR="00503376" w:rsidRPr="00B1678B">
        <w:rPr>
          <w:highlight w:val="yellow"/>
        </w:rPr>
        <w:t xml:space="preserve">growth </w:t>
      </w:r>
      <w:r w:rsidR="00290BC6" w:rsidRPr="00B1678B">
        <w:rPr>
          <w:highlight w:val="yellow"/>
        </w:rPr>
        <w:t xml:space="preserve">can be </w:t>
      </w:r>
      <w:r w:rsidR="00C24092" w:rsidRPr="00B1678B">
        <w:rPr>
          <w:highlight w:val="yellow"/>
        </w:rPr>
        <w:t xml:space="preserve">a type of defense </w:t>
      </w:r>
      <w:r w:rsidR="00943D86" w:rsidRPr="00B1678B">
        <w:rPr>
          <w:highlight w:val="yellow"/>
        </w:rPr>
        <w:t xml:space="preserve">against stage-specific consumers because </w:t>
      </w:r>
      <w:r w:rsidR="00290BC6" w:rsidRPr="00B1678B">
        <w:rPr>
          <w:highlight w:val="yellow"/>
        </w:rPr>
        <w:t xml:space="preserve">growth </w:t>
      </w:r>
      <w:r w:rsidR="00503376" w:rsidRPr="00B1678B">
        <w:rPr>
          <w:highlight w:val="yellow"/>
        </w:rPr>
        <w:t>determines the amount of time an individual spends in vulnerable size</w:t>
      </w:r>
      <w:r w:rsidR="00DC42E3" w:rsidRPr="00B1678B">
        <w:rPr>
          <w:highlight w:val="yellow"/>
        </w:rPr>
        <w:t>s</w:t>
      </w:r>
      <w:r w:rsidR="00503376" w:rsidRPr="00B1678B">
        <w:rPr>
          <w:highlight w:val="yellow"/>
        </w:rPr>
        <w:t xml:space="preserve"> (Werner and Gilliam 1984, </w:t>
      </w:r>
      <w:commentRangeStart w:id="5"/>
      <w:r w:rsidR="00503376" w:rsidRPr="00B1678B">
        <w:rPr>
          <w:highlight w:val="yellow"/>
        </w:rPr>
        <w:t>Davidson et al. 2021</w:t>
      </w:r>
      <w:r w:rsidR="00D1657B" w:rsidRPr="00B1678B">
        <w:rPr>
          <w:highlight w:val="yellow"/>
        </w:rPr>
        <w:t>, McCoy et al., 2011</w:t>
      </w:r>
      <w:commentRangeEnd w:id="5"/>
      <w:r w:rsidR="00F31161">
        <w:rPr>
          <w:rStyle w:val="CommentReference"/>
          <w:rFonts w:cstheme="minorBidi"/>
        </w:rPr>
        <w:commentReference w:id="5"/>
      </w:r>
      <w:r w:rsidR="00503376" w:rsidRPr="00B1678B">
        <w:rPr>
          <w:highlight w:val="yellow"/>
        </w:rPr>
        <w:t>)</w:t>
      </w:r>
      <w:r w:rsidR="00DF3DEF" w:rsidRPr="00B1678B">
        <w:rPr>
          <w:highlight w:val="yellow"/>
        </w:rPr>
        <w:t>.</w:t>
      </w:r>
      <w:r w:rsidR="00CA6999" w:rsidRPr="00B1678B">
        <w:rPr>
          <w:highlight w:val="yellow"/>
        </w:rPr>
        <w:t xml:space="preserve">  Growth as a defense against </w:t>
      </w:r>
      <w:r w:rsidR="00EB583D" w:rsidRPr="00B1678B">
        <w:rPr>
          <w:highlight w:val="yellow"/>
        </w:rPr>
        <w:t xml:space="preserve">stage-specific consumers </w:t>
      </w:r>
      <w:r w:rsidR="00E46240" w:rsidRPr="00B1678B">
        <w:rPr>
          <w:highlight w:val="yellow"/>
        </w:rPr>
        <w:t xml:space="preserve">has been shown to be important </w:t>
      </w:r>
      <w:r w:rsidR="00B361AE" w:rsidRPr="00B1678B">
        <w:rPr>
          <w:highlight w:val="yellow"/>
        </w:rPr>
        <w:t>mechanism for populations of</w:t>
      </w:r>
      <w:r w:rsidR="00E46240" w:rsidRPr="00B1678B">
        <w:rPr>
          <w:highlight w:val="yellow"/>
        </w:rPr>
        <w:t xml:space="preserve"> amphibians </w:t>
      </w:r>
      <w:r w:rsidR="00E46240" w:rsidRPr="00B1678B">
        <w:rPr>
          <w:highlight w:val="yellow"/>
        </w:rPr>
        <w:fldChar w:fldCharType="begin"/>
      </w:r>
      <w:r w:rsidR="00E46240" w:rsidRPr="00B1678B">
        <w:rPr>
          <w:highlight w:val="yellow"/>
        </w:rPr>
        <w:instrText xml:space="preserve"> ADDIN ZOTERO_ITEM CSL_CITATION {"citationID":"pbx2Z0QH","properties":{"formattedCitation":"(McCoy et al. 2011)","plainCitation":"(McCoy et al. 2011)","noteIndex":0},"citationItems":[{"id":283,"uris":["http://zotero.org/users/9972654/items/2QPBA486"],"itemData":{"id":283,"type":"article-journal","abstract":"The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R"}],"issued":{"date-parts":[["2011",4,27]]}}}],"schema":"https://github.com/citation-style-language/schema/raw/master/csl-citation.json"} </w:instrText>
      </w:r>
      <w:r w:rsidR="00E46240" w:rsidRPr="00B1678B">
        <w:rPr>
          <w:highlight w:val="yellow"/>
        </w:rPr>
        <w:fldChar w:fldCharType="separate"/>
      </w:r>
      <w:r w:rsidR="00E46240" w:rsidRPr="00B1678B">
        <w:rPr>
          <w:highlight w:val="yellow"/>
        </w:rPr>
        <w:t>(McCoy et al. 2011)</w:t>
      </w:r>
      <w:r w:rsidR="00E46240" w:rsidRPr="00B1678B">
        <w:rPr>
          <w:highlight w:val="yellow"/>
        </w:rPr>
        <w:fldChar w:fldCharType="end"/>
      </w:r>
      <w:r w:rsidR="00611489" w:rsidRPr="00B1678B">
        <w:rPr>
          <w:highlight w:val="yellow"/>
        </w:rPr>
        <w:t>, fishes</w:t>
      </w:r>
      <w:r w:rsidR="00DF3DEF" w:rsidRPr="00B1678B">
        <w:rPr>
          <w:highlight w:val="yellow"/>
        </w:rPr>
        <w:t xml:space="preserve"> </w:t>
      </w:r>
      <w:r w:rsidR="00B361AE" w:rsidRPr="00B1678B">
        <w:rPr>
          <w:highlight w:val="yellow"/>
        </w:rPr>
        <w:fldChar w:fldCharType="begin"/>
      </w:r>
      <w:r w:rsidR="00B361AE" w:rsidRPr="00B1678B">
        <w:rPr>
          <w:highlight w:val="yellow"/>
        </w:rPr>
        <w:instrText xml:space="preserve"> ADDIN ZOTERO_ITEM CSL_CITATION {"citationID":"Bhv2VIRz","properties":{"formattedCitation":"(Rice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361AE" w:rsidRPr="00B1678B">
        <w:rPr>
          <w:highlight w:val="yellow"/>
        </w:rPr>
        <w:fldChar w:fldCharType="separate"/>
      </w:r>
      <w:r w:rsidR="00B361AE" w:rsidRPr="00B1678B">
        <w:rPr>
          <w:highlight w:val="yellow"/>
        </w:rPr>
        <w:t>(Rice et al. 1993)</w:t>
      </w:r>
      <w:r w:rsidR="00B361AE" w:rsidRPr="00B1678B">
        <w:rPr>
          <w:highlight w:val="yellow"/>
        </w:rPr>
        <w:fldChar w:fldCharType="end"/>
      </w:r>
      <w:r w:rsidR="007B033F" w:rsidRPr="00B1678B">
        <w:rPr>
          <w:highlight w:val="yellow"/>
        </w:rPr>
        <w:t>,</w:t>
      </w:r>
      <w:r w:rsidR="00136BA6" w:rsidRPr="00B1678B">
        <w:rPr>
          <w:highlight w:val="yellow"/>
        </w:rPr>
        <w:t xml:space="preserve"> terrestrial plants </w:t>
      </w:r>
      <w:r w:rsidR="00136BA6" w:rsidRPr="00B1678B">
        <w:rPr>
          <w:highlight w:val="yellow"/>
        </w:rPr>
        <w:fldChar w:fldCharType="begin"/>
      </w:r>
      <w:r w:rsidR="00136BA6" w:rsidRPr="00B1678B">
        <w:rPr>
          <w:highlight w:val="yellow"/>
        </w:rPr>
        <w:instrText xml:space="preserve"> ADDIN ZOTERO_ITEM CSL_CITATION {"citationID":"Tbk5EkC2","properties":{"formattedCitation":"(Brice et al. 2024)","plainCitation":"(Brice et al. 2024)","noteIndex":0},"citationItems":[{"id":4045,"uris":["http://zotero.org/users/9972654/items/BYWHUTTV"],"itemData":{"id":4045,"type":"article-journal","abstract":"The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136BA6" w:rsidRPr="00B1678B">
        <w:rPr>
          <w:highlight w:val="yellow"/>
        </w:rPr>
        <w:fldChar w:fldCharType="separate"/>
      </w:r>
      <w:r w:rsidR="00136BA6" w:rsidRPr="00B1678B">
        <w:rPr>
          <w:highlight w:val="yellow"/>
        </w:rPr>
        <w:t>(Brice et al. 2024)</w:t>
      </w:r>
      <w:r w:rsidR="00136BA6" w:rsidRPr="00B1678B">
        <w:rPr>
          <w:highlight w:val="yellow"/>
        </w:rPr>
        <w:fldChar w:fldCharType="end"/>
      </w:r>
      <w:r w:rsidR="00251E5E" w:rsidRPr="00B1678B">
        <w:rPr>
          <w:highlight w:val="yellow"/>
        </w:rPr>
        <w:t xml:space="preserve">, </w:t>
      </w:r>
      <w:r w:rsidR="00D567CB" w:rsidRPr="00B1678B">
        <w:rPr>
          <w:highlight w:val="yellow"/>
        </w:rPr>
        <w:t xml:space="preserve">as well as terrestrial and aquatic invertebrates </w:t>
      </w:r>
      <w:r w:rsidR="00D567CB" w:rsidRPr="00B1678B">
        <w:rPr>
          <w:highlight w:val="yellow"/>
        </w:rPr>
        <w:fldChar w:fldCharType="begin"/>
      </w:r>
      <w:r w:rsidR="00D567CB" w:rsidRPr="00B1678B">
        <w:rPr>
          <w:highlight w:val="yellow"/>
        </w:rPr>
        <w:instrText xml:space="preserve"> ADDIN ZOTERO_ITEM CSL_CITATION {"citationID":"lsrJNkz9","properties":{"formattedCitation":"(Pepi et al. 2018, Davidson et al. 2021)","plainCitation":"(Pepi et al. 2018, Davidson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D567CB" w:rsidRPr="00B1678B">
        <w:rPr>
          <w:highlight w:val="yellow"/>
        </w:rPr>
        <w:fldChar w:fldCharType="separate"/>
      </w:r>
      <w:r w:rsidR="00D567CB" w:rsidRPr="00B1678B">
        <w:rPr>
          <w:highlight w:val="yellow"/>
        </w:rPr>
        <w:t>(Pepi et al. 2018, Davidson et al. 2021)</w:t>
      </w:r>
      <w:r w:rsidR="00D567CB" w:rsidRPr="00B1678B">
        <w:rPr>
          <w:highlight w:val="yellow"/>
        </w:rPr>
        <w:fldChar w:fldCharType="end"/>
      </w:r>
      <w:r w:rsidR="00B1678B" w:rsidRPr="00B1678B">
        <w:rPr>
          <w:highlight w:val="yellow"/>
        </w:rPr>
        <w:t>.</w:t>
      </w:r>
      <w:r w:rsidR="00B1678B">
        <w:t xml:space="preserve"> </w:t>
      </w:r>
      <w:del w:id="6" w:author="Nathan Dorn" w:date="2025-03-06T12:20:00Z" w16du:dateUtc="2025-03-06T17:20:00Z">
        <w:r w:rsidR="00B1678B" w:rsidDel="00F31161">
          <w:delText xml:space="preserve">But, </w:delText>
        </w:r>
      </w:del>
      <w:ins w:id="7" w:author="Nathan Dorn" w:date="2025-03-06T12:20:00Z" w16du:dateUtc="2025-03-06T17:20:00Z">
        <w:r w:rsidR="00F31161">
          <w:t>R</w:t>
        </w:r>
      </w:ins>
      <w:del w:id="8" w:author="Nathan Dorn" w:date="2025-03-06T12:20:00Z" w16du:dateUtc="2025-03-06T17:20:00Z">
        <w:r w:rsidR="00B1678B" w:rsidDel="00F31161">
          <w:delText>r</w:delText>
        </w:r>
      </w:del>
      <w:r w:rsidR="00184D2C">
        <w:t>esearch on size-structured interactions</w:t>
      </w:r>
      <w:r w:rsidR="00F109B8">
        <w:t xml:space="preserve"> </w:t>
      </w:r>
      <w:r w:rsidR="00F765C6">
        <w:t xml:space="preserve">has historically </w:t>
      </w:r>
      <w:r w:rsidR="00F109B8">
        <w:t xml:space="preserve">focused on theoretical </w:t>
      </w:r>
      <w:r w:rsidR="00AE2C2B">
        <w:t xml:space="preserve">and empirical </w:t>
      </w:r>
      <w:r w:rsidR="00F109B8">
        <w:t xml:space="preserve">treatments of density-dependent growth rates, competition, </w:t>
      </w:r>
      <w:r w:rsidR="00314786">
        <w:t xml:space="preserve">ontogenetic </w:t>
      </w:r>
      <w:r w:rsidR="00F109B8">
        <w:t xml:space="preserve">habitat switching, </w:t>
      </w:r>
      <w:r w:rsidR="00314786">
        <w:t xml:space="preserve">population </w:t>
      </w:r>
      <w:r w:rsidR="00F109B8">
        <w:t>size-structure, and juvenile bottlenecks (</w:t>
      </w:r>
      <w:r w:rsidR="00F109B8">
        <w:fldChar w:fldCharType="begin"/>
      </w:r>
      <w:r w:rsidR="00F109B8">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F109B8">
        <w:fldChar w:fldCharType="separate"/>
      </w:r>
      <w:r w:rsidR="00F109B8" w:rsidRPr="00C35482">
        <w:t>Werner and Gilliam 1984, De Roos et al. 2003)</w:t>
      </w:r>
      <w:r w:rsidR="00F109B8">
        <w:fldChar w:fldCharType="end"/>
      </w:r>
      <w:r w:rsidR="00F765C6">
        <w:t xml:space="preserve">. </w:t>
      </w:r>
      <w:r w:rsidR="002820A1">
        <w:t xml:space="preserve">More </w:t>
      </w:r>
      <w:r w:rsidR="00F765C6">
        <w:t xml:space="preserve">recently </w:t>
      </w:r>
      <w:r w:rsidR="002820A1">
        <w:t xml:space="preserve">studies of the </w:t>
      </w:r>
      <w:r w:rsidR="002820A1">
        <w:lastRenderedPageBreak/>
        <w:t>interaction have</w:t>
      </w:r>
      <w:r w:rsidR="00C11925">
        <w:t xml:space="preserve"> focused on how individual growth rates influence cohort survival in size-structured populations </w:t>
      </w:r>
      <w:r w:rsidR="00C11925">
        <w:fldChar w:fldCharType="begin"/>
      </w:r>
      <w:r w:rsidR="00C11925">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C11925">
        <w:fldChar w:fldCharType="separate"/>
      </w:r>
      <w:r w:rsidR="00C11925" w:rsidRPr="007E77D8">
        <w:t>(Craig et al. 2006, McCoy et al. 2011, Schmera et al. 2015, Brannelly et al. 2019)</w:t>
      </w:r>
      <w:r w:rsidR="00C11925">
        <w:fldChar w:fldCharType="end"/>
      </w:r>
      <w:r w:rsidR="00654A1E">
        <w:t xml:space="preserve">, </w:t>
      </w:r>
      <w:r w:rsidR="002820A1">
        <w:t xml:space="preserve">but </w:t>
      </w:r>
      <w:r w:rsidR="00A742FD">
        <w:t>only two studies</w:t>
      </w:r>
      <w:r w:rsidR="00F765C6">
        <w:t xml:space="preserve"> have </w:t>
      </w:r>
      <w:r w:rsidR="00DA5EBA">
        <w:t>examined</w:t>
      </w:r>
      <w:r w:rsidR="00CB161B">
        <w:t xml:space="preserve"> </w:t>
      </w:r>
      <w:r w:rsidR="00296E1E">
        <w:t>the</w:t>
      </w:r>
      <w:r w:rsidR="00C444E4">
        <w:t xml:space="preserve"> </w:t>
      </w:r>
      <w:r w:rsidR="00877150">
        <w:t>theoretical</w:t>
      </w:r>
      <w:r w:rsidR="00296E1E">
        <w:t xml:space="preserve"> </w:t>
      </w:r>
      <w:r w:rsidR="00B310EC">
        <w:t xml:space="preserve">juvenile </w:t>
      </w:r>
      <w:r w:rsidR="00296E1E">
        <w:t xml:space="preserve">growth and mortality conditions </w:t>
      </w:r>
      <w:r w:rsidR="00C444E4">
        <w:t>of populations dynamics</w:t>
      </w:r>
      <w:r w:rsidR="00877150">
        <w:t xml:space="preserve"> (e.g., fish recruitment-</w:t>
      </w:r>
      <w:r w:rsidR="00BB5D9B">
        <w:fldChar w:fldCharType="begin"/>
      </w:r>
      <w:r w:rsidR="00E46240">
        <w:instrText xml:space="preserve"> ADDIN ZOTERO_ITEM CSL_CITATION {"citationID":"zo1arJTZ","properties":{"formattedCitation":"(Rice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5D9B">
        <w:fldChar w:fldCharType="separate"/>
      </w:r>
      <w:r w:rsidR="00BB5D9B" w:rsidRPr="00BB5D9B">
        <w:t>Rice et al. 1993</w:t>
      </w:r>
      <w:r w:rsidR="00BB5D9B">
        <w:fldChar w:fldCharType="end"/>
      </w:r>
      <w:r w:rsidR="00507B2B">
        <w:t>, equilibrium densities of caterpillars</w:t>
      </w:r>
      <w:r w:rsidR="003B306B">
        <w:t>-</w:t>
      </w:r>
      <w:r w:rsidR="00507B2B">
        <w:fldChar w:fldCharType="begin"/>
      </w:r>
      <w:r w:rsidR="00E46240">
        <w:instrText xml:space="preserve"> ADDIN ZOTERO_ITEM CSL_CITATION {"citationID":"DUi4nEzN","properties":{"formattedCitation":"(Pepi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507B2B">
        <w:fldChar w:fldCharType="separate"/>
      </w:r>
      <w:r w:rsidR="00507B2B" w:rsidRPr="00507B2B">
        <w:t>Pepi et al. 2023)</w:t>
      </w:r>
      <w:r w:rsidR="00507B2B">
        <w:fldChar w:fldCharType="end"/>
      </w:r>
      <w:r w:rsidR="00654A1E">
        <w:t xml:space="preserve">. To </w:t>
      </w:r>
      <w:r w:rsidR="000154FF">
        <w:t>our knowledge, explicit theoretical predictions</w:t>
      </w:r>
      <w:r w:rsidR="007608D8">
        <w:t xml:space="preserve"> about population growth or declines</w:t>
      </w:r>
      <w:r w:rsidR="000154FF">
        <w:t xml:space="preserve"> are lacking</w:t>
      </w:r>
      <w:r w:rsidR="000636AE">
        <w:t xml:space="preserve"> and no effort has been made to use theoretical predictions to interpret</w:t>
      </w:r>
      <w:r w:rsidR="002820A1">
        <w:t xml:space="preserve"> the combinations of measured</w:t>
      </w:r>
      <w:r w:rsidR="000636AE">
        <w:t xml:space="preserve"> field demographic rates </w:t>
      </w:r>
      <w:r w:rsidR="009C1A0B">
        <w:t>on population growth.</w:t>
      </w:r>
    </w:p>
    <w:p w14:paraId="2BF39812" w14:textId="37271ECD" w:rsidR="00AE156C" w:rsidRDefault="00AE156C" w:rsidP="00841682">
      <w:pPr>
        <w:pStyle w:val="NATESTYLE1CommonCollege"/>
        <w:ind w:firstLine="720"/>
      </w:pPr>
      <w:r>
        <w:t>Size-indexed demographic models track size at age, combin</w:t>
      </w:r>
      <w:r w:rsidR="00DD0CBB">
        <w:t>ing</w:t>
      </w:r>
      <w:r>
        <w:t xml:space="preserve"> growth (i.e., developmental) rates and </w:t>
      </w:r>
      <w:r w:rsidR="00DD0CBB">
        <w:t>per</w:t>
      </w:r>
      <w:r w:rsidR="0053650C">
        <w:t>-</w:t>
      </w:r>
      <w:r w:rsidR="00DD0CBB">
        <w:t xml:space="preserve">capita </w:t>
      </w:r>
      <w:r>
        <w:t xml:space="preserve">survival </w:t>
      </w:r>
      <w:r w:rsidR="00DD0CBB">
        <w:t>rates</w:t>
      </w:r>
      <w:r w:rsidR="002820A1">
        <w:t xml:space="preserve"> to</w:t>
      </w:r>
      <w:r>
        <w:t xml:space="preserve"> make population growth projections</w:t>
      </w:r>
      <w:r w:rsidR="002820A1">
        <w:t>. Such models can also be used to</w:t>
      </w:r>
      <w:r>
        <w:t xml:space="preserve"> identify </w:t>
      </w:r>
      <w:r w:rsidR="00496E32">
        <w:t xml:space="preserve">the demographic parameter space </w:t>
      </w:r>
      <w:r>
        <w:t>making population growth negative, zero, or positive</w:t>
      </w:r>
      <w:r w:rsidR="009A1A2A">
        <w:t xml:space="preserve"> </w:t>
      </w:r>
      <w:r w:rsidR="002820A1">
        <w:t>and w</w:t>
      </w:r>
      <w:r w:rsidR="00DD0CBB">
        <w:t xml:space="preserve">e suggest </w:t>
      </w:r>
      <w:r w:rsidR="002820A1">
        <w:t xml:space="preserve">the </w:t>
      </w:r>
      <w:r w:rsidR="00F71E31">
        <w:t>parameter combinations can be profitably</w:t>
      </w:r>
      <w:r w:rsidR="00726039">
        <w:t xml:space="preserve"> </w:t>
      </w:r>
      <w:r w:rsidR="00DD0CBB">
        <w:t xml:space="preserve">illustrated with </w:t>
      </w:r>
      <w:r w:rsidR="00496E32" w:rsidRPr="00223699">
        <w:t>zero</w:t>
      </w:r>
      <w:r w:rsidR="002820A1">
        <w:t xml:space="preserve"> </w:t>
      </w:r>
      <w:r w:rsidR="00496E32" w:rsidRPr="00223699">
        <w:t>population growth isoclines</w:t>
      </w:r>
      <w:r w:rsidR="00496E32">
        <w:t xml:space="preserve">. </w:t>
      </w:r>
      <w:r>
        <w:t>Zero</w:t>
      </w:r>
      <w:r w:rsidR="002820A1">
        <w:t xml:space="preserve"> </w:t>
      </w:r>
      <w:r>
        <w:t xml:space="preserve">population growth isoclines have typically been used </w:t>
      </w:r>
      <w:r w:rsidR="00E14BBC">
        <w:t>theoretically</w:t>
      </w:r>
      <w:r>
        <w:t xml:space="preserve"> to predict population dynamics and</w:t>
      </w:r>
      <w:r w:rsidR="00513314">
        <w:t>/or</w:t>
      </w:r>
      <w:r w:rsidR="002905F9">
        <w:t xml:space="preserve"> </w:t>
      </w:r>
      <w:r>
        <w:t xml:space="preserve">coexistence outcomes for interacting species </w:t>
      </w:r>
      <w:r w:rsidR="00E14BBC">
        <w:t>under variable parameter value</w:t>
      </w:r>
      <w:r w:rsidR="00FB6313">
        <w:t>s</w:t>
      </w:r>
      <w:r w:rsidR="00E14BBC">
        <w:t xml:space="preserve"> and assumptions</w:t>
      </w:r>
      <w:r>
        <w:t xml:space="preserve"> </w:t>
      </w:r>
      <w:r w:rsidR="005D45B8">
        <w:t xml:space="preserve">about the interactions </w:t>
      </w:r>
      <w:r>
        <w:fldChar w:fldCharType="begin"/>
      </w:r>
      <w:r>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fldChar w:fldCharType="separate"/>
      </w:r>
      <w:r w:rsidRPr="00EB1CD2">
        <w:t>(MacArthur and Levins 1964, Vance 1985)</w:t>
      </w:r>
      <w:r>
        <w:fldChar w:fldCharType="end"/>
      </w:r>
      <w:r>
        <w:t>, but zero</w:t>
      </w:r>
      <w:r w:rsidR="002820A1">
        <w:t>-</w:t>
      </w:r>
      <w:r>
        <w:t xml:space="preserve">growth isoclines </w:t>
      </w:r>
      <w:r w:rsidR="005D45B8">
        <w:t>could</w:t>
      </w:r>
      <w:r w:rsidR="00797081">
        <w:t xml:space="preserve"> also be derived</w:t>
      </w:r>
      <w:ins w:id="9" w:author="Nathan Dorn" w:date="2025-03-06T12:21:00Z" w16du:dateUtc="2025-03-06T17:21:00Z">
        <w:r w:rsidR="00F31161">
          <w:t xml:space="preserve"> numerically</w:t>
        </w:r>
      </w:ins>
      <w:r w:rsidR="00797081">
        <w:t xml:space="preserve"> from demographic population models to identify parameter combinations producing zero population growth</w:t>
      </w:r>
      <w:r>
        <w:t xml:space="preserve">. </w:t>
      </w:r>
      <w:r w:rsidRPr="00435AB7">
        <w:t>To our knowledge this has not been done, but isoclines from demographic models that include growth rates could offer quantitative maps for interpreting the combinatorial effects of survival and growth</w:t>
      </w:r>
      <w:r w:rsidR="00B72F1A">
        <w:t xml:space="preserve"> of a sensitive stage</w:t>
      </w:r>
      <w:r w:rsidRPr="00435AB7">
        <w:t xml:space="preserve"> on population growth. Field</w:t>
      </w:r>
      <w:r w:rsidR="00726039">
        <w:t xml:space="preserve"> </w:t>
      </w:r>
      <w:r w:rsidRPr="00435AB7">
        <w:t>measured parameters could then be compared to the isocline to identify natural spatial or temporal variation influencing recruitment or population growth.</w:t>
      </w:r>
      <w:r>
        <w:t xml:space="preserve">  </w:t>
      </w:r>
      <w:r w:rsidR="00CD6DCE">
        <w:t>Here we</w:t>
      </w:r>
      <w:r w:rsidR="00BE0AB4" w:rsidRPr="00E90555">
        <w:t xml:space="preserve"> </w:t>
      </w:r>
      <w:r w:rsidR="002905F9" w:rsidRPr="00E90555">
        <w:t>describe</w:t>
      </w:r>
      <w:r w:rsidR="00BE0AB4" w:rsidRPr="00E90555">
        <w:t xml:space="preserve"> examples from marine, terrestrial, and freshwater </w:t>
      </w:r>
      <w:r w:rsidR="00726039">
        <w:t>eco</w:t>
      </w:r>
      <w:r w:rsidR="00BE0AB4" w:rsidRPr="00E90555">
        <w:t>systems that c</w:t>
      </w:r>
      <w:r w:rsidR="00726039">
        <w:t>an</w:t>
      </w:r>
      <w:r w:rsidR="00BE0AB4" w:rsidRPr="00E90555">
        <w:t xml:space="preserve"> </w:t>
      </w:r>
      <w:r w:rsidR="00F4682B" w:rsidRPr="00E90555">
        <w:t>be conceptualized using</w:t>
      </w:r>
      <w:r w:rsidR="00BE0AB4" w:rsidRPr="00E90555">
        <w:t xml:space="preserve"> </w:t>
      </w:r>
      <w:r w:rsidR="00F4682B" w:rsidRPr="00E90555">
        <w:lastRenderedPageBreak/>
        <w:t xml:space="preserve">demographic </w:t>
      </w:r>
      <w:r w:rsidR="00C26CA9" w:rsidRPr="00E90555">
        <w:t>isoclines and</w:t>
      </w:r>
      <w:r w:rsidR="00BE0AB4" w:rsidRPr="00E90555">
        <w:t xml:space="preserve"> demonstrates </w:t>
      </w:r>
      <w:r w:rsidR="00BA4E3E" w:rsidRPr="00E90555">
        <w:t>the</w:t>
      </w:r>
      <w:r w:rsidR="00BE0AB4" w:rsidRPr="00E90555">
        <w:t xml:space="preserve"> use</w:t>
      </w:r>
      <w:r w:rsidR="00BA4E3E" w:rsidRPr="00E90555">
        <w:t xml:space="preserve"> of </w:t>
      </w:r>
      <w:r w:rsidR="00D90DBE">
        <w:t>an isocline</w:t>
      </w:r>
      <w:r w:rsidR="00CD6DCE">
        <w:t xml:space="preserve"> with </w:t>
      </w:r>
      <w:r w:rsidR="00BE0AB4" w:rsidRPr="00E90555">
        <w:t>a case study of a freshwater gastropod of conservation concern.</w:t>
      </w:r>
      <w:r w:rsidR="00C22523">
        <w:t xml:space="preserve"> </w:t>
      </w:r>
    </w:p>
    <w:p w14:paraId="4BD230EE" w14:textId="79B708BE" w:rsidR="00D1255F" w:rsidRDefault="00C16D61" w:rsidP="00DE0421">
      <w:pPr>
        <w:pStyle w:val="NATESTYLE1CommonCollege"/>
        <w:ind w:firstLine="720"/>
      </w:pPr>
      <w:r w:rsidRPr="009D70E6">
        <w:t>D</w:t>
      </w:r>
      <w:r w:rsidR="00421FDC" w:rsidRPr="009D70E6">
        <w:t xml:space="preserve">emographic-based </w:t>
      </w:r>
      <w:r w:rsidR="004C19AB" w:rsidRPr="009D70E6">
        <w:t xml:space="preserve">isoclines </w:t>
      </w:r>
      <w:r w:rsidR="001F148F" w:rsidRPr="009D70E6">
        <w:t>can be created</w:t>
      </w:r>
      <w:r w:rsidR="004A6AEF" w:rsidRPr="009D70E6">
        <w:t xml:space="preserve"> </w:t>
      </w:r>
      <w:r w:rsidR="004C19AB" w:rsidRPr="009D70E6">
        <w:t>by</w:t>
      </w:r>
      <w:r w:rsidR="00B163C7" w:rsidRPr="009D70E6">
        <w:t xml:space="preserve"> </w:t>
      </w:r>
      <w:r w:rsidR="00726039">
        <w:t>identifying</w:t>
      </w:r>
      <w:r w:rsidR="00726039" w:rsidRPr="009D70E6">
        <w:t xml:space="preserve"> </w:t>
      </w:r>
      <w:r w:rsidR="00B163C7" w:rsidRPr="009D70E6">
        <w:t>specific combinations of</w:t>
      </w:r>
      <w:r w:rsidR="003B058A">
        <w:t xml:space="preserve"> </w:t>
      </w:r>
      <w:r w:rsidR="00237AB4">
        <w:t xml:space="preserve">individual </w:t>
      </w:r>
      <w:r w:rsidR="004C19AB" w:rsidRPr="009D70E6">
        <w:t xml:space="preserve">survival </w:t>
      </w:r>
      <w:r w:rsidR="00421FDC" w:rsidRPr="009D70E6">
        <w:t>and growth</w:t>
      </w:r>
      <w:r w:rsidR="00BD2AE8" w:rsidRPr="009D70E6">
        <w:t xml:space="preserve"> rates</w:t>
      </w:r>
      <w:r w:rsidR="000A1017">
        <w:t xml:space="preserve"> of a sensitive stage</w:t>
      </w:r>
      <w:r w:rsidR="003E54E0">
        <w:t xml:space="preserve"> (hereafter “juvenile”)</w:t>
      </w:r>
      <w:r w:rsidR="00681C7E" w:rsidRPr="009D70E6">
        <w:t xml:space="preserve"> </w:t>
      </w:r>
      <w:r w:rsidR="00B163C7" w:rsidRPr="009D70E6">
        <w:t xml:space="preserve">that produce populations at </w:t>
      </w:r>
      <w:r w:rsidR="00726039">
        <w:t xml:space="preserve">dynamic </w:t>
      </w:r>
      <w:r w:rsidR="00B163C7" w:rsidRPr="009D70E6">
        <w:t>equilibrium (λ = 1</w:t>
      </w:r>
      <w:r w:rsidR="005B342F" w:rsidRPr="009D70E6">
        <w:t>) and</w:t>
      </w:r>
      <w:r w:rsidR="00726039" w:rsidRPr="009D70E6">
        <w:t xml:space="preserve"> </w:t>
      </w:r>
      <w:r w:rsidR="00B163C7" w:rsidRPr="009D70E6">
        <w:t>plotting the</w:t>
      </w:r>
      <w:r w:rsidR="0088341C">
        <w:t xml:space="preserve"> rate</w:t>
      </w:r>
      <w:r w:rsidR="00B163C7" w:rsidRPr="009D70E6">
        <w:t xml:space="preserve"> combinations </w:t>
      </w:r>
      <w:r w:rsidR="00671107">
        <w:t>in</w:t>
      </w:r>
      <w:r w:rsidR="00B163C7" w:rsidRPr="009D70E6">
        <w:t xml:space="preserve"> demographic rate space</w:t>
      </w:r>
      <w:r w:rsidR="00421FDC" w:rsidRPr="009D70E6">
        <w:t xml:space="preserve"> (Figure 1</w:t>
      </w:r>
      <w:r w:rsidR="00681C7E" w:rsidRPr="009D70E6">
        <w:t>A</w:t>
      </w:r>
      <w:r w:rsidR="00421FDC" w:rsidRPr="009D70E6">
        <w:t>)</w:t>
      </w:r>
      <w:r w:rsidR="00DE3ADA" w:rsidRPr="009D70E6">
        <w:t xml:space="preserve">. </w:t>
      </w:r>
      <w:r w:rsidR="000678A8" w:rsidRPr="009D70E6">
        <w:t xml:space="preserve"> Populations grow </w:t>
      </w:r>
      <w:r w:rsidR="00A647AC" w:rsidRPr="009D70E6">
        <w:t xml:space="preserve">(λ&gt;1) when </w:t>
      </w:r>
      <w:r w:rsidR="002C657A">
        <w:t>a population experiences</w:t>
      </w:r>
      <w:r w:rsidR="00B163C7" w:rsidRPr="009D70E6">
        <w:t xml:space="preserve"> demographic conditions</w:t>
      </w:r>
      <w:r w:rsidR="002C657A">
        <w:t xml:space="preserve"> that</w:t>
      </w:r>
      <w:r w:rsidR="00B163C7" w:rsidRPr="009D70E6">
        <w:t xml:space="preserve"> fall</w:t>
      </w:r>
      <w:r w:rsidR="00A647AC" w:rsidRPr="009D70E6">
        <w:t xml:space="preserve"> </w:t>
      </w:r>
      <w:r w:rsidR="00094523" w:rsidRPr="009D70E6">
        <w:t>above</w:t>
      </w:r>
      <w:r w:rsidR="00B163C7" w:rsidRPr="009D70E6">
        <w:t xml:space="preserve"> and</w:t>
      </w:r>
      <w:r w:rsidR="00094523" w:rsidRPr="009D70E6">
        <w:t xml:space="preserve"> to the right of the isocline</w:t>
      </w:r>
      <w:r w:rsidR="00BA6FCC">
        <w:t>. In contrast to individual survival,</w:t>
      </w:r>
      <w:r w:rsidR="00BE1D3F" w:rsidRPr="00BE1D3F">
        <w:t xml:space="preserve"> </w:t>
      </w:r>
      <w:r w:rsidR="00BE1D3F">
        <w:t>cohort survival is the product of the individual survival rate and</w:t>
      </w:r>
      <w:r w:rsidR="004A6FE4">
        <w:t xml:space="preserve"> growth rate which sets t</w:t>
      </w:r>
      <w:r w:rsidR="00BE1D3F">
        <w:t>he time spent in the vulnerable juvenile stage</w:t>
      </w:r>
      <w:r w:rsidR="0057596B" w:rsidRPr="009D70E6">
        <w:t>.</w:t>
      </w:r>
      <w:r w:rsidR="00094523" w:rsidRPr="009D70E6">
        <w:t xml:space="preserve"> </w:t>
      </w:r>
      <w:r w:rsidR="00DE3ADA" w:rsidRPr="009D70E6">
        <w:t>The</w:t>
      </w:r>
      <w:r w:rsidR="00421FDC" w:rsidRPr="009D70E6">
        <w:t xml:space="preserve"> exact </w:t>
      </w:r>
      <w:r w:rsidR="00681C7E" w:rsidRPr="009D70E6">
        <w:t>shape</w:t>
      </w:r>
      <w:r w:rsidR="00421FDC" w:rsidRPr="009D70E6">
        <w:t xml:space="preserve"> </w:t>
      </w:r>
      <w:r w:rsidR="00DE3ADA" w:rsidRPr="009D70E6">
        <w:t>(</w:t>
      </w:r>
      <w:r w:rsidR="00681C7E" w:rsidRPr="009D70E6">
        <w:t xml:space="preserve">i.e., </w:t>
      </w:r>
      <w:r w:rsidR="00DE3ADA" w:rsidRPr="009D70E6">
        <w:t xml:space="preserve">steepness, </w:t>
      </w:r>
      <w:r w:rsidR="00681C7E" w:rsidRPr="009D70E6">
        <w:t>linear</w:t>
      </w:r>
      <w:r w:rsidR="0088341C">
        <w:t>ity</w:t>
      </w:r>
      <w:r w:rsidR="00681C7E" w:rsidRPr="009D70E6">
        <w:t>)</w:t>
      </w:r>
      <w:r w:rsidR="00421FDC" w:rsidRPr="009D70E6">
        <w:t xml:space="preserve"> </w:t>
      </w:r>
      <w:r w:rsidR="00CB161B" w:rsidRPr="009D70E6">
        <w:t xml:space="preserve">of the isocline </w:t>
      </w:r>
      <w:r w:rsidR="00421FDC" w:rsidRPr="009D70E6">
        <w:t xml:space="preserve">will depend on life history </w:t>
      </w:r>
      <w:r w:rsidR="003D4844" w:rsidRPr="009D70E6">
        <w:t>traits</w:t>
      </w:r>
      <w:r w:rsidR="00C1181F">
        <w:t xml:space="preserve">, but </w:t>
      </w:r>
      <w:r w:rsidR="0088341C">
        <w:t>the</w:t>
      </w:r>
      <w:r w:rsidR="00421FDC">
        <w:t xml:space="preserve"> negative slope indicates that populations </w:t>
      </w:r>
      <w:r w:rsidR="004B50F5">
        <w:t>in places</w:t>
      </w:r>
      <w:r w:rsidR="0057596B">
        <w:t xml:space="preserve"> or </w:t>
      </w:r>
      <w:r w:rsidR="004B50F5">
        <w:t>times</w:t>
      </w:r>
      <w:r w:rsidR="00421FDC">
        <w:t xml:space="preserve"> with</w:t>
      </w:r>
      <w:r w:rsidR="005E612F">
        <w:t xml:space="preserve"> </w:t>
      </w:r>
      <w:r w:rsidR="0041377D">
        <w:t>fast</w:t>
      </w:r>
      <w:r w:rsidR="005E612F">
        <w:t>er</w:t>
      </w:r>
      <w:r w:rsidR="00BC5258">
        <w:t xml:space="preserve"> </w:t>
      </w:r>
      <w:r w:rsidR="0088341C">
        <w:t xml:space="preserve">individual </w:t>
      </w:r>
      <w:r w:rsidR="005E612F">
        <w:t xml:space="preserve">growth rates can </w:t>
      </w:r>
      <w:r w:rsidR="00E452B4">
        <w:t xml:space="preserve">persist </w:t>
      </w:r>
      <w:r w:rsidR="00B604DD">
        <w:t>or increase</w:t>
      </w:r>
      <w:r w:rsidR="00E452B4">
        <w:t xml:space="preserve"> with higher rates of daily </w:t>
      </w:r>
      <w:r w:rsidR="008B3629">
        <w:t>mortality (lower survival)</w:t>
      </w:r>
      <w:r w:rsidR="0057596B">
        <w:t xml:space="preserve"> </w:t>
      </w:r>
      <w:r w:rsidR="0057596B" w:rsidRPr="009D70E6">
        <w:t>(</w:t>
      </w:r>
      <w:r w:rsidR="005E612F">
        <w:t>Figure 1A).</w:t>
      </w:r>
      <w:r w:rsidR="000015EE">
        <w:t xml:space="preserve"> In natural settings, spatiotemporal environmental factors that influence</w:t>
      </w:r>
      <w:r w:rsidR="007650C5">
        <w:t xml:space="preserve"> </w:t>
      </w:r>
      <w:r w:rsidR="000015EE">
        <w:t>survival</w:t>
      </w:r>
      <w:r w:rsidR="000678A8">
        <w:t xml:space="preserve"> and</w:t>
      </w:r>
      <w:r w:rsidR="000015EE">
        <w:t xml:space="preserve"> growth </w:t>
      </w:r>
      <w:r w:rsidR="007650C5">
        <w:t xml:space="preserve">of a sensitive stage </w:t>
      </w:r>
      <w:r w:rsidR="000678A8">
        <w:t xml:space="preserve">will combine to </w:t>
      </w:r>
      <w:r w:rsidR="000015EE">
        <w:t xml:space="preserve">mediate where </w:t>
      </w:r>
      <w:r w:rsidR="000678A8">
        <w:t xml:space="preserve">the </w:t>
      </w:r>
      <w:r w:rsidR="000015EE">
        <w:t xml:space="preserve">population falls in demographic </w:t>
      </w:r>
      <w:r w:rsidR="00CB161B">
        <w:t>state</w:t>
      </w:r>
      <w:r w:rsidR="000015EE">
        <w:t xml:space="preserve"> space </w:t>
      </w:r>
      <w:r w:rsidR="000015EE">
        <w:fldChar w:fldCharType="begin"/>
      </w:r>
      <w:r w:rsidR="000015EE">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0015EE">
        <w:fldChar w:fldCharType="separate"/>
      </w:r>
      <w:r w:rsidR="000015EE" w:rsidRPr="001911D4">
        <w:t>(Craig et al. 2006, Davidson and Dorn 2018, Davidson et al. 2021, Ma et al. 2021, Nunes et al. 2021, Meehan et al. 2022)</w:t>
      </w:r>
      <w:r w:rsidR="000015EE">
        <w:fldChar w:fldCharType="end"/>
      </w:r>
      <w:r w:rsidR="000015EE">
        <w:t xml:space="preserve">.  </w:t>
      </w:r>
      <w:r w:rsidR="00A375E3">
        <w:t xml:space="preserve">If most of the </w:t>
      </w:r>
      <w:r w:rsidR="000D2D50">
        <w:t xml:space="preserve">variation in </w:t>
      </w:r>
      <w:r w:rsidR="002B51CF">
        <w:t>per capita survival</w:t>
      </w:r>
      <w:r w:rsidR="00A375E3">
        <w:t xml:space="preserve"> can be attributed to stage</w:t>
      </w:r>
      <w:r w:rsidR="00C17748">
        <w:t>-</w:t>
      </w:r>
      <w:r w:rsidR="00A375E3">
        <w:t xml:space="preserve">specific </w:t>
      </w:r>
      <w:r w:rsidR="00D51590">
        <w:t>consumers</w:t>
      </w:r>
      <w:r w:rsidR="00A375E3">
        <w:t xml:space="preserve"> (Werner and Gilliam 1984) then the </w:t>
      </w:r>
      <w:r w:rsidR="000D2D50">
        <w:t xml:space="preserve">rate </w:t>
      </w:r>
      <w:r w:rsidR="00471A26">
        <w:t>location</w:t>
      </w:r>
      <w:r w:rsidR="000D2D50">
        <w:t>s</w:t>
      </w:r>
      <w:r w:rsidR="00471A26">
        <w:t xml:space="preserve"> in demographic state </w:t>
      </w:r>
      <w:r w:rsidR="00CE28CA">
        <w:t>space</w:t>
      </w:r>
      <w:r w:rsidR="00471A26">
        <w:t xml:space="preserve"> also </w:t>
      </w:r>
      <w:r w:rsidR="0048268C">
        <w:t>indicates</w:t>
      </w:r>
      <w:r w:rsidR="00471A26">
        <w:t xml:space="preserve"> the degree of consumer control on the population</w:t>
      </w:r>
      <w:r w:rsidR="00F0207B">
        <w:t xml:space="preserve"> and </w:t>
      </w:r>
      <w:r w:rsidR="00233F65">
        <w:t>environmental mediation of such top-down control (Figure 1B-D)</w:t>
      </w:r>
      <w:r w:rsidR="00471A26">
        <w:t>.</w:t>
      </w:r>
      <w:r w:rsidR="00603A5C">
        <w:t xml:space="preserve"> </w:t>
      </w:r>
    </w:p>
    <w:p w14:paraId="7B27E58F" w14:textId="5686F54A" w:rsidR="000015EE" w:rsidRDefault="00421FDC" w:rsidP="00DE0421">
      <w:pPr>
        <w:pStyle w:val="NATESTYLE1CommonCollege"/>
        <w:ind w:firstLine="720"/>
      </w:pPr>
      <w:r>
        <w:t xml:space="preserve">The </w:t>
      </w:r>
      <w:r w:rsidR="009C5C44">
        <w:t xml:space="preserve">general </w:t>
      </w:r>
      <w:r w:rsidR="00F0207B">
        <w:t xml:space="preserve">utility </w:t>
      </w:r>
      <w:r w:rsidR="009C5C44">
        <w:t>of this isocline approach</w:t>
      </w:r>
      <w:r w:rsidR="000015EE">
        <w:t xml:space="preserve"> </w:t>
      </w:r>
      <w:r w:rsidR="009C5C44">
        <w:t xml:space="preserve">can be </w:t>
      </w:r>
      <w:r w:rsidR="006665EF">
        <w:t>demonstrated using</w:t>
      </w:r>
      <w:r w:rsidR="009C5C44">
        <w:t xml:space="preserve"> several species of conservation</w:t>
      </w:r>
      <w:r w:rsidR="00B14C32">
        <w:t xml:space="preserve"> concern</w:t>
      </w:r>
      <w:r w:rsidR="009C5C44">
        <w:t xml:space="preserve"> that span terrestrial, marine, and freshwater </w:t>
      </w:r>
      <w:r w:rsidR="008A402E">
        <w:t>ecosystems</w:t>
      </w:r>
      <w:r w:rsidR="009C5C44">
        <w:t>.</w:t>
      </w:r>
      <w:r w:rsidR="006665EF">
        <w:t xml:space="preserve"> </w:t>
      </w:r>
      <w:r w:rsidR="004A6400">
        <w:t>For these examples the specific isocline</w:t>
      </w:r>
      <w:r w:rsidR="00233F65">
        <w:t>s</w:t>
      </w:r>
      <w:r w:rsidR="004A6400">
        <w:t xml:space="preserve"> are </w:t>
      </w:r>
      <w:r w:rsidR="00233F65">
        <w:t>not known</w:t>
      </w:r>
      <w:ins w:id="10" w:author="Nathan Dorn" w:date="2025-03-06T12:35:00Z" w16du:dateUtc="2025-03-06T17:35:00Z">
        <w:r w:rsidR="00CA5A54">
          <w:t>,</w:t>
        </w:r>
      </w:ins>
      <w:r w:rsidR="00233F65">
        <w:t xml:space="preserve"> but</w:t>
      </w:r>
      <w:r w:rsidR="00717626">
        <w:t xml:space="preserve"> details of the recruitment or population growth are described in relevant ways to make the approach appropriate. </w:t>
      </w:r>
      <w:r w:rsidR="004A6400">
        <w:t xml:space="preserve"> </w:t>
      </w:r>
      <w:r w:rsidR="00717626">
        <w:t xml:space="preserve">In all three cases </w:t>
      </w:r>
      <w:r w:rsidR="0067155B">
        <w:t xml:space="preserve">demographic </w:t>
      </w:r>
      <w:r w:rsidR="004C14D4">
        <w:t xml:space="preserve">parameters </w:t>
      </w:r>
      <w:r w:rsidR="004A6400">
        <w:t>relate</w:t>
      </w:r>
      <w:r w:rsidR="00717626">
        <w:t>d</w:t>
      </w:r>
      <w:r w:rsidR="004A6400">
        <w:t xml:space="preserve"> to</w:t>
      </w:r>
      <w:r w:rsidR="002417D4">
        <w:t xml:space="preserve"> </w:t>
      </w:r>
      <w:r w:rsidR="004A6400">
        <w:t>environmental</w:t>
      </w:r>
      <w:r w:rsidR="00E2759E">
        <w:t xml:space="preserve"> </w:t>
      </w:r>
      <w:r w:rsidR="002417D4">
        <w:t>gradient</w:t>
      </w:r>
      <w:r w:rsidR="004C14D4">
        <w:t>s</w:t>
      </w:r>
      <w:r w:rsidR="004A6400">
        <w:t xml:space="preserve"> </w:t>
      </w:r>
      <w:r w:rsidR="00C36F86">
        <w:t>have been</w:t>
      </w:r>
      <w:r w:rsidR="004A6400">
        <w:t xml:space="preserve"> </w:t>
      </w:r>
      <w:r w:rsidR="002417D4">
        <w:t>studied</w:t>
      </w:r>
      <w:r w:rsidR="004A6400">
        <w:t xml:space="preserve"> and the qualitative </w:t>
      </w:r>
      <w:r w:rsidR="004A6400">
        <w:lastRenderedPageBreak/>
        <w:t xml:space="preserve">predictions about where conditions might fall can be </w:t>
      </w:r>
      <w:r w:rsidR="000015EE">
        <w:t xml:space="preserve">reasonably hypothesized </w:t>
      </w:r>
      <w:r>
        <w:t>(Figures 1B-</w:t>
      </w:r>
      <w:r w:rsidR="00C84D7F">
        <w:t>D</w:t>
      </w:r>
      <w:r w:rsidR="000015EE">
        <w:t>)</w:t>
      </w:r>
      <w:r w:rsidR="004A6400">
        <w:t>.</w:t>
      </w:r>
      <w:r w:rsidR="000015EE">
        <w:t xml:space="preserve"> </w:t>
      </w:r>
      <w:r w:rsidR="00A03493">
        <w:t xml:space="preserve">By </w:t>
      </w:r>
      <w:r w:rsidR="00717626">
        <w:t xml:space="preserve">describing </w:t>
      </w:r>
      <w:r w:rsidR="00A03493">
        <w:t xml:space="preserve">these </w:t>
      </w:r>
      <w:r w:rsidR="009D1DFF">
        <w:t xml:space="preserve">three </w:t>
      </w:r>
      <w:r w:rsidR="00A03493">
        <w:t>examples from</w:t>
      </w:r>
      <w:r w:rsidR="009D1DFF">
        <w:t xml:space="preserve"> published literature </w:t>
      </w:r>
      <w:r w:rsidR="00A03493">
        <w:t xml:space="preserve">under the same framework we do not </w:t>
      </w:r>
      <w:r w:rsidR="00C36F86">
        <w:t xml:space="preserve">intend </w:t>
      </w:r>
      <w:r w:rsidR="00A03493">
        <w:t>to over-simplify the ecological details of recruitment</w:t>
      </w:r>
      <w:r w:rsidR="00112270">
        <w:t>,</w:t>
      </w:r>
      <w:r w:rsidR="00A03493">
        <w:t xml:space="preserve"> but rather </w:t>
      </w:r>
      <w:r w:rsidR="00112270">
        <w:t xml:space="preserve">to </w:t>
      </w:r>
      <w:r w:rsidR="00A03493">
        <w:t>conceptually illustrate the similar issue of the demographic rate combination</w:t>
      </w:r>
      <w:r w:rsidR="00717626">
        <w:t>s</w:t>
      </w:r>
      <w:r w:rsidR="00A03493">
        <w:t xml:space="preserve"> that can help population biologists, whether involved in conservation, resource</w:t>
      </w:r>
      <w:ins w:id="11" w:author="Nathan Dorn" w:date="2025-03-06T12:35:00Z" w16du:dateUtc="2025-03-06T17:35:00Z">
        <w:r w:rsidR="00CA5A54">
          <w:t xml:space="preserve"> management</w:t>
        </w:r>
      </w:ins>
      <w:r w:rsidR="00A03493">
        <w:t xml:space="preserve"> or pest management, assess the potential for population growth using a model and field</w:t>
      </w:r>
      <w:r w:rsidR="00C36F86">
        <w:t>-</w:t>
      </w:r>
      <w:r w:rsidR="00A03493">
        <w:t xml:space="preserve">measured rates.  </w:t>
      </w:r>
    </w:p>
    <w:p w14:paraId="5390B205" w14:textId="124CF2A7" w:rsidR="00B26FD9" w:rsidRDefault="004557F1" w:rsidP="00DE0421">
      <w:pPr>
        <w:pStyle w:val="NATESTYLE1CommonCollege"/>
        <w:ind w:firstLine="720"/>
      </w:pPr>
      <w:r>
        <w:t>First, i</w:t>
      </w:r>
      <w:r w:rsidR="00C4315A">
        <w:t xml:space="preserve">n a freshwater </w:t>
      </w:r>
      <w:r w:rsidR="000015EE">
        <w:t xml:space="preserve">rock pool </w:t>
      </w:r>
      <w:r w:rsidR="00C4315A">
        <w:t xml:space="preserve">system </w:t>
      </w:r>
      <w:r w:rsidR="00B05F37">
        <w:t xml:space="preserve">a spatial temperature gradient </w:t>
      </w:r>
      <w:r w:rsidR="00DF4D1D">
        <w:t xml:space="preserve">simultaneously </w:t>
      </w:r>
      <w:r w:rsidR="000015EE">
        <w:t xml:space="preserve">affects </w:t>
      </w:r>
      <w:r w:rsidR="00393B06">
        <w:t xml:space="preserve">growth rates of </w:t>
      </w:r>
      <w:r w:rsidR="000015EE">
        <w:t xml:space="preserve">larval </w:t>
      </w:r>
      <w:r w:rsidR="00393B06">
        <w:t>mosquito</w:t>
      </w:r>
      <w:r w:rsidR="000015EE">
        <w:t>e</w:t>
      </w:r>
      <w:r w:rsidR="00393B06">
        <w:t>s (</w:t>
      </w:r>
      <w:r w:rsidR="00C15302" w:rsidRPr="00C15302">
        <w:rPr>
          <w:i/>
          <w:iCs/>
        </w:rPr>
        <w:t>Aedes atropalpus</w:t>
      </w:r>
      <w:r w:rsidR="00C15302">
        <w:t>)</w:t>
      </w:r>
      <w:r w:rsidR="00DF4D1D">
        <w:t xml:space="preserve"> and </w:t>
      </w:r>
      <w:r w:rsidR="000015EE">
        <w:t>their survival with dragonfly (</w:t>
      </w:r>
      <w:r w:rsidR="000015EE" w:rsidRPr="00DF4D1D">
        <w:rPr>
          <w:i/>
          <w:iCs/>
        </w:rPr>
        <w:t>Pantala</w:t>
      </w:r>
      <w:r w:rsidR="000015EE">
        <w:t xml:space="preserve"> spp.) naiad predators (</w:t>
      </w:r>
      <w:r w:rsidR="00112270">
        <w:t xml:space="preserve">i.e., </w:t>
      </w:r>
      <w:r w:rsidR="00DF4D1D">
        <w:t xml:space="preserve">per-capita foraging rate of </w:t>
      </w:r>
      <w:r w:rsidR="00112270">
        <w:t>the predator</w:t>
      </w:r>
      <w:r w:rsidR="000015EE">
        <w:t xml:space="preserve"> increase</w:t>
      </w:r>
      <w:r w:rsidR="00112270">
        <w:t>s</w:t>
      </w:r>
      <w:r w:rsidR="002944AB">
        <w:t xml:space="preserve"> with temperature</w:t>
      </w:r>
      <w:r w:rsidR="00201F59">
        <w:t>; Figure 1B</w:t>
      </w:r>
      <w:r w:rsidR="00446C69">
        <w:t xml:space="preserve">; </w:t>
      </w:r>
      <w:r w:rsidR="00446C69">
        <w:fldChar w:fldCharType="begin"/>
      </w:r>
      <w:r w:rsidR="00B871C2">
        <w:instrText xml:space="preserve"> ADDIN ZOTERO_ITEM CSL_CITATION {"citationID":"gmPiSx3l","properties":{"formattedCitation":"(Davidson et al. 2021, 2024)","plainCitation":"(Davidson et al. 2021, 2024)","dontUpdate":true,"noteIndex":0},"citationItems":[{"id":180,"uris":["http://zotero.org/users/9972654/items/K52DS5GK"],"itemData":{"id":180,"type":"article-journal","container-title":"Functional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R."}],"editor":[{"family":"Marshall","given":"Katie"}],"issued":{"date-parts":[["2021",5]]}}},{"id":3971,"uris":["http://zotero.org/users/9972654/items/X49RRKPX"],"itemData":{"id":3971,"type":"article-journal","abstract":"Warming has broad and often nonlinear impacts on organismal physiology and traits, allowing it to impact species interactions like predation through a variety of pathways that may be difficult to predict. Predictions are commonly based on short-term experiments and models, and these studies often yield conflicting results depending on the environmental context, spatiotemporal scale, and the predator and prey species considered. Thus, the accuracy of predicted changes in interaction strength, and their importance to the broader ecosystems they take place in, remain unclear. Here, we attempted to link one such set of predictions generated using theory, modeling, and controlled experiments to patterns in the natural abundance of prey across a broad thermal gradient. To do so, we first predicted how warming would impact a stage-structured predator–prey interaction in riverine rock pools between Pantala spp. dragonfly nymph predators and Aedes atropalpus mosquito larval prey. We then described temperature variation across a set of hundreds of riverine rock pools (n = 775) and leveraged this natural gradient to look for evidence for or against our model’s predictions. Our model’s predictions suggested that warming should weaken predator control of mosquito larval prey by accelerating their development and shrinking the window of time during which aquatic dragonfly nymphs could consume them. This was consistent with data collected in rock pool ecosystems, where the negative effects of dragonfly nymph predators on mosquito larval abundance were weaker in warmer pools. Our findings provide additional evidence to substantiate our model-derived predictions while emphasizing the importance of assessing similar predictions using natural gradients of temperature whenever possible.","container-title":"Ecology","DOI":"10.1002/ecy.4213","ISSN":"0012-9658, 1939-9170","issue":"1","journalAbbreviation":"Ecology","language":"en","page":"e4213","source":"DOI.org (Crossref)","title":"Warming and top‐down control of stage‐structured prey: Linking theory to patterns in natural systems","title-short":"Warming and top‐down control of stage‐structured prey","volume":"105","author":[{"family":"Davidson","given":"Andrew T."},{"family":"Stunkle","given":"C. Ryland"},{"family":"Armstrong","given":"Joshua T."},{"family":"Hamman","given":"Elizabeth A."},{"family":"McCoy","given":"Michael W."},{"family":"Vonesh","given":"James R."}],"issued":{"date-parts":[["2024",1]]}}}],"schema":"https://github.com/citation-style-language/schema/raw/master/csl-citation.json"} </w:instrText>
      </w:r>
      <w:r w:rsidR="00446C69">
        <w:fldChar w:fldCharType="separate"/>
      </w:r>
      <w:r w:rsidR="00446C69" w:rsidRPr="00446C69">
        <w:t>Davidson et al. 2021, 2024)</w:t>
      </w:r>
      <w:r w:rsidR="00446C69">
        <w:fldChar w:fldCharType="end"/>
      </w:r>
      <w:r w:rsidR="005D656D">
        <w:t xml:space="preserve">. </w:t>
      </w:r>
      <w:r w:rsidR="001534A7">
        <w:t>T</w:t>
      </w:r>
      <w:r w:rsidR="000015EE">
        <w:t>he net effect of both rate changes was su</w:t>
      </w:r>
      <w:r w:rsidR="0023572C">
        <w:t xml:space="preserve">ch that at </w:t>
      </w:r>
      <w:r w:rsidR="00112270">
        <w:t>cool</w:t>
      </w:r>
      <w:r w:rsidR="0023572C">
        <w:t>er temperatures the mosquito populations would not recruit well even though</w:t>
      </w:r>
      <w:r w:rsidR="00367EF3">
        <w:t xml:space="preserve"> survival </w:t>
      </w:r>
      <w:r w:rsidR="0023572C">
        <w:t>wa</w:t>
      </w:r>
      <w:r w:rsidR="00367EF3">
        <w:t>s high</w:t>
      </w:r>
      <w:r w:rsidR="00B26FD9">
        <w:t xml:space="preserve"> because</w:t>
      </w:r>
      <w:r w:rsidR="002937EE">
        <w:t xml:space="preserve"> </w:t>
      </w:r>
      <w:r w:rsidR="00367EF3">
        <w:t>daily growth w</w:t>
      </w:r>
      <w:r w:rsidR="0023572C">
        <w:t>as</w:t>
      </w:r>
      <w:r w:rsidR="00B26FD9">
        <w:t xml:space="preserve"> too</w:t>
      </w:r>
      <w:r w:rsidR="0023572C">
        <w:t xml:space="preserve"> </w:t>
      </w:r>
      <w:r w:rsidR="001534A7">
        <w:t>s</w:t>
      </w:r>
      <w:r w:rsidR="00367EF3">
        <w:t>low</w:t>
      </w:r>
      <w:r w:rsidR="001534A7">
        <w:t xml:space="preserve">; rate combinations were </w:t>
      </w:r>
      <w:r w:rsidR="00112270">
        <w:t xml:space="preserve">below and left of </w:t>
      </w:r>
      <w:r w:rsidR="00305AD4">
        <w:t xml:space="preserve">the </w:t>
      </w:r>
      <w:r w:rsidR="00112270">
        <w:t>isocline</w:t>
      </w:r>
      <w:r w:rsidR="00F36B51">
        <w:t xml:space="preserve"> (</w:t>
      </w:r>
      <w:r w:rsidR="002937EE">
        <w:t xml:space="preserve">Figure 1B). </w:t>
      </w:r>
      <w:r w:rsidR="0023572C">
        <w:t>W</w:t>
      </w:r>
      <w:r w:rsidR="00B26FD9">
        <w:t>ith higher temperatures the</w:t>
      </w:r>
      <w:r w:rsidR="0023572C">
        <w:t xml:space="preserve"> </w:t>
      </w:r>
      <w:r w:rsidR="00112270">
        <w:t xml:space="preserve">average daily </w:t>
      </w:r>
      <w:r w:rsidR="0023572C">
        <w:t xml:space="preserve">survival </w:t>
      </w:r>
      <w:r w:rsidR="00B26FD9">
        <w:t>decreased</w:t>
      </w:r>
      <w:r w:rsidR="00112270">
        <w:t>,</w:t>
      </w:r>
      <w:r w:rsidR="00B26FD9">
        <w:t xml:space="preserve"> but </w:t>
      </w:r>
      <w:r w:rsidR="00112270">
        <w:t xml:space="preserve">the </w:t>
      </w:r>
      <w:r w:rsidR="00B26FD9">
        <w:t xml:space="preserve">increased </w:t>
      </w:r>
      <w:r w:rsidR="00367EF3">
        <w:t>daily growth rate</w:t>
      </w:r>
      <w:r w:rsidR="00FE2ED0">
        <w:t xml:space="preserve"> with warmer temperatures</w:t>
      </w:r>
      <w:r w:rsidR="00B26FD9">
        <w:t xml:space="preserve"> </w:t>
      </w:r>
      <w:r w:rsidR="00FE2ED0">
        <w:t>shortened the time spent in the larval stage even further so that</w:t>
      </w:r>
      <w:r w:rsidR="002937EE">
        <w:t xml:space="preserve"> mosquito populations could recruit and grow</w:t>
      </w:r>
      <w:r w:rsidR="001534A7">
        <w:t>;</w:t>
      </w:r>
      <w:r w:rsidR="004D1521">
        <w:t xml:space="preserve"> </w:t>
      </w:r>
      <w:r w:rsidR="00F36B51">
        <w:t xml:space="preserve">joint rates moved down, but also to the right </w:t>
      </w:r>
      <w:r w:rsidR="00B26FD9">
        <w:t>of</w:t>
      </w:r>
      <w:r w:rsidR="00112270">
        <w:t xml:space="preserve"> </w:t>
      </w:r>
      <w:r w:rsidR="001675B8">
        <w:t xml:space="preserve">the </w:t>
      </w:r>
      <w:r w:rsidR="00112270">
        <w:t>isocline</w:t>
      </w:r>
      <w:r w:rsidR="00F36B51">
        <w:t xml:space="preserve"> (</w:t>
      </w:r>
      <w:r w:rsidR="00367EF3">
        <w:t>Figure 1B).</w:t>
      </w:r>
      <w:r w:rsidR="004D1521">
        <w:t xml:space="preserve"> </w:t>
      </w:r>
      <w:r w:rsidR="00F254E2">
        <w:t xml:space="preserve">In a </w:t>
      </w:r>
      <w:r w:rsidR="0023572C">
        <w:t>contrasting</w:t>
      </w:r>
      <w:r w:rsidR="002E631F">
        <w:t xml:space="preserve"> </w:t>
      </w:r>
      <w:r w:rsidR="0023572C">
        <w:t xml:space="preserve">invertebrate </w:t>
      </w:r>
      <w:r w:rsidR="00F254E2">
        <w:t>s</w:t>
      </w:r>
      <w:r w:rsidR="00112270">
        <w:t>ystem</w:t>
      </w:r>
      <w:r w:rsidR="00F254E2">
        <w:t xml:space="preserve"> </w:t>
      </w:r>
      <w:r w:rsidR="00F36B51">
        <w:t>(not shown)</w:t>
      </w:r>
      <w:r w:rsidR="00F254E2">
        <w:t xml:space="preserve"> of ant</w:t>
      </w:r>
      <w:r w:rsidR="00B26FD9">
        <w:t xml:space="preserve"> predator</w:t>
      </w:r>
      <w:r w:rsidR="00F254E2">
        <w:t>-</w:t>
      </w:r>
      <w:r w:rsidR="00233C43">
        <w:t>caterpillar</w:t>
      </w:r>
      <w:r w:rsidR="00B26FD9">
        <w:t xml:space="preserve"> prey</w:t>
      </w:r>
      <w:r w:rsidR="00F254E2">
        <w:t xml:space="preserve"> interaction</w:t>
      </w:r>
      <w:r w:rsidR="00B26FD9">
        <w:t>s</w:t>
      </w:r>
      <w:r w:rsidR="00F254E2">
        <w:t xml:space="preserve"> in a terrestrial system, </w:t>
      </w:r>
      <w:r w:rsidR="00A60B58">
        <w:t>warmer temperatures affected both rates</w:t>
      </w:r>
      <w:r w:rsidR="005B4FDD">
        <w:t xml:space="preserve"> in the same manner</w:t>
      </w:r>
      <w:r w:rsidR="00A60B58">
        <w:t>, but</w:t>
      </w:r>
      <w:r w:rsidR="00F254E2">
        <w:t xml:space="preserve"> increases in </w:t>
      </w:r>
      <w:r w:rsidR="00B26FD9">
        <w:t xml:space="preserve">caterpillar </w:t>
      </w:r>
      <w:r w:rsidR="00F254E2">
        <w:t xml:space="preserve">growth </w:t>
      </w:r>
      <w:r w:rsidR="00B26FD9">
        <w:t xml:space="preserve">with higher temperatures </w:t>
      </w:r>
      <w:r w:rsidR="00BC7352">
        <w:t xml:space="preserve">were unable to compensate </w:t>
      </w:r>
      <w:r w:rsidR="00EF5F03">
        <w:t xml:space="preserve">for </w:t>
      </w:r>
      <w:r w:rsidR="006F789D">
        <w:t>lower survival from</w:t>
      </w:r>
      <w:r w:rsidR="00EF5F03">
        <w:t xml:space="preserve"> ant predation</w:t>
      </w:r>
      <w:r w:rsidR="00BC7352">
        <w:t xml:space="preserve"> </w:t>
      </w:r>
      <w:r w:rsidR="00A03533">
        <w:fldChar w:fldCharType="begin"/>
      </w:r>
      <w:r w:rsidR="00A03533">
        <w:instrText xml:space="preserve"> ADDIN ZOTERO_ITEM CSL_CITATION {"citationID":"4vqGB02b","properties":{"formattedCitation":"(Pepi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A03533">
        <w:fldChar w:fldCharType="separate"/>
      </w:r>
      <w:r w:rsidR="00A03533" w:rsidRPr="00A03533">
        <w:t>(Pepi et al. 2018)</w:t>
      </w:r>
      <w:r w:rsidR="00A03533">
        <w:fldChar w:fldCharType="end"/>
      </w:r>
      <w:r w:rsidR="00EF5F03">
        <w:t>.</w:t>
      </w:r>
      <w:r w:rsidR="00367EF3">
        <w:t xml:space="preserve"> </w:t>
      </w:r>
      <w:r w:rsidR="00201F59">
        <w:t xml:space="preserve"> </w:t>
      </w:r>
    </w:p>
    <w:p w14:paraId="0B521CE0" w14:textId="378849EF" w:rsidR="00B26FD9" w:rsidRDefault="0023572C" w:rsidP="00DE0421">
      <w:pPr>
        <w:pStyle w:val="NATESTYLE1CommonCollege"/>
        <w:ind w:firstLine="720"/>
      </w:pPr>
      <w:r>
        <w:t>I</w:t>
      </w:r>
      <w:r w:rsidR="00390CA6">
        <w:t xml:space="preserve">n </w:t>
      </w:r>
      <w:r>
        <w:t xml:space="preserve">a well-studied </w:t>
      </w:r>
      <w:r w:rsidR="00390CA6">
        <w:t xml:space="preserve">terrestrial </w:t>
      </w:r>
      <w:r>
        <w:t>eco</w:t>
      </w:r>
      <w:r w:rsidR="00390CA6">
        <w:t>system</w:t>
      </w:r>
      <w:r w:rsidR="00744530">
        <w:t xml:space="preserve">, </w:t>
      </w:r>
      <w:r w:rsidR="00B26FD9">
        <w:t>recruitment (sucker to sapling</w:t>
      </w:r>
      <w:ins w:id="12" w:author="Nathan Dorn" w:date="2025-03-06T12:37:00Z" w16du:dateUtc="2025-03-06T17:37:00Z">
        <w:r w:rsidR="00CA5A54">
          <w:t xml:space="preserve"> transition</w:t>
        </w:r>
      </w:ins>
      <w:r w:rsidR="00B26FD9">
        <w:t>) of</w:t>
      </w:r>
      <w:r w:rsidR="00D262AA">
        <w:t xml:space="preserve"> </w:t>
      </w:r>
      <w:r w:rsidR="004C6314">
        <w:t>quaking aspen (</w:t>
      </w:r>
      <w:r w:rsidR="00D3002B">
        <w:rPr>
          <w:i/>
          <w:iCs/>
        </w:rPr>
        <w:t>Populus tremuloides</w:t>
      </w:r>
      <w:r w:rsidR="00703916">
        <w:t xml:space="preserve">) that are </w:t>
      </w:r>
      <w:r w:rsidR="00B26FD9">
        <w:t xml:space="preserve">browsed by </w:t>
      </w:r>
      <w:r w:rsidR="00703916">
        <w:t>elk (</w:t>
      </w:r>
      <w:r w:rsidR="00D262AA">
        <w:rPr>
          <w:i/>
          <w:iCs/>
        </w:rPr>
        <w:t>Cervus canadensis</w:t>
      </w:r>
      <w:r w:rsidR="00D262AA">
        <w:t xml:space="preserve">) </w:t>
      </w:r>
      <w:r w:rsidR="00DB3289">
        <w:t>are</w:t>
      </w:r>
      <w:r>
        <w:t xml:space="preserve"> </w:t>
      </w:r>
      <w:r w:rsidR="00DB3289">
        <w:t>influenced</w:t>
      </w:r>
      <w:r w:rsidR="00D30238">
        <w:t xml:space="preserve"> by</w:t>
      </w:r>
      <w:r w:rsidR="00DB3289">
        <w:t xml:space="preserve"> </w:t>
      </w:r>
      <w:r w:rsidR="00B26FD9">
        <w:t xml:space="preserve">elk numbers and environmental variation </w:t>
      </w:r>
      <w:r w:rsidR="00D27A46">
        <w:t>(Figure 1C</w:t>
      </w:r>
      <w:r w:rsidR="002A53AF">
        <w:t xml:space="preserve">; </w:t>
      </w:r>
      <w:r w:rsidR="004A3CE1">
        <w:fldChar w:fldCharType="begin"/>
      </w:r>
      <w:r w:rsidR="00B871C2">
        <w:instrText xml:space="preserve"> ADDIN ZOTERO_ITEM CSL_CITATION {"citationID":"HpmcQ0LG","properties":{"formattedCitation":"(Kauffman et al. 2010, Brice et al. 2024)","plainCitation":"(Kauffman et al. 2010, Brice et al. 2024)","dontUpdate":true,"noteIndex":0},"citationItems":[{"id":4043,"uris":["http://zotero.org/users/9972654/items/QRZST9QY"],"itemData":{"id":4043,"type":"article-journal","abstract":"Behaviorally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4A3CE1">
        <w:fldChar w:fldCharType="separate"/>
      </w:r>
      <w:r w:rsidR="004A3CE1" w:rsidRPr="004A3CE1">
        <w:t xml:space="preserve"> Brice et al. 2024)</w:t>
      </w:r>
      <w:r w:rsidR="004A3CE1">
        <w:fldChar w:fldCharType="end"/>
      </w:r>
      <w:r w:rsidR="0077234A">
        <w:t>.</w:t>
      </w:r>
      <w:r>
        <w:t xml:space="preserve"> </w:t>
      </w:r>
      <w:r w:rsidR="00B26FD9">
        <w:t>After</w:t>
      </w:r>
      <w:r w:rsidR="0077234A">
        <w:t xml:space="preserve"> wolves (</w:t>
      </w:r>
      <w:r w:rsidR="0077234A" w:rsidRPr="0077234A">
        <w:rPr>
          <w:i/>
          <w:iCs/>
        </w:rPr>
        <w:t>Canus lupis</w:t>
      </w:r>
      <w:r w:rsidR="0077234A">
        <w:t>) were extirpated from the</w:t>
      </w:r>
      <w:r>
        <w:t xml:space="preserve"> G</w:t>
      </w:r>
      <w:r w:rsidR="0077234A">
        <w:t>reater Yellowstone Ecosystem</w:t>
      </w:r>
      <w:r w:rsidR="0078154A">
        <w:t>, USA</w:t>
      </w:r>
      <w:r>
        <w:t xml:space="preserve"> </w:t>
      </w:r>
      <w:r w:rsidR="00C44B3B">
        <w:t xml:space="preserve">(GYE) </w:t>
      </w:r>
      <w:r w:rsidR="0077234A">
        <w:t xml:space="preserve">and elk abundance </w:t>
      </w:r>
      <w:r w:rsidR="00EF65BC">
        <w:lastRenderedPageBreak/>
        <w:t>was</w:t>
      </w:r>
      <w:r w:rsidR="0077234A">
        <w:t xml:space="preserve"> high, the </w:t>
      </w:r>
      <w:r w:rsidR="0029424F">
        <w:t xml:space="preserve">browsing </w:t>
      </w:r>
      <w:r w:rsidR="00EF65BC">
        <w:t>pressure on</w:t>
      </w:r>
      <w:r w:rsidR="00F16B6C">
        <w:t xml:space="preserve"> </w:t>
      </w:r>
      <w:r w:rsidR="00B26FD9">
        <w:t>aspen stands</w:t>
      </w:r>
      <w:r w:rsidR="00F16B6C">
        <w:t xml:space="preserve"> was high </w:t>
      </w:r>
      <w:r w:rsidR="00B26FD9">
        <w:t>everywhere regardless</w:t>
      </w:r>
      <w:r w:rsidR="00F16B6C">
        <w:t xml:space="preserve"> of the</w:t>
      </w:r>
      <w:r w:rsidR="005F3FD3">
        <w:t xml:space="preserve"> available</w:t>
      </w:r>
      <w:r w:rsidR="00F16B6C">
        <w:t xml:space="preserve"> moisture</w:t>
      </w:r>
      <w:r w:rsidR="00B26FD9">
        <w:t>,</w:t>
      </w:r>
      <w:r w:rsidR="00F16B6C">
        <w:t xml:space="preserve"> resulting in </w:t>
      </w:r>
      <w:r w:rsidR="009437EA">
        <w:t>widespread recruitment failure</w:t>
      </w:r>
      <w:r w:rsidR="000C6CFB">
        <w:t xml:space="preserve"> (</w:t>
      </w:r>
      <w:r w:rsidR="00B26FD9">
        <w:t xml:space="preserve">bottom of </w:t>
      </w:r>
      <w:r w:rsidR="000C6CFB">
        <w:t>Figure 1C)</w:t>
      </w:r>
      <w:r w:rsidR="00661268">
        <w:t>.</w:t>
      </w:r>
      <w:r w:rsidR="000C6CFB">
        <w:t xml:space="preserve"> </w:t>
      </w:r>
      <w:r>
        <w:t xml:space="preserve">Following </w:t>
      </w:r>
      <w:r w:rsidR="00247D98">
        <w:t>wo</w:t>
      </w:r>
      <w:r>
        <w:t>lf reintroduction</w:t>
      </w:r>
      <w:r w:rsidR="00247D98">
        <w:t xml:space="preserve"> </w:t>
      </w:r>
      <w:r w:rsidR="005F3FD3">
        <w:t>the elk declined and</w:t>
      </w:r>
      <w:r w:rsidR="00C44B3B">
        <w:t xml:space="preserve"> </w:t>
      </w:r>
      <w:r w:rsidR="00247D98">
        <w:t xml:space="preserve">browsing pressure </w:t>
      </w:r>
      <w:r w:rsidR="00B26FD9">
        <w:t>w</w:t>
      </w:r>
      <w:r>
        <w:t xml:space="preserve">as </w:t>
      </w:r>
      <w:r w:rsidR="00247D98">
        <w:t xml:space="preserve">reduced </w:t>
      </w:r>
      <w:r w:rsidR="00FC040D">
        <w:fldChar w:fldCharType="begin"/>
      </w:r>
      <w:r w:rsidR="00FC040D">
        <w:instrText xml:space="preserve"> ADDIN ZOTERO_ITEM CSL_CITATION {"citationID":"tpPIafGs","properties":{"formattedCitation":"(Kauffman et al. 2010, Brice et al. 2024)","plainCitation":"(Kauffman et al. 2010, Brice et al. 2024)","noteIndex":0},"citationItems":[{"id":4043,"uris":["http://zotero.org/users/9972654/items/QRZST9QY"],"itemData":{"id":4043,"type":"article-journal","abstract":"Behaviorally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FC040D">
        <w:fldChar w:fldCharType="separate"/>
      </w:r>
      <w:r w:rsidR="00FC040D" w:rsidRPr="00FC040D">
        <w:t>(Kauffman et al. 2010, Brice et al. 2024)</w:t>
      </w:r>
      <w:r w:rsidR="00FC040D">
        <w:fldChar w:fldCharType="end"/>
      </w:r>
      <w:r w:rsidR="005F3FD3">
        <w:t>,</w:t>
      </w:r>
      <w:r w:rsidR="00B26FD9">
        <w:t xml:space="preserve"> but aspen</w:t>
      </w:r>
      <w:r w:rsidR="002406ED">
        <w:t xml:space="preserve"> stand regrowth</w:t>
      </w:r>
      <w:r w:rsidR="00CE5F7E">
        <w:t xml:space="preserve"> </w:t>
      </w:r>
      <w:r w:rsidR="00112270">
        <w:t>w</w:t>
      </w:r>
      <w:r w:rsidR="00CE5F7E">
        <w:t xml:space="preserve">as </w:t>
      </w:r>
      <w:r w:rsidR="00B26FD9">
        <w:t>variable</w:t>
      </w:r>
      <w:r w:rsidR="00B871C2">
        <w:t xml:space="preserve"> </w:t>
      </w:r>
      <w:r w:rsidR="00B871C2">
        <w:fldChar w:fldCharType="begin"/>
      </w:r>
      <w:r w:rsidR="00B871C2">
        <w:instrText xml:space="preserve"> ADDIN ZOTERO_ITEM CSL_CITATION {"citationID":"1z58DiHs","properties":{"formattedCitation":"(Ripple and Beschta 2007, Kauffman et al. 2010, Beschta and Ripple 2016)","plainCitation":"(Ripple and Beschta 2007, Kauffman et al. 2010, Beschta and Ripple 2016)","noteIndex":0},"citationItems":[{"id":4051,"uris":["http://zotero.org/users/9972654/items/Z4ZCHUJK"],"itemData":{"id":4051,"type":"article-journal","abstract":"Wolves (Canis lupus) were reintroduced to Yellowstone National Park in 1995–1996. We present data on a recent trophic cascade involving wolves, elk (Cervus elaphus), and aspen (Populus tremuloides) in Yellowstone’s northern winter range that documents the ﬁrst signiﬁcant growth of aspen in over half a century. Results indicate reduced browsing and increased heights of young aspen during the last 4–5 years, particularly at high predation risk sites (riparian areas with downed logs). In contrast, young aspen in upland settings generally showed continued suppression with only a slight decrease in browsing levels and only a slight increase in height. Our ﬁndings are consistent with the combined effects of a behaviorally-mediated and density-mediated trophic cascade. Results provide an improved perspective for understanding trophic dynamics and spatially variable plant community growth patterns in this recovering ecosystem.","container-title":"Biological Conservation","DOI":"10.1016/j.biocon.2007.05.006","ISSN":"00063207","issue":"3-4","journalAbbreviation":"Biological Conservation","language":"en","license":"https://www.elsevier.com/tdm/userlicense/1.0/","page":"514-519","source":"DOI.org (Crossref)","title":"Restoring Yellowstone’s aspen with wolves","volume":"138","author":[{"family":"Ripple","given":"William J."},{"family":"Beschta","given":"Robert L."}],"issued":{"date-parts":[["2007",9]]}}},{"id":4043,"uris":["http://zotero.org/users/9972654/items/QRZST9QY"],"itemData":{"id":4043,"type":"article-journal","abstract":"Behaviorally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B871C2">
        <w:fldChar w:fldCharType="separate"/>
      </w:r>
      <w:r w:rsidR="00B871C2" w:rsidRPr="00B871C2">
        <w:t>(Ripple and Beschta 2007, Kauffman et al. 2010, Beschta and Ripple 2016)</w:t>
      </w:r>
      <w:r w:rsidR="00B871C2">
        <w:fldChar w:fldCharType="end"/>
      </w:r>
      <w:r w:rsidR="00B26FD9">
        <w:t xml:space="preserve">. </w:t>
      </w:r>
      <w:r w:rsidR="002406ED">
        <w:t xml:space="preserve">Recent </w:t>
      </w:r>
      <w:r w:rsidR="00B26FD9">
        <w:t xml:space="preserve">evidence </w:t>
      </w:r>
      <w:r w:rsidR="002406ED">
        <w:t>indicates</w:t>
      </w:r>
      <w:r w:rsidR="00B26FD9">
        <w:t xml:space="preserve"> that</w:t>
      </w:r>
      <w:r w:rsidR="00E62D63">
        <w:t xml:space="preserve"> the patchy recruitment of</w:t>
      </w:r>
      <w:r w:rsidR="00626B54">
        <w:t xml:space="preserve"> </w:t>
      </w:r>
      <w:r w:rsidR="00B26FD9">
        <w:t xml:space="preserve">aspen </w:t>
      </w:r>
      <w:r w:rsidR="00626B54">
        <w:t>s</w:t>
      </w:r>
      <w:r>
        <w:t>uckers</w:t>
      </w:r>
      <w:r w:rsidR="00B26FD9">
        <w:t xml:space="preserve"> </w:t>
      </w:r>
      <w:r w:rsidR="00626B54">
        <w:t>from</w:t>
      </w:r>
      <w:r w:rsidR="008D576A">
        <w:t xml:space="preserve"> different</w:t>
      </w:r>
      <w:r w:rsidR="00626B54">
        <w:t xml:space="preserve"> stands </w:t>
      </w:r>
      <w:r w:rsidR="008D576A">
        <w:t>may</w:t>
      </w:r>
      <w:r w:rsidR="007E5E6C">
        <w:t xml:space="preserve"> </w:t>
      </w:r>
      <w:r w:rsidR="008D576A">
        <w:t xml:space="preserve">be from spatiotemporal variability in </w:t>
      </w:r>
      <w:r w:rsidR="002406ED">
        <w:t xml:space="preserve">moisture </w:t>
      </w:r>
      <w:r w:rsidR="00BC7D91">
        <w:t>allowing aspen suckers to</w:t>
      </w:r>
      <w:r w:rsidR="002406ED">
        <w:t xml:space="preserve"> </w:t>
      </w:r>
      <w:r w:rsidR="00626B54">
        <w:t>grow</w:t>
      </w:r>
      <w:r w:rsidR="00BC7D91">
        <w:t xml:space="preserve"> to sizes large enough</w:t>
      </w:r>
      <w:r w:rsidR="005F3FD3">
        <w:t xml:space="preserve"> to </w:t>
      </w:r>
      <w:r w:rsidR="00626B54">
        <w:t>escape the browsing pressure (</w:t>
      </w:r>
      <w:r w:rsidR="005F0868">
        <w:t xml:space="preserve">upper </w:t>
      </w:r>
      <w:r w:rsidR="00112270">
        <w:t xml:space="preserve">points in </w:t>
      </w:r>
      <w:r w:rsidR="00626B54">
        <w:t>Figure 1C</w:t>
      </w:r>
      <w:r w:rsidR="005F3FD3">
        <w:t>;</w:t>
      </w:r>
      <w:r w:rsidR="000D7D24">
        <w:t xml:space="preserve"> </w:t>
      </w:r>
      <w:r w:rsidR="000D7D24">
        <w:fldChar w:fldCharType="begin"/>
      </w:r>
      <w:r w:rsidR="00BB5D9B">
        <w:instrText xml:space="preserve"> ADDIN ZOTERO_ITEM CSL_CITATION {"citationID":"lcnee8vF","properties":{"formattedCitation":"(Brice et al. 2024)","plainCitation":"(Brice et al. 2024)","dontUpdate":true,"noteIndex":0},"citationItems":[{"id":4045,"uris":["http://zotero.org/users/9972654/items/BYWHUTTV"],"itemData":{"id":4045,"type":"article-journal","abstract":"The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0D7D24">
        <w:fldChar w:fldCharType="separate"/>
      </w:r>
      <w:r w:rsidR="00537640" w:rsidRPr="00537640">
        <w:t>Brice et al. 2024)</w:t>
      </w:r>
      <w:r w:rsidR="000D7D24">
        <w:fldChar w:fldCharType="end"/>
      </w:r>
      <w:r w:rsidR="00626B54">
        <w:t>.</w:t>
      </w:r>
      <w:r w:rsidR="000C6CFB">
        <w:t xml:space="preserve"> </w:t>
      </w:r>
      <w:r w:rsidR="002944AB">
        <w:t xml:space="preserve">While no comparison of browsing </w:t>
      </w:r>
      <w:r w:rsidR="0048466C">
        <w:t xml:space="preserve">rates </w:t>
      </w:r>
      <w:r w:rsidR="002944AB">
        <w:t xml:space="preserve">and </w:t>
      </w:r>
      <w:r w:rsidR="00CE5F7E">
        <w:t xml:space="preserve">sucker </w:t>
      </w:r>
      <w:r w:rsidR="002944AB">
        <w:t>growth has been conducted to our knowledge, this</w:t>
      </w:r>
      <w:r>
        <w:t xml:space="preserve"> understanding of spatially patchy aspen recruitment in GYE was proposed by Kauffman et al. (2010) and the work by Brice et al. (2024) confirm</w:t>
      </w:r>
      <w:ins w:id="13" w:author="Nathan Dorn" w:date="2025-03-06T12:38:00Z" w16du:dateUtc="2025-03-06T17:38:00Z">
        <w:r w:rsidR="00CA5A54">
          <w:t>s</w:t>
        </w:r>
      </w:ins>
      <w:r>
        <w:t xml:space="preserve"> the importance of the interaction from </w:t>
      </w:r>
      <w:r w:rsidR="002944AB">
        <w:t xml:space="preserve">the aspect of </w:t>
      </w:r>
      <w:r w:rsidR="00DE0CC0">
        <w:t>spatio</w:t>
      </w:r>
      <w:r>
        <w:t>temporal</w:t>
      </w:r>
      <w:r w:rsidR="0043042E">
        <w:t xml:space="preserve"> variation in</w:t>
      </w:r>
      <w:r w:rsidR="002944AB">
        <w:t xml:space="preserve"> </w:t>
      </w:r>
      <w:r>
        <w:t xml:space="preserve">moisture. </w:t>
      </w:r>
      <w:r w:rsidR="002406ED">
        <w:t>E</w:t>
      </w:r>
      <w:r w:rsidR="005F3FD3">
        <w:t>xamination</w:t>
      </w:r>
      <w:r w:rsidR="00CE5F7E">
        <w:t>s</w:t>
      </w:r>
      <w:r w:rsidR="005F3FD3">
        <w:t xml:space="preserve"> of the two rates </w:t>
      </w:r>
      <w:r w:rsidR="002406ED">
        <w:t xml:space="preserve">in combination across spatiotemporal gradients, rather than being considered as alternative explanations (i.e., top-down vs. bottom-up factors), </w:t>
      </w:r>
      <w:r w:rsidR="005F3FD3">
        <w:t xml:space="preserve">could </w:t>
      </w:r>
      <w:r w:rsidR="00CE5F7E">
        <w:t xml:space="preserve">improve the understanding of the patchy regrowth of aspen and other plants in response to </w:t>
      </w:r>
      <w:r w:rsidR="005F0868">
        <w:t>predator</w:t>
      </w:r>
      <w:r w:rsidR="00CE5F7E">
        <w:t xml:space="preserve"> reintroduction</w:t>
      </w:r>
      <w:r w:rsidR="002406ED">
        <w:t xml:space="preserve">s and </w:t>
      </w:r>
      <w:r w:rsidR="00112270">
        <w:t>herbivore densities</w:t>
      </w:r>
      <w:r w:rsidR="0078154A">
        <w:t xml:space="preserve"> </w:t>
      </w:r>
      <w:r w:rsidR="0043042E">
        <w:fldChar w:fldCharType="begin"/>
      </w:r>
      <w:r w:rsidR="0043042E">
        <w:instrText xml:space="preserve"> ADDIN ZOTERO_ITEM CSL_CITATION {"citationID":"xWkNEbee","properties":{"formattedCitation":"(Beschta and Ripple 2016)","plainCitation":"(Beschta and Ripple 2016)","noteIndex":0},"citationItems":[{"id":4053,"uris":["http://zotero.org/users/9972654/items/M49QLWJZ"],"itemData":{"id":4053,"type":"article-journal","abstract":"During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43042E">
        <w:fldChar w:fldCharType="separate"/>
      </w:r>
      <w:r w:rsidR="0043042E" w:rsidRPr="0043042E">
        <w:t>(Beschta and Ripple 2016)</w:t>
      </w:r>
      <w:r w:rsidR="0043042E">
        <w:fldChar w:fldCharType="end"/>
      </w:r>
      <w:r w:rsidR="00B125DD">
        <w:t>.</w:t>
      </w:r>
      <w:r w:rsidR="00CE5F7E">
        <w:t xml:space="preserve"> </w:t>
      </w:r>
    </w:p>
    <w:p w14:paraId="459A713F" w14:textId="74F2EF8E" w:rsidR="00C662DF" w:rsidRDefault="002944AB" w:rsidP="00DE0421">
      <w:pPr>
        <w:pStyle w:val="NATESTYLE1CommonCollege"/>
        <w:ind w:firstLine="720"/>
      </w:pPr>
      <w:r>
        <w:t>In</w:t>
      </w:r>
      <w:r w:rsidR="00390CA6">
        <w:t xml:space="preserve"> </w:t>
      </w:r>
      <w:r w:rsidR="00C9696E">
        <w:t xml:space="preserve">a marine </w:t>
      </w:r>
      <w:r w:rsidR="002406ED">
        <w:t>eco</w:t>
      </w:r>
      <w:r w:rsidR="00C9696E">
        <w:t>system</w:t>
      </w:r>
      <w:r w:rsidR="00590D90">
        <w:t>,</w:t>
      </w:r>
      <w:r w:rsidR="00390CA6">
        <w:t xml:space="preserve"> </w:t>
      </w:r>
      <w:r>
        <w:t xml:space="preserve">multiple environmental gradients </w:t>
      </w:r>
      <w:r w:rsidR="00F922B0">
        <w:t>(e.g., depth, salinity</w:t>
      </w:r>
      <w:r w:rsidR="006A62DF">
        <w:t>; Munroe et al. 2017, Baillie and Grabowski 2019</w:t>
      </w:r>
      <w:r w:rsidR="00F922B0">
        <w:t xml:space="preserve">) </w:t>
      </w:r>
      <w:r>
        <w:t xml:space="preserve">appear to affect one or both </w:t>
      </w:r>
      <w:r w:rsidR="00112270">
        <w:t xml:space="preserve">demographic </w:t>
      </w:r>
      <w:r>
        <w:t xml:space="preserve">rates </w:t>
      </w:r>
      <w:r w:rsidR="00112270">
        <w:t xml:space="preserve">of small </w:t>
      </w:r>
      <w:r w:rsidR="005F0868">
        <w:t xml:space="preserve">settling </w:t>
      </w:r>
      <w:r>
        <w:t>oysters (</w:t>
      </w:r>
      <w:r w:rsidR="00137CB6">
        <w:t xml:space="preserve">e.g., </w:t>
      </w:r>
      <w:r w:rsidRPr="00590D90">
        <w:rPr>
          <w:i/>
          <w:iCs/>
        </w:rPr>
        <w:t>Crassostrea virginica</w:t>
      </w:r>
      <w:r w:rsidR="00137CB6">
        <w:rPr>
          <w:i/>
          <w:iCs/>
        </w:rPr>
        <w:t xml:space="preserve"> </w:t>
      </w:r>
      <w:r w:rsidR="00137CB6">
        <w:t xml:space="preserve">or </w:t>
      </w:r>
      <w:r w:rsidR="00137CB6" w:rsidRPr="00137CB6">
        <w:rPr>
          <w:i/>
          <w:iCs/>
        </w:rPr>
        <w:t>Saccostrea glomerata</w:t>
      </w:r>
      <w:r>
        <w:t>)</w:t>
      </w:r>
      <w:r w:rsidR="00F922B0">
        <w:t xml:space="preserve"> which are considered </w:t>
      </w:r>
      <w:r w:rsidR="00627292">
        <w:t>foundation species.</w:t>
      </w:r>
      <w:r w:rsidR="0079664A">
        <w:t xml:space="preserve"> </w:t>
      </w:r>
      <w:r w:rsidR="00773795">
        <w:t xml:space="preserve"> </w:t>
      </w:r>
      <w:r w:rsidR="005F7EFD">
        <w:t>Higher salinity</w:t>
      </w:r>
      <w:r w:rsidR="005F0868">
        <w:t xml:space="preserve"> </w:t>
      </w:r>
      <w:r w:rsidR="00627292">
        <w:t xml:space="preserve">produces faster </w:t>
      </w:r>
      <w:r w:rsidR="005F0868">
        <w:t>growth of small</w:t>
      </w:r>
      <w:r w:rsidR="00590D90">
        <w:t xml:space="preserve"> oyster</w:t>
      </w:r>
      <w:r w:rsidR="005F7EFD">
        <w:t>s</w:t>
      </w:r>
      <w:r w:rsidR="00590D90">
        <w:t xml:space="preserve"> </w:t>
      </w:r>
      <w:r w:rsidR="00D261C0">
        <w:fldChar w:fldCharType="begin"/>
      </w:r>
      <w:r w:rsidR="00D261C0">
        <w:instrText xml:space="preserve"> ADDIN ZOTERO_ITEM CSL_CITATION {"citationID":"xT12JLsv","properties":{"formattedCitation":"(Munroe et al. 2017)","plainCitation":"(Munroe et al. 2017)","noteIndex":0},"citationItems":[{"id":4047,"uris":["http://zotero.org/users/9972654/items/FWUFH8KN"],"itemData":{"id":4047,"type":"article-journal","abstract":"Management and restoration of wild oyster populations with the ecosystem services they provide require detailed understanding of oyster population dynamics, including temporally and spatially varying growth. Much of the existing literature documenting growth rates for eastern oysters (Crassostrea virginica) reports growth for large, protected, and/or hatchery-spawned oysters. By following growth of wild oysters set on planted clamshells in Delaware Bay, we document early growth (within the first year) of 21 wild oyster cohorts settling over 8 years and assess the importance of interannual variability in temperature and salinity. In general, oysters follow a linear growth trajectory in the first year of life, interspersed by periods of little to no growth in the colder months. Wild oysters settling in the Delaware Bay midsalinity region reach a size between 27 and 33 mm in their first year and tend to reach greater shell heights at 1 year of age in higher salinity years and at temperatures averaging 23 °C. Multi-year, population-level estimates of wild growth such as these are important for understanding changes in restored and managed oyster populations, and resulting ecosystem services, under naturally variable conditions.","container-title":"Estuaries and Coasts","DOI":"10.1007/s12237-016-0185-y","ISSN":"1559-2723, 1559-2731","issue":"3","journalAbbreviation":"Estuaries and Coasts","language":"en","page":"880-888","source":"DOI.org (Crossref)","title":"Early Post-Settlement Growth in Wild Eastern Oyster (Crassostrea virginica Gemlin 1791) Populations","volume":"40","author":[{"family":"Munroe","given":"D"},{"family":"Borsetti","given":"S"},{"family":"Ashton-Alcox","given":"K"},{"family":"Bushek","given":"D"}],"issued":{"date-parts":[["2017",5]]}}}],"schema":"https://github.com/citation-style-language/schema/raw/master/csl-citation.json"} </w:instrText>
      </w:r>
      <w:r w:rsidR="00D261C0">
        <w:fldChar w:fldCharType="separate"/>
      </w:r>
      <w:r w:rsidR="00D261C0" w:rsidRPr="00D261C0">
        <w:t>(Munroe et al. 2017)</w:t>
      </w:r>
      <w:r w:rsidR="00D261C0">
        <w:fldChar w:fldCharType="end"/>
      </w:r>
      <w:r w:rsidR="005F7EFD">
        <w:t>,</w:t>
      </w:r>
      <w:r w:rsidR="00590D90">
        <w:t xml:space="preserve"> </w:t>
      </w:r>
      <w:r w:rsidR="005F0868">
        <w:t>but</w:t>
      </w:r>
      <w:r w:rsidR="00B24EB8">
        <w:t xml:space="preserve"> high salinity can</w:t>
      </w:r>
      <w:r w:rsidR="00590D90">
        <w:t xml:space="preserve"> </w:t>
      </w:r>
      <w:r w:rsidR="005F0868">
        <w:t xml:space="preserve">also </w:t>
      </w:r>
      <w:del w:id="14" w:author="Nathan Dorn" w:date="2025-03-06T12:38:00Z" w16du:dateUtc="2025-03-06T17:38:00Z">
        <w:r w:rsidR="005F0868" w:rsidDel="00375312">
          <w:delText>encourage</w:delText>
        </w:r>
        <w:r w:rsidR="00112270" w:rsidDel="00375312">
          <w:delText xml:space="preserve"> </w:delText>
        </w:r>
      </w:del>
      <w:ins w:id="15" w:author="Nathan Dorn" w:date="2025-03-06T12:38:00Z" w16du:dateUtc="2025-03-06T17:38:00Z">
        <w:r w:rsidR="00375312">
          <w:t xml:space="preserve">facilitate </w:t>
        </w:r>
      </w:ins>
      <w:r w:rsidR="00760E3F">
        <w:t xml:space="preserve">outbreaks of </w:t>
      </w:r>
      <w:r w:rsidR="00B24EB8">
        <w:t>predaceous</w:t>
      </w:r>
      <w:r w:rsidR="00760E3F">
        <w:t xml:space="preserve"> </w:t>
      </w:r>
      <w:r w:rsidR="0077652B">
        <w:t>drill</w:t>
      </w:r>
      <w:r w:rsidR="003A260A">
        <w:t>ing</w:t>
      </w:r>
      <w:r w:rsidR="0077652B">
        <w:t xml:space="preserve"> snails</w:t>
      </w:r>
      <w:r w:rsidR="005676D3">
        <w:t xml:space="preserve"> </w:t>
      </w:r>
      <w:r w:rsidR="005676D3">
        <w:fldChar w:fldCharType="begin"/>
      </w:r>
      <w:r w:rsidR="005676D3">
        <w:instrText xml:space="preserve"> ADDIN ZOTERO_ITEM CSL_CITATION {"citationID":"HaFX5ubc","properties":{"formattedCitation":"(Kimbro et al. 2013)","plainCitation":"(Kimbro et al. 2013)","noteIndex":0},"citationItems":[{"id":3564,"uris":["http://zotero.org/users/9972654/items/MRGVI7DY"],"itemData":{"id":3564,"type":"article-journal","abstract":"Biological invasions depend in part on the resistance of native communities. Meta-analyses of terrestrial experiments demonstrate that native primary producers and herbivores generally resist invasions of primary producers, and that resistance through competition strengthens with native producer diversity. To test the generality of these ﬁndings, we conducted a meta-analysis of marine experiments. We found that native marine producers generally failed to resist producer invasions through competition unless the native community was diverse, and this diversity effect was weaker in marine than in terrestrial systems. In contrast, native consumers equally resisted invasive producers in both ecosystems. Most marine experiments, however, tested invasive consumers and these invasions were resisted more strongly than were producer invasions. Given these differences between ecosystems and between marine trophic levels, we used a model-selection approach to assess if factors other than the resistance mechanism (i.e. competition vs. consumption) are more important for predicting marine biotic resistance. These results suggest that understanding marine biotic resistance depends on latitude, habitat and invader taxon, in addition to distinguishing between competition with and consumption by native species. By examining biotic resistance within and across ecosystems, our work provides a more complete understanding of the factors that underlie biological invasions.","container-title":"Ecology Letters","DOI":"10.1111/ele.12106","ISSN":"1461-023X, 1461-0248","issue":"6","language":"en","license":"http://onlinelibrary.wiley.com/termsAndConditions#vor","note":"publisher: Wiley","page":"821-833","source":"Crossref","title":"Biotic resistance in marine environments","volume":"16","author":[{"family":"Kimbro","given":"David L."},{"family":"Cheng","given":"Brian S."},{"family":"Grosholz","given":"Edwin D."}],"editor":[{"family":"Emmett Duffy","given":"J."}],"issued":{"date-parts":[["2013",6]]}}}],"schema":"https://github.com/citation-style-language/schema/raw/master/csl-citation.json"} </w:instrText>
      </w:r>
      <w:r w:rsidR="005676D3">
        <w:fldChar w:fldCharType="separate"/>
      </w:r>
      <w:r w:rsidR="00537640" w:rsidRPr="00537640">
        <w:t>(Kimbro et al. 2013)</w:t>
      </w:r>
      <w:r w:rsidR="005676D3">
        <w:fldChar w:fldCharType="end"/>
      </w:r>
      <w:r w:rsidR="007C103A">
        <w:t xml:space="preserve">. </w:t>
      </w:r>
      <w:r w:rsidR="00B24EB8">
        <w:t xml:space="preserve">How the two </w:t>
      </w:r>
      <w:r w:rsidR="00B23DCC">
        <w:t xml:space="preserve">rates </w:t>
      </w:r>
      <w:r w:rsidR="006A62DF">
        <w:t>change</w:t>
      </w:r>
      <w:r w:rsidR="00B23DCC">
        <w:t xml:space="preserve"> together </w:t>
      </w:r>
      <w:r w:rsidR="00B24EB8">
        <w:t xml:space="preserve">in </w:t>
      </w:r>
      <w:r w:rsidR="00B23DCC">
        <w:t xml:space="preserve">state </w:t>
      </w:r>
      <w:r w:rsidR="00B24EB8">
        <w:t>spac</w:t>
      </w:r>
      <w:r w:rsidR="00A71C14">
        <w:t xml:space="preserve">e </w:t>
      </w:r>
      <w:r w:rsidR="00B23DCC">
        <w:t xml:space="preserve">with </w:t>
      </w:r>
      <w:r w:rsidR="00B0513C">
        <w:t xml:space="preserve">increased </w:t>
      </w:r>
      <w:r w:rsidR="00B23DCC">
        <w:t xml:space="preserve">salinity </w:t>
      </w:r>
      <w:r w:rsidR="00A71C14">
        <w:t xml:space="preserve">is </w:t>
      </w:r>
      <w:r w:rsidR="005761A0">
        <w:t>unclear</w:t>
      </w:r>
      <w:r w:rsidR="006A62DF">
        <w:t xml:space="preserve"> from the literature</w:t>
      </w:r>
      <w:r w:rsidR="00B23DCC">
        <w:t>,</w:t>
      </w:r>
      <w:r w:rsidR="005761A0">
        <w:t xml:space="preserve"> but </w:t>
      </w:r>
      <w:r w:rsidR="009D2CC9">
        <w:t xml:space="preserve">salinity-mediated </w:t>
      </w:r>
      <w:r w:rsidR="00B23DCC">
        <w:t>changes to survival</w:t>
      </w:r>
      <w:r w:rsidR="006A62DF">
        <w:t xml:space="preserve"> and </w:t>
      </w:r>
      <w:r w:rsidR="00DF693B">
        <w:t xml:space="preserve">a subsequent population </w:t>
      </w:r>
      <w:r w:rsidR="00B0513C">
        <w:t>collapse</w:t>
      </w:r>
      <w:r w:rsidR="00DF693B">
        <w:t xml:space="preserve"> (illustrated in </w:t>
      </w:r>
      <w:r w:rsidR="00B0513C">
        <w:t>Figure 1D)</w:t>
      </w:r>
      <w:r w:rsidR="00B23DCC">
        <w:t xml:space="preserve"> in </w:t>
      </w:r>
      <w:r w:rsidR="00DF693B">
        <w:t>an estuary was</w:t>
      </w:r>
      <w:r w:rsidR="00B23DCC">
        <w:t xml:space="preserve"> </w:t>
      </w:r>
      <w:r w:rsidR="00A52ECD">
        <w:t>observed by Kimbro et al. (2013</w:t>
      </w:r>
      <w:r w:rsidR="003F7A73">
        <w:t>)</w:t>
      </w:r>
      <w:r w:rsidR="00140306">
        <w:t xml:space="preserve">. </w:t>
      </w:r>
    </w:p>
    <w:p w14:paraId="1D109D87" w14:textId="4CE85A34" w:rsidR="00673700" w:rsidRPr="002A77AA" w:rsidRDefault="00FB59D8" w:rsidP="00656BF2">
      <w:pPr>
        <w:pStyle w:val="NATESTYLE1CommonCollege"/>
        <w:ind w:firstLine="720"/>
        <w:rPr>
          <w:rStyle w:val="eop"/>
        </w:rPr>
      </w:pPr>
      <w:r w:rsidRPr="00FB59D8">
        <w:lastRenderedPageBreak/>
        <w:t xml:space="preserve"> </w:t>
      </w:r>
      <w:r>
        <w:t>While the specific slopes of the isoclines for these examples from freshwater, marine and terrestrial ecosystems are unknown, the qualitative description of the isocline should be generalizable to any species with high mortality</w:t>
      </w:r>
      <w:r w:rsidR="00855A8F">
        <w:t xml:space="preserve"> from</w:t>
      </w:r>
      <w:r>
        <w:t xml:space="preserve"> stage- or size-dependent predators </w:t>
      </w:r>
      <w:commentRangeStart w:id="16"/>
      <w:r>
        <w:t>(e.g., plants, vertebrates, invertebrates)</w:t>
      </w:r>
      <w:commentRangeEnd w:id="16"/>
      <w:r w:rsidR="00375312">
        <w:rPr>
          <w:rStyle w:val="CommentReference"/>
          <w:rFonts w:cstheme="minorBidi"/>
        </w:rPr>
        <w:commentReference w:id="16"/>
      </w:r>
      <w:r>
        <w:t xml:space="preserve"> and we</w:t>
      </w:r>
      <w:r w:rsidR="004C2D31">
        <w:t xml:space="preserve"> </w:t>
      </w:r>
      <w:r w:rsidR="007A291D">
        <w:t>examined</w:t>
      </w:r>
      <w:r w:rsidR="0064034E">
        <w:t xml:space="preserve"> the Florida Apple Snail (</w:t>
      </w:r>
      <w:r w:rsidR="0064034E" w:rsidRPr="006C7E08">
        <w:rPr>
          <w:i/>
          <w:iCs/>
        </w:rPr>
        <w:t>Pomacea paludosa</w:t>
      </w:r>
      <w:r w:rsidR="0064034E">
        <w:rPr>
          <w:i/>
          <w:iCs/>
        </w:rPr>
        <w:t xml:space="preserve">; </w:t>
      </w:r>
      <w:r w:rsidR="0064034E">
        <w:t>hereafter FAS)</w:t>
      </w:r>
      <w:r w:rsidR="005F075A">
        <w:t>,</w:t>
      </w:r>
      <w:r w:rsidR="007A291D">
        <w:t xml:space="preserve"> as a case </w:t>
      </w:r>
      <w:r w:rsidR="004C2D31">
        <w:t>study to</w:t>
      </w:r>
      <w:r w:rsidR="005F075A">
        <w:t xml:space="preserve"> demonstrate</w:t>
      </w:r>
      <w:r w:rsidR="0033376C">
        <w:t xml:space="preserve"> the utility of a </w:t>
      </w:r>
      <w:r w:rsidR="00CE23C8">
        <w:t>demograph</w:t>
      </w:r>
      <w:r w:rsidR="005F075A">
        <w:t>ic</w:t>
      </w:r>
      <w:r w:rsidR="00345DFB">
        <w:t>-</w:t>
      </w:r>
      <w:r w:rsidR="00CE23C8">
        <w:t>based zero population growth isocline</w:t>
      </w:r>
      <w:r w:rsidR="00D72079">
        <w:t>s</w:t>
      </w:r>
      <w:r w:rsidR="00CE23C8">
        <w:t xml:space="preserve">. </w:t>
      </w:r>
      <w:r w:rsidR="003F1A2D">
        <w:t>The FAS is an annual gastropod of conservation concern</w:t>
      </w:r>
      <w:r w:rsidR="002C335D">
        <w:t>,</w:t>
      </w:r>
      <w:r w:rsidR="003F1A2D">
        <w:t xml:space="preserve"> </w:t>
      </w:r>
      <w:r w:rsidR="002C335D">
        <w:t>and we</w:t>
      </w:r>
      <w:r w:rsidR="00673700">
        <w:t xml:space="preserve"> used a previously parameterized age-structured model </w:t>
      </w:r>
      <w:r w:rsidR="00C340D1">
        <w:t xml:space="preserve">to </w:t>
      </w:r>
      <w:r w:rsidR="00673700">
        <w:t>identif</w:t>
      </w:r>
      <w:r w:rsidR="00C340D1">
        <w:t>y</w:t>
      </w:r>
      <w:r w:rsidR="00673700">
        <w:t xml:space="preserve"> theoretical combinations of juvenile-stage parameters predicting population stasis</w:t>
      </w:r>
      <w:r w:rsidR="002C335D">
        <w:t xml:space="preserve"> (λ</w:t>
      </w:r>
      <w:r w:rsidR="00FD33D5">
        <w:t xml:space="preserve"> </w:t>
      </w:r>
      <w:r w:rsidR="002C335D">
        <w:t>=</w:t>
      </w:r>
      <w:r w:rsidR="00FD33D5">
        <w:t xml:space="preserve"> </w:t>
      </w:r>
      <w:r w:rsidR="002C335D">
        <w:t>1)</w:t>
      </w:r>
      <w:r w:rsidR="00673700">
        <w:t>, growth</w:t>
      </w:r>
      <w:r w:rsidR="002C335D">
        <w:t xml:space="preserve"> (λ</w:t>
      </w:r>
      <w:r w:rsidR="00FD33D5">
        <w:t xml:space="preserve"> </w:t>
      </w:r>
      <w:r w:rsidR="002C335D">
        <w:t>&gt;</w:t>
      </w:r>
      <w:r w:rsidR="00FD33D5">
        <w:t xml:space="preserve"> </w:t>
      </w:r>
      <w:r w:rsidR="002C335D">
        <w:t>1)</w:t>
      </w:r>
      <w:r w:rsidR="00673700">
        <w:t>, or decline</w:t>
      </w:r>
      <w:r w:rsidR="002C335D">
        <w:t xml:space="preserve"> (λ</w:t>
      </w:r>
      <w:r w:rsidR="00FD33D5">
        <w:t xml:space="preserve"> </w:t>
      </w:r>
      <w:r w:rsidR="002C335D">
        <w:t>&lt;</w:t>
      </w:r>
      <w:r w:rsidR="00FD33D5">
        <w:t xml:space="preserve"> </w:t>
      </w:r>
      <w:r w:rsidR="002C335D">
        <w:t>1)</w:t>
      </w:r>
      <w:r w:rsidR="00673700">
        <w:t xml:space="preserve">. We then quantified size- and season-dependent </w:t>
      </w:r>
      <w:r w:rsidR="002C335D">
        <w:t xml:space="preserve">daily </w:t>
      </w:r>
      <w:r w:rsidR="00673700">
        <w:t xml:space="preserve">survival </w:t>
      </w:r>
      <w:r w:rsidR="002C335D">
        <w:t xml:space="preserve">rates </w:t>
      </w:r>
      <w:r w:rsidR="00673700">
        <w:t xml:space="preserve">and growth </w:t>
      </w:r>
      <w:r w:rsidR="002C335D">
        <w:t xml:space="preserve">rates </w:t>
      </w:r>
      <w:r w:rsidR="00673700">
        <w:t>in the field to 1) test for size-dependent survival and 2)</w:t>
      </w:r>
      <w:r w:rsidR="00D15375">
        <w:t xml:space="preserve"> interpret</w:t>
      </w:r>
      <w:r w:rsidR="00673700">
        <w:t xml:space="preserve"> the </w:t>
      </w:r>
      <w:r w:rsidR="00FD33D5">
        <w:t>combined</w:t>
      </w:r>
      <w:r w:rsidR="00673700">
        <w:t xml:space="preserve"> effects that </w:t>
      </w:r>
      <w:r w:rsidR="00D15375">
        <w:t xml:space="preserve">juvenile </w:t>
      </w:r>
      <w:r w:rsidR="00673700">
        <w:t xml:space="preserve">growth and survival have on </w:t>
      </w:r>
      <w:r w:rsidR="004257F1">
        <w:t>pre</w:t>
      </w:r>
      <w:r w:rsidR="005469A3">
        <w:t xml:space="preserve">dicted </w:t>
      </w:r>
      <w:r w:rsidR="00673700">
        <w:t>population growth during the annual recruitment period (spring vs</w:t>
      </w:r>
      <w:r w:rsidR="009F561A">
        <w:t>.</w:t>
      </w:r>
      <w:r w:rsidR="00673700">
        <w:t xml:space="preserve"> early summer)</w:t>
      </w:r>
      <w:r w:rsidR="005469A3">
        <w:t xml:space="preserve"> in different wetlands</w:t>
      </w:r>
      <w:r w:rsidR="00673700">
        <w:t xml:space="preserve">. Using the </w:t>
      </w:r>
      <w:r w:rsidR="006174E0">
        <w:t>isocline</w:t>
      </w:r>
      <w:r w:rsidR="00673700">
        <w:t xml:space="preserve"> </w:t>
      </w:r>
      <w:r w:rsidR="00D60853">
        <w:t xml:space="preserve">approach </w:t>
      </w:r>
      <w:r w:rsidR="00673700">
        <w:t>the measured values in the field become interpretable from a population</w:t>
      </w:r>
      <w:r w:rsidR="006174E0">
        <w:t>-</w:t>
      </w:r>
      <w:r w:rsidR="00673700">
        <w:t>dynamic perspective</w:t>
      </w:r>
      <w:r w:rsidR="00C71137">
        <w:t xml:space="preserve"> and provide material for generat</w:t>
      </w:r>
      <w:r w:rsidR="00345DFB">
        <w:t>ing</w:t>
      </w:r>
      <w:r w:rsidR="00C71137">
        <w:t xml:space="preserve"> novel hypotheses about population limitation</w:t>
      </w:r>
      <w:r w:rsidR="00673700">
        <w:t xml:space="preserve">. </w:t>
      </w:r>
    </w:p>
    <w:p w14:paraId="2177FE57" w14:textId="77777777" w:rsidR="00673700" w:rsidRPr="00524172" w:rsidRDefault="00673700" w:rsidP="00656BF2">
      <w:pPr>
        <w:pStyle w:val="Heading1"/>
      </w:pPr>
      <w:r>
        <w:t>Materials and methods</w:t>
      </w:r>
    </w:p>
    <w:p w14:paraId="13650F39" w14:textId="77777777" w:rsidR="00673700" w:rsidRPr="00695B5F" w:rsidRDefault="00673700" w:rsidP="00656BF2">
      <w:pPr>
        <w:pStyle w:val="Heading2"/>
      </w:pPr>
      <w:bookmarkStart w:id="17" w:name="_Toc92806943"/>
      <w:r>
        <w:t>System and study species</w:t>
      </w:r>
    </w:p>
    <w:p w14:paraId="2705B95A" w14:textId="3F9B6876" w:rsidR="00673700" w:rsidRDefault="00673700" w:rsidP="00656BF2">
      <w:pPr>
        <w:pStyle w:val="NATESTYLE1CommonCollege"/>
        <w:ind w:firstLine="720"/>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F77830">
        <w:rPr>
          <w:rStyle w:val="CommentReference"/>
          <w:sz w:val="24"/>
          <w:szCs w:val="24"/>
        </w:rPr>
        <w:t xml:space="preserve">Appendix S2: </w:t>
      </w:r>
      <w:r w:rsidR="00A26C41">
        <w:t xml:space="preserve">Figure </w:t>
      </w:r>
      <w:r w:rsidR="00D90DA1">
        <w:t>S</w:t>
      </w:r>
      <w:r w:rsidR="00A26C41">
        <w:t>1)</w:t>
      </w:r>
      <w:r w:rsidRPr="00524172">
        <w:t>.</w:t>
      </w:r>
      <w:r>
        <w:t xml:space="preserve"> </w:t>
      </w:r>
      <w:r w:rsidRPr="00524172">
        <w:t>Rainfall is seasonal with approximately 80% of rain falling</w:t>
      </w:r>
      <w:r w:rsidR="000C7817">
        <w:t xml:space="preserve"> in the wet season</w:t>
      </w:r>
      <w:r w:rsidRPr="00524172">
        <w:t xml:space="preserve"> from June</w:t>
      </w:r>
      <w:r w:rsidR="007A291D">
        <w:t>–</w:t>
      </w:r>
      <w:r w:rsidRPr="00524172">
        <w:t>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 xml:space="preserve">Sklar et </w:t>
      </w:r>
      <w:r w:rsidR="00AE4C6E" w:rsidRPr="00AE4C6E">
        <w:lastRenderedPageBreak/>
        <w:t>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w:t>
      </w:r>
      <w:r w:rsidR="007A291D">
        <w:t>–</w:t>
      </w:r>
      <w:r w:rsidRPr="00524172">
        <w:t>15 cm)</w:t>
      </w:r>
      <w:r w:rsidR="00702E51">
        <w:t xml:space="preserve"> </w:t>
      </w:r>
      <w:r>
        <w:t>which produces</w:t>
      </w:r>
      <w:r w:rsidRPr="00524172">
        <w:t xml:space="preserve"> habitat/vegetation </w:t>
      </w:r>
      <w:r>
        <w:t>patterning</w:t>
      </w:r>
      <w:r w:rsidRPr="00524172">
        <w:t>.</w:t>
      </w:r>
      <w:r>
        <w:t xml:space="preserve"> T</w:t>
      </w:r>
      <w:r w:rsidRPr="00524172">
        <w:t>he lowest elevation slough habitats dry to sediment surfaces every 3</w:t>
      </w:r>
      <w:r w:rsidR="007A291D">
        <w:t>–</w:t>
      </w:r>
      <w:r w:rsidRPr="00524172">
        <w:t xml:space="preserve">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r w:rsidRPr="00524172">
        <w:rPr>
          <w:i/>
          <w:iCs/>
        </w:rPr>
        <w:t>Cladium jamaicense</w:t>
      </w:r>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4D067241" w:rsidR="00673700" w:rsidRDefault="00673700" w:rsidP="00656BF2">
      <w:pPr>
        <w:pStyle w:val="NATESTYLE1CommonCollege"/>
        <w:ind w:firstLine="720"/>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w:t>
      </w:r>
      <w:r w:rsidR="007A291D">
        <w:rPr>
          <w:rStyle w:val="normaltextrun"/>
          <w:color w:val="000000"/>
          <w:shd w:val="clear" w:color="auto" w:fill="FFFFFF"/>
        </w:rPr>
        <w:t xml:space="preserve"> </w:t>
      </w:r>
      <w:r>
        <w:rPr>
          <w:rStyle w:val="normaltextrun"/>
          <w:color w:val="000000"/>
          <w:shd w:val="clear" w:color="auto" w:fill="FFFFFF"/>
        </w:rPr>
        <w: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D15375">
        <w:rPr>
          <w:rStyle w:val="normaltextrun"/>
          <w:color w:val="000000"/>
          <w:shd w:val="clear" w:color="auto" w:fill="FFFFFF"/>
        </w:rPr>
        <w:t xml:space="preserve"> wetlands</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w:t>
      </w:r>
      <w:r w:rsidR="007A291D">
        <w:rPr>
          <w:rStyle w:val="normaltextrun"/>
          <w:color w:val="000000"/>
          <w:shd w:val="clear" w:color="auto" w:fill="FFFFFF"/>
        </w:rPr>
        <w:t>–</w:t>
      </w:r>
      <w:r>
        <w:rPr>
          <w:rStyle w:val="normaltextrun"/>
          <w:color w:val="000000"/>
          <w:shd w:val="clear" w:color="auto" w:fill="FFFFFF"/>
        </w:rPr>
        <w:t>4 mm shell length (SL) at hatching to &gt; 40 mm SL as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r w:rsidR="00A77DE6" w:rsidRPr="008D75C3">
        <w:rPr>
          <w:rStyle w:val="normaltextrun"/>
          <w:i/>
          <w:iCs/>
          <w:color w:val="000000"/>
          <w:shd w:val="clear" w:color="auto" w:fill="FFFFFF"/>
        </w:rPr>
        <w:t>Rostrhamus sociabilis</w:t>
      </w:r>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w:t>
      </w:r>
      <w:r w:rsidR="00257AD7">
        <w:rPr>
          <w:rStyle w:val="normaltextrun"/>
          <w:color w:val="000000"/>
          <w:shd w:val="clear" w:color="auto" w:fill="FFFFFF"/>
        </w:rPr>
        <w:t xml:space="preserve"> which experienced significant declines within the ridge</w:t>
      </w:r>
      <w:r w:rsidR="002E0443">
        <w:rPr>
          <w:rStyle w:val="normaltextrun"/>
          <w:color w:val="000000"/>
          <w:shd w:val="clear" w:color="auto" w:fill="FFFFFF"/>
        </w:rPr>
        <w:t>-</w:t>
      </w:r>
      <w:r w:rsidR="00257AD7">
        <w:rPr>
          <w:rStyle w:val="normaltextrun"/>
          <w:color w:val="000000"/>
          <w:shd w:val="clear" w:color="auto" w:fill="FFFFFF"/>
        </w:rPr>
        <w:t xml:space="preserve">slough landscape </w:t>
      </w:r>
      <w:r w:rsidR="007A291D">
        <w:rPr>
          <w:rStyle w:val="normaltextrun"/>
          <w:color w:val="000000"/>
          <w:shd w:val="clear" w:color="auto" w:fill="FFFFFF"/>
        </w:rPr>
        <w:t xml:space="preserve">from </w:t>
      </w:r>
      <w:r w:rsidR="00E970E9">
        <w:rPr>
          <w:rStyle w:val="normaltextrun"/>
          <w:color w:val="000000"/>
          <w:shd w:val="clear" w:color="auto" w:fill="FFFFFF"/>
        </w:rPr>
        <w:t>2001</w:t>
      </w:r>
      <w:r w:rsidR="007A291D">
        <w:rPr>
          <w:rStyle w:val="normaltextrun"/>
          <w:color w:val="000000"/>
          <w:shd w:val="clear" w:color="auto" w:fill="FFFFFF"/>
        </w:rPr>
        <w:t>–</w:t>
      </w:r>
      <w:r w:rsidR="00E970E9">
        <w:rPr>
          <w:rStyle w:val="normaltextrun"/>
          <w:color w:val="000000"/>
          <w:shd w:val="clear" w:color="auto" w:fill="FFFFFF"/>
        </w:rPr>
        <w:t xml:space="preserve">2010. The decline in Snail Kite populations </w:t>
      </w:r>
      <w:r w:rsidR="00345DFB">
        <w:rPr>
          <w:rStyle w:val="normaltextrun"/>
          <w:color w:val="000000"/>
          <w:shd w:val="clear" w:color="auto" w:fill="FFFFFF"/>
        </w:rPr>
        <w:t>in the Everglades</w:t>
      </w:r>
      <w:r w:rsidR="00E970E9">
        <w:rPr>
          <w:rStyle w:val="normaltextrun"/>
          <w:color w:val="000000"/>
          <w:shd w:val="clear" w:color="auto" w:fill="FFFFFF"/>
        </w:rPr>
        <w:t xml:space="preserve"> is at least partly explained by declines in FAS,</w:t>
      </w:r>
      <w:r>
        <w:rPr>
          <w:rStyle w:val="normaltextrun"/>
          <w:color w:val="000000"/>
          <w:shd w:val="clear" w:color="auto" w:fill="FFFFFF"/>
        </w:rPr>
        <w:t xml:space="preserve"> so improving the conditions </w:t>
      </w:r>
      <w:r w:rsidR="002E0443">
        <w:rPr>
          <w:rStyle w:val="normaltextrun"/>
          <w:color w:val="000000"/>
          <w:shd w:val="clear" w:color="auto" w:fill="FFFFFF"/>
        </w:rPr>
        <w:t xml:space="preserve">within the ridge-slough landscape </w:t>
      </w:r>
      <w:r>
        <w:rPr>
          <w:rStyle w:val="normaltextrun"/>
          <w:color w:val="000000"/>
          <w:shd w:val="clear" w:color="auto" w:fill="FFFFFF"/>
        </w:rPr>
        <w:t xml:space="preserve">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r w:rsidRPr="00D601BB">
        <w:t>spp</w:t>
      </w:r>
      <w:r w:rsidR="00E60E86">
        <w:t>)</w:t>
      </w:r>
      <w:r w:rsidRPr="00524172">
        <w:t xml:space="preserve">, </w:t>
      </w:r>
      <w:r>
        <w:t>s</w:t>
      </w:r>
      <w:r w:rsidRPr="00524172">
        <w:t>unfish</w:t>
      </w:r>
      <w:r w:rsidR="003E0443">
        <w:t>,</w:t>
      </w:r>
      <w:r>
        <w:rPr>
          <w:iCs/>
        </w:rPr>
        <w:t xml:space="preserve"> non-native</w:t>
      </w:r>
      <w:r w:rsidRPr="00524172">
        <w:t xml:space="preserve"> </w:t>
      </w:r>
      <w:r>
        <w:t>c</w:t>
      </w:r>
      <w:r w:rsidRPr="00524172">
        <w:t>ichlid</w:t>
      </w:r>
      <w:r>
        <w:t>s</w:t>
      </w:r>
      <w:r w:rsidRPr="00524172">
        <w:t xml:space="preserve">, </w:t>
      </w:r>
      <w:r>
        <w:t xml:space="preserve">large killifishes </w:t>
      </w:r>
      <w:r>
        <w:lastRenderedPageBreak/>
        <w:t>(</w:t>
      </w:r>
      <w:r w:rsidRPr="0085088C">
        <w:rPr>
          <w:i/>
          <w:iCs/>
        </w:rPr>
        <w:t>Fundulus seminolis</w:t>
      </w:r>
      <w:r>
        <w:t>), g</w:t>
      </w:r>
      <w:r w:rsidRPr="00524172">
        <w:t xml:space="preserve">reater </w:t>
      </w:r>
      <w:r>
        <w:t>s</w:t>
      </w:r>
      <w:r w:rsidRPr="00524172">
        <w:t>iren</w:t>
      </w:r>
      <w:r w:rsidR="0085088C">
        <w:t xml:space="preserve"> (</w:t>
      </w:r>
      <w:r w:rsidR="0085088C" w:rsidRPr="0085088C">
        <w:rPr>
          <w:i/>
          <w:iCs/>
        </w:rPr>
        <w:t>Siren lacertina</w:t>
      </w:r>
      <w:r w:rsidR="0085088C">
        <w:t>)</w:t>
      </w:r>
      <w:r w:rsidRPr="00524172">
        <w:t xml:space="preserve">, and </w:t>
      </w:r>
      <w:r>
        <w:t>t</w:t>
      </w:r>
      <w:r w:rsidRPr="00524172">
        <w:t>urtles</w:t>
      </w:r>
      <w:r w:rsidR="0085088C">
        <w:t xml:space="preserve"> (e.g., </w:t>
      </w:r>
      <w:r w:rsidR="0085088C" w:rsidRPr="0085088C">
        <w:rPr>
          <w:i/>
          <w:iCs/>
        </w:rPr>
        <w:t>Kinosternon bauri</w:t>
      </w:r>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 xml:space="preserve">. </w:t>
      </w:r>
      <w:r w:rsidR="00D15375">
        <w:t>G</w:t>
      </w:r>
      <w:r w:rsidRPr="00524172">
        <w:t>iant water bugs (Belostomatidae</w:t>
      </w:r>
      <w:r w:rsidR="00EC111D">
        <w:t xml:space="preserve">, </w:t>
      </w:r>
      <w:r w:rsidR="00EC111D">
        <w:fldChar w:fldCharType="begin"/>
      </w:r>
      <w:r w:rsidR="00744F92">
        <w:instrText xml:space="preserve"> ADDIN ZOTERO_ITEM CSL_CITATION {"citationID":"yOZCPZzG","properties":{"formattedCitation":"(Kesler and Munns 1989)","plainCitation":"(Kesler and Munns 1989)","dontUpdate":true,"noteIndex":0},"citationItems":[{"id":301,"uris":["http://zotero.org/users/9972654/items/MQFSA9AL"],"itemData":{"id":301,"type":"article-journal","abstract":"We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rsidR="00D15375">
        <w:t xml:space="preserve"> </w:t>
      </w:r>
      <w:r w:rsidR="00AC55C4">
        <w:t xml:space="preserve">live in the Everglades, </w:t>
      </w:r>
      <w:r w:rsidR="00D15375">
        <w:t>are known to eat snails but had not been studied</w:t>
      </w:r>
      <w:r w:rsidR="00AC55C4">
        <w:t>.</w:t>
      </w:r>
      <w:r w:rsidRPr="00524172">
        <w:t xml:space="preserve"> </w:t>
      </w:r>
      <w:r>
        <w:t>Juvenile FAS</w:t>
      </w:r>
      <w:r w:rsidR="007500C2">
        <w:t xml:space="preserve"> </w:t>
      </w:r>
      <w:r w:rsidR="009D4582">
        <w:t>outgrow</w:t>
      </w:r>
      <w:r>
        <w:t xml:space="preserve"> most common fish and invertebrate predators </w:t>
      </w:r>
      <w:r w:rsidR="00E34FDE">
        <w:t>when they reach</w:t>
      </w:r>
      <w:r>
        <w:t xml:space="preserve"> ~10</w:t>
      </w:r>
      <w:r w:rsidR="00AB34A0">
        <w:t>–</w:t>
      </w:r>
      <w:r>
        <w:t>11 mm</w:t>
      </w:r>
      <w:r w:rsidR="002A0505">
        <w:t xml:space="preserve"> SL</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w:t>
      </w:r>
      <w:r w:rsidR="006A7819">
        <w:t xml:space="preserve"> Appendix 2: </w:t>
      </w:r>
      <w:r w:rsidR="00C84DFB">
        <w:t>Figure S2</w:t>
      </w:r>
      <w:r w:rsidR="00830ACF" w:rsidRPr="00830ACF">
        <w:t>)</w:t>
      </w:r>
      <w:r w:rsidR="00E026D2">
        <w:fldChar w:fldCharType="end"/>
      </w:r>
      <w:r>
        <w:t xml:space="preserve">. </w:t>
      </w:r>
      <w:bookmarkStart w:id="18" w:name="_Hlk98946915"/>
      <w:bookmarkStart w:id="19" w:name="_Toc92806946"/>
      <w:bookmarkEnd w:id="17"/>
      <w:r w:rsidR="00943E3B">
        <w:t>There ha</w:t>
      </w:r>
      <w:r w:rsidR="00345DFB">
        <w:t>s</w:t>
      </w:r>
      <w:r w:rsidR="00943E3B">
        <w:t xml:space="preserve"> been n</w:t>
      </w:r>
      <w:r w:rsidR="0082366D">
        <w:t>o</w:t>
      </w:r>
      <w:r w:rsidR="00943E3B">
        <w:t xml:space="preserve"> i</w:t>
      </w:r>
      <w:r w:rsidR="0082366D">
        <w:t>nvestigation o</w:t>
      </w:r>
      <w:r w:rsidR="00345DFB">
        <w:t>f</w:t>
      </w:r>
      <w:r w:rsidR="0082366D">
        <w:t xml:space="preserve"> the factors that influence </w:t>
      </w:r>
      <w:r w:rsidR="00AF34B7">
        <w:t>survival of juvenile snails</w:t>
      </w:r>
      <w:r w:rsidR="0082366D">
        <w:t xml:space="preserve"> </w:t>
      </w:r>
      <w:r w:rsidR="00AF34B7">
        <w:t>after hatching</w:t>
      </w:r>
      <w:r w:rsidR="001F5C14">
        <w:t xml:space="preserve"> or the population-dynamic impacts</w:t>
      </w:r>
      <w:r w:rsidR="00AF34B7">
        <w:t xml:space="preserve"> </w:t>
      </w:r>
      <w:r w:rsidR="0082366D">
        <w:t>within natural system</w:t>
      </w:r>
      <w:r w:rsidR="002D4BE6">
        <w:t>s</w:t>
      </w:r>
      <w:r w:rsidR="0082366D">
        <w:t xml:space="preserve"> partly because t</w:t>
      </w:r>
      <w:r w:rsidR="004F35FA">
        <w:t xml:space="preserve">racking cohorts of </w:t>
      </w:r>
      <w:r w:rsidR="000C7817">
        <w:t xml:space="preserve">small </w:t>
      </w:r>
      <w:r w:rsidR="004F35FA">
        <w:t xml:space="preserve">juvenile snails is </w:t>
      </w:r>
      <w:r w:rsidR="00F86C41">
        <w:t>logistically infeasible</w:t>
      </w:r>
      <w:r w:rsidR="0082366D">
        <w:t xml:space="preserve">, </w:t>
      </w:r>
      <w:r w:rsidR="002D4BE6">
        <w:t xml:space="preserve">thus we developed </w:t>
      </w:r>
      <w:r w:rsidR="003D7456">
        <w:t>an isocline approach to investigate</w:t>
      </w:r>
      <w:r w:rsidR="004B353E">
        <w:t xml:space="preserve"> </w:t>
      </w:r>
      <w:r w:rsidR="00F86C41">
        <w:t>spatiotemporal variation in mortality and growth</w:t>
      </w:r>
      <w:r w:rsidR="003D7456">
        <w:t xml:space="preserve"> </w:t>
      </w:r>
      <w:r w:rsidR="002D4BE6">
        <w:t>using a demographic model</w:t>
      </w:r>
      <w:r w:rsidR="003D7456">
        <w:t>.</w:t>
      </w:r>
    </w:p>
    <w:p w14:paraId="30F18F9F" w14:textId="77777777" w:rsidR="00673700" w:rsidRDefault="00673700" w:rsidP="00656BF2">
      <w:pPr>
        <w:pStyle w:val="Heading2"/>
      </w:pPr>
      <w:r w:rsidRPr="00524172">
        <w:t>Zero</w:t>
      </w:r>
      <w:r>
        <w:t>-</w:t>
      </w:r>
      <w:r w:rsidRPr="00524172">
        <w:t xml:space="preserve">Population Growth </w:t>
      </w:r>
      <w:r w:rsidRPr="000B3146">
        <w:t>Isocline</w:t>
      </w:r>
    </w:p>
    <w:p w14:paraId="3E1F924A" w14:textId="6C18A4BD" w:rsidR="00673700" w:rsidRPr="000B3146" w:rsidRDefault="00673700" w:rsidP="00656BF2">
      <w:pPr>
        <w:pStyle w:val="NATESTYLE1CommonCollege"/>
        <w:ind w:firstLine="720"/>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w:t>
      </w:r>
      <w:r w:rsidR="00C66DFC">
        <w:t xml:space="preserve"> to </w:t>
      </w:r>
      <w:r w:rsidR="00182270">
        <w:t>summer 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The</w:t>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 xml:space="preserve">coded in R using </w:t>
      </w:r>
      <w:r w:rsidR="00C27B3E">
        <w:rPr>
          <w:rStyle w:val="CommentReference"/>
          <w:sz w:val="24"/>
          <w:szCs w:val="24"/>
        </w:rPr>
        <w:t>most of</w:t>
      </w:r>
      <w:r w:rsidRPr="000B3146">
        <w:rPr>
          <w:rStyle w:val="CommentReference"/>
          <w:sz w:val="24"/>
          <w:szCs w:val="24"/>
        </w:rPr>
        <w:t xml:space="preserve"> the original parameters</w:t>
      </w:r>
      <w:r w:rsidR="00B20C2E">
        <w:rPr>
          <w:rStyle w:val="CommentReference"/>
          <w:sz w:val="24"/>
          <w:szCs w:val="24"/>
        </w:rPr>
        <w:t xml:space="preserve"> </w:t>
      </w:r>
      <w:r w:rsidR="000C7817">
        <w:rPr>
          <w:rStyle w:val="CommentReference"/>
          <w:sz w:val="24"/>
          <w:szCs w:val="24"/>
        </w:rPr>
        <w:t xml:space="preserve">from </w:t>
      </w:r>
      <w:r w:rsidR="00B20C2E">
        <w:rPr>
          <w:rStyle w:val="CommentReference"/>
          <w:sz w:val="24"/>
          <w:szCs w:val="24"/>
        </w:rPr>
        <w:t xml:space="preserve">Darby et al. </w:t>
      </w:r>
      <w:r w:rsidR="000C7817">
        <w:rPr>
          <w:rStyle w:val="CommentReference"/>
          <w:sz w:val="24"/>
          <w:szCs w:val="24"/>
        </w:rPr>
        <w:t>(</w:t>
      </w:r>
      <w:r w:rsidR="00B20C2E">
        <w:rPr>
          <w:rStyle w:val="CommentReference"/>
          <w:sz w:val="24"/>
          <w:szCs w:val="24"/>
        </w:rPr>
        <w:t>2015</w:t>
      </w:r>
      <w:r w:rsidR="00BD187B">
        <w:rPr>
          <w:rStyle w:val="CommentReference"/>
          <w:sz w:val="24"/>
          <w:szCs w:val="24"/>
        </w:rPr>
        <w:t>) but</w:t>
      </w:r>
      <w:r w:rsidRPr="000B3146">
        <w:rPr>
          <w:rStyle w:val="CommentReference"/>
          <w:sz w:val="24"/>
          <w:szCs w:val="24"/>
        </w:rPr>
        <w:t xml:space="preserve"> </w:t>
      </w:r>
      <w:r w:rsidR="00C27B3E">
        <w:rPr>
          <w:rStyle w:val="CommentReference"/>
          <w:sz w:val="24"/>
          <w:szCs w:val="24"/>
        </w:rPr>
        <w:t xml:space="preserve">excluded carrying capacity and included </w:t>
      </w:r>
      <w:r w:rsidRPr="000B3146">
        <w:rPr>
          <w:rStyle w:val="CommentReference"/>
          <w:sz w:val="24"/>
          <w:szCs w:val="24"/>
        </w:rPr>
        <w:t xml:space="preserve">a few </w:t>
      </w:r>
      <w:r w:rsidR="00C27B3E">
        <w:rPr>
          <w:rStyle w:val="CommentReference"/>
          <w:sz w:val="24"/>
          <w:szCs w:val="24"/>
        </w:rPr>
        <w:t>adjusted</w:t>
      </w:r>
      <w:r w:rsidR="00C27B3E" w:rsidRPr="000B3146">
        <w:rPr>
          <w:rStyle w:val="CommentReference"/>
          <w:sz w:val="24"/>
          <w:szCs w:val="24"/>
        </w:rPr>
        <w:t xml:space="preserve"> </w:t>
      </w:r>
      <w:r w:rsidRPr="000B3146">
        <w:rPr>
          <w:rStyle w:val="CommentReference"/>
          <w:sz w:val="24"/>
          <w:szCs w:val="24"/>
        </w:rPr>
        <w:t xml:space="preserve">parameters to reflect recent changes in </w:t>
      </w:r>
      <w:r w:rsidR="00C27B3E">
        <w:rPr>
          <w:rStyle w:val="CommentReference"/>
          <w:sz w:val="24"/>
          <w:szCs w:val="24"/>
        </w:rPr>
        <w:t xml:space="preserve">the </w:t>
      </w:r>
      <w:r w:rsidRPr="000B3146">
        <w:rPr>
          <w:rStyle w:val="CommentReference"/>
          <w:sz w:val="24"/>
          <w:szCs w:val="24"/>
        </w:rPr>
        <w:t xml:space="preserve">understanding of FAS life </w:t>
      </w:r>
      <w:r w:rsidR="003A26DB" w:rsidRPr="000B3146">
        <w:rPr>
          <w:rStyle w:val="CommentReference"/>
          <w:sz w:val="24"/>
          <w:szCs w:val="24"/>
        </w:rPr>
        <w:t>history</w:t>
      </w:r>
      <w:r w:rsidR="00C27B3E">
        <w:rPr>
          <w:rStyle w:val="CommentReference"/>
          <w:sz w:val="24"/>
          <w:szCs w:val="24"/>
        </w:rPr>
        <w:t xml:space="preserve"> </w:t>
      </w:r>
      <w:r w:rsidR="00AB01FE">
        <w:rPr>
          <w:rStyle w:val="CommentReference"/>
          <w:sz w:val="24"/>
          <w:szCs w:val="24"/>
        </w:rPr>
        <w:t>(</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w:t>
      </w:r>
      <w:r w:rsidR="00962401">
        <w:rPr>
          <w:rStyle w:val="CommentReference"/>
          <w:sz w:val="24"/>
          <w:szCs w:val="24"/>
        </w:rPr>
        <w:t xml:space="preserve"> different</w:t>
      </w:r>
      <w:r w:rsidRPr="000B3146">
        <w:rPr>
          <w:rStyle w:val="CommentReference"/>
          <w:sz w:val="24"/>
          <w:szCs w:val="24"/>
        </w:rPr>
        <w:t xml:space="preserve">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w:t>
      </w:r>
      <w:r w:rsidR="00C93090">
        <w:lastRenderedPageBreak/>
        <w:t xml:space="preserve">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w:t>
      </w:r>
      <w:r w:rsidR="00962401">
        <w:t xml:space="preserve"> for each hydrologic scenario</w:t>
      </w:r>
      <w:r w:rsidR="00CB6C57">
        <w:t xml:space="preserve">. </w:t>
      </w:r>
      <w:r w:rsidR="00914E2B">
        <w:t xml:space="preserve"> </w:t>
      </w:r>
    </w:p>
    <w:p w14:paraId="5C3BFE51" w14:textId="142FFD38" w:rsidR="00673700" w:rsidRDefault="00673700" w:rsidP="00656BF2">
      <w:pPr>
        <w:pStyle w:val="NATESTYLE1CommonCollege"/>
        <w:ind w:firstLine="720"/>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w:t>
      </w:r>
      <w:r w:rsidR="00B8519E">
        <w:t>T</w:t>
      </w:r>
      <w:r w:rsidRPr="000B3146">
        <w:t>he isoclines are boundary conditions between a growing or a declining population</w:t>
      </w:r>
      <w:r w:rsidR="00B8519E">
        <w:t xml:space="preserve"> assuming the given juvenile</w:t>
      </w:r>
      <w:r w:rsidR="00B8519E" w:rsidRPr="000B3146">
        <w:t xml:space="preserve"> growth and survival rates</w:t>
      </w:r>
      <w:r w:rsidR="00B8519E">
        <w:t xml:space="preserve"> represent an average rate experienced</w:t>
      </w:r>
      <w:r w:rsidR="0024350E">
        <w:t xml:space="preserve"> by</w:t>
      </w:r>
      <w:r w:rsidR="00B8519E">
        <w:t xml:space="preserve"> juvenile snail</w:t>
      </w:r>
      <w:r w:rsidR="0024350E">
        <w:t>s</w:t>
      </w:r>
      <w:r w:rsidR="00B8519E">
        <w:t xml:space="preserve"> throughout a year</w:t>
      </w:r>
      <w:r w:rsidRPr="000B3146">
        <w:t xml:space="preserve">. Because juvenile FAS densities are so low </w:t>
      </w:r>
      <w:r w:rsidR="007C5224">
        <w:t>in our study wetlands (typically &lt;</w:t>
      </w:r>
      <w:r w:rsidR="000B1BF9">
        <w:t>&lt;</w:t>
      </w:r>
      <w:r w:rsidR="00F0700A">
        <w:t xml:space="preserve"> </w:t>
      </w:r>
      <w:r w:rsidR="007C5224">
        <w: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 xml:space="preserve">densities </w:t>
      </w:r>
      <w:r w:rsidR="000C7817">
        <w:t>(</w:t>
      </w:r>
      <w:r w:rsidR="00264673">
        <w:t>16</w:t>
      </w:r>
      <w:r w:rsidR="000C7817">
        <w:t>/m</w:t>
      </w:r>
      <w:r w:rsidR="000C7817" w:rsidRPr="00264673">
        <w:rPr>
          <w:vertAlign w:val="superscript"/>
        </w:rPr>
        <w:t>2</w:t>
      </w:r>
      <w:r w:rsidR="000C7817">
        <w:t xml:space="preserve">) </w:t>
      </w:r>
      <w:r w:rsidRPr="000B3146">
        <w:t>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00F0700A">
        <w:t>,</w:t>
      </w:r>
      <w:r w:rsidRPr="000B3146">
        <w:t xml:space="preserve"> we considered </w:t>
      </w:r>
      <w:r w:rsidR="009B46F9">
        <w:t>negative density</w:t>
      </w:r>
      <w:r w:rsidR="000C7817">
        <w:t>-</w:t>
      </w:r>
      <w:r w:rsidR="009B46F9">
        <w:t>dependen</w:t>
      </w:r>
      <w:r w:rsidR="000C7817">
        <w:t>t</w:t>
      </w:r>
      <w:r w:rsidR="009B46F9">
        <w:t xml:space="preserve"> </w:t>
      </w:r>
      <w:r w:rsidR="00182270">
        <w:t>growth</w:t>
      </w:r>
      <w:r w:rsidR="00182270" w:rsidRPr="000B3146">
        <w:t xml:space="preserve"> to</w:t>
      </w:r>
      <w:r w:rsidRPr="000B3146">
        <w:t xml:space="preserve"> be irrelevant to our model evaluations which were</w:t>
      </w:r>
      <w:r w:rsidR="00DA537A">
        <w:t xml:space="preserve"> more</w:t>
      </w:r>
      <w:r w:rsidRPr="000B3146">
        <w:t xml:space="preserve"> simply trying to identify parameters that would produce an increasing or decreasing population.</w:t>
      </w:r>
    </w:p>
    <w:p w14:paraId="65F8A111" w14:textId="69E47EC2" w:rsidR="00F777B8" w:rsidRPr="00F777B8" w:rsidRDefault="00700FBD" w:rsidP="00656BF2">
      <w:pPr>
        <w:pStyle w:val="NATESTYLE1CommonCollege"/>
        <w:ind w:firstLine="720"/>
        <w:rPr>
          <w:rStyle w:val="CommentReference"/>
          <w:rFonts w:eastAsiaTheme="minorEastAsia"/>
          <w:sz w:val="24"/>
          <w:szCs w:val="24"/>
        </w:rPr>
      </w:pPr>
      <w:r>
        <w:t xml:space="preserve">Once the isocline was </w:t>
      </w:r>
      <w:r w:rsidR="007543BD">
        <w:t>construc</w:t>
      </w:r>
      <w:r>
        <w:t>t</w:t>
      </w:r>
      <w:r w:rsidR="007543BD">
        <w:t>ed</w:t>
      </w:r>
      <w:r>
        <w:t xml:space="preserve">, we </w:t>
      </w:r>
      <w:r w:rsidR="003478F3">
        <w:t>used</w:t>
      </w:r>
      <w:r w:rsidR="00656EE7">
        <w:t xml:space="preserve"> </w:t>
      </w:r>
      <w:r w:rsidR="00656EE7" w:rsidRPr="00C74B7B">
        <w:rPr>
          <w:i/>
          <w:iCs/>
        </w:rPr>
        <w:t>in situ</w:t>
      </w:r>
      <w:r w:rsidR="00656EE7">
        <w:t xml:space="preserve"> experimental techniques (detailed further below</w:t>
      </w:r>
      <w:r w:rsidR="00D72C7E">
        <w:t xml:space="preserve"> and in Appendix S2</w:t>
      </w:r>
      <w:r w:rsidR="00656EE7">
        <w:t>)</w:t>
      </w:r>
      <w:r w:rsidR="00034D58">
        <w:t xml:space="preserve"> to</w:t>
      </w:r>
      <w:r w:rsidR="00F777B8">
        <w:t xml:space="preserve"> calculated </w:t>
      </w:r>
      <w:r w:rsidR="006A103C">
        <w:t xml:space="preserve">juvenile </w:t>
      </w:r>
      <w:r w:rsidR="00F777B8">
        <w:t>survival</w:t>
      </w:r>
      <w:r w:rsidR="00985930">
        <w:t xml:space="preserve"> and growth parameters</w:t>
      </w:r>
      <w:r w:rsidR="00F777B8">
        <w:t xml:space="preserve"> </w:t>
      </w:r>
      <w:r w:rsidR="00034D58">
        <w:t>and</w:t>
      </w:r>
      <w:r w:rsidR="00985930">
        <w:t xml:space="preserve"> their</w:t>
      </w:r>
      <w:r w:rsidR="00F777B8">
        <w:t xml:space="preserve"> 95% confidence intervals</w:t>
      </w:r>
      <w:r w:rsidR="00034D58">
        <w:t xml:space="preserve">, </w:t>
      </w:r>
      <w:r w:rsidR="00F777B8">
        <w:rPr>
          <w:rFonts w:eastAsiaTheme="minorEastAsia"/>
        </w:rPr>
        <w:t>then</w:t>
      </w:r>
      <w:r w:rsidR="00034D58">
        <w:rPr>
          <w:rFonts w:eastAsiaTheme="minorEastAsia"/>
        </w:rPr>
        <w:t xml:space="preserve"> we</w:t>
      </w:r>
      <w:r w:rsidR="00F777B8">
        <w:rPr>
          <w:rFonts w:eastAsiaTheme="minorEastAsia"/>
        </w:rPr>
        <w:t xml:space="preserve"> plotted on the isocline state space the combination of survival and growth for each season and location. The nature of the model made it impossible to change growth rates seasonally</w:t>
      </w:r>
      <w:r w:rsidR="00F0700A">
        <w:rPr>
          <w:rFonts w:eastAsiaTheme="minorEastAsia"/>
        </w:rPr>
        <w:t>;</w:t>
      </w:r>
      <w:r w:rsidR="00F777B8">
        <w:rPr>
          <w:rFonts w:eastAsiaTheme="minorEastAsia"/>
        </w:rPr>
        <w:t xml:space="preserve"> thus</w:t>
      </w:r>
      <w:r w:rsidR="00F0700A">
        <w:rPr>
          <w:rFonts w:eastAsiaTheme="minorEastAsia"/>
        </w:rPr>
        <w:t>,</w:t>
      </w:r>
      <w:r w:rsidR="00F777B8">
        <w:rPr>
          <w:rFonts w:eastAsiaTheme="minorEastAsia"/>
        </w:rPr>
        <w:t xml:space="preserve"> the predictions from </w:t>
      </w:r>
      <w:r w:rsidR="00F0700A">
        <w:rPr>
          <w:rFonts w:eastAsiaTheme="minorEastAsia"/>
        </w:rPr>
        <w:t>the</w:t>
      </w:r>
      <w:r w:rsidR="00F777B8">
        <w:rPr>
          <w:rFonts w:eastAsiaTheme="minorEastAsia"/>
        </w:rPr>
        <w:t xml:space="preserve"> isocline </w:t>
      </w:r>
      <w:r w:rsidR="00F0700A">
        <w:rPr>
          <w:rFonts w:eastAsiaTheme="minorEastAsia"/>
        </w:rPr>
        <w:t xml:space="preserve">state space </w:t>
      </w:r>
      <w:r w:rsidR="00F777B8">
        <w:rPr>
          <w:rFonts w:eastAsiaTheme="minorEastAsia"/>
        </w:rPr>
        <w:t>assume</w:t>
      </w:r>
      <w:r w:rsidR="00F0700A">
        <w:rPr>
          <w:rFonts w:eastAsiaTheme="minorEastAsia"/>
        </w:rPr>
        <w:t>d</w:t>
      </w:r>
      <w:r w:rsidR="00F777B8">
        <w:rPr>
          <w:rFonts w:eastAsiaTheme="minorEastAsia"/>
        </w:rPr>
        <w:t xml:space="preserve"> that the parameters </w:t>
      </w:r>
      <w:r w:rsidR="00F0700A">
        <w:rPr>
          <w:rFonts w:eastAsiaTheme="minorEastAsia"/>
        </w:rPr>
        <w:t xml:space="preserve">were </w:t>
      </w:r>
      <w:r w:rsidR="002622F2">
        <w:rPr>
          <w:rFonts w:eastAsiaTheme="minorEastAsia"/>
        </w:rPr>
        <w:t>average</w:t>
      </w:r>
      <w:r w:rsidR="000C7817">
        <w:rPr>
          <w:rFonts w:eastAsiaTheme="minorEastAsia"/>
        </w:rPr>
        <w:t>s</w:t>
      </w:r>
      <w:r w:rsidR="00B2249A">
        <w:rPr>
          <w:rFonts w:eastAsiaTheme="minorEastAsia"/>
        </w:rPr>
        <w:t xml:space="preserve">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w:t>
      </w:r>
      <w:r w:rsidR="00F0700A">
        <w:rPr>
          <w:rFonts w:eastAsiaTheme="minorEastAsia"/>
        </w:rPr>
        <w:t>were therefore</w:t>
      </w:r>
      <w:r w:rsidR="00F777B8">
        <w:rPr>
          <w:rFonts w:eastAsiaTheme="minorEastAsia"/>
        </w:rPr>
        <w:t xml:space="preserve"> </w:t>
      </w:r>
      <w:r w:rsidR="000C7817">
        <w:rPr>
          <w:rFonts w:eastAsiaTheme="minorEastAsia"/>
        </w:rPr>
        <w:t xml:space="preserve">expected </w:t>
      </w:r>
      <w:r w:rsidR="00F777B8">
        <w:rPr>
          <w:rFonts w:eastAsiaTheme="minorEastAsia"/>
        </w:rPr>
        <w:t xml:space="preserve">snail recruitment assuming the rates measured each season. </w:t>
      </w:r>
      <w:r w:rsidR="003B17D7">
        <w:rPr>
          <w:rFonts w:eastAsiaTheme="minorEastAsia"/>
        </w:rPr>
        <w:t>B</w:t>
      </w:r>
      <w:r w:rsidR="0077325B">
        <w:rPr>
          <w:rFonts w:eastAsiaTheme="minorEastAsia"/>
        </w:rPr>
        <w:t xml:space="preserve">ecause ~70% of reproduction (egg laying) occurs in the dry season and ~30% occurs in the wet season </w:t>
      </w:r>
      <w:r w:rsidR="0077325B">
        <w:rPr>
          <w:rFonts w:eastAsiaTheme="minorEastAsia"/>
        </w:rPr>
        <w:fldChar w:fldCharType="begin"/>
      </w:r>
      <w:r w:rsidR="0077325B">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77325B">
        <w:rPr>
          <w:rFonts w:eastAsiaTheme="minorEastAsia"/>
        </w:rPr>
        <w:fldChar w:fldCharType="separate"/>
      </w:r>
      <w:r w:rsidR="0077325B" w:rsidRPr="005861DC">
        <w:t>(Darby et al. 2015, Barrus et al. 2023)</w:t>
      </w:r>
      <w:r w:rsidR="0077325B">
        <w:rPr>
          <w:rFonts w:eastAsiaTheme="minorEastAsia"/>
        </w:rPr>
        <w:fldChar w:fldCharType="end"/>
      </w:r>
      <w:r w:rsidR="003B17D7">
        <w:rPr>
          <w:rFonts w:eastAsiaTheme="minorEastAsia"/>
        </w:rPr>
        <w:t>,</w:t>
      </w:r>
      <w:r w:rsidR="00F777B8">
        <w:rPr>
          <w:rFonts w:eastAsiaTheme="minorEastAsia"/>
        </w:rPr>
        <w:t xml:space="preserve"> we calculated </w:t>
      </w:r>
      <w:r w:rsidR="00FD33D5">
        <w:rPr>
          <w:rFonts w:eastAsiaTheme="minorEastAsia"/>
        </w:rPr>
        <w:t>the</w:t>
      </w:r>
      <w:r w:rsidR="00F777B8">
        <w:rPr>
          <w:rFonts w:eastAsiaTheme="minorEastAsia"/>
        </w:rPr>
        <w:t xml:space="preserve"> weighted averages of the seasonal parameters</w:t>
      </w:r>
      <w:r w:rsidR="0077325B">
        <w:rPr>
          <w:rFonts w:eastAsiaTheme="minorEastAsia"/>
        </w:rPr>
        <w:t xml:space="preserve"> </w:t>
      </w:r>
      <w:r w:rsidR="003B17D7">
        <w:rPr>
          <w:rFonts w:eastAsiaTheme="minorEastAsia"/>
        </w:rPr>
        <w:t>to obtain annual average values</w:t>
      </w:r>
      <w:r w:rsidR="00F777B8">
        <w:rPr>
          <w:rFonts w:eastAsiaTheme="minorEastAsia"/>
        </w:rPr>
        <w:t xml:space="preserve">. </w:t>
      </w:r>
    </w:p>
    <w:p w14:paraId="049856AD" w14:textId="77777777" w:rsidR="00673700" w:rsidRPr="000B3146" w:rsidRDefault="00673700" w:rsidP="00656BF2">
      <w:pPr>
        <w:pStyle w:val="Heading2"/>
      </w:pPr>
      <w:r w:rsidRPr="000B3146">
        <w:rPr>
          <w:rStyle w:val="CommentReference"/>
          <w:iCs/>
          <w:sz w:val="24"/>
          <w:szCs w:val="24"/>
        </w:rPr>
        <w:lastRenderedPageBreak/>
        <w:t>Survival and Growth in the field</w:t>
      </w:r>
    </w:p>
    <w:p w14:paraId="5BF6C589" w14:textId="38EBB127" w:rsidR="00A22A11" w:rsidRDefault="00456548" w:rsidP="002E6DA9">
      <w:pPr>
        <w:ind w:firstLine="720"/>
        <w:rPr>
          <w:rStyle w:val="CommentReference"/>
          <w:sz w:val="24"/>
          <w:szCs w:val="24"/>
        </w:rPr>
      </w:pPr>
      <w:r>
        <w:rPr>
          <w:rStyle w:val="CommentReference"/>
          <w:sz w:val="24"/>
          <w:szCs w:val="24"/>
        </w:rPr>
        <w:t>We</w:t>
      </w:r>
      <w:r w:rsidR="00673700" w:rsidRPr="000B3146">
        <w:rPr>
          <w:rStyle w:val="CommentReference"/>
          <w:sz w:val="24"/>
          <w:szCs w:val="24"/>
        </w:rPr>
        <w:t xml:space="preserve"> measure</w:t>
      </w:r>
      <w:r>
        <w:rPr>
          <w:rStyle w:val="CommentReference"/>
          <w:sz w:val="24"/>
          <w:szCs w:val="24"/>
        </w:rPr>
        <w:t>d</w:t>
      </w:r>
      <w:r w:rsidR="00673700" w:rsidRPr="000B3146">
        <w:rPr>
          <w:rStyle w:val="CommentReference"/>
          <w:sz w:val="24"/>
          <w:szCs w:val="24"/>
        </w:rPr>
        <w:t xml:space="preserve"> survival and growth </w:t>
      </w:r>
      <w:r>
        <w:rPr>
          <w:rStyle w:val="CommentReference"/>
          <w:sz w:val="24"/>
          <w:szCs w:val="24"/>
        </w:rPr>
        <w:t>in wetlands at</w:t>
      </w:r>
      <w:r w:rsidR="00D55D7C">
        <w:rPr>
          <w:rStyle w:val="CommentReference"/>
          <w:sz w:val="24"/>
          <w:szCs w:val="24"/>
        </w:rPr>
        <w:t xml:space="preserve"> </w:t>
      </w:r>
      <w:r w:rsidR="00B87AC7">
        <w:rPr>
          <w:rStyle w:val="CommentReference"/>
          <w:sz w:val="24"/>
          <w:szCs w:val="24"/>
        </w:rPr>
        <w:t>t</w:t>
      </w:r>
      <w:r w:rsidR="00673700" w:rsidRPr="000B3146">
        <w:rPr>
          <w:rStyle w:val="CommentReference"/>
          <w:sz w:val="24"/>
          <w:szCs w:val="24"/>
        </w:rPr>
        <w:t xml:space="preserve">he Loxahatchee Impoundment Landscape Assessment (LILA) and </w:t>
      </w:r>
      <w:r>
        <w:rPr>
          <w:rStyle w:val="CommentReference"/>
          <w:sz w:val="24"/>
          <w:szCs w:val="24"/>
        </w:rPr>
        <w:t xml:space="preserve">in </w:t>
      </w:r>
      <w:r w:rsidR="00673700" w:rsidRPr="000B3146">
        <w:rPr>
          <w:rStyle w:val="CommentReference"/>
          <w:sz w:val="24"/>
          <w:szCs w:val="24"/>
        </w:rPr>
        <w:t xml:space="preserve">two sites in the western portion of Water Conservation Area 3A (WCA3A; </w:t>
      </w:r>
      <w:r w:rsidR="00106463">
        <w:rPr>
          <w:rStyle w:val="CommentReference"/>
          <w:sz w:val="24"/>
          <w:szCs w:val="24"/>
        </w:rPr>
        <w:t xml:space="preserve">Appendix S2: </w:t>
      </w:r>
      <w:r w:rsidR="00673700" w:rsidRPr="000B3146">
        <w:rPr>
          <w:rStyle w:val="CommentReference"/>
          <w:sz w:val="24"/>
          <w:szCs w:val="24"/>
        </w:rPr>
        <w:t xml:space="preserve">Figure </w:t>
      </w:r>
      <w:r w:rsidR="00D90DA1">
        <w:rPr>
          <w:rStyle w:val="CommentReference"/>
          <w:sz w:val="24"/>
          <w:szCs w:val="24"/>
        </w:rPr>
        <w:t>S</w:t>
      </w:r>
      <w:r w:rsidR="00673700" w:rsidRPr="000B3146">
        <w:rPr>
          <w:rStyle w:val="CommentReference"/>
          <w:sz w:val="24"/>
          <w:szCs w:val="24"/>
        </w:rPr>
        <w:t>1) in Florida, USA. LILA consists of four 8 ha impounded wetlands with ridge and slough elevation features and hydro-patterns that mimic the wetlands of the Everglades (</w:t>
      </w:r>
      <w:r w:rsidR="00106463">
        <w:rPr>
          <w:rStyle w:val="CommentReference"/>
          <w:sz w:val="24"/>
          <w:szCs w:val="24"/>
        </w:rPr>
        <w:t xml:space="preserve">Appendix S2: </w:t>
      </w:r>
      <w:r w:rsidR="00673700" w:rsidRPr="000B3146">
        <w:rPr>
          <w:rStyle w:val="CommentReference"/>
          <w:sz w:val="24"/>
          <w:szCs w:val="24"/>
        </w:rPr>
        <w:t xml:space="preserve">Figure </w:t>
      </w:r>
      <w:r w:rsidR="00106463">
        <w:rPr>
          <w:rStyle w:val="CommentReference"/>
          <w:sz w:val="24"/>
          <w:szCs w:val="24"/>
        </w:rPr>
        <w:t>S</w:t>
      </w:r>
      <w:r w:rsidR="00673700" w:rsidRPr="000B3146">
        <w:rPr>
          <w:rStyle w:val="CommentReference"/>
          <w:sz w:val="24"/>
          <w:szCs w:val="24"/>
        </w:rPr>
        <w:t xml:space="preserve">1B). Both wetlands have seasonally varying water levels but the water levels in LILA are under </w:t>
      </w:r>
      <w:r w:rsidR="0011738F">
        <w:rPr>
          <w:rStyle w:val="CommentReference"/>
          <w:sz w:val="24"/>
          <w:szCs w:val="24"/>
        </w:rPr>
        <w:t>tighter</w:t>
      </w:r>
      <w:r w:rsidR="00673700"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00673700" w:rsidRPr="000B3146">
        <w:rPr>
          <w:rStyle w:val="CommentReference"/>
          <w:sz w:val="24"/>
          <w:szCs w:val="24"/>
        </w:rPr>
        <w:t xml:space="preserve">We worked in two wetland impoundments </w:t>
      </w:r>
      <w:r>
        <w:rPr>
          <w:rStyle w:val="CommentReference"/>
          <w:sz w:val="24"/>
          <w:szCs w:val="24"/>
        </w:rPr>
        <w:t xml:space="preserve">at LILA </w:t>
      </w:r>
      <w:r w:rsidR="00673700" w:rsidRPr="000B3146">
        <w:rPr>
          <w:rStyle w:val="CommentReference"/>
          <w:sz w:val="24"/>
          <w:szCs w:val="24"/>
        </w:rPr>
        <w:t xml:space="preserve">that had hydrologic conditions deemed </w:t>
      </w:r>
      <w:r w:rsidR="00702108">
        <w:rPr>
          <w:rStyle w:val="CommentReference"/>
          <w:sz w:val="24"/>
          <w:szCs w:val="24"/>
        </w:rPr>
        <w:t>good</w:t>
      </w:r>
      <w:r w:rsidR="00673700"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00673700" w:rsidRPr="000B3146">
        <w:rPr>
          <w:rStyle w:val="CommentReference"/>
          <w:sz w:val="24"/>
          <w:szCs w:val="24"/>
        </w:rPr>
        <w:t xml:space="preserve">. </w:t>
      </w:r>
      <w:r w:rsidR="00793496">
        <w:rPr>
          <w:rStyle w:val="CommentReference"/>
          <w:sz w:val="24"/>
          <w:szCs w:val="24"/>
        </w:rPr>
        <w:t>The</w:t>
      </w:r>
      <w:r w:rsidR="00673700" w:rsidRPr="000B3146">
        <w:rPr>
          <w:rStyle w:val="CommentReference"/>
          <w:sz w:val="24"/>
          <w:szCs w:val="24"/>
        </w:rPr>
        <w:t xml:space="preserve"> two sites near the western boundary of WCA3A near Big Cypress National Park (</w:t>
      </w:r>
      <w:r w:rsidR="00FF2E33">
        <w:rPr>
          <w:rStyle w:val="CommentReference"/>
          <w:sz w:val="24"/>
          <w:szCs w:val="24"/>
        </w:rPr>
        <w:t xml:space="preserve">Appendix S2: </w:t>
      </w:r>
      <w:r w:rsidR="00673700" w:rsidRPr="000B3146">
        <w:rPr>
          <w:rStyle w:val="CommentReference"/>
          <w:sz w:val="24"/>
          <w:szCs w:val="24"/>
        </w:rPr>
        <w:t xml:space="preserve">Figure </w:t>
      </w:r>
      <w:r w:rsidR="00FF2E33">
        <w:rPr>
          <w:rStyle w:val="CommentReference"/>
          <w:sz w:val="24"/>
          <w:szCs w:val="24"/>
        </w:rPr>
        <w:t>S</w:t>
      </w:r>
      <w:r w:rsidR="00673700" w:rsidRPr="000B3146">
        <w:rPr>
          <w:rStyle w:val="CommentReference"/>
          <w:sz w:val="24"/>
          <w:szCs w:val="24"/>
        </w:rPr>
        <w:t>1</w:t>
      </w:r>
      <w:r w:rsidR="00D90DA1">
        <w:rPr>
          <w:rStyle w:val="CommentReference"/>
          <w:sz w:val="24"/>
          <w:szCs w:val="24"/>
        </w:rPr>
        <w:t>:</w:t>
      </w:r>
      <w:r w:rsidR="00673700" w:rsidRPr="000B3146">
        <w:rPr>
          <w:rStyle w:val="CommentReference"/>
          <w:sz w:val="24"/>
          <w:szCs w:val="24"/>
        </w:rPr>
        <w:t xml:space="preserve">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00673700"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00673700" w:rsidRPr="000B3146">
        <w:rPr>
          <w:rStyle w:val="CommentReference"/>
          <w:sz w:val="24"/>
          <w:szCs w:val="24"/>
        </w:rPr>
        <w:t xml:space="preserve">. The </w:t>
      </w:r>
      <w:r w:rsidR="00355312">
        <w:rPr>
          <w:rStyle w:val="CommentReference"/>
          <w:sz w:val="24"/>
          <w:szCs w:val="24"/>
        </w:rPr>
        <w:t xml:space="preserve">WCA3A </w:t>
      </w:r>
      <w:r w:rsidR="00673700"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00673700" w:rsidRPr="000B3146">
        <w:rPr>
          <w:rStyle w:val="CommentReference"/>
          <w:sz w:val="24"/>
          <w:szCs w:val="24"/>
        </w:rPr>
        <w:t xml:space="preserve"> sites that </w:t>
      </w:r>
      <w:r>
        <w:rPr>
          <w:rStyle w:val="CommentReference"/>
          <w:sz w:val="24"/>
          <w:szCs w:val="24"/>
        </w:rPr>
        <w:t xml:space="preserve">previously </w:t>
      </w:r>
      <w:r w:rsidR="00673700" w:rsidRPr="000B3146">
        <w:rPr>
          <w:rStyle w:val="CommentReference"/>
          <w:sz w:val="24"/>
          <w:szCs w:val="24"/>
        </w:rPr>
        <w:t>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60F6EED4" w14:textId="44537226" w:rsidR="00456548" w:rsidRDefault="00257AE7" w:rsidP="00656BF2">
      <w:pPr>
        <w:ind w:firstLine="720"/>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w:t>
      </w:r>
      <w:r w:rsidR="00EE0808">
        <w:rPr>
          <w:rStyle w:val="CommentReference"/>
          <w:sz w:val="24"/>
          <w:szCs w:val="24"/>
        </w:rPr>
        <w:lastRenderedPageBreak/>
        <w:t>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r w:rsidR="00456548">
        <w:rPr>
          <w:rStyle w:val="CommentReference"/>
          <w:sz w:val="24"/>
          <w:szCs w:val="24"/>
        </w:rPr>
        <w:t xml:space="preserve"> </w:t>
      </w:r>
    </w:p>
    <w:p w14:paraId="77AC2BBB" w14:textId="1A5154A7" w:rsidR="007A7EA5" w:rsidRDefault="00456548" w:rsidP="00656BF2">
      <w:pPr>
        <w:ind w:firstLine="720"/>
        <w:rPr>
          <w:rStyle w:val="CommentReference"/>
          <w:sz w:val="24"/>
          <w:szCs w:val="24"/>
        </w:rPr>
      </w:pPr>
      <w:r>
        <w:rPr>
          <w:rStyle w:val="CommentReference"/>
          <w:sz w:val="24"/>
          <w:szCs w:val="24"/>
        </w:rPr>
        <w:t xml:space="preserve">Tethering can inflate mortality rates of animals capable of escape </w:t>
      </w:r>
      <w:r>
        <w:rPr>
          <w:rStyle w:val="CommentReference"/>
          <w:sz w:val="24"/>
          <w:szCs w:val="24"/>
        </w:rPr>
        <w:fldChar w:fldCharType="begin"/>
      </w:r>
      <w:r>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Pr>
          <w:rStyle w:val="CommentReference"/>
          <w:sz w:val="24"/>
          <w:szCs w:val="24"/>
        </w:rPr>
        <w:fldChar w:fldCharType="separate"/>
      </w:r>
      <w:r w:rsidRPr="00D67ECE">
        <w:rPr>
          <w:rFonts w:cs="Times New Roman"/>
        </w:rPr>
        <w:t>(Baker and Waltham 2020)</w:t>
      </w:r>
      <w:r>
        <w:rPr>
          <w:rStyle w:val="CommentReference"/>
          <w:sz w:val="24"/>
          <w:szCs w:val="24"/>
        </w:rPr>
        <w:fldChar w:fldCharType="end"/>
      </w:r>
      <w:r>
        <w:rPr>
          <w:rStyle w:val="CommentReference"/>
          <w:sz w:val="24"/>
          <w:szCs w:val="24"/>
        </w:rPr>
        <w:t xml:space="preserve">, but FAS are relatively less mobile than their typical predators and rely on retracting into their shell to avoid predation rather than escape. For prey with little escape capability, tethering should give reliable information about prey survival particularly across gradients of predation as it measures encounter rate variation </w:t>
      </w:r>
      <w:r>
        <w:rPr>
          <w:rStyle w:val="CommentReference"/>
          <w:sz w:val="24"/>
          <w:szCs w:val="24"/>
        </w:rPr>
        <w:fldChar w:fldCharType="begin"/>
      </w:r>
      <w:r>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Pr>
          <w:rStyle w:val="CommentReference"/>
          <w:sz w:val="24"/>
          <w:szCs w:val="24"/>
        </w:rPr>
        <w:fldChar w:fldCharType="separate"/>
      </w:r>
      <w:r w:rsidRPr="006E307C">
        <w:rPr>
          <w:rFonts w:cs="Times New Roman"/>
        </w:rPr>
        <w:t>(Rochette and Dill 2000, Ruehl and Trexler 2013)</w:t>
      </w:r>
      <w:r>
        <w:rPr>
          <w:rStyle w:val="CommentReference"/>
          <w:sz w:val="24"/>
          <w:szCs w:val="24"/>
        </w:rPr>
        <w:fldChar w:fldCharType="end"/>
      </w:r>
      <w:r>
        <w:rPr>
          <w:rStyle w:val="CommentReference"/>
          <w:sz w:val="24"/>
          <w:szCs w:val="24"/>
        </w:rPr>
        <w:t xml:space="preserve">. Prior </w:t>
      </w:r>
      <w:r>
        <w:t>experimental work with this species did not find any measurable anti-predator response,</w:t>
      </w:r>
      <w:r w:rsidRPr="00756F04">
        <w:t xml:space="preserve"> </w:t>
      </w:r>
      <w:r>
        <w:t>either morphological or behavioral, to chronic exposure to crayfish (Davidson and Dorn 2017).</w:t>
      </w:r>
    </w:p>
    <w:p w14:paraId="5C35E13D" w14:textId="1CABA977" w:rsidR="005D527C" w:rsidRDefault="00F87B69" w:rsidP="00656BF2">
      <w:pPr>
        <w:pStyle w:val="NATESTYLE1CommonCollege"/>
        <w:ind w:firstLine="720"/>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metaphytic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The metaphyt</w:t>
      </w:r>
      <w:r w:rsidR="001A645E">
        <w:t>on</w:t>
      </w:r>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r w:rsidR="005D527C">
        <w:t>metaphyton</w:t>
      </w:r>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w:t>
      </w:r>
      <w:r w:rsidR="00AF30B7">
        <w:t>–</w:t>
      </w:r>
      <w:r w:rsidR="005D527C">
        <w:t xml:space="preserve">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metaphytic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r w:rsidR="008C614F">
        <w:t xml:space="preserve"> at site 3</w:t>
      </w:r>
      <w:r w:rsidR="005D527C">
        <w:t xml:space="preserve"> made use of cage </w:t>
      </w:r>
      <w:r w:rsidR="00785B0C">
        <w:t>mesocosms</w:t>
      </w:r>
      <w:r w:rsidR="005D527C">
        <w:t xml:space="preserve"> impossible</w:t>
      </w:r>
      <w:r w:rsidR="00FF5F62">
        <w:t>.</w:t>
      </w:r>
      <w:r w:rsidR="008D1127">
        <w:t xml:space="preserve"> Using the growth results we then calculated</w:t>
      </w:r>
      <w:r w:rsidR="00FF5F62">
        <w:t xml:space="preserve"> the growth parameter k</w:t>
      </w:r>
      <w:r w:rsidR="00FF5F62" w:rsidRPr="00FF5F62">
        <w:rPr>
          <w:vertAlign w:val="subscript"/>
        </w:rPr>
        <w:t>gr</w:t>
      </w:r>
      <w:r w:rsidR="00F82837">
        <w:rPr>
          <w:vertAlign w:val="subscript"/>
        </w:rPr>
        <w:t>ow</w:t>
      </w:r>
      <w:r w:rsidR="00FF5F62" w:rsidRPr="00FF5F62">
        <w:rPr>
          <w:vertAlign w:val="subscript"/>
        </w:rPr>
        <w:t>th</w:t>
      </w:r>
      <w:r>
        <w:t xml:space="preserve"> to relate the results to the isocline.</w:t>
      </w:r>
      <w:r w:rsidR="00D21B2E">
        <w:t xml:space="preserve"> </w:t>
      </w:r>
      <w:r w:rsidR="005B3AB2">
        <w:t>K</w:t>
      </w:r>
      <w:r w:rsidR="005B3AB2" w:rsidRPr="008D1127">
        <w:rPr>
          <w:vertAlign w:val="subscript"/>
        </w:rPr>
        <w:t xml:space="preserve">growth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lastRenderedPageBreak/>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(k</w:t>
      </w:r>
      <w:r w:rsidR="00D21B2E" w:rsidRPr="00D21B2E">
        <w:rPr>
          <w:vertAlign w:val="subscript"/>
        </w:rPr>
        <w:t>growth</w:t>
      </w:r>
      <w:r w:rsidR="00D21B2E">
        <w:t>)</w:t>
      </w:r>
      <w:r w:rsidR="006914D2">
        <w:t xml:space="preserve"> </w:t>
      </w:r>
      <w:r w:rsidR="00F315FC">
        <w:t>can be</w:t>
      </w:r>
      <w:r w:rsidR="006914D2">
        <w:t xml:space="preserve"> found in Appendix S2.</w:t>
      </w:r>
    </w:p>
    <w:bookmarkEnd w:id="18"/>
    <w:bookmarkEnd w:id="19"/>
    <w:p w14:paraId="557FCA2A" w14:textId="30B96A8D" w:rsidR="00673700" w:rsidRDefault="00673700" w:rsidP="00656BF2">
      <w:pPr>
        <w:pStyle w:val="Heading1"/>
      </w:pPr>
      <w:r w:rsidRPr="00524172">
        <w:t>Result</w:t>
      </w:r>
      <w:r w:rsidR="00DA537A">
        <w:t>s</w:t>
      </w:r>
    </w:p>
    <w:p w14:paraId="7B9DF1D9" w14:textId="130ACB46" w:rsidR="00673700" w:rsidRPr="00524172" w:rsidRDefault="00673700" w:rsidP="00656BF2">
      <w:pPr>
        <w:pStyle w:val="NATESTYLE1CommonCollege"/>
        <w:ind w:firstLine="720"/>
      </w:pPr>
      <w:r>
        <w:t>Zero-population growth i</w:t>
      </w:r>
      <w:r w:rsidRPr="00524172">
        <w:t xml:space="preserve">soclines created </w:t>
      </w:r>
      <w:r>
        <w:t xml:space="preserve">from the age-structured </w:t>
      </w:r>
      <w:r w:rsidRPr="00524172">
        <w:t xml:space="preserve">population model </w:t>
      </w:r>
      <w:r w:rsidR="009D09AF">
        <w:t>produced a declining isocline consistent</w:t>
      </w:r>
      <w:r w:rsidRPr="00524172">
        <w:t xml:space="preserve"> </w:t>
      </w:r>
      <w:r>
        <w:t xml:space="preserve">with the expected </w:t>
      </w:r>
      <w:r w:rsidRPr="00524172">
        <w:t xml:space="preserve">interaction between </w:t>
      </w:r>
      <w:r w:rsidR="00DA537A">
        <w:t xml:space="preserve">daily </w:t>
      </w:r>
      <w:r>
        <w:t>growth</w:t>
      </w:r>
      <w:r w:rsidRPr="00524172">
        <w:t xml:space="preserve"> and survival</w:t>
      </w:r>
      <w:r>
        <w:t xml:space="preserve"> (Figure 2).</w:t>
      </w:r>
      <w:r w:rsidR="00442BAB">
        <w:t xml:space="preserve"> Combinations of the two parameters above and to the right of the isocline pr</w:t>
      </w:r>
      <w:r w:rsidR="00456548">
        <w:t>edict</w:t>
      </w:r>
      <w:r w:rsidR="000F1055">
        <w:t xml:space="preserve"> growing populations (</w:t>
      </w:r>
      <w:r w:rsidR="009257CB">
        <w:t>λ</w:t>
      </w:r>
      <w:r w:rsidR="00E155BA">
        <w:t xml:space="preserve"> </w:t>
      </w:r>
      <w:r w:rsidR="000F1055">
        <w:t>&gt;</w:t>
      </w:r>
      <w:r w:rsidR="00E155BA">
        <w:t xml:space="preserve"> </w:t>
      </w:r>
      <w:r w:rsidR="00A92684">
        <w:t>1</w:t>
      </w:r>
      <w:r w:rsidR="000F1055">
        <w:t>) while combinations below the isocline pr</w:t>
      </w:r>
      <w:r w:rsidR="00456548">
        <w:t>edict</w:t>
      </w:r>
      <w:r w:rsidR="000F1055">
        <w:t xml:space="preserve"> </w:t>
      </w:r>
      <w:r w:rsidR="009360F5">
        <w:t>declining populations (</w:t>
      </w:r>
      <w:r w:rsidR="00A92684">
        <w:t>λ</w:t>
      </w:r>
      <w:r w:rsidR="00E155BA">
        <w:t xml:space="preserve"> </w:t>
      </w:r>
      <w:r w:rsidR="009360F5">
        <w:t>&lt;</w:t>
      </w:r>
      <w:r w:rsidR="00E155BA">
        <w:t xml:space="preserve"> </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r w:rsidR="00A92684">
        <w:t>λ</w:t>
      </w:r>
      <w:r w:rsidR="00C51ADB">
        <w:t>≥</w:t>
      </w:r>
      <w:r w:rsidR="00E155BA">
        <w:t xml:space="preserve"> </w:t>
      </w:r>
      <w:r w:rsidR="00A92684">
        <w:t>1</w:t>
      </w:r>
      <w:r w:rsidR="00C51ADB">
        <w:t>)</w:t>
      </w:r>
      <w:r w:rsidRPr="00524172">
        <w:t>.</w:t>
      </w:r>
      <w:r w:rsidR="00442BAB">
        <w:t xml:space="preserve"> </w:t>
      </w:r>
      <w:r w:rsidR="00313C02">
        <w:t>H</w:t>
      </w:r>
      <w:r w:rsidR="00F05064">
        <w:t xml:space="preserve">ydrologic </w:t>
      </w:r>
      <w:r w:rsidR="00313C02">
        <w:t xml:space="preserve">conditions that improved </w:t>
      </w:r>
      <w:r w:rsidR="00620433">
        <w:t>reproducti</w:t>
      </w:r>
      <w:r w:rsidR="00456548">
        <w:t>ve conditions</w:t>
      </w:r>
      <w:r w:rsidR="00620433">
        <w:t xml:space="preserve"> (</w:t>
      </w:r>
      <w:r w:rsidR="00456548">
        <w:t xml:space="preserve">i.e., </w:t>
      </w:r>
      <w:r w:rsidR="00620433">
        <w:t>eggs</w:t>
      </w:r>
      <w:r w:rsidR="00456548">
        <w:t xml:space="preserve"> laid</w:t>
      </w:r>
      <w:r w:rsidR="00620433">
        <w:t>/female)</w:t>
      </w:r>
      <w:r w:rsidR="003D34C0">
        <w:t xml:space="preserve"> </w:t>
      </w:r>
      <w:r w:rsidR="00AF4A3E">
        <w:t>moved the isocline down and left</w:t>
      </w:r>
      <w:r w:rsidR="00CA49F9">
        <w:t xml:space="preserve"> (gray isocline in Figure 2)</w:t>
      </w:r>
      <w:r w:rsidR="00AF4A3E">
        <w:t>, making</w:t>
      </w:r>
      <w:r>
        <w:t xml:space="preserve"> the population </w:t>
      </w:r>
      <w:r w:rsidR="001E6ACF">
        <w:t xml:space="preserve">slightly </w:t>
      </w:r>
      <w:r>
        <w:t>more resilient to lower survival (e.g., withstanding 3.1% lower survival at growth of k</w:t>
      </w:r>
      <w:r w:rsidRPr="002D4A16">
        <w:rPr>
          <w:vertAlign w:val="subscript"/>
        </w:rPr>
        <w:t>growth</w:t>
      </w:r>
      <w:r>
        <w:t xml:space="preserve"> = 0.07) and/or </w:t>
      </w:r>
      <w:r w:rsidR="005568AE">
        <w:t>s</w:t>
      </w:r>
      <w:r>
        <w:t xml:space="preserve">lower juvenile growth (e.g., withstanding by 7.7% </w:t>
      </w:r>
      <w:r w:rsidR="005568AE">
        <w:t xml:space="preserve">slower </w:t>
      </w:r>
      <w:r>
        <w:t xml:space="preserve">growth at </w:t>
      </w:r>
      <w:r w:rsidR="00E7767E">
        <w:t xml:space="preserve">juvenile survival rates </w:t>
      </w:r>
      <w:r>
        <w:t>of 0.80</w:t>
      </w:r>
      <w:r w:rsidR="002E14E8">
        <w:t xml:space="preserve">; </w:t>
      </w:r>
      <w:r w:rsidR="004B2084">
        <w:t>Figure</w:t>
      </w:r>
      <w:r w:rsidR="00E155BA">
        <w:t xml:space="preserve"> </w:t>
      </w:r>
      <w:r w:rsidR="002E14E8">
        <w:t>2)</w:t>
      </w:r>
      <w:r>
        <w:t xml:space="preserve">. The </w:t>
      </w:r>
      <w:r w:rsidR="00405A1B">
        <w:t xml:space="preserve">separation </w:t>
      </w:r>
      <w:r w:rsidR="00724F66">
        <w:t>between the</w:t>
      </w:r>
      <w:r w:rsidR="003D34C0">
        <w:t xml:space="preserve"> </w:t>
      </w:r>
      <w:r w:rsidR="004C0B7C">
        <w:t>isocline</w:t>
      </w:r>
      <w:r w:rsidR="00724F66">
        <w:t>s</w:t>
      </w:r>
      <w:r>
        <w:t xml:space="preserve"> </w:t>
      </w:r>
      <w:r w:rsidR="00405A1B">
        <w:t xml:space="preserve">was </w:t>
      </w:r>
      <w:r w:rsidR="00AF4A3E">
        <w:t xml:space="preserve">greatest for conditions </w:t>
      </w:r>
      <w:r>
        <w:t xml:space="preserve">with </w:t>
      </w:r>
      <w:r w:rsidR="00183818">
        <w:t xml:space="preserve">faster </w:t>
      </w:r>
      <w:r>
        <w:t>growth and lower survival (</w:t>
      </w:r>
      <w:r w:rsidR="004B2084">
        <w:t>Figure 2</w:t>
      </w:r>
      <w:r>
        <w:t xml:space="preserve">). </w:t>
      </w:r>
    </w:p>
    <w:p w14:paraId="68FB0FA5" w14:textId="0019FDA3" w:rsidR="00382E63" w:rsidRPr="00C6515F" w:rsidRDefault="00564BAF" w:rsidP="00656BF2">
      <w:pPr>
        <w:pStyle w:val="Heading2"/>
        <w:spacing w:line="360" w:lineRule="auto"/>
      </w:pPr>
      <w:bookmarkStart w:id="20" w:name="_Hlk98959413"/>
      <w:r>
        <w:t>Empirical Survival and Growth related to the Isocline</w:t>
      </w:r>
    </w:p>
    <w:p w14:paraId="449C750F" w14:textId="5631386E" w:rsidR="00FF248B" w:rsidRDefault="00382E63" w:rsidP="00656BF2">
      <w:pPr>
        <w:pStyle w:val="NATESTYLE1CommonCollege"/>
      </w:pPr>
      <w:bookmarkStart w:id="21"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 sizes indicated that survival was strongly size-dependent in the dry season with snails &lt;</w:t>
      </w:r>
      <w:r w:rsidR="00122A5C">
        <w:t xml:space="preserve"> </w:t>
      </w:r>
      <w:r w:rsidR="002E4624">
        <w:t>10 mm SL heavily depredated</w:t>
      </w:r>
      <w:r w:rsidR="00E97D50">
        <w:t xml:space="preserve"> </w:t>
      </w:r>
      <w:r w:rsidR="00243318">
        <w:t>(</w:t>
      </w:r>
      <w:r w:rsidR="00E97D50">
        <w:t>Appendix S2</w:t>
      </w:r>
      <w:r w:rsidR="009A3DC0">
        <w:t>:</w:t>
      </w:r>
      <w:r w:rsidR="008D2663">
        <w:t xml:space="preserve"> </w:t>
      </w:r>
      <w:r w:rsidR="00E97D50">
        <w:t>Figure S</w:t>
      </w:r>
      <w:r w:rsidR="00BD2F96">
        <w:t>2</w:t>
      </w:r>
      <w:r w:rsidR="00FA29F7">
        <w:t>, Appendix S2</w:t>
      </w:r>
      <w:r w:rsidR="009A3DC0">
        <w:t>:</w:t>
      </w:r>
      <w:r w:rsidR="00AF4A3E">
        <w:t xml:space="preserve"> </w:t>
      </w:r>
      <w:r w:rsidR="00243318">
        <w:t>Table S1)</w:t>
      </w:r>
      <w:r w:rsidR="002E4624">
        <w:t>.</w:t>
      </w:r>
      <w:r w:rsidR="007046A2">
        <w:t xml:space="preserve"> </w:t>
      </w:r>
      <w:r w:rsidR="00C9294F">
        <w:t>Examination of the artefacts</w:t>
      </w:r>
      <w:r w:rsidR="002E4624">
        <w:t xml:space="preserve"> of </w:t>
      </w:r>
      <w:r w:rsidR="008C0E88">
        <w:t xml:space="preserve">deceased </w:t>
      </w:r>
      <w:r w:rsidR="002E4624">
        <w:t>snails (&lt;</w:t>
      </w:r>
      <w:r w:rsidR="003510F7">
        <w:t xml:space="preserve"> </w:t>
      </w:r>
      <w:r w:rsidR="002E4624">
        <w:t>10 mm SL)</w:t>
      </w:r>
      <w:r w:rsidR="00C9294F">
        <w:t xml:space="preserve"> suggested that the predators were primarily native invertebrates (</w:t>
      </w:r>
      <w:r w:rsidR="00234CB6" w:rsidRPr="00234CB6">
        <w:rPr>
          <w:i/>
          <w:iCs/>
        </w:rPr>
        <w:t>Belostoma lutarium</w:t>
      </w:r>
      <w:r w:rsidR="00923BBE">
        <w:t xml:space="preserve">, </w:t>
      </w:r>
      <w:r w:rsidR="00923BBE" w:rsidRPr="00F11460">
        <w:rPr>
          <w:i/>
          <w:iCs/>
        </w:rPr>
        <w:lastRenderedPageBreak/>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variable</w:t>
      </w:r>
      <w:r w:rsidR="00285177">
        <w:t xml:space="preserve"> across seasons and sites</w:t>
      </w:r>
      <w:r w:rsidR="0046659C">
        <w:t xml:space="preserve"> (Appendix </w:t>
      </w:r>
      <w:r w:rsidR="00AF6489">
        <w:t>S</w:t>
      </w:r>
      <w:r w:rsidR="0046659C">
        <w:t>2)</w:t>
      </w:r>
      <w:r w:rsidR="00285177">
        <w:t xml:space="preserve">. </w:t>
      </w:r>
      <w:r w:rsidR="0097136A">
        <w:t xml:space="preserve"> </w:t>
      </w:r>
    </w:p>
    <w:p w14:paraId="025B920D" w14:textId="1A93B204" w:rsidR="00382E63" w:rsidRDefault="0081643E" w:rsidP="00656BF2">
      <w:pPr>
        <w:pStyle w:val="NATESTYLE1CommonCollege"/>
        <w:ind w:firstLine="720"/>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CA49F9">
        <w:t>2</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21"/>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CA49F9">
        <w:t>2</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CA49F9">
        <w:t>2</w:t>
      </w:r>
      <w:r w:rsidR="00382E63">
        <w:t>). Snails in WCA3A</w:t>
      </w:r>
      <w:r w:rsidR="00EF3D89">
        <w:t xml:space="preserve"> site 2</w:t>
      </w:r>
      <w:r w:rsidR="00382E63">
        <w:t xml:space="preserve"> had faster growth than those in LILA (Figure </w:t>
      </w:r>
      <w:r w:rsidR="00CA49F9">
        <w:t>2</w:t>
      </w:r>
      <w:r w:rsidR="00382E63">
        <w:t xml:space="preserve">). The combined effects, weighted by seasonal egg </w:t>
      </w:r>
      <w:r w:rsidR="00EF13C5">
        <w:t>production distributions</w:t>
      </w:r>
      <w:r w:rsidR="00382E63">
        <w:t xml:space="preserve">, resulted in </w:t>
      </w:r>
      <w:r w:rsidR="00A46FFD">
        <w:t xml:space="preserve">average </w:t>
      </w:r>
      <w:r w:rsidR="00382E63">
        <w:t xml:space="preserve">mortality and growth parameters that predicted </w:t>
      </w:r>
      <w:r w:rsidR="00EF13C5">
        <w:t xml:space="preserve">a </w:t>
      </w:r>
      <w:r w:rsidR="00382E63">
        <w:t>declining population</w:t>
      </w:r>
      <w:r w:rsidR="00037258">
        <w:t xml:space="preserve"> for</w:t>
      </w:r>
      <w:r w:rsidR="00A46FFD">
        <w:t xml:space="preserve"> both sites, though</w:t>
      </w:r>
      <w:r w:rsidR="00B053A7">
        <w:t xml:space="preserve"> </w:t>
      </w:r>
      <w:r w:rsidR="00382E63">
        <w:t xml:space="preserve">confidence intervals slightly overlapped the zero-growth isocline </w:t>
      </w:r>
      <w:r w:rsidR="00A46FFD">
        <w:t>for</w:t>
      </w:r>
      <w:r w:rsidR="00EF13C5">
        <w:t xml:space="preserve"> WCA3 site 2 (Figure </w:t>
      </w:r>
      <w:r w:rsidR="00CA49F9">
        <w:t>2</w:t>
      </w:r>
      <w:r w:rsidR="00EF13C5">
        <w:t>). The overlap</w:t>
      </w:r>
      <w:r w:rsidR="001A2FBA">
        <w:t xml:space="preserve"> of the confidence region with the isocline</w:t>
      </w:r>
      <w:r w:rsidR="00EF13C5">
        <w:t xml:space="preserve"> </w:t>
      </w:r>
      <w:r w:rsidR="00E93618">
        <w:t xml:space="preserve">(indicating potential replacement) </w:t>
      </w:r>
      <w:r w:rsidR="00EF13C5">
        <w:t>c</w:t>
      </w:r>
      <w:r w:rsidR="00A46FFD">
        <w:t>ould</w:t>
      </w:r>
      <w:r w:rsidR="00EF13C5">
        <w:t xml:space="preserve"> only be observed when </w:t>
      </w:r>
      <w:r w:rsidR="001A2FBA">
        <w:t xml:space="preserve">the isocline </w:t>
      </w:r>
      <w:r w:rsidR="008D5696">
        <w:t>reflect</w:t>
      </w:r>
      <w:r w:rsidR="00A423DA">
        <w:t>ed</w:t>
      </w:r>
      <w:r w:rsidR="008D5696">
        <w:t xml:space="preserve"> good</w:t>
      </w:r>
      <w:r w:rsidR="00382E63">
        <w:t xml:space="preserve"> hydrologic</w:t>
      </w:r>
      <w:r w:rsidR="001A2FBA">
        <w:t xml:space="preserve"> conditions for</w:t>
      </w:r>
      <w:r w:rsidR="00382E63">
        <w:t xml:space="preserve"> egg-laying</w:t>
      </w:r>
      <w:r w:rsidR="001A2FBA">
        <w:t xml:space="preserve"> in</w:t>
      </w:r>
      <w:r w:rsidR="0001629E">
        <w:t xml:space="preserve"> WCA3A site 2</w:t>
      </w:r>
      <w:r w:rsidR="00382E63">
        <w:t xml:space="preserve"> (Figure </w:t>
      </w:r>
      <w:r w:rsidR="00CA49F9">
        <w:t>2</w:t>
      </w:r>
      <w:r w:rsidR="00382E63">
        <w:t>).</w:t>
      </w:r>
      <w:r w:rsidR="00103E1C">
        <w:t xml:space="preserve"> </w:t>
      </w:r>
    </w:p>
    <w:bookmarkEnd w:id="20"/>
    <w:p w14:paraId="3422F0FA" w14:textId="77777777" w:rsidR="00673700" w:rsidRDefault="00673700" w:rsidP="00656BF2">
      <w:pPr>
        <w:pStyle w:val="Heading1"/>
      </w:pPr>
      <w:r w:rsidRPr="00524172">
        <w:t>Discussion</w:t>
      </w:r>
    </w:p>
    <w:p w14:paraId="3B838229" w14:textId="1E481F46" w:rsidR="00673700" w:rsidRDefault="00627452" w:rsidP="00656BF2">
      <w:pPr>
        <w:pStyle w:val="NATESTYLE1CommonCollege"/>
      </w:pPr>
      <w:bookmarkStart w:id="22"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2F11C4">
        <w:t xml:space="preserve"> of a sensitive stage</w:t>
      </w:r>
      <w:r w:rsidR="008962DE">
        <w:t xml:space="preserve"> on population growth</w:t>
      </w:r>
      <w:r w:rsidR="00673700" w:rsidRPr="00524172">
        <w:t>.</w:t>
      </w:r>
      <w:r w:rsidR="00673700">
        <w:t xml:space="preserve"> </w:t>
      </w:r>
      <w:r w:rsidR="00666EF7">
        <w:t>T</w:t>
      </w:r>
      <w:r w:rsidR="008962DE">
        <w:t xml:space="preserve">he expected </w:t>
      </w:r>
      <w:r w:rsidR="006B7DCA">
        <w:t>effect</w:t>
      </w:r>
      <w:r w:rsidR="00E93618">
        <w:t xml:space="preserve"> that</w:t>
      </w:r>
      <w:r w:rsidR="006B7DCA">
        <w:t xml:space="preserve"> faster juvenile growth can offset </w:t>
      </w:r>
      <w:r w:rsidR="001018B9">
        <w:t>higher</w:t>
      </w:r>
      <w:r w:rsidR="006B7DCA">
        <w:t xml:space="preserve"> mortality</w:t>
      </w:r>
      <w:r w:rsidR="00666EF7">
        <w:t xml:space="preserve"> was illustrated</w:t>
      </w:r>
      <w:r w:rsidR="006B7DCA">
        <w:t xml:space="preserve">.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 xml:space="preserve">applicable to any size-structured </w:t>
      </w:r>
      <w:r w:rsidR="00D70C03">
        <w:t>consumer-resource</w:t>
      </w:r>
      <w:r w:rsidR="00673700">
        <w:t xml:space="preserve"> interaction</w:t>
      </w:r>
      <w:r w:rsidR="00D14E99">
        <w:t xml:space="preserve">. </w:t>
      </w:r>
      <w:r w:rsidR="0010609B">
        <w:t>Field</w:t>
      </w:r>
      <w:r w:rsidR="00670A44">
        <w:t xml:space="preserve"> combinations of </w:t>
      </w:r>
      <w:r w:rsidR="00EC1EC2">
        <w:t xml:space="preserve">demographic </w:t>
      </w:r>
      <w:r w:rsidR="00670A44">
        <w:t xml:space="preserve">rates </w:t>
      </w:r>
      <w:r w:rsidR="002463DE">
        <w:t>for a marine shrimp were</w:t>
      </w:r>
      <w:r w:rsidR="00670A44">
        <w:t xml:space="preserve"> </w:t>
      </w:r>
      <w:r w:rsidR="00F50242">
        <w:t xml:space="preserve">examined </w:t>
      </w:r>
      <w:r w:rsidR="002463DE">
        <w:t xml:space="preserve">for multiple populations by </w:t>
      </w:r>
      <w:r w:rsidR="00670A44">
        <w:t xml:space="preserve">Chockley et al. </w:t>
      </w:r>
      <w:r w:rsidR="002463DE">
        <w:t>(</w:t>
      </w:r>
      <w:r w:rsidR="00670A44">
        <w:t>2008)</w:t>
      </w:r>
      <w:r w:rsidR="00F50242">
        <w:t>,</w:t>
      </w:r>
      <w:r w:rsidR="00670A44">
        <w:t xml:space="preserve"> </w:t>
      </w:r>
      <w:r w:rsidR="0010609B">
        <w:t xml:space="preserve">but </w:t>
      </w:r>
      <w:r w:rsidR="00D14E99">
        <w:t>they were</w:t>
      </w:r>
      <w:r w:rsidR="00BD73F5">
        <w:t xml:space="preserve"> n</w:t>
      </w:r>
      <w:r w:rsidR="00F50242">
        <w:t>ot compared against</w:t>
      </w:r>
      <w:r w:rsidR="009F4C9C">
        <w:t xml:space="preserve"> population dynamic</w:t>
      </w:r>
      <w:r w:rsidR="00F50242">
        <w:t xml:space="preserve"> prediction</w:t>
      </w:r>
      <w:r w:rsidR="001018B9">
        <w:t>s</w:t>
      </w:r>
      <w:r w:rsidR="00F50242">
        <w:t>.</w:t>
      </w:r>
      <w:r w:rsidR="00673700">
        <w:t xml:space="preserve"> </w:t>
      </w:r>
      <w:r w:rsidR="0006759F">
        <w:t>The</w:t>
      </w:r>
      <w:r w:rsidR="0005620A">
        <w:t xml:space="preserve"> </w:t>
      </w:r>
      <w:r w:rsidR="0006759F">
        <w:t>isocline</w:t>
      </w:r>
      <w:r w:rsidR="0005620A">
        <w:t xml:space="preserve"> from the demographic model</w:t>
      </w:r>
      <w:r w:rsidR="00D14E99">
        <w:t xml:space="preserve"> </w:t>
      </w:r>
      <w:r w:rsidR="00673700">
        <w:t xml:space="preserve">allowed us to </w:t>
      </w:r>
      <w:r w:rsidR="0006759F">
        <w:t>interpret field measured</w:t>
      </w:r>
      <w:r w:rsidR="00673700">
        <w:t xml:space="preserve"> rates and conclude that </w:t>
      </w:r>
      <w:r w:rsidR="00DE3133">
        <w:t xml:space="preserve">the </w:t>
      </w:r>
      <w:r w:rsidR="00673700">
        <w:t>populations</w:t>
      </w:r>
      <w:r w:rsidR="00DE3133">
        <w:t xml:space="preserve"> </w:t>
      </w:r>
      <w:r w:rsidR="00184A62">
        <w:t xml:space="preserve">should be </w:t>
      </w:r>
      <w:r w:rsidR="00673700">
        <w:t>static or declining</w:t>
      </w:r>
      <w:r w:rsidR="00E31A04">
        <w:t xml:space="preserve">. </w:t>
      </w:r>
      <w:r w:rsidR="00AC38A0">
        <w:t xml:space="preserve">Seasonal </w:t>
      </w:r>
      <w:r w:rsidR="00AC38A0">
        <w:lastRenderedPageBreak/>
        <w:t xml:space="preserve">parameters further indicated that both </w:t>
      </w:r>
      <w:r w:rsidR="00D14E99">
        <w:t>survival</w:t>
      </w:r>
      <w:r w:rsidR="00AC38A0">
        <w:t xml:space="preserve"> and growth were </w:t>
      </w:r>
      <w:r w:rsidR="00AB4CBA">
        <w:t>poorer in the dry season (</w:t>
      </w:r>
      <w:r w:rsidR="009F4C9C">
        <w:t xml:space="preserve">spring: </w:t>
      </w:r>
      <w:r w:rsidR="00AB4CBA">
        <w:t>Feb</w:t>
      </w:r>
      <w:r w:rsidR="00FB48BA">
        <w:t>–</w:t>
      </w:r>
      <w:r w:rsidR="00AB4CBA">
        <w:t>April)</w:t>
      </w:r>
      <w:r w:rsidR="00D14E99">
        <w:t xml:space="preserve"> which overlap</w:t>
      </w:r>
      <w:r w:rsidR="0006759F">
        <w:t>s</w:t>
      </w:r>
      <w:r w:rsidR="00D14E99">
        <w:t xml:space="preserve">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environmental variation and predator control that might limit the FAS in the Everglades</w:t>
      </w:r>
      <w:r w:rsidR="0006759F">
        <w:t>.</w:t>
      </w:r>
      <w:r w:rsidR="00AE77D1">
        <w:t xml:space="preserve"> Creating similar demographic isoclines for other </w:t>
      </w:r>
      <w:r w:rsidR="00957D42">
        <w:t>species</w:t>
      </w:r>
      <w:r w:rsidR="00AE77D1">
        <w:t xml:space="preserve"> could offer insights into the spatiotemporal conditions </w:t>
      </w:r>
      <w:r w:rsidR="007B5C5E">
        <w:t>producing population growth and recruitment.</w:t>
      </w:r>
    </w:p>
    <w:p w14:paraId="2A62AB90" w14:textId="41207E47" w:rsidR="0083170B" w:rsidRPr="00237445" w:rsidRDefault="00E22F5A" w:rsidP="00656BF2">
      <w:pPr>
        <w:pStyle w:val="NATESTYLE1CommonCollege"/>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61ED83E6" w:rsidR="00771DDF" w:rsidRDefault="00087568" w:rsidP="00656BF2">
      <w:pPr>
        <w:pStyle w:val="NATESTYLE1CommonCollege"/>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mortality rates</w:t>
      </w:r>
      <w:r w:rsidR="00515705">
        <w:t xml:space="preserve"> of a sensitive stage</w:t>
      </w:r>
      <w:r>
        <w:t xml:space="preserve"> </w:t>
      </w:r>
      <w:r w:rsidR="00E22F5A">
        <w:fldChar w:fldCharType="begin"/>
      </w:r>
      <w:r w:rsidR="00744F92">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FD6E0F">
        <w:t>, Davidson et al., 2024</w:t>
      </w:r>
      <w:r w:rsidR="00E22F5A" w:rsidRPr="00E22F5A">
        <w:t>)</w:t>
      </w:r>
      <w:r w:rsidR="00E22F5A">
        <w:fldChar w:fldCharType="end"/>
      </w:r>
      <w:r>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w:t>
      </w:r>
      <w:r w:rsidR="00F90152">
        <w:t xml:space="preserve">one theoretical study exploring fish recruitment </w:t>
      </w:r>
      <w:r w:rsidR="00F90152">
        <w:fldChar w:fldCharType="begin"/>
      </w:r>
      <w:r w:rsidR="00F90152">
        <w:instrText xml:space="preserve"> ADDIN ZOTERO_ITEM CSL_CITATION {"citationID":"NbCvFKcK","properties":{"formattedCitation":"(Rice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F90152">
        <w:fldChar w:fldCharType="separate"/>
      </w:r>
      <w:r w:rsidR="00F90152" w:rsidRPr="00F90152">
        <w:t>(Rice et al. 1993)</w:t>
      </w:r>
      <w:r w:rsidR="00F90152">
        <w:fldChar w:fldCharType="end"/>
      </w:r>
      <w:r w:rsidR="00F90152">
        <w:t>, and</w:t>
      </w:r>
      <w:r w:rsidR="00844ABF">
        <w:t xml:space="preserve">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xml:space="preserve">. </w:t>
      </w:r>
      <w:r w:rsidR="00E34F11">
        <w:t>O</w:t>
      </w:r>
      <w:r w:rsidR="00195853">
        <w:t>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r w:rsidR="003D5706">
        <w:t>r</w:t>
      </w:r>
      <w:r w:rsidR="0083170B">
        <w:t>ough juvenile mortality.</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w:t>
      </w:r>
      <w:r w:rsidR="00CB06CE">
        <w:t>.</w:t>
      </w:r>
      <w:r w:rsidR="00771DDF">
        <w:t xml:space="preserve"> This result held for a variety of hydrologic conditions that affect reproduction (Figure </w:t>
      </w:r>
      <w:r w:rsidR="00526080">
        <w:t>2</w:t>
      </w:r>
      <w:r w:rsidR="00771DDF">
        <w:t>)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w:t>
      </w:r>
      <w:r w:rsidR="00582C95">
        <w:t xml:space="preserve"> any</w:t>
      </w:r>
      <w:r w:rsidR="00CB06CE">
        <w:t xml:space="preserve"> species with size-dependent survival.</w:t>
      </w:r>
      <w:r w:rsidR="0052001B">
        <w:t xml:space="preserve"> How the two rates vary in time and space with increased system productivity or other environmental factors could be an important area of future theoretical investigations with a generalized model. Using an isocline may help illustrate and interpret the expectations.</w:t>
      </w:r>
    </w:p>
    <w:p w14:paraId="265C6DD5" w14:textId="04FBE3FA" w:rsidR="0083170B" w:rsidRDefault="0006759F" w:rsidP="00656BF2">
      <w:pPr>
        <w:pStyle w:val="NATESTYLE1CommonCollege"/>
        <w:ind w:firstLine="720"/>
      </w:pPr>
      <w:r w:rsidRPr="00EE3079">
        <w:lastRenderedPageBreak/>
        <w:t>Adjusting conditions for better</w:t>
      </w:r>
      <w:r w:rsidR="00184A62">
        <w:t xml:space="preserve"> FAS</w:t>
      </w:r>
      <w:r w:rsidRPr="00EE3079">
        <w:t xml:space="preserve"> reproduction </w:t>
      </w:r>
      <w:r w:rsidR="003A3E0D">
        <w:t>steepened the slope</w:t>
      </w:r>
      <w:r w:rsidR="00184A62">
        <w:t xml:space="preserve"> and</w:t>
      </w:r>
      <w:r w:rsidR="004E5559">
        <w:t xml:space="preserve"> effectively </w:t>
      </w:r>
      <w:r w:rsidR="00184A62">
        <w:t xml:space="preserve">increased </w:t>
      </w:r>
      <w:r w:rsidRPr="00EE3079">
        <w:t>the combinatorial parameter space that produced increasing populations</w:t>
      </w:r>
      <w:r w:rsidR="003A09F8" w:rsidRPr="00EE3079">
        <w:t>.</w:t>
      </w:r>
      <w:r w:rsidR="009C1AEF" w:rsidRPr="00EE3079">
        <w:t xml:space="preserve"> This</w:t>
      </w:r>
      <w:r w:rsidRPr="00EE3079">
        <w:t xml:space="preserve"> </w:t>
      </w:r>
      <w:r w:rsidR="0083170B" w:rsidRPr="00EE3079">
        <w:t>suggest</w:t>
      </w:r>
      <w:r w:rsidR="009C1AEF" w:rsidRPr="00EE3079">
        <w:t>s</w:t>
      </w:r>
      <w:r w:rsidR="0083170B" w:rsidRPr="00EE3079">
        <w:t xml:space="preserve"> that populations </w:t>
      </w:r>
      <w:r w:rsidRPr="00EE3079">
        <w:t xml:space="preserve">would </w:t>
      </w:r>
      <w:r w:rsidR="0083170B" w:rsidRPr="00EE3079">
        <w:t xml:space="preserve">disproportionately benefit from increased reproductive rates when </w:t>
      </w:r>
      <w:r w:rsidRPr="00EE3079">
        <w:t>juvenile growth rates were faster</w:t>
      </w:r>
      <w:r w:rsidR="0083170B" w:rsidRPr="00EE3079">
        <w:t xml:space="preserve"> than when they </w:t>
      </w:r>
      <w:r w:rsidRPr="00EE3079">
        <w:t>were slower</w:t>
      </w:r>
      <w:r w:rsidR="0083170B" w:rsidRPr="00EE3079">
        <w:t>.</w:t>
      </w:r>
      <w:r w:rsidR="00771DDF" w:rsidRPr="00EE3079">
        <w:t xml:space="preserve"> </w:t>
      </w:r>
      <w:r w:rsidR="003410EF">
        <w:t xml:space="preserve">The </w:t>
      </w:r>
      <w:r w:rsidR="0052001B">
        <w:t>steeper</w:t>
      </w:r>
      <w:r w:rsidR="003410EF">
        <w:t xml:space="preserve"> slope </w:t>
      </w:r>
      <w:r w:rsidR="0052001B">
        <w:t>wa</w:t>
      </w:r>
      <w:r w:rsidR="003410EF">
        <w:t xml:space="preserve">s </w:t>
      </w:r>
      <w:r>
        <w:t>probably caused by</w:t>
      </w:r>
      <w:r w:rsidR="00A85C8A">
        <w:t xml:space="preserve"> </w:t>
      </w:r>
      <w:r w:rsidR="003D37C1">
        <w:t xml:space="preserve">the simulated </w:t>
      </w:r>
      <w:r w:rsidR="00771DDF">
        <w:t xml:space="preserve">juvenile snails </w:t>
      </w:r>
      <w:r w:rsidR="00194EFB">
        <w:t>hatching</w:t>
      </w:r>
      <w:r w:rsidR="00771DDF">
        <w:t xml:space="preserve"> earlier</w:t>
      </w:r>
      <w:r w:rsidR="0052001B">
        <w:t xml:space="preserve"> and</w:t>
      </w:r>
      <w:r w:rsidR="00771DDF">
        <w:t xml:space="preserve"> growing to maturity before the end of the </w:t>
      </w:r>
      <w:r w:rsidR="00B45899">
        <w:t xml:space="preserve">summer </w:t>
      </w:r>
      <w:r w:rsidR="00771DDF">
        <w:t>reproductive seaso</w:t>
      </w:r>
      <w:r w:rsidR="00296E1E">
        <w:t>n</w:t>
      </w:r>
      <w:r w:rsidR="003D37C1">
        <w:t xml:space="preserve">. </w:t>
      </w:r>
      <w:r w:rsidR="00771DDF">
        <w:t>To the best of our knowledge, this is possible under the current understanding of FAS biology</w:t>
      </w:r>
      <w:r w:rsidR="0052001B">
        <w:t>,</w:t>
      </w:r>
      <w:r w:rsidR="00296E1E">
        <w:t xml:space="preserve"> </w:t>
      </w:r>
      <w:r w:rsidR="00771DDF">
        <w:t xml:space="preserve">but has not been </w:t>
      </w:r>
      <w:r w:rsidR="0052001B">
        <w:t>demonstrated</w:t>
      </w:r>
      <w:r w:rsidR="00771DDF">
        <w:t xml:space="preserve">, thus indicating an emergent </w:t>
      </w:r>
      <w:r w:rsidR="00330236">
        <w:t xml:space="preserve">hypothesis </w:t>
      </w:r>
      <w:r w:rsidR="0052001B">
        <w:t xml:space="preserve">for this system </w:t>
      </w:r>
      <w:r w:rsidR="00771DDF">
        <w:t xml:space="preserve">that could be tested further. In the </w:t>
      </w:r>
      <w:r w:rsidR="0052001B">
        <w:t xml:space="preserve">FAS </w:t>
      </w:r>
      <w:r w:rsidR="00771DDF">
        <w:t xml:space="preserve">population model, water depth was an environmental condition that influenced reproductive rates, but other environmental conditions that influence reproduction </w:t>
      </w:r>
      <w:r w:rsidR="00330236">
        <w:t>might</w:t>
      </w:r>
      <w:r w:rsidR="00771DDF">
        <w:t xml:space="preserve"> produce similar results. 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rsidR="0083170B">
        <w:t xml:space="preserve">The </w:t>
      </w:r>
      <w:r w:rsidR="00330236">
        <w:t>interpretation</w:t>
      </w:r>
      <w:r w:rsidR="0083170B">
        <w:t xml:space="preserve"> that populations disproportionately benefit from increased reproducti</w:t>
      </w:r>
      <w:r w:rsidR="009B67CA">
        <w:t>ve rates</w:t>
      </w:r>
      <w:r w:rsidR="0083170B">
        <w:t xml:space="preserve"> </w:t>
      </w:r>
      <w:r w:rsidR="00330236">
        <w:t>in times and places with</w:t>
      </w:r>
      <w:r w:rsidR="0083170B">
        <w:t xml:space="preserve"> higher</w:t>
      </w:r>
      <w:r w:rsidR="00330236">
        <w:t xml:space="preserve"> juvenile</w:t>
      </w:r>
      <w:r w:rsidR="0083170B">
        <w:t xml:space="preserve"> growth needs to be further corroborated</w:t>
      </w:r>
      <w:r w:rsidR="009B67CA">
        <w:t>,</w:t>
      </w:r>
      <w:r w:rsidR="0083170B">
        <w:t xml:space="preserve"> but</w:t>
      </w:r>
      <w:r w:rsidR="009B67CA">
        <w:t xml:space="preserve"> our </w:t>
      </w:r>
      <w:r w:rsidR="00864272">
        <w:t>work</w:t>
      </w:r>
      <w:r w:rsidR="0083170B">
        <w:t xml:space="preserve"> demonstrates </w:t>
      </w:r>
      <w:r w:rsidR="00192343">
        <w:t>the</w:t>
      </w:r>
      <w:r w:rsidR="00340FFE">
        <w:t xml:space="preserve"> need to </w:t>
      </w:r>
      <w:r w:rsidR="0083170B">
        <w:t>explor</w:t>
      </w:r>
      <w:r w:rsidR="00340FFE">
        <w:t>e the</w:t>
      </w:r>
      <w:r w:rsidR="0083170B">
        <w:t xml:space="preserve"> theoretical </w:t>
      </w:r>
      <w:r w:rsidR="00330236">
        <w:t xml:space="preserve">expectations </w:t>
      </w:r>
      <w:r w:rsidR="00007313">
        <w:t xml:space="preserve">of </w:t>
      </w:r>
      <w:r w:rsidR="00771DDF">
        <w:t xml:space="preserve">population dynamic outcomes </w:t>
      </w:r>
      <w:r w:rsidR="0083170B">
        <w:t xml:space="preserve">of </w:t>
      </w:r>
      <w:r w:rsidR="0052001B">
        <w:t>size</w:t>
      </w:r>
      <w:r w:rsidR="00330236">
        <w:t>-</w:t>
      </w:r>
      <w:r w:rsidR="0052001B">
        <w:t xml:space="preserve"> </w:t>
      </w:r>
      <w:r w:rsidR="00330236">
        <w:t>and</w:t>
      </w:r>
      <w:r w:rsidR="0052001B">
        <w:t xml:space="preserve"> </w:t>
      </w:r>
      <w:r w:rsidR="008D5696">
        <w:t>growth</w:t>
      </w:r>
      <w:r w:rsidR="0052001B">
        <w:t>-</w:t>
      </w:r>
      <w:r w:rsidR="008D5696">
        <w:t>medi</w:t>
      </w:r>
      <w:r w:rsidR="0052001B">
        <w:t>ated</w:t>
      </w:r>
      <w:r w:rsidR="008D5696">
        <w:t xml:space="preserve"> juvenile mortality.</w:t>
      </w:r>
      <w:r w:rsidR="0083170B">
        <w:t xml:space="preserve"> </w:t>
      </w:r>
    </w:p>
    <w:p w14:paraId="2F95B9DF" w14:textId="6A53B964" w:rsidR="00A9010A" w:rsidRPr="00AC6D9A" w:rsidRDefault="00A9010A" w:rsidP="00656BF2">
      <w:pPr>
        <w:pStyle w:val="NATESTYLE1CommonCollege"/>
        <w:ind w:firstLine="720"/>
      </w:pPr>
      <w:r>
        <w:t>To employ demographic based isoclines in population research would require</w:t>
      </w:r>
      <w:r w:rsidR="007A5770">
        <w:t xml:space="preserve"> the development of a size-indexed demographic model that allows the isolation of the growth and survival of sensitive juvenile stages.  The time steps </w:t>
      </w:r>
      <w:r w:rsidR="00F90D8E">
        <w:t xml:space="preserve">in the model should be relevant to the sensitive stages (size-dependent mortality) and the measurements in the field should be measured commensurately to match the predictions. </w:t>
      </w:r>
    </w:p>
    <w:p w14:paraId="3F25227B" w14:textId="27E02EA4" w:rsidR="00673700" w:rsidRPr="00550E38" w:rsidRDefault="00771DDF" w:rsidP="00656BF2">
      <w:pPr>
        <w:pStyle w:val="NATESTYLE1CommonCollege"/>
        <w:rPr>
          <w:i/>
          <w:iCs/>
        </w:rPr>
      </w:pPr>
      <w:r>
        <w:rPr>
          <w:i/>
          <w:iCs/>
        </w:rPr>
        <w:t>Interpreting empirical measures of survival and growth</w:t>
      </w:r>
    </w:p>
    <w:p w14:paraId="65A52B0C" w14:textId="433AE6C2" w:rsidR="00673700" w:rsidRDefault="00686DD8" w:rsidP="00656BF2">
      <w:pPr>
        <w:pStyle w:val="NATESTYLE1CommonCollege"/>
        <w:ind w:firstLine="720"/>
      </w:pPr>
      <w:bookmarkStart w:id="23" w:name="_Hlk98959647"/>
      <w:bookmarkEnd w:id="22"/>
      <w:r>
        <w:lastRenderedPageBreak/>
        <w:t xml:space="preserve">Including </w:t>
      </w:r>
      <w:r w:rsidR="0052001B">
        <w:t xml:space="preserve">an isocline analysis </w:t>
      </w:r>
      <w:r>
        <w:t xml:space="preserve">of survival and growth allowed us to interpret natural </w:t>
      </w:r>
      <w:r w:rsidR="0052001B">
        <w:t xml:space="preserve">empirically-measured parameters </w:t>
      </w:r>
      <w:r>
        <w:t xml:space="preserve">in a population dynamic </w:t>
      </w:r>
      <w:r w:rsidR="00A365C5">
        <w:t>perspective and offers insight</w:t>
      </w:r>
      <w:r w:rsidR="0052001B">
        <w:t xml:space="preserve">s </w:t>
      </w:r>
      <w:r w:rsidR="00E2112D">
        <w:t>about how</w:t>
      </w:r>
      <w:r w:rsidR="00A365C5">
        <w:t xml:space="preserve"> environmental variation </w:t>
      </w:r>
      <w:r w:rsidR="0052001B">
        <w:t>might</w:t>
      </w:r>
      <w:r w:rsidR="00A365C5">
        <w:t xml:space="preserve"> influence </w:t>
      </w:r>
      <w:r w:rsidR="001572D1">
        <w:t>consumer</w:t>
      </w:r>
      <w:r w:rsidR="00A365C5">
        <w:t>-</w:t>
      </w:r>
      <w:r w:rsidR="001572D1">
        <w:t>resource</w:t>
      </w:r>
      <w:r w:rsidR="00A365C5">
        <w:t xml:space="preserve">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5C0B27">
        <w:t>Recent</w:t>
      </w:r>
      <w:r w:rsidR="00450D33">
        <w:t xml:space="preserve"> </w:t>
      </w:r>
      <w:r w:rsidR="005C0B27">
        <w:t xml:space="preserve">studies of </w:t>
      </w:r>
      <w:r w:rsidR="00894F17">
        <w:t>temperature-dependen</w:t>
      </w:r>
      <w:r w:rsidR="005C0B27">
        <w:t>ce</w:t>
      </w:r>
      <w:r w:rsidR="00450D33">
        <w:t xml:space="preserve"> </w:t>
      </w:r>
      <w:r w:rsidR="00A17BAD">
        <w:t>conclude</w:t>
      </w:r>
      <w:r w:rsidR="00450D33">
        <w:t xml:space="preserve"> that </w:t>
      </w:r>
      <w:r w:rsidR="00F20086">
        <w:t xml:space="preserve">consumer-resource </w:t>
      </w:r>
      <w:r w:rsidR="00450D33">
        <w:t xml:space="preserve">interaction strength should weaken or strengthen depending on asymmetries </w:t>
      </w:r>
      <w:r w:rsidR="00AE5B2C">
        <w:t>between</w:t>
      </w:r>
      <w:r w:rsidR="00450D33">
        <w:t xml:space="preserve"> thermal responses of the </w:t>
      </w:r>
      <w:r w:rsidR="00F36332">
        <w:t>resource</w:t>
      </w:r>
      <w:r w:rsidR="00450D33">
        <w:t xml:space="preserve"> growth rate and </w:t>
      </w:r>
      <w:r w:rsidR="00F36332">
        <w:t>consumer</w:t>
      </w:r>
      <w:r w:rsidR="00450D33">
        <w:t xml:space="preserve">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9171B0">
        <w:t>For our wetlands, the p</w:t>
      </w:r>
      <w:r w:rsidR="00A17BAD" w:rsidRPr="003A49D5">
        <w:t xml:space="preserve">er </w:t>
      </w:r>
      <w:r w:rsidR="00271552">
        <w:t>capita</w:t>
      </w:r>
      <w:r w:rsidR="00A17BAD" w:rsidRPr="003A49D5">
        <w:t xml:space="preserve"> foraging rates of</w:t>
      </w:r>
      <w:r w:rsidR="00AA5C00">
        <w:t xml:space="preserve"> ec</w:t>
      </w:r>
      <w:r w:rsidR="00A17BAD" w:rsidRPr="003A49D5">
        <w:t>tothermic</w:t>
      </w:r>
      <w:r w:rsidR="00AA5C00">
        <w:t xml:space="preserve"> </w:t>
      </w:r>
      <w:r w:rsidR="009171B0">
        <w:t>predator</w:t>
      </w:r>
      <w:r w:rsidR="00AA5C00">
        <w:t>s</w:t>
      </w:r>
      <w:r w:rsidR="00625CA2" w:rsidRPr="003A49D5">
        <w:t xml:space="preserve"> increased </w:t>
      </w:r>
      <w:r w:rsidR="00A17BAD" w:rsidRPr="003A49D5">
        <w:t>in the warmer wet season</w:t>
      </w:r>
      <w:r w:rsidR="00107530" w:rsidRPr="003A49D5">
        <w:t xml:space="preserve"> (</w:t>
      </w:r>
      <w:r w:rsidR="00381F28" w:rsidRPr="003A49D5">
        <w:t xml:space="preserve">calculation in </w:t>
      </w:r>
      <w:r w:rsidR="00A26B8A" w:rsidRPr="003A49D5">
        <w:t>Appendix S</w:t>
      </w:r>
      <w:r w:rsidR="00032406" w:rsidRPr="003A49D5">
        <w:t>2: Figure</w:t>
      </w:r>
      <w:r w:rsidR="00A26B8A" w:rsidRPr="003A49D5">
        <w:t xml:space="preserve"> S</w:t>
      </w:r>
      <w:r w:rsidR="00BD2F96" w:rsidRPr="003A49D5">
        <w:t>4</w:t>
      </w:r>
      <w:r w:rsidR="00A26B8A" w:rsidRPr="003A49D5">
        <w:t>)</w:t>
      </w:r>
      <w:r w:rsidR="00A9234F" w:rsidRPr="003A49D5">
        <w:t>,</w:t>
      </w:r>
      <w:r w:rsidR="00A9234F">
        <w:t xml:space="preserve"> </w:t>
      </w:r>
      <w:r w:rsidR="001331B9">
        <w:t xml:space="preserve">which should </w:t>
      </w:r>
      <w:r w:rsidR="00166928">
        <w:t>strengthen interactions between FAS and their predators</w:t>
      </w:r>
      <w:r w:rsidR="00A9234F">
        <w:t xml:space="preserve"> (Figure 2)</w:t>
      </w:r>
      <w:r w:rsidR="00C15CC5">
        <w:t xml:space="preserve"> except that l</w:t>
      </w:r>
      <w:r w:rsidR="007F3D94">
        <w:t xml:space="preserve">ower predator abundances after the wetlands reflooded </w:t>
      </w:r>
      <w:r w:rsidR="00C15CC5">
        <w:t>also changed between seasons</w:t>
      </w:r>
      <w:r w:rsidR="004D3C6B">
        <w:t xml:space="preserve"> </w:t>
      </w:r>
      <w:r w:rsidR="008E2833">
        <w:t>(Appendix</w:t>
      </w:r>
      <w:r w:rsidR="00DC0CAE">
        <w:t xml:space="preserve"> S</w:t>
      </w:r>
      <w:r w:rsidR="00032406">
        <w:t>2: Figure</w:t>
      </w:r>
      <w:r w:rsidR="00DC0CAE">
        <w:t xml:space="preserve"> S</w:t>
      </w:r>
      <w:r w:rsidR="00BD2F96">
        <w:t>4</w:t>
      </w:r>
      <w:r w:rsidR="008E2833">
        <w:t>)</w:t>
      </w:r>
      <w:r w:rsidR="007F3D94">
        <w:t>.  T</w:t>
      </w:r>
      <w:r w:rsidR="00597F09">
        <w:t>he predator community</w:t>
      </w:r>
      <w:r w:rsidR="003E58B4">
        <w:t xml:space="preserve"> (abundance)</w:t>
      </w:r>
      <w:r w:rsidR="00597F09">
        <w:t xml:space="preserve"> changes </w:t>
      </w:r>
      <w:r w:rsidR="00330236">
        <w:t>appear</w:t>
      </w:r>
      <w:r w:rsidR="00597F09">
        <w:t xml:space="preserve"> to have</w:t>
      </w:r>
      <w:r w:rsidR="0063375C">
        <w:t xml:space="preserve"> overwhelmed </w:t>
      </w:r>
      <w:r w:rsidR="004D3C6B">
        <w:t xml:space="preserve">any changes </w:t>
      </w:r>
      <w:r w:rsidR="00597F09">
        <w:t xml:space="preserve">in </w:t>
      </w:r>
      <w:r w:rsidR="00330236">
        <w:t xml:space="preserve">snail </w:t>
      </w:r>
      <w:r w:rsidR="00597F09">
        <w:t xml:space="preserve">survival that </w:t>
      </w:r>
      <w:r w:rsidR="007749DF">
        <w:t>were</w:t>
      </w:r>
      <w:r w:rsidR="00597F09">
        <w:t xml:space="preserve"> </w:t>
      </w:r>
      <w:r w:rsidR="004D3C6B">
        <w:t>mediated by temperature</w:t>
      </w:r>
      <w:r w:rsidR="008E2833">
        <w:t xml:space="preserve"> </w:t>
      </w:r>
      <w:r w:rsidR="00C4229A">
        <w:t>on per-capita foraging</w:t>
      </w:r>
      <w:r w:rsidR="00330236">
        <w:t xml:space="preserve"> </w:t>
      </w:r>
      <w:r w:rsidR="008E2833">
        <w:t>(Appendix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w:t>
      </w:r>
      <w:r w:rsidR="00330236">
        <w:t xml:space="preserve">typically </w:t>
      </w:r>
      <w:r w:rsidR="00673700">
        <w:t xml:space="preserve">controlled predator </w:t>
      </w:r>
      <w:r w:rsidR="00330236">
        <w:t xml:space="preserve">densities </w:t>
      </w:r>
      <w:r w:rsidR="00673700">
        <w:t>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3C1F07">
        <w:t>. B</w:t>
      </w:r>
      <w:r w:rsidR="00673700">
        <w:t xml:space="preserve">ut </w:t>
      </w:r>
      <w:r w:rsidR="00192B84">
        <w:t xml:space="preserve">the study of natural </w:t>
      </w:r>
      <w:r w:rsidR="00E810BC">
        <w:t>populations in communities</w:t>
      </w:r>
      <w:r w:rsidR="00192B84">
        <w:t xml:space="preserve"> requires </w:t>
      </w:r>
      <w:r w:rsidR="000C24A7">
        <w:t>consideration</w:t>
      </w:r>
      <w:r w:rsidR="00192B84">
        <w:t xml:space="preserve"> of natural seasonal variation</w:t>
      </w:r>
      <w:r w:rsidR="00FE0C34">
        <w:t xml:space="preserve"> in predator abundance</w:t>
      </w:r>
      <w:r w:rsidR="00911211">
        <w:t>s</w:t>
      </w:r>
      <w:r w:rsidR="00FE0C34">
        <w:t xml:space="preserve"> that could</w:t>
      </w:r>
      <w:r w:rsidR="00330236">
        <w:t xml:space="preserve"> covary with temperature</w:t>
      </w:r>
      <w:r w:rsidR="005674F4">
        <w:t xml:space="preserve"> (Davidson et al. 2024)</w:t>
      </w:r>
      <w:r w:rsidR="00A17BAD">
        <w:t>.</w:t>
      </w:r>
      <w:r w:rsidR="00673700">
        <w:t xml:space="preserve"> </w:t>
      </w:r>
      <w:r w:rsidR="00296E1E">
        <w:t>Environmentally mediated</w:t>
      </w:r>
      <w:r w:rsidR="0093296C">
        <w:t xml:space="preserve"> changes </w:t>
      </w:r>
      <w:r w:rsidR="00673700">
        <w:t xml:space="preserve">in predator </w:t>
      </w:r>
      <w:r w:rsidR="00330236">
        <w:t xml:space="preserve">communities </w:t>
      </w:r>
      <w:r w:rsidR="00A17BAD">
        <w:t>may</w:t>
      </w:r>
      <w:r w:rsidR="0093296C">
        <w:t xml:space="preserve"> be </w:t>
      </w:r>
      <w:r w:rsidR="008E13D9">
        <w:t xml:space="preserve">more important </w:t>
      </w:r>
      <w:r w:rsidR="00A17BAD">
        <w:t xml:space="preserve">to survival </w:t>
      </w:r>
      <w:r w:rsidR="008E13D9">
        <w:t xml:space="preserve">than the per-capita </w:t>
      </w:r>
      <w:r w:rsidR="00D213A8">
        <w:t xml:space="preserve">rates </w:t>
      </w:r>
      <w:r w:rsidR="000C24A7">
        <w:t>and</w:t>
      </w:r>
      <w:r w:rsidR="008E13D9">
        <w:t xml:space="preserve"> could </w:t>
      </w:r>
      <w:r w:rsidR="00D213A8">
        <w:t>conceivably</w:t>
      </w:r>
      <w:r w:rsidR="00330236">
        <w:t xml:space="preserve"> </w:t>
      </w:r>
      <w:r w:rsidR="00673700">
        <w:t>counteract</w:t>
      </w:r>
      <w:r w:rsidR="00E810BC">
        <w:t xml:space="preserve"> or </w:t>
      </w:r>
      <w:r w:rsidR="008E13D9">
        <w:t>exacerbate</w:t>
      </w:r>
      <w:r w:rsidR="0093296C">
        <w:t xml:space="preserve"> </w:t>
      </w:r>
      <w:r w:rsidR="00A17BAD">
        <w:t xml:space="preserve">the temperature-mediated </w:t>
      </w:r>
      <w:r w:rsidR="0093296C">
        <w:t>changes to</w:t>
      </w:r>
      <w:r w:rsidR="00673700">
        <w:t xml:space="preserve"> per-capita foraging rates</w:t>
      </w:r>
      <w:r w:rsidR="004B5662">
        <w:t xml:space="preserve">. </w:t>
      </w:r>
    </w:p>
    <w:p w14:paraId="113448F3" w14:textId="361D5497" w:rsidR="00676139" w:rsidRPr="00517F95" w:rsidRDefault="00310A74" w:rsidP="00656BF2">
      <w:pPr>
        <w:pStyle w:val="NATESTYLE1CommonCollege"/>
        <w:rPr>
          <w:i/>
          <w:iCs/>
        </w:rPr>
      </w:pPr>
      <w:r>
        <w:rPr>
          <w:i/>
          <w:iCs/>
        </w:rPr>
        <w:t>Novel Hypotheses</w:t>
      </w:r>
      <w:r w:rsidR="00517F95">
        <w:rPr>
          <w:i/>
          <w:iCs/>
        </w:rPr>
        <w:t xml:space="preserve"> for </w:t>
      </w:r>
      <w:r w:rsidR="001D0C01">
        <w:rPr>
          <w:i/>
          <w:iCs/>
        </w:rPr>
        <w:t xml:space="preserve">Population </w:t>
      </w:r>
      <w:r w:rsidR="00517F95">
        <w:rPr>
          <w:i/>
          <w:iCs/>
        </w:rPr>
        <w:t>Management</w:t>
      </w:r>
    </w:p>
    <w:p w14:paraId="2F072A99" w14:textId="4F99E0A7" w:rsidR="00EE74CF" w:rsidRDefault="008A658C" w:rsidP="002F427D">
      <w:pPr>
        <w:pStyle w:val="NATESTYLE1CommonCollege"/>
        <w:ind w:firstLine="720"/>
      </w:pPr>
      <w:bookmarkStart w:id="24" w:name="_Hlk98959713"/>
      <w:bookmarkEnd w:id="23"/>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604773">
        <w:t>, historic habitats,</w:t>
      </w:r>
      <w:r w:rsidR="0012583C">
        <w:t xml:space="preserve"> biodiversity</w:t>
      </w:r>
      <w:r w:rsidR="004B2084">
        <w:t>, and safe-guarding drinking water</w:t>
      </w:r>
      <w:r w:rsidR="00537640">
        <w:t xml:space="preserve"> </w:t>
      </w:r>
      <w:r w:rsidR="00537640">
        <w:lastRenderedPageBreak/>
        <w:fldChar w:fldCharType="begin"/>
      </w:r>
      <w:r w:rsidR="00537640">
        <w:instrText xml:space="preserve"> ADDIN ZOTERO_ITEM CSL_CITATION {"citationID":"wySowHBe","properties":{"formattedCitation":"(National Academies of Sciences, Engineering, and Medicine 2021)","plainCitation":"(National Academies of Sciences, Engineering, and Medicine 2021)","noteIndex":0},"citationItems":[{"id":4149,"uris":["http://zotero.org/users/9972654/items/GYXXBJ7T"],"itemData":{"id":4149,"type":"book","event-place":"Washington, D.C.","ISBN":"978-0-309-67978-7","language":"en","note":"page: 25853\nDOI: 10.17226/25853","publisher":"National Academies Press","publisher-place":"Washington, D.C.","source":"DOI.org (Crossref)","title":"Progress Toward Restoring the Everglades: The Eighth Biennial Review - 2020","title-short":"Progress Toward Restoring the Everglades","URL":"https://www.nap.edu/catalog/25853","author":[{"literal":"National Academies of Sciences, Engineering, and Medicine"}],"accessed":{"date-parts":[["2025",1,23]]},"issued":{"date-parts":[["2021",7,30]]}}}],"schema":"https://github.com/citation-style-language/schema/raw/master/csl-citation.json"} </w:instrText>
      </w:r>
      <w:r w:rsidR="00537640">
        <w:fldChar w:fldCharType="separate"/>
      </w:r>
      <w:r w:rsidR="00537640" w:rsidRPr="00537640">
        <w:t>(National Academies of Sciences, Engineering, and Medicine 2021)</w:t>
      </w:r>
      <w:r w:rsidR="00537640">
        <w:fldChar w:fldCharType="end"/>
      </w:r>
      <w:r w:rsidR="005B6B18">
        <w:t xml:space="preserve">. </w:t>
      </w:r>
      <w:r w:rsidR="008C09A7">
        <w:t>I</w:t>
      </w:r>
      <w:r w:rsidR="005B6B18">
        <w:t>mprove</w:t>
      </w:r>
      <w:r w:rsidR="008C09A7">
        <w:t>d</w:t>
      </w:r>
      <w:r w:rsidR="005B6B18">
        <w:t xml:space="preserve"> conditions for the FAS </w:t>
      </w:r>
      <w:r w:rsidR="00210F67">
        <w:t xml:space="preserve">populations </w:t>
      </w:r>
      <w:r w:rsidR="005B6B18">
        <w:t xml:space="preserve">in the Everglades </w:t>
      </w:r>
      <w:r w:rsidR="008C09A7">
        <w:t xml:space="preserve">will be </w:t>
      </w:r>
      <w:r w:rsidR="00F0369B">
        <w:t xml:space="preserve">necessary to </w:t>
      </w:r>
      <w:r w:rsidR="005C70A6">
        <w:t xml:space="preserve">support nesting of the </w:t>
      </w:r>
      <w:r w:rsidR="005A0ACC">
        <w:t>f</w:t>
      </w:r>
      <w:r w:rsidR="005C70A6">
        <w:t>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but our results indicate that with the current levels of predation and individual growth, improving hydrologic conditions for reproduction in the Everglades can</w:t>
      </w:r>
      <w:r w:rsidR="001B2692">
        <w:t xml:space="preserve">, at best, </w:t>
      </w:r>
      <w:r w:rsidR="00EE74CF" w:rsidRPr="00C12775">
        <w:t xml:space="preserve">only maintain the already small populations of </w:t>
      </w:r>
      <w:r w:rsidR="00EE74CF">
        <w:t>FAS</w:t>
      </w:r>
      <w:r w:rsidR="00EE74CF" w:rsidRPr="00C12775">
        <w:t xml:space="preserve">. For </w:t>
      </w:r>
      <w:r w:rsidR="00EE74CF">
        <w:t>FAS</w:t>
      </w:r>
      <w:r w:rsidR="00EE74CF" w:rsidRPr="00C12775">
        <w:t xml:space="preserve"> population growth</w:t>
      </w:r>
      <w:r w:rsidR="0031171E">
        <w:t xml:space="preserve"> to</w:t>
      </w:r>
      <w:r w:rsidR="00EE74CF" w:rsidRPr="00C12775">
        <w:t xml:space="preserve"> </w:t>
      </w:r>
      <w:r w:rsidR="00745CCE">
        <w:t xml:space="preserve">become </w:t>
      </w:r>
      <w:r w:rsidR="00EE74CF" w:rsidRPr="00C12775">
        <w:t>positive</w:t>
      </w:r>
      <w:r w:rsidR="00435987">
        <w:t xml:space="preserve">, </w:t>
      </w:r>
      <w:r w:rsidR="00EF3128">
        <w:t xml:space="preserve">we offer </w:t>
      </w:r>
      <w:r w:rsidR="00670D56">
        <w:t>three</w:t>
      </w:r>
      <w:r w:rsidR="00EF3128">
        <w:t xml:space="preserve"> </w:t>
      </w:r>
      <w:r w:rsidR="00B14C32">
        <w:t>hypotheses</w:t>
      </w:r>
      <w:r w:rsidR="00011C2C">
        <w:t xml:space="preserve"> (</w:t>
      </w:r>
      <w:r w:rsidR="00EE4917">
        <w:t xml:space="preserve">see </w:t>
      </w:r>
      <w:r w:rsidR="00322230">
        <w:t>numbers in Table 1 and Figure 3</w:t>
      </w:r>
      <w:r w:rsidR="00011C2C">
        <w:t>)</w:t>
      </w:r>
      <w:r w:rsidR="00EF3128">
        <w:t xml:space="preserve"> about </w:t>
      </w:r>
      <w:r w:rsidR="00316A0D">
        <w:t xml:space="preserve">the </w:t>
      </w:r>
      <w:r w:rsidR="00EF3128">
        <w:t>spatiotemporal environmental conditions</w:t>
      </w:r>
      <w:r w:rsidR="00316A0D">
        <w:t xml:space="preserve"> that</w:t>
      </w:r>
      <w:r w:rsidR="00EF3128">
        <w:t xml:space="preserve"> could </w:t>
      </w:r>
      <w:r w:rsidR="00011C2C">
        <w:t xml:space="preserve">shift </w:t>
      </w:r>
      <w:r w:rsidR="00435987">
        <w:t>the average daily survival and growth conditions</w:t>
      </w:r>
      <w:r w:rsidR="00B138F7">
        <w:t xml:space="preserve"> experienced by juveniles</w:t>
      </w:r>
      <w:r w:rsidR="0048360A">
        <w:t xml:space="preserve"> (open circles </w:t>
      </w:r>
      <w:r w:rsidR="00CB4FDD">
        <w:t>F</w:t>
      </w:r>
      <w:r w:rsidR="0048360A">
        <w:t>igure 3)</w:t>
      </w:r>
      <w:r w:rsidR="004B6850">
        <w:t>.</w:t>
      </w:r>
    </w:p>
    <w:p w14:paraId="75A2CBB5" w14:textId="5657ECF3" w:rsidR="00673700" w:rsidRDefault="009B0786" w:rsidP="00656BF2">
      <w:pPr>
        <w:pStyle w:val="NATESTYLE1CommonCollege"/>
        <w:ind w:firstLine="720"/>
      </w:pPr>
      <w:r>
        <w:t>T</w:t>
      </w:r>
      <w:r w:rsidR="00673700">
        <w:t>he</w:t>
      </w:r>
      <w:r w:rsidR="00D658E0">
        <w:t xml:space="preserve"> </w:t>
      </w:r>
      <w:r w:rsidR="00673700">
        <w:t>dry season parameters were</w:t>
      </w:r>
      <w:r w:rsidR="00745CCE">
        <w:t xml:space="preserve"> combinatorially</w:t>
      </w:r>
      <w:r w:rsidR="00673700">
        <w:t xml:space="preserve"> worse </w:t>
      </w:r>
      <w:r>
        <w:t>than the</w:t>
      </w:r>
      <w:r w:rsidR="00673700">
        <w:t xml:space="preserve"> wet season </w:t>
      </w:r>
      <w:r w:rsidR="00745CCE">
        <w:t xml:space="preserve">parameters </w:t>
      </w:r>
      <w:r w:rsidR="00673700">
        <w:t xml:space="preserve">which </w:t>
      </w:r>
      <w:r w:rsidR="00745CCE">
        <w:t xml:space="preserve">is particularly problematic </w:t>
      </w:r>
      <w:r w:rsidR="00673700">
        <w:t>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xml:space="preserve">. This result suggests that improving dry season conditions for survival and growth of juvenile FAS may have a larger benefit for FAS populations than improving wet season conditions. </w:t>
      </w:r>
      <w:r w:rsidR="00EC6822">
        <w:t>I</w:t>
      </w:r>
      <w:r w:rsidR="00A62DBA">
        <w:t>f females can store their</w:t>
      </w:r>
      <w:r w:rsidR="007F471C">
        <w:t xml:space="preserve"> resources</w:t>
      </w:r>
      <w:r w:rsidR="006D127E">
        <w:t xml:space="preserve"> and</w:t>
      </w:r>
      <w:r w:rsidR="007F471C">
        <w:t xml:space="preserve"> </w:t>
      </w:r>
      <w:r w:rsidR="00E50315">
        <w:t xml:space="preserve">hydrologic </w:t>
      </w:r>
      <w:r w:rsidR="007F471C">
        <w:t xml:space="preserve">conditions </w:t>
      </w:r>
      <w:r w:rsidR="006D127E">
        <w:t xml:space="preserve">can </w:t>
      </w:r>
      <w:r w:rsidR="00EC6822">
        <w:t xml:space="preserve">conceivably </w:t>
      </w:r>
      <w:r w:rsidR="000244C3">
        <w:t>shift more of the egg laying to the wet season,</w:t>
      </w:r>
      <w:r w:rsidR="006F5F62">
        <w:t xml:space="preserve"> </w:t>
      </w:r>
      <w:r w:rsidR="006D127E">
        <w:t xml:space="preserve">then the average demographic parameters would move up and </w:t>
      </w:r>
      <w:r w:rsidR="00FA2DA8">
        <w:t>right towards</w:t>
      </w:r>
      <w:r w:rsidR="00876DA6">
        <w:t xml:space="preserve"> stasis or growth</w:t>
      </w:r>
      <w:r w:rsidR="006F5F62">
        <w:t xml:space="preserve"> </w:t>
      </w:r>
      <w:r w:rsidR="007C098F">
        <w:t>(</w:t>
      </w:r>
      <w:r w:rsidR="00576562">
        <w:t xml:space="preserve">Hypothesis </w:t>
      </w:r>
      <w:r w:rsidR="000C7DB2">
        <w:t>1</w:t>
      </w:r>
      <w:r w:rsidR="00576562">
        <w:t>; Table 1</w:t>
      </w:r>
      <w:r w:rsidR="007C098F">
        <w:t>).</w:t>
      </w:r>
      <w:r w:rsidR="000244C3">
        <w:t xml:space="preserve"> </w:t>
      </w:r>
      <w:r w:rsidR="00B23CEF">
        <w:t xml:space="preserve">Although more research is </w:t>
      </w:r>
      <w:r w:rsidR="00BB6948">
        <w:t>needed to</w:t>
      </w:r>
      <w:r w:rsidR="00B23CEF">
        <w:t xml:space="preserve"> understand </w:t>
      </w:r>
      <w:r w:rsidR="00BB6948">
        <w:t>how</w:t>
      </w:r>
      <w:r w:rsidR="00B23CEF">
        <w:t xml:space="preserve"> </w:t>
      </w:r>
      <w:r w:rsidR="00B14625">
        <w:t>water levels might mediate this response</w:t>
      </w:r>
      <w:r w:rsidR="005A0ACC">
        <w:t>,</w:t>
      </w:r>
      <w:r w:rsidR="00362DDC">
        <w:t xml:space="preserve"> o</w:t>
      </w:r>
      <w:r w:rsidR="00B23CEF">
        <w:t xml:space="preserve">ne observation suggests that </w:t>
      </w:r>
      <w:r w:rsidR="00E82A3D">
        <w:t>shift</w:t>
      </w:r>
      <w:r w:rsidR="004B2084">
        <w:t>ing</w:t>
      </w:r>
      <w:r w:rsidR="00E82A3D">
        <w:t xml:space="preserve"> reproduction</w:t>
      </w:r>
      <w:r w:rsidR="007308FA">
        <w:t xml:space="preserve"> </w:t>
      </w:r>
      <w:r w:rsidR="004B2084">
        <w:t>to</w:t>
      </w:r>
      <w:r w:rsidR="00B14625">
        <w:t xml:space="preserve"> </w:t>
      </w:r>
      <w:r w:rsidR="003B2948">
        <w:t>the wet season</w:t>
      </w:r>
      <w:r w:rsidR="00B14625">
        <w:t xml:space="preserve"> </w:t>
      </w:r>
      <w:r w:rsidR="003B2948">
        <w:t>(</w:t>
      </w:r>
      <w:r w:rsidR="007308FA">
        <w:t>July</w:t>
      </w:r>
      <w:r w:rsidR="005A0ACC">
        <w:t>–</w:t>
      </w:r>
      <w:r w:rsidR="007308FA">
        <w:t>August</w:t>
      </w:r>
      <w:r w:rsidR="003B2948">
        <w:t>)</w:t>
      </w:r>
      <w:r w:rsidR="00E82A3D">
        <w:t xml:space="preserve"> can occur </w:t>
      </w:r>
      <w:r w:rsidR="00B23CEF">
        <w:t xml:space="preserve">in shorter-hydroperiod </w:t>
      </w:r>
      <w:r w:rsidR="00B14625">
        <w:t>wetland</w:t>
      </w:r>
      <w:r w:rsidR="00175919">
        <w:t>s</w:t>
      </w:r>
      <w:r w:rsidR="000C5748">
        <w:t xml:space="preserve">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3CBFF124" w:rsidR="00673700" w:rsidRDefault="000A418E" w:rsidP="00656BF2">
      <w:pPr>
        <w:pStyle w:val="NATESTYLE1CommonCollege"/>
        <w:ind w:firstLine="720"/>
      </w:pPr>
      <w:r>
        <w:lastRenderedPageBreak/>
        <w:t xml:space="preserve">Improved food quality </w:t>
      </w:r>
      <w:r w:rsidR="008E737A">
        <w:t>could also move parameters to the right in state space (</w:t>
      </w:r>
      <w:r w:rsidR="00576562">
        <w:t xml:space="preserve">Hypothesis </w:t>
      </w:r>
      <w:r w:rsidR="00B80B6D">
        <w:t>2</w:t>
      </w:r>
      <w:r w:rsidR="00576562">
        <w:t>; Table 1</w:t>
      </w:r>
      <w:r w:rsidR="008E737A">
        <w:t>)</w:t>
      </w:r>
      <w:r w:rsidR="009510DE">
        <w:t xml:space="preserve">. </w:t>
      </w:r>
      <w:r w:rsidR="00673700">
        <w:t>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w:t>
      </w:r>
      <w:r w:rsidR="005A0ACC">
        <w:t>–</w:t>
      </w:r>
      <w:r w:rsidR="00673700" w:rsidRPr="00524172">
        <w:t>1000 µg·g</w:t>
      </w:r>
      <w:r w:rsidR="00673700" w:rsidRPr="00E56059">
        <w:rPr>
          <w:vertAlign w:val="superscript"/>
        </w:rPr>
        <w:t>-1</w:t>
      </w:r>
      <w:r w:rsidR="00673700">
        <w:rPr>
          <w:vertAlign w:val="superscript"/>
        </w:rPr>
        <w:t xml:space="preserve"> </w:t>
      </w:r>
      <w:r w:rsidR="00673700">
        <w:t xml:space="preserve">with </w:t>
      </w:r>
      <w:r w:rsidR="009510DE">
        <w:t>natural</w:t>
      </w:r>
      <w:r w:rsidR="00673700">
        <w:t xml:space="preserve"> </w:t>
      </w:r>
      <w:r w:rsidR="00BD3965">
        <w:t xml:space="preserve">oligotrophic </w:t>
      </w:r>
      <w:r w:rsidR="00673700">
        <w:t>TP concentration</w:t>
      </w:r>
      <w:r w:rsidR="00BD3965">
        <w:t>s</w:t>
      </w:r>
      <w:r w:rsidR="00673700">
        <w:t xml:space="preserve"> between 110</w:t>
      </w:r>
      <w:r w:rsidR="005A0ACC">
        <w:t>–</w:t>
      </w:r>
      <w:r w:rsidR="00673700">
        <w:t xml:space="preserve">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4520C9">
        <w:t xml:space="preserve"> in the periphyton</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r w:rsidR="007C1229">
        <w:t>TP</w:t>
      </w:r>
      <w:r w:rsidR="00673700">
        <w:t xml:space="preserve"> levels were highest at WCA3A site 2 </w:t>
      </w:r>
      <w:r w:rsidR="00673700" w:rsidRPr="000011D0">
        <w:t>(Table S3),</w:t>
      </w:r>
      <w:r w:rsidR="00673700">
        <w:t xml:space="preserve"> </w:t>
      </w:r>
      <w:r w:rsidR="009510DE">
        <w:t xml:space="preserve">and </w:t>
      </w:r>
      <w:r w:rsidR="00673700">
        <w:t xml:space="preserve">it was the only site </w:t>
      </w:r>
      <w:r w:rsidR="006024C0">
        <w:t>that had</w:t>
      </w:r>
      <w:r w:rsidR="00673700">
        <w:t xml:space="preserve"> wet season growth and survival </w:t>
      </w:r>
      <w:r w:rsidR="008965E6">
        <w:t>parameter</w:t>
      </w:r>
      <w:r w:rsidR="00B1588A">
        <w:t xml:space="preserve"> combinations</w:t>
      </w:r>
      <w:r w:rsidR="008965E6">
        <w:t xml:space="preserve"> </w:t>
      </w:r>
      <w:r w:rsidR="00673700">
        <w:t xml:space="preserve">that predicted </w:t>
      </w:r>
      <w:r w:rsidR="008965E6">
        <w:t>population growth</w:t>
      </w:r>
      <w:r w:rsidR="005820CC">
        <w:t xml:space="preserve">. </w:t>
      </w:r>
      <w:r w:rsidR="002B3071">
        <w:t xml:space="preserve">Nevertheless, </w:t>
      </w:r>
      <w:r w:rsidR="005820CC">
        <w:t>restoration and management actions expressly avoid eutrophication of the Everglades</w:t>
      </w:r>
      <w:r w:rsidR="002B3071">
        <w:t xml:space="preserve"> </w:t>
      </w:r>
      <w:r w:rsidR="004D34A8">
        <w:fldChar w:fldCharType="begin"/>
      </w:r>
      <w:r w:rsidR="00E46240">
        <w:instrText xml:space="preserve"> ADDIN ZOTERO_ITEM CSL_CITATION {"citationID":"7VLq7wUn","properties":{"formattedCitation":"(National Academies of Sciences, Engineering, and Medicine 2021)","plainCitation":"(National Academies of Sciences, Engineering, and Medicine 2021)","noteIndex":0},"citationItems":[{"id":4149,"uris":["http://zotero.org/users/9972654/items/GYXXBJ7T"],"itemData":{"id":4149,"type":"book","event-place":"Washington, D.C.","ISBN":"978-0-309-67978-7","language":"en","note":"page: 25853\nDOI: 10.17226/25853","publisher":"National Academies Press","publisher-place":"Washington, D.C.","source":"DOI.org (Crossref)","title":"Progress Toward Restoring the Everglades: The Eighth Biennial Review - 2020","title-short":"Progress Toward Restoring the Everglades","URL":"https://www.nap.edu/catalog/25853","author":[{"literal":"National Academies of Sciences, Engineering, and Medicine"}],"accessed":{"date-parts":[["2025",1,23]]},"issued":{"date-parts":[["2021",7,30]]}}}],"schema":"https://github.com/citation-style-language/schema/raw/master/csl-citation.json"} </w:instrText>
      </w:r>
      <w:r w:rsidR="004D34A8">
        <w:fldChar w:fldCharType="separate"/>
      </w:r>
      <w:r w:rsidR="004D34A8" w:rsidRPr="00537640">
        <w:t>(National Academies of Sciences, Engineering, and Medicine 2021)</w:t>
      </w:r>
      <w:r w:rsidR="004D34A8">
        <w:fldChar w:fldCharType="end"/>
      </w:r>
      <w:r w:rsidR="005820CC">
        <w:t xml:space="preserve">. </w:t>
      </w:r>
      <w:r w:rsidR="008C14F8">
        <w:t>Perhaps more promisingly, t</w:t>
      </w:r>
      <w:r w:rsidR="000333D0">
        <w:t xml:space="preserve">he </w:t>
      </w:r>
      <w:r w:rsidR="00895838">
        <w:t>pre</w:t>
      </w:r>
      <w:r w:rsidR="005A0ACC">
        <w:t>-</w:t>
      </w:r>
      <w:r w:rsidR="00895838">
        <w:t xml:space="preserve">drainage </w:t>
      </w:r>
      <w:r w:rsidR="000333D0">
        <w:t>Everglades</w:t>
      </w:r>
      <w:r w:rsidR="00204F02">
        <w:t xml:space="preserve"> was a flowing</w:t>
      </w:r>
      <w:r w:rsidR="008C14F8">
        <w:t xml:space="preserve"> </w:t>
      </w:r>
      <w:r w:rsidR="00895838">
        <w:t>eco</w:t>
      </w:r>
      <w:r w:rsidR="00204F02">
        <w:t>system</w:t>
      </w:r>
      <w:r w:rsidR="008C14F8">
        <w:t xml:space="preserve"> (the </w:t>
      </w:r>
      <w:r w:rsidR="00895838">
        <w:t>“</w:t>
      </w:r>
      <w:r w:rsidR="008C14F8">
        <w:t>River of Grass</w:t>
      </w:r>
      <w:r w:rsidR="00895838">
        <w:t>”</w:t>
      </w:r>
      <w:r w:rsidR="008C14F8">
        <w:t xml:space="preserve">) with </w:t>
      </w:r>
      <w:r w:rsidR="002B3071">
        <w:t xml:space="preserve">water </w:t>
      </w:r>
      <w:r w:rsidR="008C14F8">
        <w:t>velocities &gt; 2 cm/s</w:t>
      </w:r>
      <w:r w:rsidR="00EA1B7F">
        <w:t>.  R</w:t>
      </w:r>
      <w:r w:rsidR="004B65EA" w:rsidRPr="00C12775">
        <w:t xml:space="preserve">ecent work </w:t>
      </w:r>
      <w:r w:rsidR="003328A0">
        <w:t xml:space="preserve">showed that increasing </w:t>
      </w:r>
      <w:r w:rsidR="004B65EA" w:rsidRPr="00C12775">
        <w:t>flow velocity</w:t>
      </w:r>
      <w:r w:rsidR="003328A0">
        <w:t xml:space="preserve"> increased </w:t>
      </w:r>
      <w:r w:rsidR="004B65EA">
        <w:t>growth</w:t>
      </w:r>
      <w:r w:rsidR="004B65EA" w:rsidRPr="00C12775">
        <w:t xml:space="preserve"> of </w:t>
      </w:r>
      <w:r w:rsidR="004B65EA" w:rsidRPr="00D57D20">
        <w:rPr>
          <w:i/>
          <w:iCs/>
        </w:rPr>
        <w:t>Pomacea</w:t>
      </w:r>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w:t>
      </w:r>
      <w:r w:rsidR="002B3071">
        <w:t>flow</w:t>
      </w:r>
      <w:r w:rsidR="004B65EA" w:rsidRPr="00C12775">
        <w:t xml:space="preserve"> restor</w:t>
      </w:r>
      <w:r w:rsidR="002B3071">
        <w:t xml:space="preserve">ion </w:t>
      </w:r>
      <w:r w:rsidR="004B65EA" w:rsidRPr="00C12775">
        <w:t xml:space="preserve">might </w:t>
      </w:r>
      <w:r w:rsidR="001D4F30" w:rsidRPr="00C12775">
        <w:t>improve</w:t>
      </w:r>
      <w:r w:rsidR="004B65EA" w:rsidRPr="00C12775">
        <w:t xml:space="preserve"> </w:t>
      </w:r>
      <w:r w:rsidR="004B65EA">
        <w:t>growth</w:t>
      </w:r>
      <w:r w:rsidR="004B65EA" w:rsidRPr="00C12775">
        <w:t xml:space="preserve"> </w:t>
      </w:r>
      <w:r w:rsidR="00BB5049">
        <w:t xml:space="preserve">rates of </w:t>
      </w:r>
      <w:r w:rsidR="004B65EA" w:rsidRPr="00C12775">
        <w:t xml:space="preserve">juvenile </w:t>
      </w:r>
      <w:r w:rsidR="004B65EA">
        <w:t>FAS</w:t>
      </w:r>
      <w:r w:rsidR="000C4F40">
        <w:t xml:space="preserve"> (</w:t>
      </w:r>
      <w:r w:rsidR="0027010D">
        <w:t xml:space="preserve">Hypothesis </w:t>
      </w:r>
      <w:r w:rsidR="00B80B6D">
        <w:t>2</w:t>
      </w:r>
      <w:r w:rsidR="0027010D">
        <w:t>; Table 1</w:t>
      </w:r>
      <w:r w:rsidR="001A3483">
        <w:t>).</w:t>
      </w:r>
    </w:p>
    <w:p w14:paraId="6C9C8AF1" w14:textId="6E79BA65" w:rsidR="00673700" w:rsidRDefault="00036C0C" w:rsidP="00656BF2">
      <w:pPr>
        <w:pStyle w:val="NATESTYLE1CommonCollege"/>
        <w:ind w:firstLine="720"/>
      </w:pPr>
      <w:r>
        <w:t>Finally</w:t>
      </w:r>
      <w:r w:rsidR="00673700" w:rsidRPr="00C12775">
        <w:t xml:space="preserve">, the predation rates in the Everglades might currently be higher than historical levels as a function of non-native fishes </w:t>
      </w:r>
      <w:r w:rsidR="00973FB0">
        <w:t xml:space="preserve">(Pintar et al. 2023) </w:t>
      </w:r>
      <w:r w:rsidR="0026078C" w:rsidRPr="00C12775">
        <w:t xml:space="preserve">or </w:t>
      </w:r>
      <w:r w:rsidR="0026078C">
        <w:t>hydrologic</w:t>
      </w:r>
      <w:r w:rsidR="00673700" w:rsidRPr="00C12775">
        <w:t xml:space="preserve"> conditions </w:t>
      </w:r>
      <w:r w:rsidR="00973FB0">
        <w:t>supporting higher densities of</w:t>
      </w:r>
      <w:r w:rsidR="00673700" w:rsidRPr="00C12775">
        <w:t xml:space="preserve"> juvenile predators (e.g., invertebrates) in the sloughs</w:t>
      </w:r>
      <w:r w:rsidR="004D100B">
        <w:t xml:space="preserve"> (Hypothesis </w:t>
      </w:r>
      <w:r w:rsidR="00EA0B7A">
        <w:t>3;</w:t>
      </w:r>
      <w:r w:rsidR="004D100B">
        <w:t>Table 1)</w:t>
      </w:r>
      <w:r w:rsidR="00673700" w:rsidRPr="00C12775">
        <w:t xml:space="preserve">.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C46916">
        <w:t>mortality</w:t>
      </w:r>
      <w:r w:rsidR="00673700">
        <w:t xml:space="preserve"> patterns</w:t>
      </w:r>
      <w:r w:rsidR="00673700" w:rsidRPr="00C12775">
        <w:t xml:space="preserve"> than non-</w:t>
      </w:r>
      <w:r w:rsidR="00673700" w:rsidRPr="00C12775">
        <w:lastRenderedPageBreak/>
        <w:t>native species</w:t>
      </w:r>
      <w:r w:rsidR="00673700">
        <w:t xml:space="preserve"> </w:t>
      </w:r>
      <w:r w:rsidR="008E033B">
        <w:t>like</w:t>
      </w:r>
      <w:r w:rsidR="00673700">
        <w:t xml:space="preserve"> </w:t>
      </w:r>
      <w:r w:rsidR="008E033B">
        <w:t>M</w:t>
      </w:r>
      <w:r w:rsidR="00673700">
        <w:t>ayan cichlids</w:t>
      </w:r>
      <w:r w:rsidR="00EB6FC4">
        <w:t xml:space="preserve"> (</w:t>
      </w:r>
      <w:r w:rsidR="00EB6FC4" w:rsidRPr="0026078C">
        <w:rPr>
          <w:i/>
          <w:iCs/>
        </w:rPr>
        <w:t>Mayaheros uropthalmus</w:t>
      </w:r>
      <w:r w:rsidR="00EB6FC4">
        <w:t>)</w:t>
      </w:r>
      <w:r w:rsidR="00673700" w:rsidRPr="00C12775">
        <w:t xml:space="preserve">. </w:t>
      </w:r>
      <w:r w:rsidR="00B5632A">
        <w:t xml:space="preserve">Because </w:t>
      </w:r>
      <w:r w:rsidR="00212EA3">
        <w:t>t</w:t>
      </w:r>
      <w:r w:rsidR="00212EA3" w:rsidRPr="00C12775">
        <w:t>he predator</w:t>
      </w:r>
      <w:r w:rsidR="00673700" w:rsidRPr="00C12775">
        <w:t xml:space="preserve"> </w:t>
      </w:r>
      <w:r w:rsidR="000303C7">
        <w:t>assemblage feeding on juvenile snails</w:t>
      </w:r>
      <w:r w:rsidR="00673700" w:rsidRPr="00C12775">
        <w:t xml:space="preserve"> include</w:t>
      </w:r>
      <w:r w:rsidR="00B5632A">
        <w:t xml:space="preserve">d </w:t>
      </w:r>
      <w:r w:rsidR="00673700" w:rsidRPr="00C12775">
        <w:t>native species existing across a wide range of the hydroperiod gradient</w:t>
      </w:r>
      <w:r w:rsidR="0026078C">
        <w:t xml:space="preserve">, </w:t>
      </w:r>
      <w:r w:rsidR="00673700" w:rsidRPr="00C12775">
        <w:t xml:space="preserve">it remains unclear how floods or </w:t>
      </w:r>
      <w:r w:rsidR="00FC2887">
        <w:t xml:space="preserve">hydrologic </w:t>
      </w:r>
      <w:r w:rsidR="00673700" w:rsidRPr="00C12775">
        <w:t xml:space="preserve">droughts </w:t>
      </w:r>
      <w:r w:rsidR="00B5632A">
        <w:t>w</w:t>
      </w:r>
      <w:r w:rsidR="00673700">
        <w:t>ould</w:t>
      </w:r>
      <w:r w:rsidR="00673700" w:rsidRPr="00C12775">
        <w:t xml:space="preserve"> </w:t>
      </w:r>
      <w:r w:rsidR="00673700">
        <w:t>fundamentally shift</w:t>
      </w:r>
      <w:r w:rsidR="00673700" w:rsidRPr="00C12775">
        <w:t xml:space="preserve"> </w:t>
      </w:r>
      <w:r w:rsidR="0029429C">
        <w:t>survival rates</w:t>
      </w:r>
      <w:r w:rsidR="00FC2887">
        <w:t xml:space="preserve"> (</w:t>
      </w:r>
      <w:r w:rsidR="000303C7">
        <w:t>e.g</w:t>
      </w:r>
      <w:r w:rsidR="00EC75C9">
        <w:t xml:space="preserve">., </w:t>
      </w:r>
      <w:r w:rsidR="00FC2887">
        <w:t>low water and drying encourage crayfish</w:t>
      </w:r>
      <w:r w:rsidR="000A418E">
        <w:t xml:space="preserve"> populations</w:t>
      </w:r>
      <w:r w:rsidR="00FC2887">
        <w:t>; Dorn and Cook 2015, Sinnickson and Dorn 2024)</w:t>
      </w:r>
      <w:r w:rsidR="00673700" w:rsidRPr="00C12775">
        <w:t xml:space="preserve">. </w:t>
      </w:r>
    </w:p>
    <w:p w14:paraId="0D6EAD16" w14:textId="211755D3" w:rsidR="000623EA" w:rsidRPr="00237445" w:rsidRDefault="000623EA" w:rsidP="00656BF2">
      <w:pPr>
        <w:pStyle w:val="NATESTYLE1CommonCollege"/>
        <w:rPr>
          <w:i/>
          <w:iCs/>
        </w:rPr>
      </w:pPr>
      <w:r>
        <w:rPr>
          <w:i/>
          <w:iCs/>
        </w:rPr>
        <w:t>Conclusion</w:t>
      </w:r>
    </w:p>
    <w:p w14:paraId="7C29466C" w14:textId="07A004CC" w:rsidR="000623EA" w:rsidRDefault="009D59E1" w:rsidP="00656BF2">
      <w:pPr>
        <w:pStyle w:val="NATESTYLE1CommonCollege"/>
      </w:pPr>
      <w:r>
        <w:t>We demonstrated</w:t>
      </w:r>
      <w:r w:rsidR="00B564A9">
        <w:t xml:space="preserve"> the first </w:t>
      </w:r>
      <w:r w:rsidR="00E0549B">
        <w:t>demographic isocline approach to studying spatiotemporal recruitment variation in populations</w:t>
      </w:r>
      <w:r w:rsidR="00B564A9">
        <w:t xml:space="preserve"> </w:t>
      </w:r>
      <w:r w:rsidR="00D94691">
        <w:t>that</w:t>
      </w:r>
      <w:r w:rsidR="000D40B1">
        <w:t xml:space="preserve"> could</w:t>
      </w:r>
      <w:r w:rsidR="00F91AEF">
        <w:t xml:space="preserve"> </w:t>
      </w:r>
      <w:r w:rsidR="00C673A7">
        <w:t xml:space="preserve">be used in studying </w:t>
      </w:r>
      <w:r w:rsidR="009C5786">
        <w:t>an</w:t>
      </w:r>
      <w:r w:rsidR="00873C8B">
        <w:t>d</w:t>
      </w:r>
      <w:r w:rsidR="000A72ED">
        <w:t xml:space="preserve"> managing </w:t>
      </w:r>
      <w:r w:rsidR="000E6B74">
        <w:t>size-structured consumer-resource interactions</w:t>
      </w:r>
      <w:r w:rsidR="00C673A7">
        <w:t xml:space="preserve"> across terrestrial, marine and freshwater ecosystems</w:t>
      </w:r>
      <w:r w:rsidR="00E0549B">
        <w:t xml:space="preserve">. </w:t>
      </w:r>
      <w:r w:rsidR="00EB4CA0">
        <w:t xml:space="preserve">The isocline was derived from combinations of daily survival and growth of sensitive sizes </w:t>
      </w:r>
      <w:r w:rsidR="00A569C7">
        <w:t xml:space="preserve">within a size-indexed demographic </w:t>
      </w:r>
      <w:r w:rsidR="002846D5">
        <w:t>model and</w:t>
      </w:r>
      <w:r w:rsidR="00B4723D">
        <w:t xml:space="preserve"> i</w:t>
      </w:r>
      <w:r w:rsidR="00492F27">
        <w:t>llustrated</w:t>
      </w:r>
      <w:r w:rsidR="00873C8B">
        <w:t xml:space="preserve"> a</w:t>
      </w:r>
      <w:r w:rsidR="00B4723D">
        <w:t xml:space="preserve"> negative relationship between </w:t>
      </w:r>
      <w:r w:rsidR="003F2C39">
        <w:t xml:space="preserve">juvenile </w:t>
      </w:r>
      <w:r w:rsidR="00B4723D">
        <w:t>growth and survival</w:t>
      </w:r>
      <w:r w:rsidR="002846D5">
        <w:t xml:space="preserve">. The negative relationship </w:t>
      </w:r>
      <w:r w:rsidR="00073570">
        <w:t xml:space="preserve">indicates that populations with </w:t>
      </w:r>
      <w:r w:rsidR="003D1F0B">
        <w:t>faster</w:t>
      </w:r>
      <w:r w:rsidR="00863395">
        <w:t>-</w:t>
      </w:r>
      <w:r w:rsidR="003D1F0B">
        <w:t xml:space="preserve">growing juveniles can </w:t>
      </w:r>
      <w:r w:rsidR="003F2C39">
        <w:t>withstand greater mortality (low</w:t>
      </w:r>
      <w:r w:rsidR="00202AFE">
        <w:t>er survival)</w:t>
      </w:r>
      <w:r w:rsidR="003F2C39">
        <w:t xml:space="preserve"> and still grow</w:t>
      </w:r>
      <w:r w:rsidR="00202AFE">
        <w:t>.</w:t>
      </w:r>
      <w:r w:rsidR="0034634F">
        <w:t xml:space="preserve"> </w:t>
      </w:r>
      <w:r w:rsidR="00E2095E">
        <w:t>When this approach is</w:t>
      </w:r>
      <w:r w:rsidR="00395543">
        <w:t xml:space="preserve"> </w:t>
      </w:r>
      <w:r w:rsidR="004908BD">
        <w:t>operationalize</w:t>
      </w:r>
      <w:r w:rsidR="002138FE">
        <w:t>d</w:t>
      </w:r>
      <w:r w:rsidR="004908BD">
        <w:t xml:space="preserve"> </w:t>
      </w:r>
      <w:r w:rsidR="00AA0669">
        <w:t xml:space="preserve">in </w:t>
      </w:r>
      <w:r w:rsidR="00D02B1F">
        <w:t>a field setting</w:t>
      </w:r>
      <w:r w:rsidR="00643AAD">
        <w:t xml:space="preserve">, the local population dynamics can be interpreted from </w:t>
      </w:r>
      <w:r w:rsidR="00D02B1F">
        <w:t>field-based demographic rates</w:t>
      </w:r>
      <w:r w:rsidR="00A155C1">
        <w:t>.</w:t>
      </w:r>
      <w:r w:rsidR="00D02B1F">
        <w:t xml:space="preserve"> </w:t>
      </w:r>
      <w:r w:rsidR="00122705">
        <w:t>Our case study</w:t>
      </w:r>
      <w:r w:rsidR="00AD1C22">
        <w:t xml:space="preserve"> indicated that s</w:t>
      </w:r>
      <w:r w:rsidR="00A614EE">
        <w:t>easonal</w:t>
      </w:r>
      <w:r w:rsidR="001926A1">
        <w:t xml:space="preserve"> changes in the</w:t>
      </w:r>
      <w:r w:rsidR="00A614EE">
        <w:t xml:space="preserve"> </w:t>
      </w:r>
      <w:r w:rsidR="00122AF5">
        <w:t xml:space="preserve">predator </w:t>
      </w:r>
      <w:r w:rsidR="001926A1">
        <w:t>community</w:t>
      </w:r>
      <w:r w:rsidR="00122AF5">
        <w:t xml:space="preserve"> </w:t>
      </w:r>
      <w:r w:rsidR="00D213A8">
        <w:t>were more important</w:t>
      </w:r>
      <w:r w:rsidR="00087C4B">
        <w:t xml:space="preserve"> in determining interaction strength than</w:t>
      </w:r>
      <w:r w:rsidR="00D213A8">
        <w:t xml:space="preserve"> </w:t>
      </w:r>
      <w:r w:rsidR="00AA3F18">
        <w:t>simpler</w:t>
      </w:r>
      <w:r w:rsidR="00530D36">
        <w:t xml:space="preserve"> </w:t>
      </w:r>
      <w:r w:rsidR="00D213A8">
        <w:t>physiological expectations based on</w:t>
      </w:r>
      <w:r w:rsidR="00585F06">
        <w:t xml:space="preserve"> </w:t>
      </w:r>
      <w:r w:rsidR="00D150F4">
        <w:t>thermal</w:t>
      </w:r>
      <w:r w:rsidR="00D213A8">
        <w:t xml:space="preserve"> </w:t>
      </w:r>
      <w:r w:rsidR="00D150F4">
        <w:t xml:space="preserve">responses of predators and prey. </w:t>
      </w:r>
      <w:r w:rsidR="00CF42B5">
        <w:t xml:space="preserve">This demographic isocline approach provided novel </w:t>
      </w:r>
      <w:r w:rsidR="00306D47">
        <w:t>hypotheses about</w:t>
      </w:r>
      <w:r w:rsidR="008C5BA6">
        <w:t xml:space="preserve"> the conditions needed to restore </w:t>
      </w:r>
      <w:r w:rsidR="0052001B">
        <w:t>a</w:t>
      </w:r>
      <w:r w:rsidR="008C5BA6">
        <w:t xml:space="preserve"> historical</w:t>
      </w:r>
      <w:r w:rsidR="00585F06">
        <w:t xml:space="preserve"> </w:t>
      </w:r>
      <w:r w:rsidR="00C62BDC">
        <w:t>resource</w:t>
      </w:r>
      <w:r w:rsidR="008C5BA6">
        <w:t xml:space="preserve"> of an </w:t>
      </w:r>
      <w:r w:rsidR="005B3D03">
        <w:t>e</w:t>
      </w:r>
      <w:r w:rsidR="008C5BA6">
        <w:t xml:space="preserve">ndangered </w:t>
      </w:r>
      <w:r w:rsidR="007F5107">
        <w:t>species</w:t>
      </w:r>
      <w:r w:rsidR="005B3D03">
        <w:t>.</w:t>
      </w:r>
      <w:r w:rsidR="00585F06">
        <w:t xml:space="preserve"> </w:t>
      </w:r>
    </w:p>
    <w:p w14:paraId="27F757A9" w14:textId="77777777" w:rsidR="00673700" w:rsidRPr="00524172" w:rsidRDefault="00673700" w:rsidP="00656BF2">
      <w:pPr>
        <w:pStyle w:val="Heading1"/>
      </w:pPr>
      <w:r w:rsidRPr="00524172">
        <w:t>Acknowledgments:</w:t>
      </w:r>
    </w:p>
    <w:p w14:paraId="56EAB1C1" w14:textId="0132A939" w:rsidR="00673700" w:rsidRDefault="00673700" w:rsidP="00656BF2">
      <w:pPr>
        <w:pStyle w:val="NATESTYLE1CommonCollege"/>
      </w:pPr>
      <w:r w:rsidRPr="00524172">
        <w:t>J. Sommer and E. Cline were instrumental in completing the fieldwork and maintaining the wetland hydrologic conditions.</w:t>
      </w:r>
      <w:r>
        <w:t xml:space="preserve"> K. Buckman, S. Olayon, J. Aymonin,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 xml:space="preserve">This work was made </w:t>
      </w:r>
      <w:r w:rsidRPr="00524172">
        <w:lastRenderedPageBreak/>
        <w:t>possible by a contract between the South Florida Water Management District and Florida Atlantic University</w:t>
      </w:r>
      <w:r w:rsidR="0006029E">
        <w:t xml:space="preserve"> (#4600003950) and Florida International University (#4500</w:t>
      </w:r>
      <w:r w:rsidR="00161B97">
        <w:t>013351)</w:t>
      </w:r>
      <w:r w:rsidRPr="00524172">
        <w:t>.</w:t>
      </w:r>
      <w:r w:rsidR="00161B97">
        <w:t xml:space="preserve"> It was also </w:t>
      </w:r>
      <w:r w:rsidR="00D76934">
        <w:t>made possible through the cooperative agreement between Florida International University and National Park Service (#P21AC10856).</w:t>
      </w:r>
      <w:r>
        <w:t xml:space="preserve"> </w:t>
      </w:r>
      <w:r w:rsidRPr="00524172">
        <w:t>This paper is contribution ## the Institute of Environment at Florida International University.</w:t>
      </w:r>
      <w:r>
        <w:t xml:space="preserve"> </w:t>
      </w:r>
    </w:p>
    <w:p w14:paraId="7AEF3903" w14:textId="77777777" w:rsidR="00673700" w:rsidRDefault="00673700" w:rsidP="00656BF2">
      <w:pPr>
        <w:pStyle w:val="Heading1"/>
      </w:pPr>
      <w:r>
        <w:t xml:space="preserve">Author Contributions </w:t>
      </w:r>
    </w:p>
    <w:p w14:paraId="466B10D7" w14:textId="118E0DE3" w:rsidR="00673700" w:rsidRDefault="00673700" w:rsidP="00656BF2">
      <w:r>
        <w:t xml:space="preserve">All authors contributed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656BF2">
      <w:pPr>
        <w:pStyle w:val="Heading1"/>
      </w:pPr>
      <w:r>
        <w:t>Conflict of Interests</w:t>
      </w:r>
    </w:p>
    <w:p w14:paraId="0F403047" w14:textId="504CE12C" w:rsidR="00673700" w:rsidRDefault="00673700" w:rsidP="00656BF2">
      <w:r>
        <w:t>We declare no financial interests that could create conflicts for this work.</w:t>
      </w:r>
    </w:p>
    <w:p w14:paraId="0558C2D5" w14:textId="629824FA" w:rsidR="00AF7FFE" w:rsidRDefault="00AF7FFE" w:rsidP="00656BF2">
      <w:pPr>
        <w:pStyle w:val="Heading1"/>
      </w:pPr>
      <w:r>
        <w:t>References</w:t>
      </w:r>
    </w:p>
    <w:p w14:paraId="3CB67015" w14:textId="77777777" w:rsidR="008C4390" w:rsidRPr="008C4390" w:rsidRDefault="00781DC3" w:rsidP="008C4390">
      <w:pPr>
        <w:pStyle w:val="Bibliography"/>
        <w:rPr>
          <w:rFonts w:cs="Times New Roman"/>
        </w:rPr>
      </w:pPr>
      <w:r>
        <w:fldChar w:fldCharType="begin"/>
      </w:r>
      <w:r w:rsidR="00602914">
        <w:instrText xml:space="preserve"> ADDIN ZOTERO_BIBL {"uncited":[],"omitted":[],"custom":[]} CSL_BIBLIOGRAPHY </w:instrText>
      </w:r>
      <w:r>
        <w:fldChar w:fldCharType="separate"/>
      </w:r>
      <w:r w:rsidR="008C4390" w:rsidRPr="008C4390">
        <w:rPr>
          <w:rFonts w:cs="Times New Roman"/>
        </w:rPr>
        <w:t>Baker, R., and N. Waltham. 2020. Tethering mobile aquatic organisms to measure predation: A renewed call for caution. Journal of Experimental Marine Biology and Ecology 523:151270.</w:t>
      </w:r>
    </w:p>
    <w:p w14:paraId="3DF6B46A" w14:textId="77777777" w:rsidR="008C4390" w:rsidRPr="008C4390" w:rsidRDefault="008C4390" w:rsidP="008C4390">
      <w:pPr>
        <w:pStyle w:val="Bibliography"/>
        <w:rPr>
          <w:rFonts w:cs="Times New Roman"/>
        </w:rPr>
      </w:pPr>
      <w:r w:rsidRPr="008C4390">
        <w:rPr>
          <w:rFonts w:cs="Times New Roman"/>
        </w:rPr>
        <w:t>Barrus, N. T., D. Drumheller, M. I. Cook, and N. J. Dorn. 2023. Life history responses of two co-occurring congeneric Apple Snails (Pomacea maculata and P. paludosa) to variation in water depth and metaphyton total phosphorus. Hydrobiologia 850:841–860.</w:t>
      </w:r>
    </w:p>
    <w:p w14:paraId="3C7417BB" w14:textId="77777777" w:rsidR="008C4390" w:rsidRPr="008C4390" w:rsidRDefault="008C4390" w:rsidP="008C4390">
      <w:pPr>
        <w:pStyle w:val="Bibliography"/>
        <w:rPr>
          <w:rFonts w:cs="Times New Roman"/>
        </w:rPr>
      </w:pPr>
      <w:r w:rsidRPr="008C4390">
        <w:rPr>
          <w:rFonts w:cs="Times New Roman"/>
        </w:rPr>
        <w:t>Beschta, R. L., and W. J. Ripple. 2016. Riparian vegetation recovery in Yellowstone: The first two decades after wolf reintroduction. Biological Conservation 198:93–103.</w:t>
      </w:r>
    </w:p>
    <w:p w14:paraId="4CBF36E0" w14:textId="77777777" w:rsidR="008C4390" w:rsidRPr="008C4390" w:rsidRDefault="008C4390" w:rsidP="008C4390">
      <w:pPr>
        <w:pStyle w:val="Bibliography"/>
        <w:rPr>
          <w:rFonts w:cs="Times New Roman"/>
        </w:rPr>
      </w:pPr>
      <w:r w:rsidRPr="008C4390">
        <w:rPr>
          <w:rFonts w:cs="Times New Roman"/>
        </w:rPr>
        <w:lastRenderedPageBreak/>
        <w:t>Brannelly, L. A., M. E. B. Ohmer, V. Saenz, and C. L. Richards‐Zawacki. 2019. Effects of hydroperiod on growth, development, survival and immune defences in a temperate amphibian. Functional Ecology 33:1952–1961.</w:t>
      </w:r>
    </w:p>
    <w:p w14:paraId="5EA91653" w14:textId="77777777" w:rsidR="008C4390" w:rsidRPr="008C4390" w:rsidRDefault="008C4390" w:rsidP="008C4390">
      <w:pPr>
        <w:pStyle w:val="Bibliography"/>
        <w:rPr>
          <w:rFonts w:cs="Times New Roman"/>
        </w:rPr>
      </w:pPr>
      <w:r w:rsidRPr="008C4390">
        <w:rPr>
          <w:rFonts w:cs="Times New Roman"/>
        </w:rPr>
        <w:t>Brice, E. M., E. J. Larsen, D. R. Stahler, and D. R. MacNulty. 2024. The primacy of density‐mediated indirect effects in a community of wolves, elk, and aspen. Ecological Monographs:e1627.</w:t>
      </w:r>
    </w:p>
    <w:p w14:paraId="17CA5E06" w14:textId="77777777" w:rsidR="008C4390" w:rsidRPr="008C4390" w:rsidRDefault="008C4390" w:rsidP="008C4390">
      <w:pPr>
        <w:pStyle w:val="Bibliography"/>
        <w:rPr>
          <w:rFonts w:cs="Times New Roman"/>
        </w:rPr>
      </w:pPr>
      <w:r w:rsidRPr="008C4390">
        <w:rPr>
          <w:rFonts w:cs="Times New Roman"/>
        </w:rPr>
        <w:t>Carlson, S. M., E. M. Olsen, and L. A. Vllestad. 2008. Seasonal mortality and the effect of body size: a review and an empirical test using individual data on brown trout. Functional Ecology 22:663–673.</w:t>
      </w:r>
    </w:p>
    <w:p w14:paraId="4985C6EC" w14:textId="77777777" w:rsidR="008C4390" w:rsidRPr="008C4390" w:rsidRDefault="008C4390" w:rsidP="008C4390">
      <w:pPr>
        <w:pStyle w:val="Bibliography"/>
        <w:rPr>
          <w:rFonts w:cs="Times New Roman"/>
        </w:rPr>
      </w:pPr>
      <w:r w:rsidRPr="008C4390">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2C2D3529" w14:textId="77777777" w:rsidR="008C4390" w:rsidRPr="008C4390" w:rsidRDefault="008C4390" w:rsidP="008C4390">
      <w:pPr>
        <w:pStyle w:val="Bibliography"/>
        <w:rPr>
          <w:rFonts w:cs="Times New Roman"/>
        </w:rPr>
      </w:pPr>
      <w:r w:rsidRPr="008C4390">
        <w:rPr>
          <w:rFonts w:cs="Times New Roman"/>
        </w:rPr>
        <w:t>Cattau, C. E., R. J. Fletcher, B. E. Reichert, and W. M. Kitchens. 2016. Counteracting effects of a non‐native prey on the demography of a native predator culminate in positive population growth. Ecological Applications 26:1952–1968.</w:t>
      </w:r>
    </w:p>
    <w:p w14:paraId="5D5D2F2C" w14:textId="77777777" w:rsidR="008C4390" w:rsidRPr="008C4390" w:rsidRDefault="008C4390" w:rsidP="008C4390">
      <w:pPr>
        <w:pStyle w:val="Bibliography"/>
        <w:rPr>
          <w:rFonts w:cs="Times New Roman"/>
        </w:rPr>
      </w:pPr>
      <w:r w:rsidRPr="008C4390">
        <w:rPr>
          <w:rFonts w:cs="Times New Roman"/>
        </w:rPr>
        <w:t>Craig, J. K., B. J. Burke, L. B. Crowder, and J. A. Rice. 2006. Prey growth and size-dependent predation in juvenile estuarine fishes: experimental and model analyses. Ecology 87:2366–2377.</w:t>
      </w:r>
    </w:p>
    <w:p w14:paraId="5AE79D8C" w14:textId="77777777" w:rsidR="008C4390" w:rsidRPr="008C4390" w:rsidRDefault="008C4390" w:rsidP="008C4390">
      <w:pPr>
        <w:pStyle w:val="Bibliography"/>
        <w:rPr>
          <w:rFonts w:cs="Times New Roman"/>
        </w:rPr>
      </w:pPr>
      <w:r w:rsidRPr="008C4390">
        <w:rPr>
          <w:rFonts w:cs="Times New Roman"/>
        </w:rPr>
        <w:t>Darby, P. C., D. L. DeAngelis, S. S. Romañach, K. Suir, and J. Bridevaux. 2015. Modeling apple snail population dynamics on the Everglades landscape. Landscape Ecology 30:1497–1510.</w:t>
      </w:r>
    </w:p>
    <w:p w14:paraId="0293F9A7" w14:textId="77777777" w:rsidR="008C4390" w:rsidRPr="008C4390" w:rsidRDefault="008C4390" w:rsidP="008C4390">
      <w:pPr>
        <w:pStyle w:val="Bibliography"/>
        <w:rPr>
          <w:rFonts w:cs="Times New Roman"/>
        </w:rPr>
      </w:pPr>
      <w:r w:rsidRPr="008C4390">
        <w:rPr>
          <w:rFonts w:cs="Times New Roman"/>
        </w:rPr>
        <w:lastRenderedPageBreak/>
        <w:t>Davidson, A. T., and N. J. Dorn. 2017. Life history traits determine the differential vulnerability of native and invasive apple snails (Pomacea spp.) to a shared juvenile-stage predator. Aquatic Ecology 51:331–341.</w:t>
      </w:r>
    </w:p>
    <w:p w14:paraId="01DD1D77" w14:textId="77777777" w:rsidR="008C4390" w:rsidRPr="008C4390" w:rsidRDefault="008C4390" w:rsidP="008C4390">
      <w:pPr>
        <w:pStyle w:val="Bibliography"/>
        <w:rPr>
          <w:rFonts w:cs="Times New Roman"/>
        </w:rPr>
      </w:pPr>
      <w:r w:rsidRPr="008C4390">
        <w:rPr>
          <w:rFonts w:cs="Times New Roman"/>
        </w:rPr>
        <w:t>Davidson, A. T., and N. J. Dorn. 2018. System productivity alters predator sorting of a size-structured mixed prey community. Oecologia 186:1101–1111.</w:t>
      </w:r>
    </w:p>
    <w:p w14:paraId="1AC00EA4" w14:textId="77777777" w:rsidR="008C4390" w:rsidRPr="008C4390" w:rsidRDefault="008C4390" w:rsidP="008C4390">
      <w:pPr>
        <w:pStyle w:val="Bibliography"/>
        <w:rPr>
          <w:rFonts w:cs="Times New Roman"/>
        </w:rPr>
      </w:pPr>
      <w:r w:rsidRPr="008C4390">
        <w:rPr>
          <w:rFonts w:cs="Times New Roman"/>
        </w:rPr>
        <w:t>Davidson, A. T., E. A. Hamman, M. W. McCoy, and J. R. Vonesh. 2021. Asymmetrical effects of temperature on stage‐structured predator–prey interactions. Functional Ecology 35:1041–1054.</w:t>
      </w:r>
    </w:p>
    <w:p w14:paraId="54FE5ABA" w14:textId="77777777" w:rsidR="008C4390" w:rsidRPr="008C4390" w:rsidRDefault="008C4390" w:rsidP="008C4390">
      <w:pPr>
        <w:pStyle w:val="Bibliography"/>
        <w:rPr>
          <w:rFonts w:cs="Times New Roman"/>
        </w:rPr>
      </w:pPr>
      <w:r w:rsidRPr="008C4390">
        <w:rPr>
          <w:rFonts w:cs="Times New Roman"/>
        </w:rPr>
        <w:t>Davidson, A. T., C. R. Stunkle, J. T. Armstrong, E. A. Hamman, M. W. McCoy, and J. R. Vonesh. 2024. Warming and top‐down control of stage‐structured prey: Linking theory to patterns in natural systems. Ecology 105:e4213.</w:t>
      </w:r>
    </w:p>
    <w:p w14:paraId="3CEB69C3" w14:textId="77777777" w:rsidR="008C4390" w:rsidRPr="008C4390" w:rsidRDefault="008C4390" w:rsidP="008C4390">
      <w:pPr>
        <w:pStyle w:val="Bibliography"/>
        <w:rPr>
          <w:rFonts w:cs="Times New Roman"/>
        </w:rPr>
      </w:pPr>
      <w:r w:rsidRPr="008C4390">
        <w:rPr>
          <w:rFonts w:cs="Times New Roman"/>
        </w:rPr>
        <w:t>De Roos, A. M., L. Persson, and E. McCauley. 2003. The influence of size‐dependent life‐history traits on the structure and dynamics of populations and communities. Ecology Letters 6:473–487.</w:t>
      </w:r>
    </w:p>
    <w:p w14:paraId="2E452FAA" w14:textId="77777777" w:rsidR="008C4390" w:rsidRPr="008C4390" w:rsidRDefault="008C4390" w:rsidP="008C4390">
      <w:pPr>
        <w:pStyle w:val="Bibliography"/>
        <w:rPr>
          <w:rFonts w:cs="Times New Roman"/>
        </w:rPr>
      </w:pPr>
      <w:r w:rsidRPr="008C4390">
        <w:rPr>
          <w:rFonts w:cs="Times New Roman"/>
        </w:rPr>
        <w:t>Dougherty, L. R., F. Frost, M. I. Maenpaa, M. Rowe, B. J. Cole, R. Vasudeva, P. Pottier, E. Schultner, E. L. Macartney, I. Lindenbaum, J. L. Smith, P. Carazo, M. Graziano, H. Weaving, B. Canal Domenech, D. Berger, A. Meena, T. R. Bishop, D. W. A. Noble, P. 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p>
    <w:p w14:paraId="2F424DB9" w14:textId="77777777" w:rsidR="008C4390" w:rsidRPr="008C4390" w:rsidRDefault="008C4390" w:rsidP="008C4390">
      <w:pPr>
        <w:pStyle w:val="Bibliography"/>
        <w:rPr>
          <w:rFonts w:cs="Times New Roman"/>
        </w:rPr>
      </w:pPr>
      <w:r w:rsidRPr="008C4390">
        <w:rPr>
          <w:rFonts w:cs="Times New Roman"/>
        </w:rPr>
        <w:lastRenderedPageBreak/>
        <w:t>Drumheller, D. K., M. I. Cook, and N. J. Dorn. 2022. The role of direct chemical inhibition in the displacement of a native herbivore by an invasive congener. Biological Invasions 24:1739–1753.</w:t>
      </w:r>
    </w:p>
    <w:p w14:paraId="1DAC7831" w14:textId="77777777" w:rsidR="008C4390" w:rsidRPr="008C4390" w:rsidRDefault="008C4390" w:rsidP="008C4390">
      <w:pPr>
        <w:pStyle w:val="Bibliography"/>
        <w:rPr>
          <w:rFonts w:cs="Times New Roman"/>
        </w:rPr>
      </w:pPr>
      <w:r w:rsidRPr="008C4390">
        <w:rPr>
          <w:rFonts w:cs="Times New Roman"/>
        </w:rPr>
        <w:t>Gaiser, E. E., P. V. McCormick, S. E. Hagerthey, and A. D. Gottlieb. 2011. Landscape Patterns of Periphyton in the Florida Everglades. Critical Reviews in Environmental Science and Technology 41:92–120.</w:t>
      </w:r>
    </w:p>
    <w:p w14:paraId="7C8BBC4D" w14:textId="77777777" w:rsidR="008C4390" w:rsidRPr="008C4390" w:rsidRDefault="008C4390" w:rsidP="008C4390">
      <w:pPr>
        <w:pStyle w:val="Bibliography"/>
        <w:rPr>
          <w:rFonts w:cs="Times New Roman"/>
        </w:rPr>
      </w:pPr>
      <w:r w:rsidRPr="008C4390">
        <w:rPr>
          <w:rFonts w:cs="Times New Roman"/>
        </w:rPr>
        <w:t>Gaiser, E. E., J. C. Trexler, and P. R. Wetzel. 2012. The Florida Everglades. Pages 231–252 Wetland Habitats of North America. University of California Press, Los Angeles California.</w:t>
      </w:r>
    </w:p>
    <w:p w14:paraId="17C3C146" w14:textId="77777777" w:rsidR="008C4390" w:rsidRPr="008C4390" w:rsidRDefault="008C4390" w:rsidP="008C4390">
      <w:pPr>
        <w:pStyle w:val="Bibliography"/>
        <w:rPr>
          <w:rFonts w:cs="Times New Roman"/>
        </w:rPr>
      </w:pPr>
      <w:r w:rsidRPr="008C4390">
        <w:rPr>
          <w:rFonts w:cs="Times New Roman"/>
        </w:rPr>
        <w:t>Gutierre, Darby, Valentine-Darby, Mellow, Therrien, and Watford. 2019. Contrasting Patterns of Pomacea maculata Establishment and Dispersal in an Everglades Wetland Unit and a Central Florida Lake. Diversity 11:1–20.</w:t>
      </w:r>
    </w:p>
    <w:p w14:paraId="4BDA521A" w14:textId="77777777" w:rsidR="008C4390" w:rsidRPr="008C4390" w:rsidRDefault="008C4390" w:rsidP="008C4390">
      <w:pPr>
        <w:pStyle w:val="Bibliography"/>
        <w:rPr>
          <w:rFonts w:cs="Times New Roman"/>
        </w:rPr>
      </w:pPr>
      <w:r w:rsidRPr="008C4390">
        <w:rPr>
          <w:rFonts w:cs="Times New Roman"/>
        </w:rPr>
        <w:t>Hanning, G. W. 1979. Aspects of Reproduction in Pomacea paludosa (Mesogastropoda: Pilidae). Florida State University, Tallahassee FL.</w:t>
      </w:r>
    </w:p>
    <w:p w14:paraId="118C87B7" w14:textId="77777777" w:rsidR="008C4390" w:rsidRPr="008C4390" w:rsidRDefault="008C4390" w:rsidP="008C4390">
      <w:pPr>
        <w:pStyle w:val="Bibliography"/>
        <w:rPr>
          <w:rFonts w:cs="Times New Roman"/>
        </w:rPr>
      </w:pPr>
      <w:r w:rsidRPr="008C4390">
        <w:rPr>
          <w:rFonts w:cs="Times New Roman"/>
        </w:rPr>
        <w:t>Hansen, C., S. Newman, C. J. Saunders, E. K. Tate-Boldt, and N. J. Dorn. 2022. Flow-mediated growth of an aquatic herbivore. Hydrobiologia 849:3161–3173.</w:t>
      </w:r>
    </w:p>
    <w:p w14:paraId="573F29E8" w14:textId="77777777" w:rsidR="008C4390" w:rsidRPr="008C4390" w:rsidRDefault="008C4390" w:rsidP="008C4390">
      <w:pPr>
        <w:pStyle w:val="Bibliography"/>
        <w:rPr>
          <w:rFonts w:cs="Times New Roman"/>
        </w:rPr>
      </w:pPr>
      <w:r w:rsidRPr="008C4390">
        <w:rPr>
          <w:rFonts w:cs="Times New Roman"/>
        </w:rPr>
        <w:t xml:space="preserve">Jeyasingh, P. D., and L. J. Weider. 2005. Phosphorus availability mediates plasticity in life-history traits and predator-prey interactions in </w:t>
      </w:r>
      <w:r w:rsidRPr="008C4390">
        <w:rPr>
          <w:rFonts w:cs="Times New Roman"/>
          <w:i/>
          <w:iCs/>
        </w:rPr>
        <w:t>Daphnia</w:t>
      </w:r>
      <w:r w:rsidRPr="008C4390">
        <w:rPr>
          <w:rFonts w:cs="Times New Roman"/>
        </w:rPr>
        <w:t>: Phosphorus alters life-history and predation. Ecology Letters 8:1021–1028.</w:t>
      </w:r>
    </w:p>
    <w:p w14:paraId="2D378C7D" w14:textId="77777777" w:rsidR="008C4390" w:rsidRPr="008C4390" w:rsidRDefault="008C4390" w:rsidP="008C4390">
      <w:pPr>
        <w:pStyle w:val="Bibliography"/>
        <w:rPr>
          <w:rFonts w:cs="Times New Roman"/>
        </w:rPr>
      </w:pPr>
      <w:r w:rsidRPr="008C4390">
        <w:rPr>
          <w:rFonts w:cs="Times New Roman"/>
        </w:rPr>
        <w:t>Kauffman, M. J., J. F. Brodie, and E. S. Jules. 2010. Are wolves saving Yellowstone’s aspen? A landscape‐level test of a behaviorally mediated trophic cascade. Ecology 91:2742–2755.</w:t>
      </w:r>
    </w:p>
    <w:p w14:paraId="47155DC5" w14:textId="77777777" w:rsidR="008C4390" w:rsidRPr="008C4390" w:rsidRDefault="008C4390" w:rsidP="008C4390">
      <w:pPr>
        <w:pStyle w:val="Bibliography"/>
        <w:rPr>
          <w:rFonts w:cs="Times New Roman"/>
        </w:rPr>
      </w:pPr>
      <w:r w:rsidRPr="008C4390">
        <w:rPr>
          <w:rFonts w:cs="Times New Roman"/>
        </w:rPr>
        <w:lastRenderedPageBreak/>
        <w:t>Kesler, D. H., and W. R. Munns. 1989. Predation by Belostoma flumineum (Hemiptera): An Important Cause of Mortality in Freshwater Snails. Journal of the North American Benthological Society 8:342–350.</w:t>
      </w:r>
    </w:p>
    <w:p w14:paraId="19BB178D" w14:textId="77777777" w:rsidR="008C4390" w:rsidRPr="008C4390" w:rsidRDefault="008C4390" w:rsidP="008C4390">
      <w:pPr>
        <w:pStyle w:val="Bibliography"/>
        <w:rPr>
          <w:rFonts w:cs="Times New Roman"/>
        </w:rPr>
      </w:pPr>
      <w:r w:rsidRPr="008C4390">
        <w:rPr>
          <w:rFonts w:cs="Times New Roman"/>
        </w:rPr>
        <w:t>Kimbro, D. L., B. S. Cheng, and E. D. Grosholz. 2013. Biotic resistance in marine environments. Ecology Letters 16:821–833.</w:t>
      </w:r>
    </w:p>
    <w:p w14:paraId="39832C8D" w14:textId="77777777" w:rsidR="008C4390" w:rsidRPr="008C4390" w:rsidRDefault="008C4390" w:rsidP="008C4390">
      <w:pPr>
        <w:pStyle w:val="Bibliography"/>
        <w:rPr>
          <w:rFonts w:cs="Times New Roman"/>
        </w:rPr>
      </w:pPr>
      <w:r w:rsidRPr="008C4390">
        <w:rPr>
          <w:rFonts w:cs="Times New Roman"/>
        </w:rPr>
        <w:t>Ma, G., C. Bai, V. H. W. Rudolf, and C. Ma. 2021. Night warming alters mean warming effects on predator–prey interactions by modifying predator demographics and interaction strengths. Functional Ecology 35:2094–2107.</w:t>
      </w:r>
    </w:p>
    <w:p w14:paraId="7850FD21" w14:textId="77777777" w:rsidR="008C4390" w:rsidRPr="008C4390" w:rsidRDefault="008C4390" w:rsidP="008C4390">
      <w:pPr>
        <w:pStyle w:val="Bibliography"/>
        <w:rPr>
          <w:rFonts w:cs="Times New Roman"/>
        </w:rPr>
      </w:pPr>
      <w:r w:rsidRPr="008C4390">
        <w:rPr>
          <w:rFonts w:cs="Times New Roman"/>
        </w:rPr>
        <w:t>MacArthur, R., and R. Levins. 1964. Competition, habitat selections, and character displacement in a patchy environment. Proceedings of the National Academy of Sciences 51:1207–1210.</w:t>
      </w:r>
    </w:p>
    <w:p w14:paraId="560BC802" w14:textId="77777777" w:rsidR="008C4390" w:rsidRPr="008C4390" w:rsidRDefault="008C4390" w:rsidP="008C4390">
      <w:pPr>
        <w:pStyle w:val="Bibliography"/>
        <w:rPr>
          <w:rFonts w:cs="Times New Roman"/>
        </w:rPr>
      </w:pPr>
      <w:r w:rsidRPr="008C4390">
        <w:rPr>
          <w:rFonts w:cs="Times New Roman"/>
        </w:rPr>
        <w:t>McCoy, M. W., B. M. Bolker, K. M. Warkentin, and J. R. Vonesh. 2011. Predicting Predation through Prey Ontogeny Using Size-Dependent Functional Response Models. The American Naturalist 177:17.</w:t>
      </w:r>
    </w:p>
    <w:p w14:paraId="1D04D9A8" w14:textId="77777777" w:rsidR="008C4390" w:rsidRPr="008C4390" w:rsidRDefault="008C4390" w:rsidP="008C4390">
      <w:pPr>
        <w:pStyle w:val="Bibliography"/>
        <w:rPr>
          <w:rFonts w:cs="Times New Roman"/>
        </w:rPr>
      </w:pPr>
      <w:r w:rsidRPr="008C4390">
        <w:rPr>
          <w:rFonts w:cs="Times New Roman"/>
        </w:rPr>
        <w:t>McVoy, C. W., W. P. Said, J. Obeyseker, J. A. VanArman, and T. W. Dreschel. 2011. Landscapes and Hydrology of the Predrainage Everglades. University Press of Florida.</w:t>
      </w:r>
    </w:p>
    <w:p w14:paraId="5E1ECF35" w14:textId="77777777" w:rsidR="008C4390" w:rsidRPr="008C4390" w:rsidRDefault="008C4390" w:rsidP="008C4390">
      <w:pPr>
        <w:pStyle w:val="Bibliography"/>
        <w:rPr>
          <w:rFonts w:cs="Times New Roman"/>
        </w:rPr>
      </w:pPr>
      <w:r w:rsidRPr="008C4390">
        <w:rPr>
          <w:rFonts w:cs="Times New Roman"/>
        </w:rPr>
        <w:t>Meehan, M. L., K. F. Turnbull, B. J. Sinclair, and Z. Lindo. 2022. Predators minimize energy costs, rather than maximize energy gains under warming: Evidence from a microcosm feeding experiment. Functional Ecology 36:2279–2288.</w:t>
      </w:r>
    </w:p>
    <w:p w14:paraId="5F00018A" w14:textId="77777777" w:rsidR="008C4390" w:rsidRPr="008C4390" w:rsidRDefault="008C4390" w:rsidP="008C4390">
      <w:pPr>
        <w:pStyle w:val="Bibliography"/>
        <w:rPr>
          <w:rFonts w:cs="Times New Roman"/>
        </w:rPr>
      </w:pPr>
      <w:r w:rsidRPr="008C4390">
        <w:rPr>
          <w:rFonts w:cs="Times New Roman"/>
        </w:rPr>
        <w:t>Munroe, D., S. Borsetti, K. Ashton-Alcox, and D. Bushek. 2017. Early Post-Settlement Growth in Wild Eastern Oyster (Crassostrea virginica Gemlin 1791) Populations. Estuaries and Coasts 40:880–888.</w:t>
      </w:r>
    </w:p>
    <w:p w14:paraId="1E47EA72" w14:textId="77777777" w:rsidR="008C4390" w:rsidRPr="008C4390" w:rsidRDefault="008C4390" w:rsidP="008C4390">
      <w:pPr>
        <w:pStyle w:val="Bibliography"/>
        <w:rPr>
          <w:rFonts w:cs="Times New Roman"/>
        </w:rPr>
      </w:pPr>
      <w:r w:rsidRPr="008C4390">
        <w:rPr>
          <w:rFonts w:cs="Times New Roman"/>
        </w:rPr>
        <w:lastRenderedPageBreak/>
        <w:t>National Academies of Sciences, Engineering, and Medicine. 2021. Progress Toward Restoring the Everglades: The Eighth Biennial Review - 2020. Page 25853. National Academies Press, Washington, D.C.</w:t>
      </w:r>
    </w:p>
    <w:p w14:paraId="47F9CCB0" w14:textId="77777777" w:rsidR="008C4390" w:rsidRPr="008C4390" w:rsidRDefault="008C4390" w:rsidP="008C4390">
      <w:pPr>
        <w:pStyle w:val="Bibliography"/>
        <w:rPr>
          <w:rFonts w:cs="Times New Roman"/>
        </w:rPr>
      </w:pPr>
      <w:r w:rsidRPr="008C4390">
        <w:rPr>
          <w:rFonts w:cs="Times New Roman"/>
        </w:rPr>
        <w:t>Nunes, L. T., D. R. Barneche, N. S. Lastrucci, A. A. Fraga, J. A. C. C. Nunes, C. E. L. Ferreira, and S. R. Floeter. 2021. Predicting the effects of body size, temperature and diet on animal feeding rates. Functional Ecology 35:2229–2240.</w:t>
      </w:r>
    </w:p>
    <w:p w14:paraId="552E5B65" w14:textId="77777777" w:rsidR="008C4390" w:rsidRPr="008C4390" w:rsidRDefault="008C4390" w:rsidP="008C4390">
      <w:pPr>
        <w:pStyle w:val="Bibliography"/>
        <w:rPr>
          <w:rFonts w:cs="Times New Roman"/>
        </w:rPr>
      </w:pPr>
      <w:r w:rsidRPr="008C4390">
        <w:rPr>
          <w:rFonts w:cs="Times New Roman"/>
        </w:rPr>
        <w:t>O’Hare, N. K. 2010. Pomacea paludosa (Florida Apple Snail) Reproduction in Restored and Natural Seasonal Wetlands in the Everglades. Wetlands 30:1045–1052.</w:t>
      </w:r>
    </w:p>
    <w:p w14:paraId="6E751B43" w14:textId="77777777" w:rsidR="008C4390" w:rsidRPr="008C4390" w:rsidRDefault="008C4390" w:rsidP="008C4390">
      <w:pPr>
        <w:pStyle w:val="Bibliography"/>
        <w:rPr>
          <w:rFonts w:cs="Times New Roman"/>
        </w:rPr>
      </w:pPr>
      <w:r w:rsidRPr="008C4390">
        <w:rPr>
          <w:rFonts w:cs="Times New Roman"/>
        </w:rPr>
        <w:t>Pepi, A., P. Grof-Tisza, M. Holyoak, and R. Karban. 2018. As temperature increases, predator attack rate is more important to survival than a smaller window of prey vulnerability. Ecology 99:1584–1590.</w:t>
      </w:r>
    </w:p>
    <w:p w14:paraId="1DA3D6EC" w14:textId="77777777" w:rsidR="008C4390" w:rsidRPr="008C4390" w:rsidRDefault="008C4390" w:rsidP="008C4390">
      <w:pPr>
        <w:pStyle w:val="Bibliography"/>
        <w:rPr>
          <w:rFonts w:cs="Times New Roman"/>
        </w:rPr>
      </w:pPr>
      <w:r w:rsidRPr="008C4390">
        <w:rPr>
          <w:rFonts w:cs="Times New Roman"/>
        </w:rPr>
        <w:t>Pepi, A., T. Hayes, and K. Lyberger. 2023. Thermal asymmetries influence effects of warming on stage and size-dependent predator–prey interactions. Theoretical Ecology 16:105–115.</w:t>
      </w:r>
    </w:p>
    <w:p w14:paraId="3178DFB2" w14:textId="77777777" w:rsidR="008C4390" w:rsidRPr="008C4390" w:rsidRDefault="008C4390" w:rsidP="008C4390">
      <w:pPr>
        <w:pStyle w:val="Bibliography"/>
        <w:rPr>
          <w:rFonts w:cs="Times New Roman"/>
        </w:rPr>
      </w:pPr>
      <w:r w:rsidRPr="008C4390">
        <w:rPr>
          <w:rFonts w:cs="Times New Roman"/>
        </w:rPr>
        <w:t>Pöyry, J., R. Leinonen, G. Söderman, M. Nieminen, R. K. Heikkinen, and T. R. Carter. 2011. Climate-induced increase of moth multivoltinism in boreal regions: Climate-induced increase in moth multivoltinism. Global Ecology and Biogeography 20:289–298.</w:t>
      </w:r>
    </w:p>
    <w:p w14:paraId="052A7FD7" w14:textId="77777777" w:rsidR="008C4390" w:rsidRPr="008C4390" w:rsidRDefault="008C4390" w:rsidP="008C4390">
      <w:pPr>
        <w:pStyle w:val="Bibliography"/>
        <w:rPr>
          <w:rFonts w:cs="Times New Roman"/>
        </w:rPr>
      </w:pPr>
      <w:r w:rsidRPr="008C4390">
        <w:rPr>
          <w:rFonts w:cs="Times New Roman"/>
        </w:rPr>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4A771C38" w14:textId="77777777" w:rsidR="008C4390" w:rsidRPr="008C4390" w:rsidRDefault="008C4390" w:rsidP="008C4390">
      <w:pPr>
        <w:pStyle w:val="Bibliography"/>
        <w:rPr>
          <w:rFonts w:cs="Times New Roman"/>
        </w:rPr>
      </w:pPr>
      <w:r w:rsidRPr="008C4390">
        <w:rPr>
          <w:rFonts w:cs="Times New Roman"/>
        </w:rPr>
        <w:t>Richardson, C. J. 2010. The Everglades: North America’s subtropical wetland. Wetlands Ecology and Management 18:517–542.</w:t>
      </w:r>
    </w:p>
    <w:p w14:paraId="56826443" w14:textId="77777777" w:rsidR="008C4390" w:rsidRPr="008C4390" w:rsidRDefault="008C4390" w:rsidP="008C4390">
      <w:pPr>
        <w:pStyle w:val="Bibliography"/>
        <w:rPr>
          <w:rFonts w:cs="Times New Roman"/>
        </w:rPr>
      </w:pPr>
      <w:r w:rsidRPr="008C4390">
        <w:rPr>
          <w:rFonts w:cs="Times New Roman"/>
        </w:rPr>
        <w:lastRenderedPageBreak/>
        <w:t>Ripple, W. J., and R. L. Beschta. 2007. Restoring Yellowstone’s aspen with wolves. Biological Conservation 138:514–519.</w:t>
      </w:r>
    </w:p>
    <w:p w14:paraId="634D48F6" w14:textId="77777777" w:rsidR="008C4390" w:rsidRPr="008C4390" w:rsidRDefault="008C4390" w:rsidP="008C4390">
      <w:pPr>
        <w:pStyle w:val="Bibliography"/>
        <w:rPr>
          <w:rFonts w:cs="Times New Roman"/>
        </w:rPr>
      </w:pPr>
      <w:r w:rsidRPr="008C4390">
        <w:rPr>
          <w:rFonts w:cs="Times New Roman"/>
        </w:rPr>
        <w:t>Rochette, R., and L. M. Dill. 2000. Mortality, behavior and the effects of predators on the intertidal distribution of littorinid gastropods. Journal of Experimental Marine Biology and Ecology 253:165–191.</w:t>
      </w:r>
    </w:p>
    <w:p w14:paraId="26F4F16A" w14:textId="77777777" w:rsidR="008C4390" w:rsidRPr="008C4390" w:rsidRDefault="008C4390" w:rsidP="008C4390">
      <w:pPr>
        <w:pStyle w:val="Bibliography"/>
        <w:rPr>
          <w:rFonts w:cs="Times New Roman"/>
        </w:rPr>
      </w:pPr>
      <w:r w:rsidRPr="008C4390">
        <w:rPr>
          <w:rFonts w:cs="Times New Roman"/>
        </w:rPr>
        <w:t>Ruehl, C. B., and J. C. Trexler. 2013. A suite of prey traits determine predator and nutrient enrichment effects in a tri‐trophic food chain. Ecosphere 4:1–21.</w:t>
      </w:r>
    </w:p>
    <w:p w14:paraId="1DDE4681" w14:textId="77777777" w:rsidR="008C4390" w:rsidRPr="008C4390" w:rsidRDefault="008C4390" w:rsidP="008C4390">
      <w:pPr>
        <w:pStyle w:val="Bibliography"/>
        <w:rPr>
          <w:rFonts w:cs="Times New Roman"/>
        </w:rPr>
      </w:pPr>
      <w:r w:rsidRPr="008C4390">
        <w:rPr>
          <w:rFonts w:cs="Times New Roman"/>
        </w:rPr>
        <w:t>Ruetz, C. R., J. C. Trexler, F. Jordan, W. F. Loftus, and S. A. Perry. 2005. Population dynamics of wetland fishes: spatio‐temporal patterns synchronized by hydrological disturbance? Journal of Animal Ecology 74:322–332.</w:t>
      </w:r>
    </w:p>
    <w:p w14:paraId="734371EA" w14:textId="77777777" w:rsidR="008C4390" w:rsidRPr="008C4390" w:rsidRDefault="008C4390" w:rsidP="008C4390">
      <w:pPr>
        <w:pStyle w:val="Bibliography"/>
        <w:rPr>
          <w:rFonts w:cs="Times New Roman"/>
        </w:rPr>
      </w:pPr>
      <w:r w:rsidRPr="008C4390">
        <w:rPr>
          <w:rFonts w:cs="Times New Roman"/>
        </w:rPr>
        <w:t xml:space="preserve">Schmera, D., A. Baur, and B. Baur. 2015. Size-dependent shell growth and survival in natural populations of the rock-dwelling land snail </w:t>
      </w:r>
      <w:r w:rsidRPr="008C4390">
        <w:rPr>
          <w:rFonts w:cs="Times New Roman"/>
          <w:i/>
          <w:iCs/>
        </w:rPr>
        <w:t>Chondrina</w:t>
      </w:r>
      <w:r w:rsidRPr="008C4390">
        <w:rPr>
          <w:rFonts w:cs="Times New Roman"/>
        </w:rPr>
        <w:t xml:space="preserve"> </w:t>
      </w:r>
      <w:r w:rsidRPr="008C4390">
        <w:rPr>
          <w:rFonts w:cs="Times New Roman"/>
          <w:i/>
          <w:iCs/>
        </w:rPr>
        <w:t>clienta</w:t>
      </w:r>
      <w:r w:rsidRPr="008C4390">
        <w:rPr>
          <w:rFonts w:cs="Times New Roman"/>
        </w:rPr>
        <w:t>. Canadian Journal of Zoology 93:403–410.</w:t>
      </w:r>
    </w:p>
    <w:p w14:paraId="7D7620E7" w14:textId="77777777" w:rsidR="008C4390" w:rsidRPr="008C4390" w:rsidRDefault="008C4390" w:rsidP="008C4390">
      <w:pPr>
        <w:pStyle w:val="Bibliography"/>
        <w:rPr>
          <w:rFonts w:cs="Times New Roman"/>
        </w:rPr>
      </w:pPr>
      <w:r w:rsidRPr="008C4390">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37D94AB6" w14:textId="77777777" w:rsidR="008C4390" w:rsidRPr="008C4390" w:rsidRDefault="008C4390" w:rsidP="008C4390">
      <w:pPr>
        <w:pStyle w:val="Bibliography"/>
        <w:rPr>
          <w:rFonts w:cs="Times New Roman"/>
        </w:rPr>
      </w:pPr>
      <w:r w:rsidRPr="008C4390">
        <w:rPr>
          <w:rFonts w:cs="Times New Roman"/>
        </w:rPr>
        <w:t>Valentine-Darby, P. L., S. E. Kell, and P. C. Darby. 2015. Predation on Florida apple snails (Pomacea paludosa) by native and non-native aquatic fauna, and predator-prey size relationships. Florida Scientist 78:47–56.</w:t>
      </w:r>
    </w:p>
    <w:p w14:paraId="2613E749" w14:textId="77777777" w:rsidR="008C4390" w:rsidRPr="008C4390" w:rsidRDefault="008C4390" w:rsidP="008C4390">
      <w:pPr>
        <w:pStyle w:val="Bibliography"/>
        <w:rPr>
          <w:rFonts w:cs="Times New Roman"/>
        </w:rPr>
      </w:pPr>
      <w:r w:rsidRPr="008C4390">
        <w:rPr>
          <w:rFonts w:cs="Times New Roman"/>
        </w:rPr>
        <w:t>Vance, R. R. 1985. The Stable Coexistence of Two Competitors for One Resource. The American Naturalist 126:72–86.</w:t>
      </w:r>
    </w:p>
    <w:p w14:paraId="649C93B7" w14:textId="77777777" w:rsidR="008C4390" w:rsidRPr="008C4390" w:rsidRDefault="008C4390" w:rsidP="008C4390">
      <w:pPr>
        <w:pStyle w:val="Bibliography"/>
        <w:rPr>
          <w:rFonts w:cs="Times New Roman"/>
        </w:rPr>
      </w:pPr>
      <w:r w:rsidRPr="008C4390">
        <w:rPr>
          <w:rFonts w:cs="Times New Roman"/>
        </w:rPr>
        <w:lastRenderedPageBreak/>
        <w:t>Viñals-Domingo, A., S. Bertolino, G. López-Iborra, and J. A. Gil-Delgado. 2020. Seasonal survival in a non-hibernating Mediterranean garden dormouse population. Mammalian Biology 100:581–589.</w:t>
      </w:r>
    </w:p>
    <w:p w14:paraId="65DBB629" w14:textId="77777777" w:rsidR="008C4390" w:rsidRPr="008C4390" w:rsidRDefault="008C4390" w:rsidP="008C4390">
      <w:pPr>
        <w:pStyle w:val="Bibliography"/>
        <w:rPr>
          <w:rFonts w:cs="Times New Roman"/>
        </w:rPr>
      </w:pPr>
      <w:r w:rsidRPr="008C4390">
        <w:rPr>
          <w:rFonts w:cs="Times New Roman"/>
        </w:rPr>
        <w:t>Werner, E. E., and J. F. Gilliam. 1984. The Ontogenetic Niche and Species Interactions in Size-Structured Populations. Annual Review of Ecology and Systematics 15:393–425.</w:t>
      </w:r>
    </w:p>
    <w:p w14:paraId="38E82534" w14:textId="77777777" w:rsidR="008C4390" w:rsidRPr="008C4390" w:rsidRDefault="008C4390" w:rsidP="008C4390">
      <w:pPr>
        <w:pStyle w:val="Bibliography"/>
        <w:rPr>
          <w:rFonts w:cs="Times New Roman"/>
        </w:rPr>
      </w:pPr>
      <w:r w:rsidRPr="008C4390">
        <w:rPr>
          <w:rFonts w:cs="Times New Roman"/>
        </w:rPr>
        <w:t>Zweig, C. L., and W. M. Kitchens. 2008. Effects of landscape gradients on wetland vegetation communities: Information for large-scale restoration. Wetlands 28:1086–1096.</w:t>
      </w:r>
    </w:p>
    <w:p w14:paraId="15C6A339" w14:textId="3CCC122F" w:rsidR="002B3071" w:rsidRDefault="00781DC3" w:rsidP="00295EE2">
      <w:pPr>
        <w:pStyle w:val="Heading1"/>
      </w:pPr>
      <w:r>
        <w:fldChar w:fldCharType="end"/>
      </w:r>
    </w:p>
    <w:p w14:paraId="5AE50DD2" w14:textId="4DEC4875" w:rsidR="004A3392" w:rsidRDefault="00295EE2" w:rsidP="00275C58">
      <w:pPr>
        <w:pStyle w:val="Heading1"/>
      </w:pPr>
      <w:r>
        <w:t>Tables</w:t>
      </w:r>
    </w:p>
    <w:p w14:paraId="3A500074" w14:textId="07A3E2E1" w:rsidR="0070208D" w:rsidRDefault="00295EE2" w:rsidP="00295EE2">
      <w:r w:rsidRPr="005206B1">
        <w:t xml:space="preserve">Table 1: </w:t>
      </w:r>
      <w:r w:rsidR="00B16F62">
        <w:t>Three</w:t>
      </w:r>
      <w:r w:rsidRPr="005206B1">
        <w:t xml:space="preserve"> hypothesized changes </w:t>
      </w:r>
      <w:r w:rsidR="005206B1" w:rsidRPr="005206B1">
        <w:t xml:space="preserve">in spatiotemporal conditions that could shift </w:t>
      </w:r>
      <w:ins w:id="25" w:author="Nathan Dorn" w:date="2025-03-06T12:41:00Z" w16du:dateUtc="2025-03-06T17:41:00Z">
        <w:r w:rsidR="00375312">
          <w:t xml:space="preserve">juvenile </w:t>
        </w:r>
      </w:ins>
      <w:r w:rsidR="005206B1" w:rsidRPr="005206B1">
        <w:t xml:space="preserve">FAS </w:t>
      </w:r>
      <w:del w:id="26" w:author="Nathan Dorn" w:date="2025-03-06T12:41:00Z" w16du:dateUtc="2025-03-06T17:41:00Z">
        <w:r w:rsidR="006D631E" w:rsidDel="00375312">
          <w:delText xml:space="preserve">annual </w:delText>
        </w:r>
      </w:del>
      <w:r w:rsidR="006D631E">
        <w:t xml:space="preserve">survival and growth parameters </w:t>
      </w:r>
      <w:r w:rsidR="005206B1" w:rsidRPr="005206B1">
        <w:t>from the left of the isocline to the right of the isocline.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1B61CD" w14:paraId="33A42130" w14:textId="77777777" w:rsidTr="00E71236">
        <w:trPr>
          <w:trHeight w:val="332"/>
        </w:trPr>
        <w:tc>
          <w:tcPr>
            <w:tcW w:w="1435" w:type="dxa"/>
            <w:tcBorders>
              <w:top w:val="single" w:sz="4" w:space="0" w:color="auto"/>
              <w:bottom w:val="single" w:sz="4" w:space="0" w:color="auto"/>
            </w:tcBorders>
          </w:tcPr>
          <w:p w14:paraId="38681B1A" w14:textId="187C8DEB" w:rsidR="001B61CD" w:rsidRDefault="001B61CD" w:rsidP="00E71236">
            <w:pPr>
              <w:spacing w:line="240" w:lineRule="auto"/>
              <w:jc w:val="center"/>
            </w:pPr>
            <w:commentRangeStart w:id="27"/>
            <w:r>
              <w:t>Hypothesis</w:t>
            </w:r>
          </w:p>
        </w:tc>
        <w:tc>
          <w:tcPr>
            <w:tcW w:w="7915" w:type="dxa"/>
            <w:tcBorders>
              <w:top w:val="single" w:sz="4" w:space="0" w:color="auto"/>
              <w:bottom w:val="single" w:sz="4" w:space="0" w:color="auto"/>
            </w:tcBorders>
          </w:tcPr>
          <w:p w14:paraId="0CE47689" w14:textId="6BCBC796" w:rsidR="001B61CD" w:rsidRDefault="001B61CD" w:rsidP="00E71236">
            <w:pPr>
              <w:spacing w:line="240" w:lineRule="auto"/>
            </w:pPr>
            <w:r>
              <w:t>Description</w:t>
            </w:r>
            <w:r w:rsidR="00367799">
              <w:t xml:space="preserve"> of Environmental Change Hypothes</w:t>
            </w:r>
            <w:r w:rsidR="00A26759">
              <w:t xml:space="preserve">is </w:t>
            </w:r>
          </w:p>
        </w:tc>
      </w:tr>
      <w:tr w:rsidR="008D401D" w14:paraId="6958E19D" w14:textId="77777777" w:rsidTr="00574DD7">
        <w:tc>
          <w:tcPr>
            <w:tcW w:w="1435" w:type="dxa"/>
            <w:vAlign w:val="center"/>
          </w:tcPr>
          <w:p w14:paraId="16778115" w14:textId="67AB9909" w:rsidR="008D401D" w:rsidRDefault="008D401D" w:rsidP="00C91E54">
            <w:pPr>
              <w:spacing w:line="240" w:lineRule="auto"/>
              <w:jc w:val="center"/>
            </w:pPr>
            <w:r>
              <w:t>1</w:t>
            </w:r>
          </w:p>
        </w:tc>
        <w:tc>
          <w:tcPr>
            <w:tcW w:w="7915" w:type="dxa"/>
          </w:tcPr>
          <w:p w14:paraId="019FC518" w14:textId="3D1AE568" w:rsidR="008D401D" w:rsidRDefault="008D401D" w:rsidP="001D0871">
            <w:pPr>
              <w:spacing w:after="120" w:line="240" w:lineRule="auto"/>
            </w:pPr>
            <w:r>
              <w:t>Seasonal depth/hydro-patterns that shift more of the egg production to the wet season expose more juveniles to favorable wet season parameters.</w:t>
            </w:r>
          </w:p>
        </w:tc>
      </w:tr>
      <w:tr w:rsidR="008D401D" w14:paraId="5852E489" w14:textId="77777777" w:rsidTr="00C91E54">
        <w:tc>
          <w:tcPr>
            <w:tcW w:w="1435" w:type="dxa"/>
            <w:vAlign w:val="center"/>
          </w:tcPr>
          <w:p w14:paraId="7FCD9640" w14:textId="5C08121B" w:rsidR="008D401D" w:rsidRDefault="008D401D" w:rsidP="00C91E54">
            <w:pPr>
              <w:spacing w:line="240" w:lineRule="auto"/>
              <w:jc w:val="center"/>
            </w:pPr>
            <w:r>
              <w:t>2</w:t>
            </w:r>
          </w:p>
        </w:tc>
        <w:tc>
          <w:tcPr>
            <w:tcW w:w="7915" w:type="dxa"/>
          </w:tcPr>
          <w:p w14:paraId="0D0A1EF9" w14:textId="4065B747" w:rsidR="008D401D" w:rsidRDefault="008D401D" w:rsidP="001D0871">
            <w:pPr>
              <w:spacing w:after="120" w:line="240" w:lineRule="auto"/>
            </w:pPr>
            <w:r>
              <w:t xml:space="preserve">Hydrologic conditions that improve growth rates (e.g., flow or flow-loading of nutrients) </w:t>
            </w:r>
            <w:r w:rsidR="0022075D">
              <w:t>through</w:t>
            </w:r>
            <w:r>
              <w:t xml:space="preserve"> improve</w:t>
            </w:r>
            <w:r w:rsidR="0022075D">
              <w:t>d</w:t>
            </w:r>
            <w:r>
              <w:t xml:space="preserve"> food quality or water quality (oxygenation).</w:t>
            </w:r>
          </w:p>
        </w:tc>
      </w:tr>
      <w:tr w:rsidR="008D401D" w14:paraId="186E76DA" w14:textId="77777777" w:rsidTr="00C91E54">
        <w:tc>
          <w:tcPr>
            <w:tcW w:w="1435" w:type="dxa"/>
            <w:vAlign w:val="center"/>
          </w:tcPr>
          <w:p w14:paraId="2648B44D" w14:textId="2944CF60" w:rsidR="008D401D" w:rsidRDefault="008D401D" w:rsidP="00C91E54">
            <w:pPr>
              <w:spacing w:line="240" w:lineRule="auto"/>
              <w:jc w:val="center"/>
            </w:pPr>
            <w:r>
              <w:t>3</w:t>
            </w:r>
          </w:p>
        </w:tc>
        <w:tc>
          <w:tcPr>
            <w:tcW w:w="7915" w:type="dxa"/>
          </w:tcPr>
          <w:p w14:paraId="4E39BF58" w14:textId="67122E81" w:rsidR="008D401D" w:rsidRDefault="008D401D" w:rsidP="001D0871">
            <w:pPr>
              <w:spacing w:after="120" w:line="240" w:lineRule="auto"/>
            </w:pPr>
            <w:r>
              <w:t xml:space="preserve">Hydrologic patterns that disfavor important predators </w:t>
            </w:r>
            <w:r w:rsidR="00197C7B">
              <w:t xml:space="preserve">could </w:t>
            </w:r>
            <w:r>
              <w:t>improve survival for juvenile snails</w:t>
            </w:r>
            <w:r w:rsidR="00197C7B">
              <w:t xml:space="preserve"> (especially in the dry season)</w:t>
            </w:r>
            <w:r>
              <w:t>.</w:t>
            </w:r>
            <w:commentRangeEnd w:id="27"/>
            <w:r w:rsidR="00375312">
              <w:rPr>
                <w:rStyle w:val="CommentReference"/>
              </w:rPr>
              <w:commentReference w:id="27"/>
            </w:r>
          </w:p>
        </w:tc>
      </w:tr>
    </w:tbl>
    <w:p w14:paraId="01C220A7" w14:textId="77777777" w:rsidR="007455DB" w:rsidRDefault="007455DB" w:rsidP="00656BF2">
      <w:pPr>
        <w:pStyle w:val="Heading1"/>
      </w:pPr>
    </w:p>
    <w:p w14:paraId="50FC32B7" w14:textId="1F45C749" w:rsidR="00733704" w:rsidRDefault="00AF7FFE" w:rsidP="00880F34">
      <w:pPr>
        <w:pStyle w:val="Heading1"/>
      </w:pPr>
      <w:r>
        <w:t>Figure</w:t>
      </w:r>
      <w:r w:rsidR="00673700">
        <w:t xml:space="preserve"> Captions</w:t>
      </w:r>
      <w:bookmarkStart w:id="28" w:name="_Hlk98960098"/>
    </w:p>
    <w:p w14:paraId="1E0BDA16" w14:textId="36F2024D" w:rsidR="00F54096" w:rsidRDefault="00730928" w:rsidP="00656BF2">
      <w:pPr>
        <w:pStyle w:val="NATESTYLE1CommonCollege"/>
      </w:pPr>
      <w:r>
        <w:t>Figure 1</w:t>
      </w:r>
      <w:r w:rsidR="009B7848">
        <w:t>.</w:t>
      </w:r>
      <w:r>
        <w:t xml:space="preserve"> A) </w:t>
      </w:r>
      <w:r w:rsidR="009B7848">
        <w:t>Z</w:t>
      </w:r>
      <w:r>
        <w:t xml:space="preserve">ero-population growth isocline illustrating the </w:t>
      </w:r>
      <w:r w:rsidR="009B7848">
        <w:t xml:space="preserve">expected </w:t>
      </w:r>
      <w:r>
        <w:t xml:space="preserve">joint impact of growth rates and </w:t>
      </w:r>
      <w:r w:rsidR="005450F2">
        <w:t xml:space="preserve">mortality </w:t>
      </w:r>
      <w:r w:rsidR="00F54641">
        <w:t>to consumers</w:t>
      </w:r>
      <w:r w:rsidR="005450F2">
        <w:t xml:space="preserve"> at a sensitive stage</w:t>
      </w:r>
      <w:r w:rsidR="004D1CAA">
        <w:t xml:space="preserve"> (diagonal black line)</w:t>
      </w:r>
      <w:r>
        <w:t xml:space="preserve">. </w:t>
      </w:r>
      <w:r w:rsidR="00C10D89">
        <w:t>Resource populations are decreasing/recruiting in a</w:t>
      </w:r>
      <w:r>
        <w:t xml:space="preserve">reas to the left and </w:t>
      </w:r>
      <w:r w:rsidR="00F54641">
        <w:t xml:space="preserve">below </w:t>
      </w:r>
      <w:r>
        <w:t xml:space="preserve">the </w:t>
      </w:r>
      <w:r w:rsidR="00F54641">
        <w:t>isoc</w:t>
      </w:r>
      <w:r>
        <w:t>line</w:t>
      </w:r>
      <w:r w:rsidR="00FA25C0">
        <w:t xml:space="preserve"> </w:t>
      </w:r>
      <w:r w:rsidR="00EB2904">
        <w:t>shaded purple)</w:t>
      </w:r>
      <w:r>
        <w:t xml:space="preserve"> while areas above and to the right indicate populations </w:t>
      </w:r>
      <w:r w:rsidR="007F4929">
        <w:t xml:space="preserve">that </w:t>
      </w:r>
      <w:r>
        <w:t>are increasing</w:t>
      </w:r>
      <w:r w:rsidR="00BF6953">
        <w:t>/recruiting</w:t>
      </w:r>
      <w:r w:rsidR="004E6F1D">
        <w:t xml:space="preserve"> (</w:t>
      </w:r>
      <w:r w:rsidR="00BF6953">
        <w:t>shaded green)</w:t>
      </w:r>
      <w:r>
        <w:t>.</w:t>
      </w:r>
      <w:r w:rsidR="00B34121">
        <w:t xml:space="preserve">  The strength of consumer control is represented by the gradient from dark green to dark purple.</w:t>
      </w:r>
      <w:r>
        <w:t xml:space="preserve"> B-D) </w:t>
      </w:r>
      <w:r w:rsidR="00F54641">
        <w:t>Demonstrated</w:t>
      </w:r>
      <w:r>
        <w:t xml:space="preserve"> or hypothetical </w:t>
      </w:r>
      <w:r w:rsidR="00F54641">
        <w:t>examples of populations</w:t>
      </w:r>
      <w:r>
        <w:t xml:space="preserve"> spanning freshwater, terrestrial and </w:t>
      </w:r>
      <w:r>
        <w:lastRenderedPageBreak/>
        <w:t xml:space="preserve">marine ecosystems </w:t>
      </w:r>
      <w:r w:rsidR="00F54641">
        <w:t xml:space="preserve">for which </w:t>
      </w:r>
      <w:r w:rsidR="00BE5180">
        <w:t>assumed</w:t>
      </w:r>
      <w:r w:rsidR="00F54641">
        <w:t xml:space="preserve"> demographic</w:t>
      </w:r>
      <w:r>
        <w:t xml:space="preserve"> isocline could </w:t>
      </w:r>
      <w:r w:rsidR="007F4929">
        <w:t>provide</w:t>
      </w:r>
      <w:r w:rsidR="00F54641">
        <w:t xml:space="preserve"> conceptual meaning to population dynamics and </w:t>
      </w:r>
      <w:r>
        <w:t>predict</w:t>
      </w:r>
      <w:r w:rsidR="00F54641">
        <w:t>ive value</w:t>
      </w:r>
      <w:r w:rsidR="0078154A">
        <w:t>s</w:t>
      </w:r>
      <w:r w:rsidR="00F54641">
        <w:t xml:space="preserve"> for field measured rates.</w:t>
      </w:r>
      <w:r>
        <w:t xml:space="preserve"> </w:t>
      </w:r>
      <w:r w:rsidR="002D083F">
        <w:t xml:space="preserve">The color of points </w:t>
      </w:r>
      <w:r w:rsidR="0074253F">
        <w:t>corresponds</w:t>
      </w:r>
      <w:r w:rsidR="002D083F">
        <w:t xml:space="preserve"> to the</w:t>
      </w:r>
      <w:r w:rsidR="004E0674">
        <w:t>ir position along the gradient in A)</w:t>
      </w:r>
      <w:r>
        <w:t>.</w:t>
      </w:r>
      <w:r w:rsidR="00F54641">
        <w:t xml:space="preserve">  </w:t>
      </w:r>
      <w:r>
        <w:t xml:space="preserve">B) The relationship </w:t>
      </w:r>
      <w:r w:rsidR="009B7848">
        <w:t xml:space="preserve">between mosquito </w:t>
      </w:r>
      <w:r>
        <w:t>(</w:t>
      </w:r>
      <w:r w:rsidRPr="00B63F52">
        <w:rPr>
          <w:i/>
          <w:iCs/>
        </w:rPr>
        <w:t>Aedes atropalpus</w:t>
      </w:r>
      <w:r>
        <w:t>) population</w:t>
      </w:r>
      <w:r w:rsidR="009B7848">
        <w:t xml:space="preserve"> with predatory </w:t>
      </w:r>
      <w:r>
        <w:t>dragonflies (</w:t>
      </w:r>
      <w:r>
        <w:rPr>
          <w:i/>
          <w:iCs/>
        </w:rPr>
        <w:t xml:space="preserve">Pantala </w:t>
      </w:r>
      <w:r>
        <w:t xml:space="preserve">spp.) </w:t>
      </w:r>
      <w:r w:rsidR="009B7848">
        <w:t>depends on</w:t>
      </w:r>
      <w:r w:rsidR="00E47AC4">
        <w:t xml:space="preserve"> joint</w:t>
      </w:r>
      <w:r w:rsidR="009B7848">
        <w:t xml:space="preserve"> temperature mediation of survival</w:t>
      </w:r>
      <w:r w:rsidR="00DD0AD5">
        <w:t xml:space="preserve"> (driven by dragonfly consumption)</w:t>
      </w:r>
      <w:r>
        <w:t xml:space="preserve"> and </w:t>
      </w:r>
      <w:r w:rsidR="00CB295F">
        <w:t>g</w:t>
      </w:r>
      <w:r>
        <w:t xml:space="preserve">rowth </w:t>
      </w:r>
      <w:r w:rsidR="00CB295F">
        <w:t>of mosquitos</w:t>
      </w:r>
      <w:r>
        <w:t>. C)</w:t>
      </w:r>
      <w:r w:rsidR="009B7848">
        <w:t xml:space="preserve"> Q</w:t>
      </w:r>
      <w:r>
        <w:t>uaking aspen (</w:t>
      </w:r>
      <w:r>
        <w:rPr>
          <w:i/>
          <w:iCs/>
        </w:rPr>
        <w:t>Populus tremuloides</w:t>
      </w:r>
      <w:r>
        <w:t xml:space="preserve">) stand recruitment </w:t>
      </w:r>
      <w:r w:rsidR="009B7848">
        <w:t xml:space="preserve">depends on </w:t>
      </w:r>
      <w:r>
        <w:t>moisture</w:t>
      </w:r>
      <w:r w:rsidR="009B7848">
        <w:t>/precipitation</w:t>
      </w:r>
      <w:r>
        <w:t xml:space="preserve"> gradient</w:t>
      </w:r>
      <w:r w:rsidR="009B7848">
        <w:t>s</w:t>
      </w:r>
      <w:r>
        <w:t xml:space="preserve"> </w:t>
      </w:r>
      <w:r w:rsidR="009B7848">
        <w:t>and elk</w:t>
      </w:r>
      <w:r>
        <w:t xml:space="preserve"> (</w:t>
      </w:r>
      <w:r>
        <w:rPr>
          <w:i/>
          <w:iCs/>
        </w:rPr>
        <w:t>Cervus canadensis</w:t>
      </w:r>
      <w:r>
        <w:t>)</w:t>
      </w:r>
      <w:r w:rsidR="009B7848">
        <w:t xml:space="preserve"> browsing rates </w:t>
      </w:r>
      <w:r w:rsidR="00180FA1">
        <w:t>driv</w:t>
      </w:r>
      <w:r w:rsidR="00A36F22">
        <w:t>ing</w:t>
      </w:r>
      <w:r w:rsidR="009B7848">
        <w:t xml:space="preserve"> sucker survival</w:t>
      </w:r>
      <w:r>
        <w:t xml:space="preserve">. D) </w:t>
      </w:r>
      <w:r w:rsidR="009B7848">
        <w:t xml:space="preserve">Oyster </w:t>
      </w:r>
      <w:r>
        <w:t>(</w:t>
      </w:r>
      <w:r w:rsidRPr="002727D4">
        <w:rPr>
          <w:i/>
          <w:iCs/>
        </w:rPr>
        <w:t>Crassostrea virginica</w:t>
      </w:r>
      <w:r>
        <w:t xml:space="preserve">) </w:t>
      </w:r>
      <w:r w:rsidR="009B7848">
        <w:t>growth and mortality to</w:t>
      </w:r>
      <w:r>
        <w:t xml:space="preserve"> predator</w:t>
      </w:r>
      <w:r w:rsidR="006E43D2">
        <w:t>y</w:t>
      </w:r>
      <w:r>
        <w:t xml:space="preserve"> </w:t>
      </w:r>
      <w:r w:rsidR="002C355E">
        <w:t>drilling snails</w:t>
      </w:r>
      <w:r>
        <w:t xml:space="preserve"> </w:t>
      </w:r>
      <w:r w:rsidR="009B7848">
        <w:t xml:space="preserve">are affected by </w:t>
      </w:r>
      <w:r>
        <w:t>salinity gradients</w:t>
      </w:r>
      <w:r w:rsidR="009B7848">
        <w:t>, though</w:t>
      </w:r>
      <w:r w:rsidR="00E11CAC">
        <w:t xml:space="preserve"> </w:t>
      </w:r>
      <w:r w:rsidR="007E2913">
        <w:t>growth rate declines as seen from low to intermediate level have</w:t>
      </w:r>
      <w:r w:rsidR="00E11CAC">
        <w:t xml:space="preserve"> not </w:t>
      </w:r>
      <w:r w:rsidR="007E2913">
        <w:t xml:space="preserve">been </w:t>
      </w:r>
      <w:r w:rsidR="00E11CAC">
        <w:t>described</w:t>
      </w:r>
      <w:r w:rsidR="007E2913">
        <w:t xml:space="preserve"> at high salinity levels</w:t>
      </w:r>
      <w:r w:rsidR="00EB77DA">
        <w:t xml:space="preserve"> and could follow linear or unimodal relationships.</w:t>
      </w:r>
      <w:r w:rsidR="009B7848">
        <w:t xml:space="preserve"> </w:t>
      </w:r>
    </w:p>
    <w:p w14:paraId="19896EFF" w14:textId="2099994C" w:rsidR="00AF7FFE" w:rsidRPr="00524172" w:rsidRDefault="00AF7FFE" w:rsidP="00656BF2">
      <w:pPr>
        <w:pStyle w:val="NATESTYLE1CommonCollege"/>
      </w:pPr>
    </w:p>
    <w:bookmarkEnd w:id="28"/>
    <w:p w14:paraId="51E342C0" w14:textId="121226B1" w:rsidR="00D66800" w:rsidRDefault="00AF7FFE" w:rsidP="00656BF2">
      <w:pPr>
        <w:pStyle w:val="NATESTYLE1CommonCollege"/>
      </w:pPr>
      <w:r>
        <w:t xml:space="preserve">Figure </w:t>
      </w:r>
      <w:r w:rsidR="00D66800">
        <w:t>2</w:t>
      </w:r>
      <w:r w:rsidRPr="00524172">
        <w:t xml:space="preserve"> </w:t>
      </w:r>
      <w:r>
        <w:t>I</w:t>
      </w:r>
      <w:r w:rsidRPr="00524172">
        <w:t xml:space="preserve">soclines illustrating the </w:t>
      </w:r>
      <w:r w:rsidR="004D0485">
        <w:t>combinatorial</w:t>
      </w:r>
      <w:r w:rsidR="004D0485" w:rsidRPr="00524172">
        <w:t xml:space="preserve"> </w:t>
      </w:r>
      <w:r w:rsidRPr="00524172">
        <w:t xml:space="preserve">effects of </w:t>
      </w:r>
      <w:r>
        <w:t xml:space="preserve">juvenile growth </w:t>
      </w:r>
      <w:r w:rsidRPr="00524172">
        <w:t xml:space="preserve">and survival </w:t>
      </w:r>
      <w:r>
        <w:t xml:space="preserve">that produce zero net population growth </w:t>
      </w:r>
      <w:r w:rsidRPr="00524172">
        <w:t>for a size-structured model of a freshwater gastropod</w:t>
      </w:r>
      <w:r>
        <w:t xml:space="preserve"> (</w:t>
      </w:r>
      <w:r w:rsidRPr="00524172">
        <w:rPr>
          <w:i/>
        </w:rPr>
        <w:t>Pomacea paludosa</w:t>
      </w:r>
      <w:r>
        <w:t xml:space="preserve">) </w:t>
      </w:r>
      <w:r w:rsidRPr="00524172">
        <w:t xml:space="preserve">under </w:t>
      </w:r>
      <w:r w:rsidR="004D0485">
        <w:t>two different</w:t>
      </w:r>
      <w:r w:rsidRPr="00524172">
        <w:t xml:space="preserve"> hydrologic regimes</w:t>
      </w:r>
      <w:r>
        <w:t xml:space="preserve"> that affect reproduction</w:t>
      </w:r>
      <w:r w:rsidR="00D0008B">
        <w:t xml:space="preserve"> (black isocline = lower reproduction, gray isocline = higher reproduction)</w:t>
      </w:r>
      <w:r>
        <w:t xml:space="preserve">. </w:t>
      </w:r>
      <w:r w:rsidR="00060D3D">
        <w:t>Points are m</w:t>
      </w:r>
      <w:r w:rsidRPr="00524172">
        <w:t xml:space="preserve">ean </w:t>
      </w:r>
      <w:bookmarkStart w:id="29" w:name="_Hlk181094766"/>
      <w:r w:rsidR="004B47CA">
        <w:t>daily</w:t>
      </w:r>
      <w:r>
        <w:t xml:space="preserve"> </w:t>
      </w:r>
      <w:r w:rsidRPr="00524172">
        <w:t>survival</w:t>
      </w:r>
      <w:r>
        <w:t xml:space="preserve"> </w:t>
      </w:r>
      <w:bookmarkEnd w:id="29"/>
      <w:r>
        <w:t>(snails &lt; 10mm SL)</w:t>
      </w:r>
      <w:r w:rsidRPr="00524172">
        <w:t xml:space="preserve"> and </w:t>
      </w:r>
      <w:r>
        <w:t>growth (</w:t>
      </w:r>
      <w:r w:rsidR="008D2663">
        <w:t>k</w:t>
      </w:r>
      <w:r w:rsidRPr="00867D1A">
        <w:rPr>
          <w:vertAlign w:val="subscript"/>
        </w:rPr>
        <w:t>growth</w:t>
      </w:r>
      <w:r>
        <w:t>)</w:t>
      </w:r>
      <w:r w:rsidRPr="00524172">
        <w:t xml:space="preserve"> </w:t>
      </w:r>
      <w:r>
        <w:t>quantified in</w:t>
      </w:r>
      <w:r w:rsidRPr="00524172">
        <w:t xml:space="preserve"> </w:t>
      </w:r>
      <w:r>
        <w:t xml:space="preserve">LILA </w:t>
      </w:r>
      <w:r w:rsidR="00137FEC">
        <w:t>wetlands</w:t>
      </w:r>
      <w:r>
        <w:t xml:space="preserve"> and</w:t>
      </w:r>
      <w:r w:rsidR="00891ABE">
        <w:t xml:space="preserve"> site 2 </w:t>
      </w:r>
      <w:r w:rsidR="00137FEC">
        <w:t xml:space="preserve">in </w:t>
      </w:r>
      <w:r w:rsidR="00891ABE">
        <w:t>Water Conservation Area 3A</w:t>
      </w:r>
      <w:r>
        <w:t>.</w:t>
      </w:r>
      <w:r w:rsidR="007F4929">
        <w:t xml:space="preserve"> Error bars represent 95% confidence intervals for each parameter estimate based on field variation at the site.</w:t>
      </w:r>
      <w:r>
        <w:t xml:space="preserve"> The combined parameters</w:t>
      </w:r>
      <w:r w:rsidR="002E71DB">
        <w:t xml:space="preserve"> (open symbols)</w:t>
      </w:r>
      <w:r>
        <w:t xml:space="preserve"> were calculated by a weighted average reflecting greater juvenile snail production </w:t>
      </w:r>
      <w:r w:rsidR="00C143E5">
        <w:t xml:space="preserve">(egg laying and hatching) </w:t>
      </w:r>
      <w:r>
        <w:t>in the dry season</w:t>
      </w:r>
      <w:bookmarkEnd w:id="24"/>
      <w:r w:rsidR="00536C33">
        <w:t xml:space="preserve">. </w:t>
      </w:r>
    </w:p>
    <w:sectPr w:rsidR="00D66800" w:rsidSect="00DA124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Nathan Dorn" w:date="2025-03-06T12:20:00Z" w:initials="ND">
    <w:p w14:paraId="6B7DCEB5" w14:textId="77777777" w:rsidR="00F31161" w:rsidRDefault="00F31161" w:rsidP="00F31161">
      <w:pPr>
        <w:pStyle w:val="CommentText"/>
      </w:pPr>
      <w:r>
        <w:rPr>
          <w:rStyle w:val="CommentReference"/>
        </w:rPr>
        <w:annotationRef/>
      </w:r>
      <w:r>
        <w:t>Does the order matter in terms of year of publication on these lists of citations?</w:t>
      </w:r>
    </w:p>
  </w:comment>
  <w:comment w:id="16" w:author="Nathan Dorn" w:date="2025-03-06T12:40:00Z" w:initials="ND">
    <w:p w14:paraId="7C1BD456" w14:textId="77777777" w:rsidR="00375312" w:rsidRDefault="00375312" w:rsidP="00375312">
      <w:pPr>
        <w:pStyle w:val="CommentText"/>
      </w:pPr>
      <w:r>
        <w:rPr>
          <w:rStyle w:val="CommentReference"/>
        </w:rPr>
        <w:annotationRef/>
      </w:r>
      <w:r>
        <w:t>Still needed with the opening paragraph change?</w:t>
      </w:r>
    </w:p>
  </w:comment>
  <w:comment w:id="27" w:author="Nathan Dorn" w:date="2025-03-06T12:43:00Z" w:initials="ND">
    <w:p w14:paraId="41E97BC2" w14:textId="77777777" w:rsidR="00375312" w:rsidRDefault="00375312" w:rsidP="00375312">
      <w:pPr>
        <w:pStyle w:val="CommentText"/>
      </w:pPr>
      <w:r>
        <w:rPr>
          <w:rStyle w:val="CommentReference"/>
        </w:rPr>
        <w:annotationRef/>
      </w:r>
      <w:r>
        <w:t>Should there be a third column that says…</w:t>
      </w:r>
    </w:p>
    <w:p w14:paraId="353D879D" w14:textId="77777777" w:rsidR="00375312" w:rsidRDefault="00375312" w:rsidP="00375312">
      <w:pPr>
        <w:pStyle w:val="CommentText"/>
      </w:pPr>
      <w:r>
        <w:t>Predicted parameter shift:</w:t>
      </w:r>
    </w:p>
    <w:p w14:paraId="14885D1E" w14:textId="77777777" w:rsidR="00375312" w:rsidRDefault="00375312" w:rsidP="00375312">
      <w:pPr>
        <w:pStyle w:val="CommentText"/>
      </w:pPr>
      <w:r>
        <w:t>Up and Right</w:t>
      </w:r>
    </w:p>
    <w:p w14:paraId="4E68FB86" w14:textId="77777777" w:rsidR="00375312" w:rsidRDefault="00375312" w:rsidP="00375312">
      <w:pPr>
        <w:pStyle w:val="CommentText"/>
      </w:pPr>
      <w:r>
        <w:t>Right</w:t>
      </w:r>
    </w:p>
    <w:p w14:paraId="52F6FE11" w14:textId="77777777" w:rsidR="00375312" w:rsidRDefault="00375312" w:rsidP="00375312">
      <w:pPr>
        <w:pStyle w:val="CommentText"/>
      </w:pPr>
      <w:r>
        <w:t>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7DCEB5" w15:done="0"/>
  <w15:commentEx w15:paraId="7C1BD456" w15:done="0"/>
  <w15:commentEx w15:paraId="52F6FE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B3FD8A6" w16cex:dateUtc="2025-03-06T17:20:00Z"/>
  <w16cex:commentExtensible w16cex:durableId="47B993C4" w16cex:dateUtc="2025-03-06T17:40:00Z"/>
  <w16cex:commentExtensible w16cex:durableId="0CB4C5AA" w16cex:dateUtc="2025-03-06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7DCEB5" w16cid:durableId="1B3FD8A6"/>
  <w16cid:commentId w16cid:paraId="7C1BD456" w16cid:durableId="47B993C4"/>
  <w16cid:commentId w16cid:paraId="52F6FE11" w16cid:durableId="0CB4C5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3BBF4" w14:textId="77777777" w:rsidR="00AA0B20" w:rsidRDefault="00AA0B20">
      <w:pPr>
        <w:spacing w:line="240" w:lineRule="auto"/>
      </w:pPr>
      <w:r>
        <w:separator/>
      </w:r>
    </w:p>
  </w:endnote>
  <w:endnote w:type="continuationSeparator" w:id="0">
    <w:p w14:paraId="35D44BAD" w14:textId="77777777" w:rsidR="00AA0B20" w:rsidRDefault="00AA0B20">
      <w:pPr>
        <w:spacing w:line="240" w:lineRule="auto"/>
      </w:pPr>
      <w:r>
        <w:continuationSeparator/>
      </w:r>
    </w:p>
  </w:endnote>
  <w:endnote w:type="continuationNotice" w:id="1">
    <w:p w14:paraId="2BFCF624" w14:textId="77777777" w:rsidR="00AA0B20" w:rsidRDefault="00AA0B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DB32D" w14:textId="77777777" w:rsidR="00AA0B20" w:rsidRDefault="00AA0B20">
      <w:pPr>
        <w:spacing w:line="240" w:lineRule="auto"/>
      </w:pPr>
      <w:r>
        <w:separator/>
      </w:r>
    </w:p>
  </w:footnote>
  <w:footnote w:type="continuationSeparator" w:id="0">
    <w:p w14:paraId="6E54B13F" w14:textId="77777777" w:rsidR="00AA0B20" w:rsidRDefault="00AA0B20">
      <w:pPr>
        <w:spacing w:line="240" w:lineRule="auto"/>
      </w:pPr>
      <w:r>
        <w:continuationSeparator/>
      </w:r>
    </w:p>
  </w:footnote>
  <w:footnote w:type="continuationNotice" w:id="1">
    <w:p w14:paraId="79B6D1BA" w14:textId="77777777" w:rsidR="00AA0B20" w:rsidRDefault="00AA0B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0D882" w14:textId="77777777" w:rsidR="002B6B68" w:rsidRDefault="002B6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han Dorn">
    <w15:presenceInfo w15:providerId="AD" w15:userId="S::ndorn@fiu.edu::410ef3ae-c69e-4cfe-b718-e611471ff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15EE"/>
    <w:rsid w:val="00002F5C"/>
    <w:rsid w:val="00005FA2"/>
    <w:rsid w:val="000063CF"/>
    <w:rsid w:val="00007178"/>
    <w:rsid w:val="00007313"/>
    <w:rsid w:val="00011C2C"/>
    <w:rsid w:val="00013A3C"/>
    <w:rsid w:val="00014C73"/>
    <w:rsid w:val="000152CA"/>
    <w:rsid w:val="000154FF"/>
    <w:rsid w:val="00015CCB"/>
    <w:rsid w:val="0001629E"/>
    <w:rsid w:val="0001672F"/>
    <w:rsid w:val="00016A26"/>
    <w:rsid w:val="00017343"/>
    <w:rsid w:val="0001787A"/>
    <w:rsid w:val="00017F5F"/>
    <w:rsid w:val="0002010E"/>
    <w:rsid w:val="00021122"/>
    <w:rsid w:val="000223DF"/>
    <w:rsid w:val="00022930"/>
    <w:rsid w:val="00022A7E"/>
    <w:rsid w:val="00023526"/>
    <w:rsid w:val="000244C3"/>
    <w:rsid w:val="00025740"/>
    <w:rsid w:val="00025AED"/>
    <w:rsid w:val="00025F66"/>
    <w:rsid w:val="00026968"/>
    <w:rsid w:val="00026D35"/>
    <w:rsid w:val="00030209"/>
    <w:rsid w:val="000303C7"/>
    <w:rsid w:val="00032020"/>
    <w:rsid w:val="00032406"/>
    <w:rsid w:val="000333D0"/>
    <w:rsid w:val="00033A51"/>
    <w:rsid w:val="00034D58"/>
    <w:rsid w:val="00036C0C"/>
    <w:rsid w:val="00037258"/>
    <w:rsid w:val="00040871"/>
    <w:rsid w:val="00040DE3"/>
    <w:rsid w:val="00044D4E"/>
    <w:rsid w:val="00045E17"/>
    <w:rsid w:val="000468BF"/>
    <w:rsid w:val="00046C86"/>
    <w:rsid w:val="000508A9"/>
    <w:rsid w:val="00052DC3"/>
    <w:rsid w:val="00053D41"/>
    <w:rsid w:val="00053D5C"/>
    <w:rsid w:val="00054C47"/>
    <w:rsid w:val="00055822"/>
    <w:rsid w:val="00055B5C"/>
    <w:rsid w:val="00055DD0"/>
    <w:rsid w:val="00056090"/>
    <w:rsid w:val="0005620A"/>
    <w:rsid w:val="00057264"/>
    <w:rsid w:val="0006029E"/>
    <w:rsid w:val="00060D3D"/>
    <w:rsid w:val="00061221"/>
    <w:rsid w:val="000623EA"/>
    <w:rsid w:val="000636AE"/>
    <w:rsid w:val="000647B0"/>
    <w:rsid w:val="0006759F"/>
    <w:rsid w:val="000678A8"/>
    <w:rsid w:val="00067FCB"/>
    <w:rsid w:val="00070D47"/>
    <w:rsid w:val="00071552"/>
    <w:rsid w:val="00073570"/>
    <w:rsid w:val="00073BCD"/>
    <w:rsid w:val="0007711D"/>
    <w:rsid w:val="000771C4"/>
    <w:rsid w:val="00080D4B"/>
    <w:rsid w:val="0008254A"/>
    <w:rsid w:val="00083D97"/>
    <w:rsid w:val="000844F1"/>
    <w:rsid w:val="00084A01"/>
    <w:rsid w:val="00084B13"/>
    <w:rsid w:val="00085506"/>
    <w:rsid w:val="00085914"/>
    <w:rsid w:val="00087568"/>
    <w:rsid w:val="00087C4B"/>
    <w:rsid w:val="00087D25"/>
    <w:rsid w:val="0009283D"/>
    <w:rsid w:val="00092B7A"/>
    <w:rsid w:val="000935EF"/>
    <w:rsid w:val="000939CE"/>
    <w:rsid w:val="00094523"/>
    <w:rsid w:val="00095D95"/>
    <w:rsid w:val="0009658F"/>
    <w:rsid w:val="00096654"/>
    <w:rsid w:val="000A0CCD"/>
    <w:rsid w:val="000A1017"/>
    <w:rsid w:val="000A27DD"/>
    <w:rsid w:val="000A418E"/>
    <w:rsid w:val="000A4A07"/>
    <w:rsid w:val="000A4C15"/>
    <w:rsid w:val="000A72ED"/>
    <w:rsid w:val="000B1BF9"/>
    <w:rsid w:val="000B3146"/>
    <w:rsid w:val="000B3E22"/>
    <w:rsid w:val="000B4276"/>
    <w:rsid w:val="000B59E6"/>
    <w:rsid w:val="000B7FD2"/>
    <w:rsid w:val="000C0849"/>
    <w:rsid w:val="000C0ECC"/>
    <w:rsid w:val="000C1D97"/>
    <w:rsid w:val="000C24A7"/>
    <w:rsid w:val="000C4138"/>
    <w:rsid w:val="000C4B06"/>
    <w:rsid w:val="000C4F40"/>
    <w:rsid w:val="000C53F2"/>
    <w:rsid w:val="000C553B"/>
    <w:rsid w:val="000C5748"/>
    <w:rsid w:val="000C6CFB"/>
    <w:rsid w:val="000C701C"/>
    <w:rsid w:val="000C7817"/>
    <w:rsid w:val="000C7DB2"/>
    <w:rsid w:val="000D24CD"/>
    <w:rsid w:val="000D2D50"/>
    <w:rsid w:val="000D3F65"/>
    <w:rsid w:val="000D40B1"/>
    <w:rsid w:val="000D5D3F"/>
    <w:rsid w:val="000D63B5"/>
    <w:rsid w:val="000D7D24"/>
    <w:rsid w:val="000E0AAB"/>
    <w:rsid w:val="000E18F5"/>
    <w:rsid w:val="000E6B74"/>
    <w:rsid w:val="000F0975"/>
    <w:rsid w:val="000F1055"/>
    <w:rsid w:val="000F263F"/>
    <w:rsid w:val="000F2A3D"/>
    <w:rsid w:val="000F4277"/>
    <w:rsid w:val="000F667F"/>
    <w:rsid w:val="001018B9"/>
    <w:rsid w:val="0010373D"/>
    <w:rsid w:val="00103E1C"/>
    <w:rsid w:val="0010609B"/>
    <w:rsid w:val="00106463"/>
    <w:rsid w:val="00107530"/>
    <w:rsid w:val="00111EB2"/>
    <w:rsid w:val="00112270"/>
    <w:rsid w:val="00113196"/>
    <w:rsid w:val="00114045"/>
    <w:rsid w:val="001156BF"/>
    <w:rsid w:val="00115E75"/>
    <w:rsid w:val="0011606B"/>
    <w:rsid w:val="001166FF"/>
    <w:rsid w:val="0011738F"/>
    <w:rsid w:val="00122705"/>
    <w:rsid w:val="00122A5C"/>
    <w:rsid w:val="00122AF5"/>
    <w:rsid w:val="001245DB"/>
    <w:rsid w:val="00124D52"/>
    <w:rsid w:val="0012583C"/>
    <w:rsid w:val="00126048"/>
    <w:rsid w:val="001260DE"/>
    <w:rsid w:val="001302A1"/>
    <w:rsid w:val="00132AD0"/>
    <w:rsid w:val="001331B9"/>
    <w:rsid w:val="001344DB"/>
    <w:rsid w:val="00136BA6"/>
    <w:rsid w:val="001376C0"/>
    <w:rsid w:val="00137CB6"/>
    <w:rsid w:val="00137FEC"/>
    <w:rsid w:val="0014008A"/>
    <w:rsid w:val="00140306"/>
    <w:rsid w:val="00140737"/>
    <w:rsid w:val="0014154D"/>
    <w:rsid w:val="0014301A"/>
    <w:rsid w:val="00143218"/>
    <w:rsid w:val="00143F0B"/>
    <w:rsid w:val="00144E6B"/>
    <w:rsid w:val="00145946"/>
    <w:rsid w:val="0014629B"/>
    <w:rsid w:val="0015038D"/>
    <w:rsid w:val="00152842"/>
    <w:rsid w:val="001529FA"/>
    <w:rsid w:val="001529FF"/>
    <w:rsid w:val="00152FDD"/>
    <w:rsid w:val="001530F1"/>
    <w:rsid w:val="001534A7"/>
    <w:rsid w:val="00153CBD"/>
    <w:rsid w:val="00154B74"/>
    <w:rsid w:val="001563C8"/>
    <w:rsid w:val="00156707"/>
    <w:rsid w:val="001572D1"/>
    <w:rsid w:val="00160438"/>
    <w:rsid w:val="00160AEA"/>
    <w:rsid w:val="00161898"/>
    <w:rsid w:val="00161B97"/>
    <w:rsid w:val="001625B5"/>
    <w:rsid w:val="00164724"/>
    <w:rsid w:val="00164938"/>
    <w:rsid w:val="00164EBC"/>
    <w:rsid w:val="00166928"/>
    <w:rsid w:val="001669FD"/>
    <w:rsid w:val="001675B8"/>
    <w:rsid w:val="00167E9E"/>
    <w:rsid w:val="0017171A"/>
    <w:rsid w:val="00171E81"/>
    <w:rsid w:val="00173112"/>
    <w:rsid w:val="00173AF2"/>
    <w:rsid w:val="00174866"/>
    <w:rsid w:val="00174D3D"/>
    <w:rsid w:val="00175919"/>
    <w:rsid w:val="00180FA1"/>
    <w:rsid w:val="001813B2"/>
    <w:rsid w:val="00181BE4"/>
    <w:rsid w:val="00182270"/>
    <w:rsid w:val="00183336"/>
    <w:rsid w:val="00183818"/>
    <w:rsid w:val="00184A62"/>
    <w:rsid w:val="00184D2C"/>
    <w:rsid w:val="001911D4"/>
    <w:rsid w:val="00192343"/>
    <w:rsid w:val="001924EB"/>
    <w:rsid w:val="001926A1"/>
    <w:rsid w:val="00192B84"/>
    <w:rsid w:val="00192CF2"/>
    <w:rsid w:val="00192FE8"/>
    <w:rsid w:val="001932CE"/>
    <w:rsid w:val="001935D4"/>
    <w:rsid w:val="00194EFB"/>
    <w:rsid w:val="00195532"/>
    <w:rsid w:val="00195853"/>
    <w:rsid w:val="0019593C"/>
    <w:rsid w:val="00197123"/>
    <w:rsid w:val="00197C7B"/>
    <w:rsid w:val="001A23BA"/>
    <w:rsid w:val="001A2FBA"/>
    <w:rsid w:val="001A3483"/>
    <w:rsid w:val="001A58D5"/>
    <w:rsid w:val="001A5D23"/>
    <w:rsid w:val="001A645E"/>
    <w:rsid w:val="001A78B6"/>
    <w:rsid w:val="001A7F22"/>
    <w:rsid w:val="001B1E91"/>
    <w:rsid w:val="001B1EC1"/>
    <w:rsid w:val="001B2692"/>
    <w:rsid w:val="001B2FAF"/>
    <w:rsid w:val="001B4E56"/>
    <w:rsid w:val="001B61CD"/>
    <w:rsid w:val="001C0980"/>
    <w:rsid w:val="001C136B"/>
    <w:rsid w:val="001C1CC4"/>
    <w:rsid w:val="001C3322"/>
    <w:rsid w:val="001C3686"/>
    <w:rsid w:val="001C471C"/>
    <w:rsid w:val="001C703C"/>
    <w:rsid w:val="001D04BD"/>
    <w:rsid w:val="001D0822"/>
    <w:rsid w:val="001D0871"/>
    <w:rsid w:val="001D0C01"/>
    <w:rsid w:val="001D3F59"/>
    <w:rsid w:val="001D4062"/>
    <w:rsid w:val="001D4F30"/>
    <w:rsid w:val="001D5A27"/>
    <w:rsid w:val="001E2432"/>
    <w:rsid w:val="001E27E1"/>
    <w:rsid w:val="001E2BF6"/>
    <w:rsid w:val="001E3010"/>
    <w:rsid w:val="001E3E8B"/>
    <w:rsid w:val="001E6ACF"/>
    <w:rsid w:val="001E70C4"/>
    <w:rsid w:val="001E7644"/>
    <w:rsid w:val="001F148F"/>
    <w:rsid w:val="001F23B3"/>
    <w:rsid w:val="001F359D"/>
    <w:rsid w:val="001F5C14"/>
    <w:rsid w:val="001F5D6D"/>
    <w:rsid w:val="002005A2"/>
    <w:rsid w:val="002016CC"/>
    <w:rsid w:val="00201F59"/>
    <w:rsid w:val="0020220F"/>
    <w:rsid w:val="00202AFE"/>
    <w:rsid w:val="002032CB"/>
    <w:rsid w:val="00204F02"/>
    <w:rsid w:val="0020532D"/>
    <w:rsid w:val="00210950"/>
    <w:rsid w:val="00210F67"/>
    <w:rsid w:val="00212A38"/>
    <w:rsid w:val="00212EA3"/>
    <w:rsid w:val="00212EE4"/>
    <w:rsid w:val="002138FE"/>
    <w:rsid w:val="002155BE"/>
    <w:rsid w:val="00215F12"/>
    <w:rsid w:val="0022075D"/>
    <w:rsid w:val="00220B2F"/>
    <w:rsid w:val="0022223B"/>
    <w:rsid w:val="0022327B"/>
    <w:rsid w:val="00223699"/>
    <w:rsid w:val="00224673"/>
    <w:rsid w:val="00224A4B"/>
    <w:rsid w:val="00225CEB"/>
    <w:rsid w:val="00227AA7"/>
    <w:rsid w:val="00230A62"/>
    <w:rsid w:val="0023144C"/>
    <w:rsid w:val="00231EA4"/>
    <w:rsid w:val="002331B8"/>
    <w:rsid w:val="00233C43"/>
    <w:rsid w:val="00233F65"/>
    <w:rsid w:val="00234CB6"/>
    <w:rsid w:val="00234D80"/>
    <w:rsid w:val="0023572C"/>
    <w:rsid w:val="00235B0B"/>
    <w:rsid w:val="00237445"/>
    <w:rsid w:val="00237AB4"/>
    <w:rsid w:val="00237DD9"/>
    <w:rsid w:val="002406ED"/>
    <w:rsid w:val="00240C12"/>
    <w:rsid w:val="00240F19"/>
    <w:rsid w:val="0024102B"/>
    <w:rsid w:val="002417D4"/>
    <w:rsid w:val="0024280A"/>
    <w:rsid w:val="00242AA0"/>
    <w:rsid w:val="00243318"/>
    <w:rsid w:val="0024350E"/>
    <w:rsid w:val="0024401F"/>
    <w:rsid w:val="00246147"/>
    <w:rsid w:val="002463DE"/>
    <w:rsid w:val="00246D65"/>
    <w:rsid w:val="00247D98"/>
    <w:rsid w:val="00251E5E"/>
    <w:rsid w:val="00252BCC"/>
    <w:rsid w:val="00253026"/>
    <w:rsid w:val="00255232"/>
    <w:rsid w:val="002579BC"/>
    <w:rsid w:val="00257AD7"/>
    <w:rsid w:val="00257AE7"/>
    <w:rsid w:val="0026078C"/>
    <w:rsid w:val="00261430"/>
    <w:rsid w:val="00261E20"/>
    <w:rsid w:val="002622F2"/>
    <w:rsid w:val="0026301E"/>
    <w:rsid w:val="0026316F"/>
    <w:rsid w:val="00263DAB"/>
    <w:rsid w:val="0026403F"/>
    <w:rsid w:val="00264673"/>
    <w:rsid w:val="00264E2B"/>
    <w:rsid w:val="002666E5"/>
    <w:rsid w:val="00266E46"/>
    <w:rsid w:val="00267B15"/>
    <w:rsid w:val="0027010D"/>
    <w:rsid w:val="002703BC"/>
    <w:rsid w:val="00271552"/>
    <w:rsid w:val="002727BA"/>
    <w:rsid w:val="002727D4"/>
    <w:rsid w:val="002750F3"/>
    <w:rsid w:val="00275C58"/>
    <w:rsid w:val="00275E61"/>
    <w:rsid w:val="00276EF8"/>
    <w:rsid w:val="00280786"/>
    <w:rsid w:val="002819F8"/>
    <w:rsid w:val="002820A1"/>
    <w:rsid w:val="002836A0"/>
    <w:rsid w:val="002846D5"/>
    <w:rsid w:val="002850EE"/>
    <w:rsid w:val="00285177"/>
    <w:rsid w:val="00286197"/>
    <w:rsid w:val="002905F9"/>
    <w:rsid w:val="00290BC6"/>
    <w:rsid w:val="00291744"/>
    <w:rsid w:val="002920E5"/>
    <w:rsid w:val="002937EE"/>
    <w:rsid w:val="00293BFA"/>
    <w:rsid w:val="0029424F"/>
    <w:rsid w:val="0029429C"/>
    <w:rsid w:val="002944AB"/>
    <w:rsid w:val="00294B86"/>
    <w:rsid w:val="00295EE2"/>
    <w:rsid w:val="00296E1E"/>
    <w:rsid w:val="002A0505"/>
    <w:rsid w:val="002A06CE"/>
    <w:rsid w:val="002A0B97"/>
    <w:rsid w:val="002A247A"/>
    <w:rsid w:val="002A53AF"/>
    <w:rsid w:val="002A601C"/>
    <w:rsid w:val="002A78F8"/>
    <w:rsid w:val="002B1881"/>
    <w:rsid w:val="002B1E78"/>
    <w:rsid w:val="002B3071"/>
    <w:rsid w:val="002B38AE"/>
    <w:rsid w:val="002B3E2D"/>
    <w:rsid w:val="002B51CF"/>
    <w:rsid w:val="002B6B68"/>
    <w:rsid w:val="002B6F23"/>
    <w:rsid w:val="002B7758"/>
    <w:rsid w:val="002B78E0"/>
    <w:rsid w:val="002C01BC"/>
    <w:rsid w:val="002C335D"/>
    <w:rsid w:val="002C355E"/>
    <w:rsid w:val="002C415D"/>
    <w:rsid w:val="002C4AEE"/>
    <w:rsid w:val="002C657A"/>
    <w:rsid w:val="002C70E9"/>
    <w:rsid w:val="002D083F"/>
    <w:rsid w:val="002D0F65"/>
    <w:rsid w:val="002D1DFF"/>
    <w:rsid w:val="002D2214"/>
    <w:rsid w:val="002D4BE6"/>
    <w:rsid w:val="002D551D"/>
    <w:rsid w:val="002D57FD"/>
    <w:rsid w:val="002D69AD"/>
    <w:rsid w:val="002D7569"/>
    <w:rsid w:val="002D7CCD"/>
    <w:rsid w:val="002E0443"/>
    <w:rsid w:val="002E14E8"/>
    <w:rsid w:val="002E3A50"/>
    <w:rsid w:val="002E4404"/>
    <w:rsid w:val="002E4624"/>
    <w:rsid w:val="002E5C92"/>
    <w:rsid w:val="002E631F"/>
    <w:rsid w:val="002E6DA9"/>
    <w:rsid w:val="002E71DB"/>
    <w:rsid w:val="002E7B7E"/>
    <w:rsid w:val="002F0C11"/>
    <w:rsid w:val="002F11C4"/>
    <w:rsid w:val="002F1271"/>
    <w:rsid w:val="002F1FE5"/>
    <w:rsid w:val="002F2658"/>
    <w:rsid w:val="002F427D"/>
    <w:rsid w:val="002F5128"/>
    <w:rsid w:val="002F57F0"/>
    <w:rsid w:val="002F5BC6"/>
    <w:rsid w:val="002F73D4"/>
    <w:rsid w:val="00305A65"/>
    <w:rsid w:val="00305AD4"/>
    <w:rsid w:val="00306D47"/>
    <w:rsid w:val="00307300"/>
    <w:rsid w:val="00307C23"/>
    <w:rsid w:val="00310A74"/>
    <w:rsid w:val="00310B83"/>
    <w:rsid w:val="0031171E"/>
    <w:rsid w:val="00313C02"/>
    <w:rsid w:val="00314786"/>
    <w:rsid w:val="00314ECB"/>
    <w:rsid w:val="00316A0D"/>
    <w:rsid w:val="00320275"/>
    <w:rsid w:val="00322230"/>
    <w:rsid w:val="00323760"/>
    <w:rsid w:val="00324CAE"/>
    <w:rsid w:val="00327D43"/>
    <w:rsid w:val="00330236"/>
    <w:rsid w:val="00330E4B"/>
    <w:rsid w:val="0033231B"/>
    <w:rsid w:val="003328A0"/>
    <w:rsid w:val="00333034"/>
    <w:rsid w:val="00333091"/>
    <w:rsid w:val="0033376C"/>
    <w:rsid w:val="00333865"/>
    <w:rsid w:val="003367BB"/>
    <w:rsid w:val="003373DF"/>
    <w:rsid w:val="00337656"/>
    <w:rsid w:val="00340553"/>
    <w:rsid w:val="00340979"/>
    <w:rsid w:val="003409C4"/>
    <w:rsid w:val="00340FFE"/>
    <w:rsid w:val="003410EF"/>
    <w:rsid w:val="00342103"/>
    <w:rsid w:val="00343217"/>
    <w:rsid w:val="0034339E"/>
    <w:rsid w:val="00343D0E"/>
    <w:rsid w:val="00345B59"/>
    <w:rsid w:val="00345DFB"/>
    <w:rsid w:val="0034634F"/>
    <w:rsid w:val="00346DD2"/>
    <w:rsid w:val="0034789E"/>
    <w:rsid w:val="003478F3"/>
    <w:rsid w:val="003504B2"/>
    <w:rsid w:val="003510F7"/>
    <w:rsid w:val="00352109"/>
    <w:rsid w:val="003538F3"/>
    <w:rsid w:val="00353F96"/>
    <w:rsid w:val="00354E90"/>
    <w:rsid w:val="00355312"/>
    <w:rsid w:val="00355351"/>
    <w:rsid w:val="003615D0"/>
    <w:rsid w:val="00361E05"/>
    <w:rsid w:val="00362822"/>
    <w:rsid w:val="00362A64"/>
    <w:rsid w:val="00362DDC"/>
    <w:rsid w:val="003640DD"/>
    <w:rsid w:val="00365162"/>
    <w:rsid w:val="00365C7B"/>
    <w:rsid w:val="0036656C"/>
    <w:rsid w:val="00366A13"/>
    <w:rsid w:val="00366B26"/>
    <w:rsid w:val="00367799"/>
    <w:rsid w:val="00367EF3"/>
    <w:rsid w:val="00370D9D"/>
    <w:rsid w:val="00370FF4"/>
    <w:rsid w:val="003710F8"/>
    <w:rsid w:val="00371AA7"/>
    <w:rsid w:val="00371B0F"/>
    <w:rsid w:val="003737A7"/>
    <w:rsid w:val="003745EA"/>
    <w:rsid w:val="00375312"/>
    <w:rsid w:val="00377587"/>
    <w:rsid w:val="00377DAF"/>
    <w:rsid w:val="003807EA"/>
    <w:rsid w:val="00380824"/>
    <w:rsid w:val="003818B6"/>
    <w:rsid w:val="00381F28"/>
    <w:rsid w:val="00382E63"/>
    <w:rsid w:val="0038309E"/>
    <w:rsid w:val="00383788"/>
    <w:rsid w:val="00383845"/>
    <w:rsid w:val="00384844"/>
    <w:rsid w:val="00386397"/>
    <w:rsid w:val="00386A86"/>
    <w:rsid w:val="00386CC4"/>
    <w:rsid w:val="00390CA6"/>
    <w:rsid w:val="00392C53"/>
    <w:rsid w:val="00393978"/>
    <w:rsid w:val="00393B06"/>
    <w:rsid w:val="00395543"/>
    <w:rsid w:val="0039704E"/>
    <w:rsid w:val="00397220"/>
    <w:rsid w:val="003A00A1"/>
    <w:rsid w:val="003A04F9"/>
    <w:rsid w:val="003A09F8"/>
    <w:rsid w:val="003A22A8"/>
    <w:rsid w:val="003A260A"/>
    <w:rsid w:val="003A26DB"/>
    <w:rsid w:val="003A3E0D"/>
    <w:rsid w:val="003A49D5"/>
    <w:rsid w:val="003A5ECA"/>
    <w:rsid w:val="003A61E5"/>
    <w:rsid w:val="003A65A6"/>
    <w:rsid w:val="003A710D"/>
    <w:rsid w:val="003A7571"/>
    <w:rsid w:val="003B058A"/>
    <w:rsid w:val="003B10F7"/>
    <w:rsid w:val="003B17D7"/>
    <w:rsid w:val="003B2948"/>
    <w:rsid w:val="003B306B"/>
    <w:rsid w:val="003B5404"/>
    <w:rsid w:val="003B56F9"/>
    <w:rsid w:val="003B63CB"/>
    <w:rsid w:val="003B7FB1"/>
    <w:rsid w:val="003C1F07"/>
    <w:rsid w:val="003C4667"/>
    <w:rsid w:val="003C5BEE"/>
    <w:rsid w:val="003C6D67"/>
    <w:rsid w:val="003C7C41"/>
    <w:rsid w:val="003D0FF2"/>
    <w:rsid w:val="003D1F0B"/>
    <w:rsid w:val="003D3174"/>
    <w:rsid w:val="003D34C0"/>
    <w:rsid w:val="003D37C1"/>
    <w:rsid w:val="003D4844"/>
    <w:rsid w:val="003D508C"/>
    <w:rsid w:val="003D5706"/>
    <w:rsid w:val="003D6190"/>
    <w:rsid w:val="003D73E1"/>
    <w:rsid w:val="003D7456"/>
    <w:rsid w:val="003E0443"/>
    <w:rsid w:val="003E432B"/>
    <w:rsid w:val="003E506D"/>
    <w:rsid w:val="003E54E0"/>
    <w:rsid w:val="003E58B4"/>
    <w:rsid w:val="003E6DA9"/>
    <w:rsid w:val="003E7C4E"/>
    <w:rsid w:val="003F0C19"/>
    <w:rsid w:val="003F1A2D"/>
    <w:rsid w:val="003F2C39"/>
    <w:rsid w:val="003F3929"/>
    <w:rsid w:val="003F4188"/>
    <w:rsid w:val="003F421B"/>
    <w:rsid w:val="003F45AE"/>
    <w:rsid w:val="003F4CF1"/>
    <w:rsid w:val="003F537F"/>
    <w:rsid w:val="003F5C34"/>
    <w:rsid w:val="003F7A73"/>
    <w:rsid w:val="004002D4"/>
    <w:rsid w:val="00400EA1"/>
    <w:rsid w:val="00401CBD"/>
    <w:rsid w:val="00402A95"/>
    <w:rsid w:val="00402E29"/>
    <w:rsid w:val="00405A1B"/>
    <w:rsid w:val="00410DB1"/>
    <w:rsid w:val="00411845"/>
    <w:rsid w:val="0041246B"/>
    <w:rsid w:val="004132C3"/>
    <w:rsid w:val="0041377D"/>
    <w:rsid w:val="00413B97"/>
    <w:rsid w:val="00414587"/>
    <w:rsid w:val="00414D91"/>
    <w:rsid w:val="0041653B"/>
    <w:rsid w:val="00416633"/>
    <w:rsid w:val="00420034"/>
    <w:rsid w:val="00421528"/>
    <w:rsid w:val="00421FDC"/>
    <w:rsid w:val="00422CD9"/>
    <w:rsid w:val="00423236"/>
    <w:rsid w:val="004257F1"/>
    <w:rsid w:val="004261B9"/>
    <w:rsid w:val="0043042E"/>
    <w:rsid w:val="00430B7C"/>
    <w:rsid w:val="00431882"/>
    <w:rsid w:val="004326C7"/>
    <w:rsid w:val="00435987"/>
    <w:rsid w:val="00435AB7"/>
    <w:rsid w:val="004370EF"/>
    <w:rsid w:val="00437ABB"/>
    <w:rsid w:val="00441934"/>
    <w:rsid w:val="00442BAB"/>
    <w:rsid w:val="0044329F"/>
    <w:rsid w:val="00445B39"/>
    <w:rsid w:val="00446C69"/>
    <w:rsid w:val="00447519"/>
    <w:rsid w:val="00450D33"/>
    <w:rsid w:val="004520C9"/>
    <w:rsid w:val="00453F2C"/>
    <w:rsid w:val="00454CE0"/>
    <w:rsid w:val="0045527E"/>
    <w:rsid w:val="004557F1"/>
    <w:rsid w:val="00456249"/>
    <w:rsid w:val="00456548"/>
    <w:rsid w:val="004576DB"/>
    <w:rsid w:val="00457DBA"/>
    <w:rsid w:val="00460A69"/>
    <w:rsid w:val="00460A78"/>
    <w:rsid w:val="004634C6"/>
    <w:rsid w:val="004653E2"/>
    <w:rsid w:val="004654E8"/>
    <w:rsid w:val="0046659C"/>
    <w:rsid w:val="004700BC"/>
    <w:rsid w:val="004709F0"/>
    <w:rsid w:val="00471A26"/>
    <w:rsid w:val="00471CB2"/>
    <w:rsid w:val="0047299A"/>
    <w:rsid w:val="00472D3F"/>
    <w:rsid w:val="00473BF0"/>
    <w:rsid w:val="00475FF2"/>
    <w:rsid w:val="004815C2"/>
    <w:rsid w:val="0048268C"/>
    <w:rsid w:val="0048360A"/>
    <w:rsid w:val="0048466C"/>
    <w:rsid w:val="00484EEF"/>
    <w:rsid w:val="0048615F"/>
    <w:rsid w:val="004864F1"/>
    <w:rsid w:val="00486F36"/>
    <w:rsid w:val="00487C80"/>
    <w:rsid w:val="0049031B"/>
    <w:rsid w:val="004908BD"/>
    <w:rsid w:val="00491701"/>
    <w:rsid w:val="00491B23"/>
    <w:rsid w:val="00492F27"/>
    <w:rsid w:val="00493411"/>
    <w:rsid w:val="004942E7"/>
    <w:rsid w:val="0049552F"/>
    <w:rsid w:val="004959AD"/>
    <w:rsid w:val="00496E32"/>
    <w:rsid w:val="00497AB1"/>
    <w:rsid w:val="004A0BF1"/>
    <w:rsid w:val="004A28A3"/>
    <w:rsid w:val="004A3392"/>
    <w:rsid w:val="004A3CE1"/>
    <w:rsid w:val="004A4060"/>
    <w:rsid w:val="004A5542"/>
    <w:rsid w:val="004A5F16"/>
    <w:rsid w:val="004A6400"/>
    <w:rsid w:val="004A6AEF"/>
    <w:rsid w:val="004A6FE4"/>
    <w:rsid w:val="004B2084"/>
    <w:rsid w:val="004B2FCF"/>
    <w:rsid w:val="004B353E"/>
    <w:rsid w:val="004B47CA"/>
    <w:rsid w:val="004B50A6"/>
    <w:rsid w:val="004B50F5"/>
    <w:rsid w:val="004B5662"/>
    <w:rsid w:val="004B56C0"/>
    <w:rsid w:val="004B5AA6"/>
    <w:rsid w:val="004B65A0"/>
    <w:rsid w:val="004B65EA"/>
    <w:rsid w:val="004B6850"/>
    <w:rsid w:val="004B694B"/>
    <w:rsid w:val="004C0B7C"/>
    <w:rsid w:val="004C14D4"/>
    <w:rsid w:val="004C19AB"/>
    <w:rsid w:val="004C1F78"/>
    <w:rsid w:val="004C28A3"/>
    <w:rsid w:val="004C2D31"/>
    <w:rsid w:val="004C3E90"/>
    <w:rsid w:val="004C6314"/>
    <w:rsid w:val="004C6BB1"/>
    <w:rsid w:val="004D0485"/>
    <w:rsid w:val="004D100B"/>
    <w:rsid w:val="004D1521"/>
    <w:rsid w:val="004D1CAA"/>
    <w:rsid w:val="004D2BF5"/>
    <w:rsid w:val="004D34A8"/>
    <w:rsid w:val="004D3C37"/>
    <w:rsid w:val="004D3C6B"/>
    <w:rsid w:val="004E0532"/>
    <w:rsid w:val="004E0674"/>
    <w:rsid w:val="004E102B"/>
    <w:rsid w:val="004E127F"/>
    <w:rsid w:val="004E212C"/>
    <w:rsid w:val="004E40F2"/>
    <w:rsid w:val="004E5559"/>
    <w:rsid w:val="004E601F"/>
    <w:rsid w:val="004E6EEF"/>
    <w:rsid w:val="004E6F1D"/>
    <w:rsid w:val="004F0269"/>
    <w:rsid w:val="004F1332"/>
    <w:rsid w:val="004F3210"/>
    <w:rsid w:val="004F35FA"/>
    <w:rsid w:val="004F62A4"/>
    <w:rsid w:val="004F6C22"/>
    <w:rsid w:val="00501442"/>
    <w:rsid w:val="00503376"/>
    <w:rsid w:val="00503C41"/>
    <w:rsid w:val="00507B2B"/>
    <w:rsid w:val="00511091"/>
    <w:rsid w:val="005127E4"/>
    <w:rsid w:val="00512E1E"/>
    <w:rsid w:val="00513314"/>
    <w:rsid w:val="00513A9B"/>
    <w:rsid w:val="005142F5"/>
    <w:rsid w:val="00514D33"/>
    <w:rsid w:val="00515705"/>
    <w:rsid w:val="0051623F"/>
    <w:rsid w:val="0051661E"/>
    <w:rsid w:val="00517088"/>
    <w:rsid w:val="00517F95"/>
    <w:rsid w:val="0052001B"/>
    <w:rsid w:val="005206B1"/>
    <w:rsid w:val="005219C7"/>
    <w:rsid w:val="00521EE5"/>
    <w:rsid w:val="00521FFA"/>
    <w:rsid w:val="00523EAA"/>
    <w:rsid w:val="0052508D"/>
    <w:rsid w:val="00525700"/>
    <w:rsid w:val="00526080"/>
    <w:rsid w:val="00527092"/>
    <w:rsid w:val="0052765E"/>
    <w:rsid w:val="00530D36"/>
    <w:rsid w:val="00530E80"/>
    <w:rsid w:val="00531A6F"/>
    <w:rsid w:val="005337F7"/>
    <w:rsid w:val="00533C30"/>
    <w:rsid w:val="00533E22"/>
    <w:rsid w:val="00535848"/>
    <w:rsid w:val="0053650C"/>
    <w:rsid w:val="00536C33"/>
    <w:rsid w:val="00537640"/>
    <w:rsid w:val="00537D98"/>
    <w:rsid w:val="00537E4C"/>
    <w:rsid w:val="00541260"/>
    <w:rsid w:val="005450F2"/>
    <w:rsid w:val="00545286"/>
    <w:rsid w:val="00545EA9"/>
    <w:rsid w:val="005463C8"/>
    <w:rsid w:val="005469A3"/>
    <w:rsid w:val="00546C96"/>
    <w:rsid w:val="00546E8E"/>
    <w:rsid w:val="00552005"/>
    <w:rsid w:val="00552053"/>
    <w:rsid w:val="00552109"/>
    <w:rsid w:val="00552FB5"/>
    <w:rsid w:val="00553274"/>
    <w:rsid w:val="0055376F"/>
    <w:rsid w:val="00553A71"/>
    <w:rsid w:val="00554C93"/>
    <w:rsid w:val="005566B5"/>
    <w:rsid w:val="005568AE"/>
    <w:rsid w:val="00556ACB"/>
    <w:rsid w:val="00557DB6"/>
    <w:rsid w:val="00560AC9"/>
    <w:rsid w:val="00561706"/>
    <w:rsid w:val="00564BAF"/>
    <w:rsid w:val="00565DFA"/>
    <w:rsid w:val="00565F8B"/>
    <w:rsid w:val="0056634B"/>
    <w:rsid w:val="005667DA"/>
    <w:rsid w:val="005674F4"/>
    <w:rsid w:val="005676D3"/>
    <w:rsid w:val="005715B2"/>
    <w:rsid w:val="00571E55"/>
    <w:rsid w:val="00572C1D"/>
    <w:rsid w:val="0057596B"/>
    <w:rsid w:val="00575B3A"/>
    <w:rsid w:val="005761A0"/>
    <w:rsid w:val="00576562"/>
    <w:rsid w:val="0057740A"/>
    <w:rsid w:val="005778DD"/>
    <w:rsid w:val="00581AB8"/>
    <w:rsid w:val="005820CC"/>
    <w:rsid w:val="00582AD5"/>
    <w:rsid w:val="00582C95"/>
    <w:rsid w:val="00583D11"/>
    <w:rsid w:val="00584802"/>
    <w:rsid w:val="00585F06"/>
    <w:rsid w:val="005861DC"/>
    <w:rsid w:val="00586A3C"/>
    <w:rsid w:val="00590D90"/>
    <w:rsid w:val="00591989"/>
    <w:rsid w:val="00591F97"/>
    <w:rsid w:val="00593926"/>
    <w:rsid w:val="0059449F"/>
    <w:rsid w:val="00594F73"/>
    <w:rsid w:val="00595D1E"/>
    <w:rsid w:val="00596C9D"/>
    <w:rsid w:val="00597F09"/>
    <w:rsid w:val="005A0ACC"/>
    <w:rsid w:val="005A1B5F"/>
    <w:rsid w:val="005A5AA7"/>
    <w:rsid w:val="005A61C7"/>
    <w:rsid w:val="005A71D8"/>
    <w:rsid w:val="005B0913"/>
    <w:rsid w:val="005B0A9D"/>
    <w:rsid w:val="005B0BC9"/>
    <w:rsid w:val="005B1BA2"/>
    <w:rsid w:val="005B1EF2"/>
    <w:rsid w:val="005B235E"/>
    <w:rsid w:val="005B342F"/>
    <w:rsid w:val="005B3AB2"/>
    <w:rsid w:val="005B3D03"/>
    <w:rsid w:val="005B46CC"/>
    <w:rsid w:val="005B4FDD"/>
    <w:rsid w:val="005B5252"/>
    <w:rsid w:val="005B5FF6"/>
    <w:rsid w:val="005B6392"/>
    <w:rsid w:val="005B6B18"/>
    <w:rsid w:val="005B755E"/>
    <w:rsid w:val="005C0B27"/>
    <w:rsid w:val="005C17C9"/>
    <w:rsid w:val="005C1E72"/>
    <w:rsid w:val="005C362E"/>
    <w:rsid w:val="005C41D3"/>
    <w:rsid w:val="005C70A6"/>
    <w:rsid w:val="005C79EC"/>
    <w:rsid w:val="005D31F2"/>
    <w:rsid w:val="005D45B8"/>
    <w:rsid w:val="005D4F69"/>
    <w:rsid w:val="005D527C"/>
    <w:rsid w:val="005D532E"/>
    <w:rsid w:val="005D53F3"/>
    <w:rsid w:val="005D5790"/>
    <w:rsid w:val="005D57F3"/>
    <w:rsid w:val="005D656D"/>
    <w:rsid w:val="005E0969"/>
    <w:rsid w:val="005E3A22"/>
    <w:rsid w:val="005E42B6"/>
    <w:rsid w:val="005E612F"/>
    <w:rsid w:val="005E7062"/>
    <w:rsid w:val="005E7269"/>
    <w:rsid w:val="005E7319"/>
    <w:rsid w:val="005F075A"/>
    <w:rsid w:val="005F0868"/>
    <w:rsid w:val="005F3FD3"/>
    <w:rsid w:val="005F4DA7"/>
    <w:rsid w:val="005F52B5"/>
    <w:rsid w:val="005F658C"/>
    <w:rsid w:val="005F6EAF"/>
    <w:rsid w:val="005F747C"/>
    <w:rsid w:val="005F7EFD"/>
    <w:rsid w:val="00600AB0"/>
    <w:rsid w:val="0060105E"/>
    <w:rsid w:val="00601E5F"/>
    <w:rsid w:val="006022CF"/>
    <w:rsid w:val="00602367"/>
    <w:rsid w:val="006024C0"/>
    <w:rsid w:val="00602914"/>
    <w:rsid w:val="00603A5C"/>
    <w:rsid w:val="00604773"/>
    <w:rsid w:val="006068A3"/>
    <w:rsid w:val="00611489"/>
    <w:rsid w:val="006117EE"/>
    <w:rsid w:val="0061209E"/>
    <w:rsid w:val="00614118"/>
    <w:rsid w:val="00614E84"/>
    <w:rsid w:val="00616406"/>
    <w:rsid w:val="006174E0"/>
    <w:rsid w:val="00620433"/>
    <w:rsid w:val="00620964"/>
    <w:rsid w:val="00621637"/>
    <w:rsid w:val="00622AE6"/>
    <w:rsid w:val="006232DD"/>
    <w:rsid w:val="006255E7"/>
    <w:rsid w:val="00625CA2"/>
    <w:rsid w:val="00626847"/>
    <w:rsid w:val="00626B54"/>
    <w:rsid w:val="00627292"/>
    <w:rsid w:val="00627452"/>
    <w:rsid w:val="006276E4"/>
    <w:rsid w:val="00631AAA"/>
    <w:rsid w:val="00632065"/>
    <w:rsid w:val="0063269B"/>
    <w:rsid w:val="00632AE0"/>
    <w:rsid w:val="0063375C"/>
    <w:rsid w:val="00634B61"/>
    <w:rsid w:val="00635471"/>
    <w:rsid w:val="0063702E"/>
    <w:rsid w:val="0063772D"/>
    <w:rsid w:val="00637BF4"/>
    <w:rsid w:val="0064034E"/>
    <w:rsid w:val="006413E1"/>
    <w:rsid w:val="00641973"/>
    <w:rsid w:val="0064242E"/>
    <w:rsid w:val="00643AAD"/>
    <w:rsid w:val="00643C42"/>
    <w:rsid w:val="00646E03"/>
    <w:rsid w:val="00651B8D"/>
    <w:rsid w:val="0065403A"/>
    <w:rsid w:val="0065415D"/>
    <w:rsid w:val="00654A1E"/>
    <w:rsid w:val="006557D2"/>
    <w:rsid w:val="00655F92"/>
    <w:rsid w:val="00656BF2"/>
    <w:rsid w:val="00656EE7"/>
    <w:rsid w:val="00657269"/>
    <w:rsid w:val="00657373"/>
    <w:rsid w:val="006607B3"/>
    <w:rsid w:val="00661268"/>
    <w:rsid w:val="0066161A"/>
    <w:rsid w:val="00666331"/>
    <w:rsid w:val="006665EF"/>
    <w:rsid w:val="00666EF7"/>
    <w:rsid w:val="00667CF5"/>
    <w:rsid w:val="00670762"/>
    <w:rsid w:val="00670A44"/>
    <w:rsid w:val="00670D56"/>
    <w:rsid w:val="00671107"/>
    <w:rsid w:val="00671368"/>
    <w:rsid w:val="0067155B"/>
    <w:rsid w:val="00671B65"/>
    <w:rsid w:val="006731FC"/>
    <w:rsid w:val="00673700"/>
    <w:rsid w:val="006738A4"/>
    <w:rsid w:val="00676139"/>
    <w:rsid w:val="00676D85"/>
    <w:rsid w:val="00676E6F"/>
    <w:rsid w:val="00677AB2"/>
    <w:rsid w:val="00680048"/>
    <w:rsid w:val="00680598"/>
    <w:rsid w:val="00681B96"/>
    <w:rsid w:val="00681C7E"/>
    <w:rsid w:val="006823B7"/>
    <w:rsid w:val="0068246F"/>
    <w:rsid w:val="0068506F"/>
    <w:rsid w:val="00686DD8"/>
    <w:rsid w:val="0068733F"/>
    <w:rsid w:val="0068741F"/>
    <w:rsid w:val="00687FB3"/>
    <w:rsid w:val="006900F8"/>
    <w:rsid w:val="006905D2"/>
    <w:rsid w:val="006914D2"/>
    <w:rsid w:val="00691974"/>
    <w:rsid w:val="00691B6E"/>
    <w:rsid w:val="00691FC2"/>
    <w:rsid w:val="00692967"/>
    <w:rsid w:val="006934AE"/>
    <w:rsid w:val="0069524E"/>
    <w:rsid w:val="0069535F"/>
    <w:rsid w:val="006957BB"/>
    <w:rsid w:val="00695891"/>
    <w:rsid w:val="006961CE"/>
    <w:rsid w:val="006A065A"/>
    <w:rsid w:val="006A103C"/>
    <w:rsid w:val="006A35BA"/>
    <w:rsid w:val="006A3978"/>
    <w:rsid w:val="006A5299"/>
    <w:rsid w:val="006A62DF"/>
    <w:rsid w:val="006A7145"/>
    <w:rsid w:val="006A7819"/>
    <w:rsid w:val="006A7B84"/>
    <w:rsid w:val="006B3F8C"/>
    <w:rsid w:val="006B42D3"/>
    <w:rsid w:val="006B509E"/>
    <w:rsid w:val="006B5BBF"/>
    <w:rsid w:val="006B795F"/>
    <w:rsid w:val="006B7DCA"/>
    <w:rsid w:val="006C08A7"/>
    <w:rsid w:val="006C0930"/>
    <w:rsid w:val="006C1EF7"/>
    <w:rsid w:val="006C513B"/>
    <w:rsid w:val="006C6ED1"/>
    <w:rsid w:val="006D0C94"/>
    <w:rsid w:val="006D0D27"/>
    <w:rsid w:val="006D127E"/>
    <w:rsid w:val="006D1496"/>
    <w:rsid w:val="006D2D74"/>
    <w:rsid w:val="006D385E"/>
    <w:rsid w:val="006D3D27"/>
    <w:rsid w:val="006D415F"/>
    <w:rsid w:val="006D4EF7"/>
    <w:rsid w:val="006D6168"/>
    <w:rsid w:val="006D631E"/>
    <w:rsid w:val="006D73AE"/>
    <w:rsid w:val="006D7B7A"/>
    <w:rsid w:val="006E08DD"/>
    <w:rsid w:val="006E2BFF"/>
    <w:rsid w:val="006E2DA8"/>
    <w:rsid w:val="006E2FAB"/>
    <w:rsid w:val="006E307C"/>
    <w:rsid w:val="006E317E"/>
    <w:rsid w:val="006E37B9"/>
    <w:rsid w:val="006E43D2"/>
    <w:rsid w:val="006E4624"/>
    <w:rsid w:val="006E4E4E"/>
    <w:rsid w:val="006E5D38"/>
    <w:rsid w:val="006E6682"/>
    <w:rsid w:val="006F0B8F"/>
    <w:rsid w:val="006F13E6"/>
    <w:rsid w:val="006F15B8"/>
    <w:rsid w:val="006F2F48"/>
    <w:rsid w:val="006F3102"/>
    <w:rsid w:val="006F338A"/>
    <w:rsid w:val="006F3862"/>
    <w:rsid w:val="006F3C3F"/>
    <w:rsid w:val="006F3F19"/>
    <w:rsid w:val="006F4DE8"/>
    <w:rsid w:val="006F528C"/>
    <w:rsid w:val="006F5F62"/>
    <w:rsid w:val="006F6C48"/>
    <w:rsid w:val="006F789D"/>
    <w:rsid w:val="006F7930"/>
    <w:rsid w:val="00700F87"/>
    <w:rsid w:val="00700FBD"/>
    <w:rsid w:val="00701092"/>
    <w:rsid w:val="0070165E"/>
    <w:rsid w:val="0070208D"/>
    <w:rsid w:val="007020B1"/>
    <w:rsid w:val="00702108"/>
    <w:rsid w:val="00702685"/>
    <w:rsid w:val="00702E51"/>
    <w:rsid w:val="00703916"/>
    <w:rsid w:val="0070440A"/>
    <w:rsid w:val="007046A2"/>
    <w:rsid w:val="007060CE"/>
    <w:rsid w:val="007065BB"/>
    <w:rsid w:val="007077D6"/>
    <w:rsid w:val="007104C8"/>
    <w:rsid w:val="00712AAA"/>
    <w:rsid w:val="00717604"/>
    <w:rsid w:val="00717626"/>
    <w:rsid w:val="00720495"/>
    <w:rsid w:val="00721EFF"/>
    <w:rsid w:val="007232A7"/>
    <w:rsid w:val="00723780"/>
    <w:rsid w:val="00723957"/>
    <w:rsid w:val="00723B88"/>
    <w:rsid w:val="007243FE"/>
    <w:rsid w:val="00724F66"/>
    <w:rsid w:val="00726039"/>
    <w:rsid w:val="00726B73"/>
    <w:rsid w:val="00727A1F"/>
    <w:rsid w:val="00730124"/>
    <w:rsid w:val="007302AE"/>
    <w:rsid w:val="007304F1"/>
    <w:rsid w:val="007308FA"/>
    <w:rsid w:val="00730928"/>
    <w:rsid w:val="007332D6"/>
    <w:rsid w:val="00733704"/>
    <w:rsid w:val="007356AB"/>
    <w:rsid w:val="00736CDB"/>
    <w:rsid w:val="00736D33"/>
    <w:rsid w:val="0073727E"/>
    <w:rsid w:val="007375AD"/>
    <w:rsid w:val="007379FF"/>
    <w:rsid w:val="0074071A"/>
    <w:rsid w:val="0074253F"/>
    <w:rsid w:val="007432B8"/>
    <w:rsid w:val="007433B7"/>
    <w:rsid w:val="007436E5"/>
    <w:rsid w:val="00744530"/>
    <w:rsid w:val="00744B0B"/>
    <w:rsid w:val="00744CDE"/>
    <w:rsid w:val="00744E02"/>
    <w:rsid w:val="00744F92"/>
    <w:rsid w:val="007455DB"/>
    <w:rsid w:val="00745CCE"/>
    <w:rsid w:val="00746819"/>
    <w:rsid w:val="00747A87"/>
    <w:rsid w:val="007500C2"/>
    <w:rsid w:val="007504B2"/>
    <w:rsid w:val="0075404B"/>
    <w:rsid w:val="007543BD"/>
    <w:rsid w:val="00756F04"/>
    <w:rsid w:val="007608D8"/>
    <w:rsid w:val="0076093D"/>
    <w:rsid w:val="00760E3F"/>
    <w:rsid w:val="0076300D"/>
    <w:rsid w:val="00763D80"/>
    <w:rsid w:val="007650C5"/>
    <w:rsid w:val="00767CDF"/>
    <w:rsid w:val="00771DDF"/>
    <w:rsid w:val="0077205F"/>
    <w:rsid w:val="0077234A"/>
    <w:rsid w:val="0077270B"/>
    <w:rsid w:val="0077289C"/>
    <w:rsid w:val="0077325B"/>
    <w:rsid w:val="00773432"/>
    <w:rsid w:val="007736BD"/>
    <w:rsid w:val="00773795"/>
    <w:rsid w:val="0077405E"/>
    <w:rsid w:val="007749DF"/>
    <w:rsid w:val="00774BC6"/>
    <w:rsid w:val="007757E5"/>
    <w:rsid w:val="00775E1A"/>
    <w:rsid w:val="0077634A"/>
    <w:rsid w:val="0077652B"/>
    <w:rsid w:val="007773EA"/>
    <w:rsid w:val="0077795D"/>
    <w:rsid w:val="0078040C"/>
    <w:rsid w:val="00780573"/>
    <w:rsid w:val="00780841"/>
    <w:rsid w:val="00780F78"/>
    <w:rsid w:val="007813DE"/>
    <w:rsid w:val="0078154A"/>
    <w:rsid w:val="00781DC3"/>
    <w:rsid w:val="00782E1C"/>
    <w:rsid w:val="00783ECC"/>
    <w:rsid w:val="00785B0C"/>
    <w:rsid w:val="007878CA"/>
    <w:rsid w:val="00790BA1"/>
    <w:rsid w:val="00791737"/>
    <w:rsid w:val="00793496"/>
    <w:rsid w:val="007938A4"/>
    <w:rsid w:val="00793DBC"/>
    <w:rsid w:val="00795D26"/>
    <w:rsid w:val="00796304"/>
    <w:rsid w:val="007963F7"/>
    <w:rsid w:val="0079664A"/>
    <w:rsid w:val="00796DBA"/>
    <w:rsid w:val="00797081"/>
    <w:rsid w:val="0079751E"/>
    <w:rsid w:val="007A100E"/>
    <w:rsid w:val="007A1831"/>
    <w:rsid w:val="007A291D"/>
    <w:rsid w:val="007A29C9"/>
    <w:rsid w:val="007A33A1"/>
    <w:rsid w:val="007A408F"/>
    <w:rsid w:val="007A420D"/>
    <w:rsid w:val="007A5770"/>
    <w:rsid w:val="007A5AA9"/>
    <w:rsid w:val="007A69DD"/>
    <w:rsid w:val="007A7C70"/>
    <w:rsid w:val="007A7EA5"/>
    <w:rsid w:val="007B033F"/>
    <w:rsid w:val="007B357F"/>
    <w:rsid w:val="007B46E9"/>
    <w:rsid w:val="007B4B55"/>
    <w:rsid w:val="007B55E0"/>
    <w:rsid w:val="007B598E"/>
    <w:rsid w:val="007B5C5E"/>
    <w:rsid w:val="007B6524"/>
    <w:rsid w:val="007B66EE"/>
    <w:rsid w:val="007C098F"/>
    <w:rsid w:val="007C103A"/>
    <w:rsid w:val="007C1229"/>
    <w:rsid w:val="007C1957"/>
    <w:rsid w:val="007C457C"/>
    <w:rsid w:val="007C5224"/>
    <w:rsid w:val="007C5863"/>
    <w:rsid w:val="007C5ED3"/>
    <w:rsid w:val="007C6325"/>
    <w:rsid w:val="007C7DD9"/>
    <w:rsid w:val="007D2AE6"/>
    <w:rsid w:val="007D41E3"/>
    <w:rsid w:val="007E1090"/>
    <w:rsid w:val="007E145D"/>
    <w:rsid w:val="007E1891"/>
    <w:rsid w:val="007E2913"/>
    <w:rsid w:val="007E2B93"/>
    <w:rsid w:val="007E2E5B"/>
    <w:rsid w:val="007E5E6C"/>
    <w:rsid w:val="007E6E38"/>
    <w:rsid w:val="007E6F6E"/>
    <w:rsid w:val="007E77D8"/>
    <w:rsid w:val="007E786E"/>
    <w:rsid w:val="007E7CDD"/>
    <w:rsid w:val="007F013D"/>
    <w:rsid w:val="007F1567"/>
    <w:rsid w:val="007F30BB"/>
    <w:rsid w:val="007F3D94"/>
    <w:rsid w:val="007F3E9C"/>
    <w:rsid w:val="007F40E3"/>
    <w:rsid w:val="007F471C"/>
    <w:rsid w:val="007F4929"/>
    <w:rsid w:val="007F5107"/>
    <w:rsid w:val="007F72BF"/>
    <w:rsid w:val="007F783A"/>
    <w:rsid w:val="00801FC3"/>
    <w:rsid w:val="008022E7"/>
    <w:rsid w:val="00804070"/>
    <w:rsid w:val="00804671"/>
    <w:rsid w:val="00807857"/>
    <w:rsid w:val="0081013B"/>
    <w:rsid w:val="00810208"/>
    <w:rsid w:val="008104AB"/>
    <w:rsid w:val="008109BE"/>
    <w:rsid w:val="00810CB9"/>
    <w:rsid w:val="00810E0B"/>
    <w:rsid w:val="00815AD3"/>
    <w:rsid w:val="00815E08"/>
    <w:rsid w:val="00816106"/>
    <w:rsid w:val="0081643E"/>
    <w:rsid w:val="0082067D"/>
    <w:rsid w:val="00820AD7"/>
    <w:rsid w:val="00822025"/>
    <w:rsid w:val="0082366D"/>
    <w:rsid w:val="00824C81"/>
    <w:rsid w:val="00825BA8"/>
    <w:rsid w:val="008302EB"/>
    <w:rsid w:val="00830ACF"/>
    <w:rsid w:val="008315E7"/>
    <w:rsid w:val="0083170B"/>
    <w:rsid w:val="00832045"/>
    <w:rsid w:val="00832914"/>
    <w:rsid w:val="00833C23"/>
    <w:rsid w:val="00834162"/>
    <w:rsid w:val="00835CA9"/>
    <w:rsid w:val="00841682"/>
    <w:rsid w:val="00844ABF"/>
    <w:rsid w:val="008466DD"/>
    <w:rsid w:val="0084671D"/>
    <w:rsid w:val="00847578"/>
    <w:rsid w:val="0085088C"/>
    <w:rsid w:val="008527CF"/>
    <w:rsid w:val="00854C09"/>
    <w:rsid w:val="00854E97"/>
    <w:rsid w:val="00855A8F"/>
    <w:rsid w:val="00861974"/>
    <w:rsid w:val="00862779"/>
    <w:rsid w:val="00863395"/>
    <w:rsid w:val="00864272"/>
    <w:rsid w:val="00864375"/>
    <w:rsid w:val="008660D7"/>
    <w:rsid w:val="0086762B"/>
    <w:rsid w:val="00867851"/>
    <w:rsid w:val="00873C8B"/>
    <w:rsid w:val="008743ED"/>
    <w:rsid w:val="00876DA6"/>
    <w:rsid w:val="00877150"/>
    <w:rsid w:val="0088081D"/>
    <w:rsid w:val="00880F34"/>
    <w:rsid w:val="00881488"/>
    <w:rsid w:val="0088341C"/>
    <w:rsid w:val="0088394C"/>
    <w:rsid w:val="00884C8B"/>
    <w:rsid w:val="0088503A"/>
    <w:rsid w:val="00885502"/>
    <w:rsid w:val="0088550E"/>
    <w:rsid w:val="00885CCA"/>
    <w:rsid w:val="008864C4"/>
    <w:rsid w:val="0088679D"/>
    <w:rsid w:val="00890788"/>
    <w:rsid w:val="00891ABE"/>
    <w:rsid w:val="00891FF2"/>
    <w:rsid w:val="00892F68"/>
    <w:rsid w:val="00893232"/>
    <w:rsid w:val="0089419D"/>
    <w:rsid w:val="008944A4"/>
    <w:rsid w:val="00894F17"/>
    <w:rsid w:val="00895838"/>
    <w:rsid w:val="00895A59"/>
    <w:rsid w:val="008962DE"/>
    <w:rsid w:val="008965E6"/>
    <w:rsid w:val="00897928"/>
    <w:rsid w:val="008A08DB"/>
    <w:rsid w:val="008A1180"/>
    <w:rsid w:val="008A2020"/>
    <w:rsid w:val="008A2451"/>
    <w:rsid w:val="008A402E"/>
    <w:rsid w:val="008A44A1"/>
    <w:rsid w:val="008A5282"/>
    <w:rsid w:val="008A658C"/>
    <w:rsid w:val="008A70DF"/>
    <w:rsid w:val="008A7F6D"/>
    <w:rsid w:val="008A7FC2"/>
    <w:rsid w:val="008B25BC"/>
    <w:rsid w:val="008B33ED"/>
    <w:rsid w:val="008B3629"/>
    <w:rsid w:val="008C0223"/>
    <w:rsid w:val="008C09A7"/>
    <w:rsid w:val="008C0E88"/>
    <w:rsid w:val="008C14F8"/>
    <w:rsid w:val="008C2B00"/>
    <w:rsid w:val="008C3061"/>
    <w:rsid w:val="008C4390"/>
    <w:rsid w:val="008C4529"/>
    <w:rsid w:val="008C501E"/>
    <w:rsid w:val="008C5BA6"/>
    <w:rsid w:val="008C614F"/>
    <w:rsid w:val="008C6DFD"/>
    <w:rsid w:val="008C6F9E"/>
    <w:rsid w:val="008C71D7"/>
    <w:rsid w:val="008D1127"/>
    <w:rsid w:val="008D2663"/>
    <w:rsid w:val="008D2940"/>
    <w:rsid w:val="008D401D"/>
    <w:rsid w:val="008D5696"/>
    <w:rsid w:val="008D576A"/>
    <w:rsid w:val="008D59D7"/>
    <w:rsid w:val="008D64F6"/>
    <w:rsid w:val="008D719A"/>
    <w:rsid w:val="008D75C3"/>
    <w:rsid w:val="008E0235"/>
    <w:rsid w:val="008E033B"/>
    <w:rsid w:val="008E0BA8"/>
    <w:rsid w:val="008E13D9"/>
    <w:rsid w:val="008E143A"/>
    <w:rsid w:val="008E207C"/>
    <w:rsid w:val="008E2833"/>
    <w:rsid w:val="008E3397"/>
    <w:rsid w:val="008E6BF3"/>
    <w:rsid w:val="008E737A"/>
    <w:rsid w:val="008E78FF"/>
    <w:rsid w:val="008F0210"/>
    <w:rsid w:val="008F04FE"/>
    <w:rsid w:val="008F14C0"/>
    <w:rsid w:val="008F2123"/>
    <w:rsid w:val="008F2387"/>
    <w:rsid w:val="008F275E"/>
    <w:rsid w:val="008F3246"/>
    <w:rsid w:val="008F5922"/>
    <w:rsid w:val="008F6514"/>
    <w:rsid w:val="008F6D3E"/>
    <w:rsid w:val="009000D0"/>
    <w:rsid w:val="009020FA"/>
    <w:rsid w:val="0090505A"/>
    <w:rsid w:val="0090690E"/>
    <w:rsid w:val="00906969"/>
    <w:rsid w:val="00907416"/>
    <w:rsid w:val="0091032E"/>
    <w:rsid w:val="00911211"/>
    <w:rsid w:val="00911D9A"/>
    <w:rsid w:val="00912323"/>
    <w:rsid w:val="009134A2"/>
    <w:rsid w:val="00914B6F"/>
    <w:rsid w:val="00914E2B"/>
    <w:rsid w:val="00915401"/>
    <w:rsid w:val="00915526"/>
    <w:rsid w:val="009171B0"/>
    <w:rsid w:val="00917F4E"/>
    <w:rsid w:val="00917FBC"/>
    <w:rsid w:val="0092026E"/>
    <w:rsid w:val="0092035C"/>
    <w:rsid w:val="00921D34"/>
    <w:rsid w:val="00922F5E"/>
    <w:rsid w:val="009230A4"/>
    <w:rsid w:val="00923BBE"/>
    <w:rsid w:val="009257CB"/>
    <w:rsid w:val="0092625D"/>
    <w:rsid w:val="009263AF"/>
    <w:rsid w:val="00926A29"/>
    <w:rsid w:val="00931620"/>
    <w:rsid w:val="009317B5"/>
    <w:rsid w:val="0093296C"/>
    <w:rsid w:val="009360F5"/>
    <w:rsid w:val="00936FC8"/>
    <w:rsid w:val="009372A8"/>
    <w:rsid w:val="00940BC7"/>
    <w:rsid w:val="0094161E"/>
    <w:rsid w:val="00941E45"/>
    <w:rsid w:val="009437EA"/>
    <w:rsid w:val="00943BD6"/>
    <w:rsid w:val="00943D86"/>
    <w:rsid w:val="00943E2E"/>
    <w:rsid w:val="00943E3B"/>
    <w:rsid w:val="00944A44"/>
    <w:rsid w:val="009450B7"/>
    <w:rsid w:val="009502E6"/>
    <w:rsid w:val="009510DE"/>
    <w:rsid w:val="009522DB"/>
    <w:rsid w:val="00953DA9"/>
    <w:rsid w:val="00954C71"/>
    <w:rsid w:val="009552EE"/>
    <w:rsid w:val="00957D42"/>
    <w:rsid w:val="00962401"/>
    <w:rsid w:val="00962F38"/>
    <w:rsid w:val="009631BC"/>
    <w:rsid w:val="009642C6"/>
    <w:rsid w:val="00966677"/>
    <w:rsid w:val="009668DC"/>
    <w:rsid w:val="00966AC8"/>
    <w:rsid w:val="00967D23"/>
    <w:rsid w:val="009710E3"/>
    <w:rsid w:val="0097136A"/>
    <w:rsid w:val="0097208C"/>
    <w:rsid w:val="00973FB0"/>
    <w:rsid w:val="00974981"/>
    <w:rsid w:val="009751C5"/>
    <w:rsid w:val="00975833"/>
    <w:rsid w:val="00980E23"/>
    <w:rsid w:val="0098136B"/>
    <w:rsid w:val="00985930"/>
    <w:rsid w:val="00987C2C"/>
    <w:rsid w:val="009900E7"/>
    <w:rsid w:val="009905DD"/>
    <w:rsid w:val="00993636"/>
    <w:rsid w:val="00994404"/>
    <w:rsid w:val="0099443D"/>
    <w:rsid w:val="00994D7D"/>
    <w:rsid w:val="00994EFE"/>
    <w:rsid w:val="00996891"/>
    <w:rsid w:val="00996F29"/>
    <w:rsid w:val="009A0CC9"/>
    <w:rsid w:val="009A1A2A"/>
    <w:rsid w:val="009A1DEB"/>
    <w:rsid w:val="009A3DC0"/>
    <w:rsid w:val="009A6653"/>
    <w:rsid w:val="009A6C69"/>
    <w:rsid w:val="009B0786"/>
    <w:rsid w:val="009B46F9"/>
    <w:rsid w:val="009B67CA"/>
    <w:rsid w:val="009B7848"/>
    <w:rsid w:val="009C0143"/>
    <w:rsid w:val="009C12EF"/>
    <w:rsid w:val="009C1543"/>
    <w:rsid w:val="009C1A0B"/>
    <w:rsid w:val="009C1AEF"/>
    <w:rsid w:val="009C2022"/>
    <w:rsid w:val="009C2A36"/>
    <w:rsid w:val="009C47CA"/>
    <w:rsid w:val="009C5786"/>
    <w:rsid w:val="009C5C44"/>
    <w:rsid w:val="009C7006"/>
    <w:rsid w:val="009D09AF"/>
    <w:rsid w:val="009D0B44"/>
    <w:rsid w:val="009D0E99"/>
    <w:rsid w:val="009D1DFF"/>
    <w:rsid w:val="009D2313"/>
    <w:rsid w:val="009D2CC9"/>
    <w:rsid w:val="009D2ED3"/>
    <w:rsid w:val="009D3555"/>
    <w:rsid w:val="009D3ED5"/>
    <w:rsid w:val="009D4582"/>
    <w:rsid w:val="009D486A"/>
    <w:rsid w:val="009D59E1"/>
    <w:rsid w:val="009D66FA"/>
    <w:rsid w:val="009D6F36"/>
    <w:rsid w:val="009D70E6"/>
    <w:rsid w:val="009E0DF0"/>
    <w:rsid w:val="009E4092"/>
    <w:rsid w:val="009E53D7"/>
    <w:rsid w:val="009E6128"/>
    <w:rsid w:val="009E7618"/>
    <w:rsid w:val="009F1087"/>
    <w:rsid w:val="009F2496"/>
    <w:rsid w:val="009F3EA8"/>
    <w:rsid w:val="009F4C9C"/>
    <w:rsid w:val="009F54D1"/>
    <w:rsid w:val="009F561A"/>
    <w:rsid w:val="00A00D0F"/>
    <w:rsid w:val="00A00FFC"/>
    <w:rsid w:val="00A019FF"/>
    <w:rsid w:val="00A02792"/>
    <w:rsid w:val="00A02E02"/>
    <w:rsid w:val="00A02F46"/>
    <w:rsid w:val="00A03493"/>
    <w:rsid w:val="00A03533"/>
    <w:rsid w:val="00A054C2"/>
    <w:rsid w:val="00A05A6F"/>
    <w:rsid w:val="00A05B79"/>
    <w:rsid w:val="00A0709A"/>
    <w:rsid w:val="00A12CAD"/>
    <w:rsid w:val="00A139ED"/>
    <w:rsid w:val="00A155C1"/>
    <w:rsid w:val="00A15627"/>
    <w:rsid w:val="00A15FA4"/>
    <w:rsid w:val="00A171C5"/>
    <w:rsid w:val="00A17BAD"/>
    <w:rsid w:val="00A2004F"/>
    <w:rsid w:val="00A20A44"/>
    <w:rsid w:val="00A2202D"/>
    <w:rsid w:val="00A22A11"/>
    <w:rsid w:val="00A2440A"/>
    <w:rsid w:val="00A256EB"/>
    <w:rsid w:val="00A26759"/>
    <w:rsid w:val="00A26B8A"/>
    <w:rsid w:val="00A26C41"/>
    <w:rsid w:val="00A30B88"/>
    <w:rsid w:val="00A322CC"/>
    <w:rsid w:val="00A33232"/>
    <w:rsid w:val="00A365C5"/>
    <w:rsid w:val="00A36F22"/>
    <w:rsid w:val="00A375E3"/>
    <w:rsid w:val="00A408B0"/>
    <w:rsid w:val="00A40B13"/>
    <w:rsid w:val="00A421E2"/>
    <w:rsid w:val="00A423DA"/>
    <w:rsid w:val="00A4485D"/>
    <w:rsid w:val="00A46378"/>
    <w:rsid w:val="00A46FFD"/>
    <w:rsid w:val="00A47BF5"/>
    <w:rsid w:val="00A508E5"/>
    <w:rsid w:val="00A50907"/>
    <w:rsid w:val="00A52ECD"/>
    <w:rsid w:val="00A5389B"/>
    <w:rsid w:val="00A53C19"/>
    <w:rsid w:val="00A5511E"/>
    <w:rsid w:val="00A55EA1"/>
    <w:rsid w:val="00A569C7"/>
    <w:rsid w:val="00A570CD"/>
    <w:rsid w:val="00A5786E"/>
    <w:rsid w:val="00A60B58"/>
    <w:rsid w:val="00A614EE"/>
    <w:rsid w:val="00A6156D"/>
    <w:rsid w:val="00A61E3E"/>
    <w:rsid w:val="00A62090"/>
    <w:rsid w:val="00A6285F"/>
    <w:rsid w:val="00A62DBA"/>
    <w:rsid w:val="00A647AC"/>
    <w:rsid w:val="00A65900"/>
    <w:rsid w:val="00A65AEE"/>
    <w:rsid w:val="00A66E18"/>
    <w:rsid w:val="00A71C14"/>
    <w:rsid w:val="00A742FD"/>
    <w:rsid w:val="00A7626C"/>
    <w:rsid w:val="00A7761A"/>
    <w:rsid w:val="00A77DE6"/>
    <w:rsid w:val="00A80D01"/>
    <w:rsid w:val="00A80D2D"/>
    <w:rsid w:val="00A80F17"/>
    <w:rsid w:val="00A80F4E"/>
    <w:rsid w:val="00A85C8A"/>
    <w:rsid w:val="00A86975"/>
    <w:rsid w:val="00A9010A"/>
    <w:rsid w:val="00A918A3"/>
    <w:rsid w:val="00A91C4F"/>
    <w:rsid w:val="00A91F95"/>
    <w:rsid w:val="00A9234F"/>
    <w:rsid w:val="00A92684"/>
    <w:rsid w:val="00AA0669"/>
    <w:rsid w:val="00AA0B20"/>
    <w:rsid w:val="00AA2DC3"/>
    <w:rsid w:val="00AA3F18"/>
    <w:rsid w:val="00AA40B6"/>
    <w:rsid w:val="00AA49C7"/>
    <w:rsid w:val="00AA4ECB"/>
    <w:rsid w:val="00AA5C00"/>
    <w:rsid w:val="00AB0093"/>
    <w:rsid w:val="00AB01FE"/>
    <w:rsid w:val="00AB0558"/>
    <w:rsid w:val="00AB166D"/>
    <w:rsid w:val="00AB2226"/>
    <w:rsid w:val="00AB2277"/>
    <w:rsid w:val="00AB26BB"/>
    <w:rsid w:val="00AB2760"/>
    <w:rsid w:val="00AB34A0"/>
    <w:rsid w:val="00AB3E71"/>
    <w:rsid w:val="00AB4531"/>
    <w:rsid w:val="00AB4CBA"/>
    <w:rsid w:val="00AB56AC"/>
    <w:rsid w:val="00AB5AC3"/>
    <w:rsid w:val="00AB62C5"/>
    <w:rsid w:val="00AB64EC"/>
    <w:rsid w:val="00AB737D"/>
    <w:rsid w:val="00AC345C"/>
    <w:rsid w:val="00AC380B"/>
    <w:rsid w:val="00AC38A0"/>
    <w:rsid w:val="00AC55C4"/>
    <w:rsid w:val="00AC5C08"/>
    <w:rsid w:val="00AD1C22"/>
    <w:rsid w:val="00AD2481"/>
    <w:rsid w:val="00AD342A"/>
    <w:rsid w:val="00AD3612"/>
    <w:rsid w:val="00AD550C"/>
    <w:rsid w:val="00AD6B0C"/>
    <w:rsid w:val="00AE156C"/>
    <w:rsid w:val="00AE2C2B"/>
    <w:rsid w:val="00AE4354"/>
    <w:rsid w:val="00AE4C6E"/>
    <w:rsid w:val="00AE548A"/>
    <w:rsid w:val="00AE5B2C"/>
    <w:rsid w:val="00AE77D1"/>
    <w:rsid w:val="00AF04CE"/>
    <w:rsid w:val="00AF1827"/>
    <w:rsid w:val="00AF25FC"/>
    <w:rsid w:val="00AF30B7"/>
    <w:rsid w:val="00AF34B7"/>
    <w:rsid w:val="00AF3CDB"/>
    <w:rsid w:val="00AF4068"/>
    <w:rsid w:val="00AF49FC"/>
    <w:rsid w:val="00AF4A3E"/>
    <w:rsid w:val="00AF5DBD"/>
    <w:rsid w:val="00AF6489"/>
    <w:rsid w:val="00AF656D"/>
    <w:rsid w:val="00AF6923"/>
    <w:rsid w:val="00AF79B5"/>
    <w:rsid w:val="00AF7FFE"/>
    <w:rsid w:val="00B00B91"/>
    <w:rsid w:val="00B038A9"/>
    <w:rsid w:val="00B0441E"/>
    <w:rsid w:val="00B04797"/>
    <w:rsid w:val="00B04D79"/>
    <w:rsid w:val="00B04E4C"/>
    <w:rsid w:val="00B0513C"/>
    <w:rsid w:val="00B053A7"/>
    <w:rsid w:val="00B05F37"/>
    <w:rsid w:val="00B07EFD"/>
    <w:rsid w:val="00B125DD"/>
    <w:rsid w:val="00B138F7"/>
    <w:rsid w:val="00B1422B"/>
    <w:rsid w:val="00B14625"/>
    <w:rsid w:val="00B14C32"/>
    <w:rsid w:val="00B1588A"/>
    <w:rsid w:val="00B15CD0"/>
    <w:rsid w:val="00B163C7"/>
    <w:rsid w:val="00B1678B"/>
    <w:rsid w:val="00B16F62"/>
    <w:rsid w:val="00B17182"/>
    <w:rsid w:val="00B17E4C"/>
    <w:rsid w:val="00B20805"/>
    <w:rsid w:val="00B20C2E"/>
    <w:rsid w:val="00B223AF"/>
    <w:rsid w:val="00B2249A"/>
    <w:rsid w:val="00B23CEF"/>
    <w:rsid w:val="00B23DCC"/>
    <w:rsid w:val="00B23EC8"/>
    <w:rsid w:val="00B24197"/>
    <w:rsid w:val="00B24E05"/>
    <w:rsid w:val="00B24EB8"/>
    <w:rsid w:val="00B26FD9"/>
    <w:rsid w:val="00B27360"/>
    <w:rsid w:val="00B30099"/>
    <w:rsid w:val="00B30397"/>
    <w:rsid w:val="00B310EC"/>
    <w:rsid w:val="00B31F90"/>
    <w:rsid w:val="00B32BF8"/>
    <w:rsid w:val="00B33ACE"/>
    <w:rsid w:val="00B34121"/>
    <w:rsid w:val="00B34E73"/>
    <w:rsid w:val="00B35073"/>
    <w:rsid w:val="00B35FB3"/>
    <w:rsid w:val="00B361AE"/>
    <w:rsid w:val="00B4236D"/>
    <w:rsid w:val="00B45899"/>
    <w:rsid w:val="00B458FC"/>
    <w:rsid w:val="00B4723D"/>
    <w:rsid w:val="00B47F35"/>
    <w:rsid w:val="00B506A2"/>
    <w:rsid w:val="00B54059"/>
    <w:rsid w:val="00B560A0"/>
    <w:rsid w:val="00B5632A"/>
    <w:rsid w:val="00B564A9"/>
    <w:rsid w:val="00B57E2A"/>
    <w:rsid w:val="00B604DD"/>
    <w:rsid w:val="00B60F2E"/>
    <w:rsid w:val="00B61398"/>
    <w:rsid w:val="00B61723"/>
    <w:rsid w:val="00B61FD0"/>
    <w:rsid w:val="00B62312"/>
    <w:rsid w:val="00B63F52"/>
    <w:rsid w:val="00B713B9"/>
    <w:rsid w:val="00B72F1A"/>
    <w:rsid w:val="00B7590F"/>
    <w:rsid w:val="00B80B6D"/>
    <w:rsid w:val="00B81B7F"/>
    <w:rsid w:val="00B82355"/>
    <w:rsid w:val="00B82537"/>
    <w:rsid w:val="00B827ED"/>
    <w:rsid w:val="00B8519E"/>
    <w:rsid w:val="00B86090"/>
    <w:rsid w:val="00B861F6"/>
    <w:rsid w:val="00B864CB"/>
    <w:rsid w:val="00B871C2"/>
    <w:rsid w:val="00B87AC7"/>
    <w:rsid w:val="00B910A7"/>
    <w:rsid w:val="00B9448F"/>
    <w:rsid w:val="00B949B3"/>
    <w:rsid w:val="00B95633"/>
    <w:rsid w:val="00B97127"/>
    <w:rsid w:val="00B9796C"/>
    <w:rsid w:val="00BA036E"/>
    <w:rsid w:val="00BA0714"/>
    <w:rsid w:val="00BA17B9"/>
    <w:rsid w:val="00BA3CC0"/>
    <w:rsid w:val="00BA4A2B"/>
    <w:rsid w:val="00BA4E3E"/>
    <w:rsid w:val="00BA69A2"/>
    <w:rsid w:val="00BA6FCC"/>
    <w:rsid w:val="00BA7D68"/>
    <w:rsid w:val="00BB0E8E"/>
    <w:rsid w:val="00BB10B5"/>
    <w:rsid w:val="00BB1E66"/>
    <w:rsid w:val="00BB2147"/>
    <w:rsid w:val="00BB2DA4"/>
    <w:rsid w:val="00BB4BC5"/>
    <w:rsid w:val="00BB5049"/>
    <w:rsid w:val="00BB5D9B"/>
    <w:rsid w:val="00BB6699"/>
    <w:rsid w:val="00BB68BE"/>
    <w:rsid w:val="00BB6948"/>
    <w:rsid w:val="00BC01F6"/>
    <w:rsid w:val="00BC15F8"/>
    <w:rsid w:val="00BC39BE"/>
    <w:rsid w:val="00BC3D46"/>
    <w:rsid w:val="00BC4917"/>
    <w:rsid w:val="00BC5258"/>
    <w:rsid w:val="00BC5D0C"/>
    <w:rsid w:val="00BC7352"/>
    <w:rsid w:val="00BC7D91"/>
    <w:rsid w:val="00BD0282"/>
    <w:rsid w:val="00BD187B"/>
    <w:rsid w:val="00BD27A6"/>
    <w:rsid w:val="00BD2AE8"/>
    <w:rsid w:val="00BD2F96"/>
    <w:rsid w:val="00BD3863"/>
    <w:rsid w:val="00BD3965"/>
    <w:rsid w:val="00BD422C"/>
    <w:rsid w:val="00BD53E2"/>
    <w:rsid w:val="00BD5D53"/>
    <w:rsid w:val="00BD6469"/>
    <w:rsid w:val="00BD667C"/>
    <w:rsid w:val="00BD73F5"/>
    <w:rsid w:val="00BD773E"/>
    <w:rsid w:val="00BE0A96"/>
    <w:rsid w:val="00BE0AB4"/>
    <w:rsid w:val="00BE1B3D"/>
    <w:rsid w:val="00BE1D3F"/>
    <w:rsid w:val="00BE4181"/>
    <w:rsid w:val="00BE45D2"/>
    <w:rsid w:val="00BE47EB"/>
    <w:rsid w:val="00BE5180"/>
    <w:rsid w:val="00BE73D0"/>
    <w:rsid w:val="00BF04F6"/>
    <w:rsid w:val="00BF1276"/>
    <w:rsid w:val="00BF23C7"/>
    <w:rsid w:val="00BF2CD7"/>
    <w:rsid w:val="00BF399E"/>
    <w:rsid w:val="00BF4BC6"/>
    <w:rsid w:val="00BF5A2C"/>
    <w:rsid w:val="00BF611E"/>
    <w:rsid w:val="00BF621C"/>
    <w:rsid w:val="00BF6373"/>
    <w:rsid w:val="00BF6953"/>
    <w:rsid w:val="00C01246"/>
    <w:rsid w:val="00C03E96"/>
    <w:rsid w:val="00C044B4"/>
    <w:rsid w:val="00C051E4"/>
    <w:rsid w:val="00C05BDE"/>
    <w:rsid w:val="00C06EF9"/>
    <w:rsid w:val="00C10D89"/>
    <w:rsid w:val="00C1181F"/>
    <w:rsid w:val="00C11925"/>
    <w:rsid w:val="00C143E5"/>
    <w:rsid w:val="00C146AE"/>
    <w:rsid w:val="00C15302"/>
    <w:rsid w:val="00C15CC5"/>
    <w:rsid w:val="00C1681C"/>
    <w:rsid w:val="00C16D61"/>
    <w:rsid w:val="00C1721E"/>
    <w:rsid w:val="00C17748"/>
    <w:rsid w:val="00C20C0E"/>
    <w:rsid w:val="00C20D75"/>
    <w:rsid w:val="00C22129"/>
    <w:rsid w:val="00C22523"/>
    <w:rsid w:val="00C23AFA"/>
    <w:rsid w:val="00C24092"/>
    <w:rsid w:val="00C26CA9"/>
    <w:rsid w:val="00C26CEA"/>
    <w:rsid w:val="00C27B3E"/>
    <w:rsid w:val="00C3055C"/>
    <w:rsid w:val="00C3243C"/>
    <w:rsid w:val="00C326B5"/>
    <w:rsid w:val="00C340D1"/>
    <w:rsid w:val="00C34533"/>
    <w:rsid w:val="00C35482"/>
    <w:rsid w:val="00C35609"/>
    <w:rsid w:val="00C36C64"/>
    <w:rsid w:val="00C36F86"/>
    <w:rsid w:val="00C3784A"/>
    <w:rsid w:val="00C37E10"/>
    <w:rsid w:val="00C4181F"/>
    <w:rsid w:val="00C4229A"/>
    <w:rsid w:val="00C4315A"/>
    <w:rsid w:val="00C434AE"/>
    <w:rsid w:val="00C4393D"/>
    <w:rsid w:val="00C444E4"/>
    <w:rsid w:val="00C44B3B"/>
    <w:rsid w:val="00C460AF"/>
    <w:rsid w:val="00C46916"/>
    <w:rsid w:val="00C46AFC"/>
    <w:rsid w:val="00C4770A"/>
    <w:rsid w:val="00C504CB"/>
    <w:rsid w:val="00C51ADB"/>
    <w:rsid w:val="00C522B5"/>
    <w:rsid w:val="00C5454E"/>
    <w:rsid w:val="00C553B8"/>
    <w:rsid w:val="00C558E5"/>
    <w:rsid w:val="00C56656"/>
    <w:rsid w:val="00C56675"/>
    <w:rsid w:val="00C569AC"/>
    <w:rsid w:val="00C575E8"/>
    <w:rsid w:val="00C57E77"/>
    <w:rsid w:val="00C60063"/>
    <w:rsid w:val="00C62679"/>
    <w:rsid w:val="00C62BDC"/>
    <w:rsid w:val="00C6419E"/>
    <w:rsid w:val="00C662DF"/>
    <w:rsid w:val="00C6649C"/>
    <w:rsid w:val="00C66812"/>
    <w:rsid w:val="00C66DFC"/>
    <w:rsid w:val="00C6715E"/>
    <w:rsid w:val="00C6722A"/>
    <w:rsid w:val="00C673A7"/>
    <w:rsid w:val="00C67BC8"/>
    <w:rsid w:val="00C71137"/>
    <w:rsid w:val="00C717FD"/>
    <w:rsid w:val="00C72467"/>
    <w:rsid w:val="00C72BFB"/>
    <w:rsid w:val="00C74B7B"/>
    <w:rsid w:val="00C75C50"/>
    <w:rsid w:val="00C75EE9"/>
    <w:rsid w:val="00C76326"/>
    <w:rsid w:val="00C764F0"/>
    <w:rsid w:val="00C83483"/>
    <w:rsid w:val="00C8448E"/>
    <w:rsid w:val="00C84D7F"/>
    <w:rsid w:val="00C84DFB"/>
    <w:rsid w:val="00C85826"/>
    <w:rsid w:val="00C86140"/>
    <w:rsid w:val="00C86212"/>
    <w:rsid w:val="00C86ED5"/>
    <w:rsid w:val="00C91490"/>
    <w:rsid w:val="00C91E54"/>
    <w:rsid w:val="00C9294F"/>
    <w:rsid w:val="00C929B6"/>
    <w:rsid w:val="00C92BA3"/>
    <w:rsid w:val="00C92F3D"/>
    <w:rsid w:val="00C92F71"/>
    <w:rsid w:val="00C93090"/>
    <w:rsid w:val="00C955EC"/>
    <w:rsid w:val="00C960FB"/>
    <w:rsid w:val="00C9696E"/>
    <w:rsid w:val="00C96BE8"/>
    <w:rsid w:val="00CA0716"/>
    <w:rsid w:val="00CA0B6E"/>
    <w:rsid w:val="00CA0F13"/>
    <w:rsid w:val="00CA1B8C"/>
    <w:rsid w:val="00CA28A3"/>
    <w:rsid w:val="00CA49F9"/>
    <w:rsid w:val="00CA5A54"/>
    <w:rsid w:val="00CA6999"/>
    <w:rsid w:val="00CB06CE"/>
    <w:rsid w:val="00CB161B"/>
    <w:rsid w:val="00CB295F"/>
    <w:rsid w:val="00CB430D"/>
    <w:rsid w:val="00CB45A1"/>
    <w:rsid w:val="00CB4AAF"/>
    <w:rsid w:val="00CB4FDD"/>
    <w:rsid w:val="00CB6C57"/>
    <w:rsid w:val="00CB7B92"/>
    <w:rsid w:val="00CC247F"/>
    <w:rsid w:val="00CC2659"/>
    <w:rsid w:val="00CC2B41"/>
    <w:rsid w:val="00CC2CE4"/>
    <w:rsid w:val="00CC4D1E"/>
    <w:rsid w:val="00CC5D4F"/>
    <w:rsid w:val="00CC76DD"/>
    <w:rsid w:val="00CC7761"/>
    <w:rsid w:val="00CD12EF"/>
    <w:rsid w:val="00CD1B61"/>
    <w:rsid w:val="00CD3010"/>
    <w:rsid w:val="00CD5927"/>
    <w:rsid w:val="00CD6DCE"/>
    <w:rsid w:val="00CD7B3A"/>
    <w:rsid w:val="00CE23C8"/>
    <w:rsid w:val="00CE28CA"/>
    <w:rsid w:val="00CE3519"/>
    <w:rsid w:val="00CE4B8D"/>
    <w:rsid w:val="00CE4DA6"/>
    <w:rsid w:val="00CE56F8"/>
    <w:rsid w:val="00CE5F7E"/>
    <w:rsid w:val="00CE7E3F"/>
    <w:rsid w:val="00CF125E"/>
    <w:rsid w:val="00CF15A2"/>
    <w:rsid w:val="00CF1EC7"/>
    <w:rsid w:val="00CF214F"/>
    <w:rsid w:val="00CF2318"/>
    <w:rsid w:val="00CF2F37"/>
    <w:rsid w:val="00CF42B5"/>
    <w:rsid w:val="00CF4DC0"/>
    <w:rsid w:val="00CF4F38"/>
    <w:rsid w:val="00CF504C"/>
    <w:rsid w:val="00CF646A"/>
    <w:rsid w:val="00CF778C"/>
    <w:rsid w:val="00D0008B"/>
    <w:rsid w:val="00D02881"/>
    <w:rsid w:val="00D02B1F"/>
    <w:rsid w:val="00D03F2D"/>
    <w:rsid w:val="00D0583D"/>
    <w:rsid w:val="00D07164"/>
    <w:rsid w:val="00D07256"/>
    <w:rsid w:val="00D10D0D"/>
    <w:rsid w:val="00D11E44"/>
    <w:rsid w:val="00D1255F"/>
    <w:rsid w:val="00D13A4C"/>
    <w:rsid w:val="00D149FC"/>
    <w:rsid w:val="00D14E99"/>
    <w:rsid w:val="00D150F4"/>
    <w:rsid w:val="00D15147"/>
    <w:rsid w:val="00D15375"/>
    <w:rsid w:val="00D1657B"/>
    <w:rsid w:val="00D213A8"/>
    <w:rsid w:val="00D21B2E"/>
    <w:rsid w:val="00D246ED"/>
    <w:rsid w:val="00D261C0"/>
    <w:rsid w:val="00D262AA"/>
    <w:rsid w:val="00D264F6"/>
    <w:rsid w:val="00D27098"/>
    <w:rsid w:val="00D27A46"/>
    <w:rsid w:val="00D3002B"/>
    <w:rsid w:val="00D30238"/>
    <w:rsid w:val="00D305DD"/>
    <w:rsid w:val="00D307EC"/>
    <w:rsid w:val="00D31E8E"/>
    <w:rsid w:val="00D32640"/>
    <w:rsid w:val="00D41B35"/>
    <w:rsid w:val="00D4222A"/>
    <w:rsid w:val="00D42AF4"/>
    <w:rsid w:val="00D441E6"/>
    <w:rsid w:val="00D444CD"/>
    <w:rsid w:val="00D45035"/>
    <w:rsid w:val="00D47A4F"/>
    <w:rsid w:val="00D511EA"/>
    <w:rsid w:val="00D51590"/>
    <w:rsid w:val="00D536CE"/>
    <w:rsid w:val="00D549CB"/>
    <w:rsid w:val="00D55D7C"/>
    <w:rsid w:val="00D567CB"/>
    <w:rsid w:val="00D57A0B"/>
    <w:rsid w:val="00D60853"/>
    <w:rsid w:val="00D626B6"/>
    <w:rsid w:val="00D629E6"/>
    <w:rsid w:val="00D62B81"/>
    <w:rsid w:val="00D658E0"/>
    <w:rsid w:val="00D66800"/>
    <w:rsid w:val="00D67ECE"/>
    <w:rsid w:val="00D70C03"/>
    <w:rsid w:val="00D711C3"/>
    <w:rsid w:val="00D72079"/>
    <w:rsid w:val="00D72BFF"/>
    <w:rsid w:val="00D72C7E"/>
    <w:rsid w:val="00D76934"/>
    <w:rsid w:val="00D80721"/>
    <w:rsid w:val="00D810BD"/>
    <w:rsid w:val="00D81D20"/>
    <w:rsid w:val="00D82696"/>
    <w:rsid w:val="00D8376B"/>
    <w:rsid w:val="00D84B03"/>
    <w:rsid w:val="00D853FC"/>
    <w:rsid w:val="00D87850"/>
    <w:rsid w:val="00D90DA1"/>
    <w:rsid w:val="00D90DBE"/>
    <w:rsid w:val="00D9270C"/>
    <w:rsid w:val="00D94691"/>
    <w:rsid w:val="00D94B9B"/>
    <w:rsid w:val="00D95EA2"/>
    <w:rsid w:val="00DA1240"/>
    <w:rsid w:val="00DA1243"/>
    <w:rsid w:val="00DA1AFD"/>
    <w:rsid w:val="00DA3E64"/>
    <w:rsid w:val="00DA42BF"/>
    <w:rsid w:val="00DA4B8C"/>
    <w:rsid w:val="00DA537A"/>
    <w:rsid w:val="00DA5EBA"/>
    <w:rsid w:val="00DA6909"/>
    <w:rsid w:val="00DB0873"/>
    <w:rsid w:val="00DB2098"/>
    <w:rsid w:val="00DB23DA"/>
    <w:rsid w:val="00DB3289"/>
    <w:rsid w:val="00DB40F6"/>
    <w:rsid w:val="00DB56C9"/>
    <w:rsid w:val="00DC00BF"/>
    <w:rsid w:val="00DC058E"/>
    <w:rsid w:val="00DC0CAE"/>
    <w:rsid w:val="00DC1307"/>
    <w:rsid w:val="00DC2A7B"/>
    <w:rsid w:val="00DC376B"/>
    <w:rsid w:val="00DC3B57"/>
    <w:rsid w:val="00DC42E3"/>
    <w:rsid w:val="00DC4D94"/>
    <w:rsid w:val="00DC5CD8"/>
    <w:rsid w:val="00DC65C2"/>
    <w:rsid w:val="00DD0AD5"/>
    <w:rsid w:val="00DD0CBB"/>
    <w:rsid w:val="00DD1F1F"/>
    <w:rsid w:val="00DD3FF2"/>
    <w:rsid w:val="00DD60AD"/>
    <w:rsid w:val="00DD736F"/>
    <w:rsid w:val="00DE0421"/>
    <w:rsid w:val="00DE0CC0"/>
    <w:rsid w:val="00DE28A8"/>
    <w:rsid w:val="00DE3133"/>
    <w:rsid w:val="00DE3ADA"/>
    <w:rsid w:val="00DE5D2C"/>
    <w:rsid w:val="00DE646E"/>
    <w:rsid w:val="00DE6F70"/>
    <w:rsid w:val="00DF00E5"/>
    <w:rsid w:val="00DF042D"/>
    <w:rsid w:val="00DF2B75"/>
    <w:rsid w:val="00DF32EE"/>
    <w:rsid w:val="00DF336B"/>
    <w:rsid w:val="00DF3DEF"/>
    <w:rsid w:val="00DF4585"/>
    <w:rsid w:val="00DF4D1D"/>
    <w:rsid w:val="00DF693B"/>
    <w:rsid w:val="00E026D2"/>
    <w:rsid w:val="00E046A4"/>
    <w:rsid w:val="00E0549B"/>
    <w:rsid w:val="00E06420"/>
    <w:rsid w:val="00E07A03"/>
    <w:rsid w:val="00E11CAC"/>
    <w:rsid w:val="00E12584"/>
    <w:rsid w:val="00E125CA"/>
    <w:rsid w:val="00E13165"/>
    <w:rsid w:val="00E13811"/>
    <w:rsid w:val="00E13868"/>
    <w:rsid w:val="00E14BBC"/>
    <w:rsid w:val="00E155BA"/>
    <w:rsid w:val="00E17327"/>
    <w:rsid w:val="00E17CA8"/>
    <w:rsid w:val="00E201E8"/>
    <w:rsid w:val="00E2095E"/>
    <w:rsid w:val="00E2112D"/>
    <w:rsid w:val="00E22F5A"/>
    <w:rsid w:val="00E245E1"/>
    <w:rsid w:val="00E2596D"/>
    <w:rsid w:val="00E2759E"/>
    <w:rsid w:val="00E31A04"/>
    <w:rsid w:val="00E3262C"/>
    <w:rsid w:val="00E328D1"/>
    <w:rsid w:val="00E33349"/>
    <w:rsid w:val="00E33CEF"/>
    <w:rsid w:val="00E34F11"/>
    <w:rsid w:val="00E34FDE"/>
    <w:rsid w:val="00E351C9"/>
    <w:rsid w:val="00E36343"/>
    <w:rsid w:val="00E36A3D"/>
    <w:rsid w:val="00E36F72"/>
    <w:rsid w:val="00E407FD"/>
    <w:rsid w:val="00E412A8"/>
    <w:rsid w:val="00E41F16"/>
    <w:rsid w:val="00E42283"/>
    <w:rsid w:val="00E42C41"/>
    <w:rsid w:val="00E42EB5"/>
    <w:rsid w:val="00E42FB4"/>
    <w:rsid w:val="00E43BD4"/>
    <w:rsid w:val="00E44BAA"/>
    <w:rsid w:val="00E45236"/>
    <w:rsid w:val="00E452B4"/>
    <w:rsid w:val="00E453C3"/>
    <w:rsid w:val="00E4566D"/>
    <w:rsid w:val="00E4585E"/>
    <w:rsid w:val="00E46240"/>
    <w:rsid w:val="00E47AC4"/>
    <w:rsid w:val="00E47EEF"/>
    <w:rsid w:val="00E50315"/>
    <w:rsid w:val="00E509E7"/>
    <w:rsid w:val="00E50E2F"/>
    <w:rsid w:val="00E56A7E"/>
    <w:rsid w:val="00E575C2"/>
    <w:rsid w:val="00E57B9E"/>
    <w:rsid w:val="00E609FD"/>
    <w:rsid w:val="00E60E86"/>
    <w:rsid w:val="00E60FD8"/>
    <w:rsid w:val="00E610DC"/>
    <w:rsid w:val="00E62C0B"/>
    <w:rsid w:val="00E62D63"/>
    <w:rsid w:val="00E65616"/>
    <w:rsid w:val="00E66FF2"/>
    <w:rsid w:val="00E706E8"/>
    <w:rsid w:val="00E71236"/>
    <w:rsid w:val="00E71849"/>
    <w:rsid w:val="00E72F66"/>
    <w:rsid w:val="00E74037"/>
    <w:rsid w:val="00E75DE9"/>
    <w:rsid w:val="00E77058"/>
    <w:rsid w:val="00E7729B"/>
    <w:rsid w:val="00E7767E"/>
    <w:rsid w:val="00E80EDB"/>
    <w:rsid w:val="00E810BC"/>
    <w:rsid w:val="00E823FD"/>
    <w:rsid w:val="00E82A3D"/>
    <w:rsid w:val="00E833E9"/>
    <w:rsid w:val="00E8439F"/>
    <w:rsid w:val="00E845A5"/>
    <w:rsid w:val="00E851D2"/>
    <w:rsid w:val="00E85C37"/>
    <w:rsid w:val="00E867B4"/>
    <w:rsid w:val="00E8703C"/>
    <w:rsid w:val="00E90555"/>
    <w:rsid w:val="00E92F11"/>
    <w:rsid w:val="00E93618"/>
    <w:rsid w:val="00E93C7E"/>
    <w:rsid w:val="00E95584"/>
    <w:rsid w:val="00E97004"/>
    <w:rsid w:val="00E970E9"/>
    <w:rsid w:val="00E97D50"/>
    <w:rsid w:val="00EA0B7A"/>
    <w:rsid w:val="00EA0E5A"/>
    <w:rsid w:val="00EA135A"/>
    <w:rsid w:val="00EA1B7F"/>
    <w:rsid w:val="00EA2A22"/>
    <w:rsid w:val="00EA5C56"/>
    <w:rsid w:val="00EA5FC9"/>
    <w:rsid w:val="00EA6710"/>
    <w:rsid w:val="00EB1CD2"/>
    <w:rsid w:val="00EB2904"/>
    <w:rsid w:val="00EB4CA0"/>
    <w:rsid w:val="00EB4E4E"/>
    <w:rsid w:val="00EB583D"/>
    <w:rsid w:val="00EB6FC4"/>
    <w:rsid w:val="00EB77DA"/>
    <w:rsid w:val="00EC07A6"/>
    <w:rsid w:val="00EC111D"/>
    <w:rsid w:val="00EC1EC2"/>
    <w:rsid w:val="00EC2784"/>
    <w:rsid w:val="00EC4DA0"/>
    <w:rsid w:val="00EC5919"/>
    <w:rsid w:val="00EC6822"/>
    <w:rsid w:val="00EC75C9"/>
    <w:rsid w:val="00EC7D9F"/>
    <w:rsid w:val="00ED75FA"/>
    <w:rsid w:val="00EE0412"/>
    <w:rsid w:val="00EE0726"/>
    <w:rsid w:val="00EE0808"/>
    <w:rsid w:val="00EE15BB"/>
    <w:rsid w:val="00EE3079"/>
    <w:rsid w:val="00EE3083"/>
    <w:rsid w:val="00EE4917"/>
    <w:rsid w:val="00EE5EBC"/>
    <w:rsid w:val="00EE6666"/>
    <w:rsid w:val="00EE72C1"/>
    <w:rsid w:val="00EE74CF"/>
    <w:rsid w:val="00EF093A"/>
    <w:rsid w:val="00EF13C5"/>
    <w:rsid w:val="00EF2D75"/>
    <w:rsid w:val="00EF3128"/>
    <w:rsid w:val="00EF375F"/>
    <w:rsid w:val="00EF37AD"/>
    <w:rsid w:val="00EF3D89"/>
    <w:rsid w:val="00EF4285"/>
    <w:rsid w:val="00EF47AA"/>
    <w:rsid w:val="00EF59E6"/>
    <w:rsid w:val="00EF5E05"/>
    <w:rsid w:val="00EF5F03"/>
    <w:rsid w:val="00EF65BC"/>
    <w:rsid w:val="00EF7AD0"/>
    <w:rsid w:val="00F01364"/>
    <w:rsid w:val="00F0207B"/>
    <w:rsid w:val="00F0369B"/>
    <w:rsid w:val="00F0417E"/>
    <w:rsid w:val="00F04B1E"/>
    <w:rsid w:val="00F05064"/>
    <w:rsid w:val="00F0570E"/>
    <w:rsid w:val="00F0614C"/>
    <w:rsid w:val="00F0643B"/>
    <w:rsid w:val="00F0700A"/>
    <w:rsid w:val="00F074CE"/>
    <w:rsid w:val="00F109B8"/>
    <w:rsid w:val="00F11460"/>
    <w:rsid w:val="00F145BF"/>
    <w:rsid w:val="00F146DB"/>
    <w:rsid w:val="00F16B6C"/>
    <w:rsid w:val="00F171A7"/>
    <w:rsid w:val="00F20086"/>
    <w:rsid w:val="00F231BE"/>
    <w:rsid w:val="00F23F0F"/>
    <w:rsid w:val="00F241D1"/>
    <w:rsid w:val="00F24F5C"/>
    <w:rsid w:val="00F254E2"/>
    <w:rsid w:val="00F31161"/>
    <w:rsid w:val="00F315FC"/>
    <w:rsid w:val="00F35BC9"/>
    <w:rsid w:val="00F36001"/>
    <w:rsid w:val="00F36332"/>
    <w:rsid w:val="00F36B51"/>
    <w:rsid w:val="00F36F4F"/>
    <w:rsid w:val="00F40464"/>
    <w:rsid w:val="00F43C61"/>
    <w:rsid w:val="00F43FC9"/>
    <w:rsid w:val="00F4682B"/>
    <w:rsid w:val="00F46DC2"/>
    <w:rsid w:val="00F50242"/>
    <w:rsid w:val="00F53FDC"/>
    <w:rsid w:val="00F54096"/>
    <w:rsid w:val="00F54641"/>
    <w:rsid w:val="00F54BF5"/>
    <w:rsid w:val="00F54C47"/>
    <w:rsid w:val="00F558FC"/>
    <w:rsid w:val="00F5657C"/>
    <w:rsid w:val="00F56C44"/>
    <w:rsid w:val="00F60BF6"/>
    <w:rsid w:val="00F623DA"/>
    <w:rsid w:val="00F64E3C"/>
    <w:rsid w:val="00F6634D"/>
    <w:rsid w:val="00F6728A"/>
    <w:rsid w:val="00F7043D"/>
    <w:rsid w:val="00F71E31"/>
    <w:rsid w:val="00F724B7"/>
    <w:rsid w:val="00F7360F"/>
    <w:rsid w:val="00F73E2C"/>
    <w:rsid w:val="00F75984"/>
    <w:rsid w:val="00F765C6"/>
    <w:rsid w:val="00F76893"/>
    <w:rsid w:val="00F769F4"/>
    <w:rsid w:val="00F777B8"/>
    <w:rsid w:val="00F77830"/>
    <w:rsid w:val="00F8102F"/>
    <w:rsid w:val="00F81762"/>
    <w:rsid w:val="00F82837"/>
    <w:rsid w:val="00F83092"/>
    <w:rsid w:val="00F841C6"/>
    <w:rsid w:val="00F84911"/>
    <w:rsid w:val="00F84B0A"/>
    <w:rsid w:val="00F85A60"/>
    <w:rsid w:val="00F86C41"/>
    <w:rsid w:val="00F87B69"/>
    <w:rsid w:val="00F90152"/>
    <w:rsid w:val="00F90D8E"/>
    <w:rsid w:val="00F91AEF"/>
    <w:rsid w:val="00F922B0"/>
    <w:rsid w:val="00F9321E"/>
    <w:rsid w:val="00F94DEF"/>
    <w:rsid w:val="00F95BA6"/>
    <w:rsid w:val="00F95D42"/>
    <w:rsid w:val="00F967E7"/>
    <w:rsid w:val="00F96ED5"/>
    <w:rsid w:val="00F972FF"/>
    <w:rsid w:val="00F97E34"/>
    <w:rsid w:val="00FA25C0"/>
    <w:rsid w:val="00FA29F7"/>
    <w:rsid w:val="00FA2DA8"/>
    <w:rsid w:val="00FA447D"/>
    <w:rsid w:val="00FA4BFB"/>
    <w:rsid w:val="00FA64AC"/>
    <w:rsid w:val="00FA6D38"/>
    <w:rsid w:val="00FA7D98"/>
    <w:rsid w:val="00FA7FE9"/>
    <w:rsid w:val="00FA7FFC"/>
    <w:rsid w:val="00FB16BD"/>
    <w:rsid w:val="00FB2FD5"/>
    <w:rsid w:val="00FB48BA"/>
    <w:rsid w:val="00FB589F"/>
    <w:rsid w:val="00FB59D8"/>
    <w:rsid w:val="00FB6035"/>
    <w:rsid w:val="00FB6313"/>
    <w:rsid w:val="00FC0370"/>
    <w:rsid w:val="00FC040D"/>
    <w:rsid w:val="00FC11B6"/>
    <w:rsid w:val="00FC1349"/>
    <w:rsid w:val="00FC1783"/>
    <w:rsid w:val="00FC2887"/>
    <w:rsid w:val="00FC2912"/>
    <w:rsid w:val="00FC3033"/>
    <w:rsid w:val="00FC424F"/>
    <w:rsid w:val="00FC44C4"/>
    <w:rsid w:val="00FC78DF"/>
    <w:rsid w:val="00FD1C69"/>
    <w:rsid w:val="00FD33D5"/>
    <w:rsid w:val="00FD54E0"/>
    <w:rsid w:val="00FD5D56"/>
    <w:rsid w:val="00FD6E0F"/>
    <w:rsid w:val="00FE0C34"/>
    <w:rsid w:val="00FE0EAB"/>
    <w:rsid w:val="00FE16AF"/>
    <w:rsid w:val="00FE2ADF"/>
    <w:rsid w:val="00FE2ED0"/>
    <w:rsid w:val="00FE340B"/>
    <w:rsid w:val="00FE3CB4"/>
    <w:rsid w:val="00FE68DB"/>
    <w:rsid w:val="00FE6F61"/>
    <w:rsid w:val="00FF0A60"/>
    <w:rsid w:val="00FF1F41"/>
    <w:rsid w:val="00FF2120"/>
    <w:rsid w:val="00FF248B"/>
    <w:rsid w:val="00FF2791"/>
    <w:rsid w:val="00FF2814"/>
    <w:rsid w:val="00FF2E33"/>
    <w:rsid w:val="00FF39C6"/>
    <w:rsid w:val="00FF3BC1"/>
    <w:rsid w:val="00FF3E4C"/>
    <w:rsid w:val="00FF3FEC"/>
    <w:rsid w:val="00FF503C"/>
    <w:rsid w:val="00FF5F62"/>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35578</Words>
  <Characters>202795</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2</cp:revision>
  <dcterms:created xsi:type="dcterms:W3CDTF">2025-03-06T18:30:00Z</dcterms:created>
  <dcterms:modified xsi:type="dcterms:W3CDTF">2025-03-06T18:30:00Z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id="nTelkfky"/&gt;&lt;style id="http://www.zotero.org/styles/ecology" hasBibliography="1" bibliographyStyleHasBeenSet="1"/&gt;&lt;prefs&gt;&lt;pref name="fieldType" value="Field"/&gt;&lt;/prefs&gt;&lt;/data&gt;</vt:lpwstr>
  </property>
</Properties>
</file>