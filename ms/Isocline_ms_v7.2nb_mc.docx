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5E83D4E1" w:rsidR="009D486A" w:rsidRPr="007B4B55" w:rsidRDefault="00671368" w:rsidP="007B4B55">
      <w:pPr>
        <w:pStyle w:val="NATESTYLE1CommonCollege"/>
      </w:pPr>
      <w:r>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2E281C7D" w:rsidR="00673700" w:rsidRPr="00524172" w:rsidRDefault="00275E61" w:rsidP="00DA1243">
      <w:r>
        <w:t>Juvenile survival</w:t>
      </w:r>
      <w:r w:rsidR="00673700">
        <w:t xml:space="preserve"> and growth rates are </w:t>
      </w:r>
      <w:r w:rsidR="00864375">
        <w:t xml:space="preserve">common </w:t>
      </w:r>
      <w:r w:rsidR="00673700">
        <w:t xml:space="preserve">performance </w:t>
      </w:r>
      <w:r>
        <w:t xml:space="preserve">metrics </w:t>
      </w:r>
      <w:r w:rsidR="00673700">
        <w:t>with</w:t>
      </w:r>
      <w:r w:rsidR="006255E7">
        <w:t xml:space="preserve"> potential consequences for population growth</w:t>
      </w:r>
      <w:r w:rsidR="00673700">
        <w:t xml:space="preserve">.  For species </w:t>
      </w:r>
      <w:r w:rsidR="00F60BF6">
        <w:t>that can</w:t>
      </w:r>
      <w:r w:rsidR="00673700">
        <w:t xml:space="preserve"> grow to achieve a size refuge from 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E56A7E">
        <w:t>well-</w:t>
      </w:r>
      <w:r w:rsidR="00E7767E">
        <w:t>conceptualized</w:t>
      </w:r>
      <w:r w:rsidR="00673700">
        <w:t xml:space="preserve"> theoretically </w:t>
      </w:r>
      <w:r w:rsidR="00AF49FC">
        <w:t>and most studies of the concept have been controlled experiments</w:t>
      </w:r>
      <w:r w:rsidR="00673700">
        <w:t xml:space="preserve">. We used a published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predators in the dry season </w:t>
      </w:r>
      <w:r w:rsidR="00DC058E">
        <w:t>caused</w:t>
      </w:r>
      <w:r w:rsidR="00673700">
        <w:t xml:space="preserve"> </w:t>
      </w:r>
      <w:r w:rsidR="00DC058E">
        <w:t>higher</w:t>
      </w:r>
      <w:r w:rsidR="00673700">
        <w:t xml:space="preserve"> mortality.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EC07A6">
        <w:t>experimental and natural wetlands</w:t>
      </w:r>
      <w:r w:rsidR="00673700">
        <w:t xml:space="preserve">.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 xml:space="preserve">gave population-level context to quantified rates and </w:t>
      </w:r>
      <w:r w:rsidR="00673700">
        <w:t>identified important</w:t>
      </w:r>
      <w:r w:rsidR="00DF00E5">
        <w:t xml:space="preserve"> </w:t>
      </w:r>
      <w:r w:rsidR="00673700">
        <w:t xml:space="preserve">temporal variation in </w:t>
      </w:r>
      <w:r w:rsidR="00DF00E5">
        <w:t>survival and growth</w:t>
      </w:r>
      <w:r w:rsidR="00763D80">
        <w:t xml:space="preserve"> of the snail</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w:t>
      </w:r>
      <w:r w:rsidR="00673700">
        <w:lastRenderedPageBreak/>
        <w:t>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We encourage ecologists to consider such an approach </w:t>
      </w:r>
      <w:r w:rsidR="00067FCB">
        <w:t>to study recruitment for</w:t>
      </w:r>
      <w:r w:rsidR="00673700">
        <w:t xml:space="preserve">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3D5DC660" w:rsidR="00A054C2" w:rsidRDefault="00673700" w:rsidP="00DA1243">
      <w:pPr>
        <w:pStyle w:val="NATESTYLE1CommonCollege"/>
        <w:ind w:firstLine="720"/>
        <w:jc w:val="both"/>
      </w:pPr>
      <w:r>
        <w:t>Population dynamics for many species with stage</w:t>
      </w:r>
      <w:r w:rsidR="00A171C5">
        <w:t xml:space="preserve"> </w:t>
      </w:r>
      <w:r w:rsidR="00C67BC8">
        <w:t>or age</w:t>
      </w:r>
      <w:r w:rsidR="00AD342A">
        <w:t xml:space="preserve"> </w:t>
      </w:r>
      <w:r>
        <w:t>structure are widely 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r w:rsidR="00164724">
        <w:t>,</w:t>
      </w:r>
      <w:r w:rsidR="00246147">
        <w:t xml:space="preserve"> Werner and Gilliam </w:t>
      </w:r>
      <w:r w:rsidR="005F658C">
        <w:t xml:space="preserve">(1984) </w:t>
      </w:r>
      <w:r w:rsidR="00246147">
        <w:t xml:space="preserve">made this point about the importance </w:t>
      </w:r>
      <w:r w:rsidR="00021122">
        <w:t xml:space="preserve">of </w:t>
      </w:r>
      <w:r w:rsidR="00847578">
        <w:t xml:space="preserve">individual </w:t>
      </w:r>
      <w:r w:rsidR="00021122">
        <w:t xml:space="preserve">growth </w:t>
      </w:r>
      <w:r w:rsidR="00EB4E4E">
        <w:t>in</w:t>
      </w:r>
      <w:r w:rsidR="00246147">
        <w:t xml:space="preserve"> </w:t>
      </w:r>
      <w:r w:rsidR="00A054C2">
        <w:t>demographic models</w:t>
      </w:r>
      <w:r w:rsidR="00021122">
        <w:t>:</w:t>
      </w:r>
      <w:r w:rsidR="00A054C2">
        <w:t xml:space="preserve"> </w:t>
      </w:r>
    </w:p>
    <w:p w14:paraId="5BBBA73A" w14:textId="3322F71B" w:rsidR="00CC2B41" w:rsidRDefault="00994D7D" w:rsidP="00A019FF">
      <w:pPr>
        <w:pStyle w:val="NATESTYLE1CommonCollege"/>
        <w:ind w:left="432" w:right="288"/>
        <w:jc w:val="both"/>
      </w:pPr>
      <w:r>
        <w:t>“</w:t>
      </w:r>
      <w:r w:rsidR="00CC2B41">
        <w:t>A size-indexed demography</w:t>
      </w:r>
      <w:r w:rsidR="00453F2C">
        <w:t>, however,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47CF6546" w:rsidR="00C662DF" w:rsidRDefault="00F109B8" w:rsidP="00994D7D">
      <w:pPr>
        <w:pStyle w:val="NATESTYLE1CommonCollege"/>
        <w:jc w:val="both"/>
      </w:pPr>
      <w:r>
        <w:t xml:space="preserve">Historical </w:t>
      </w:r>
      <w:r w:rsidR="00184D2C">
        <w:t>research on size-structured interactions</w:t>
      </w:r>
      <w:r>
        <w:t xml:space="preserve"> have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r w:rsidR="007963F7">
        <w:t xml:space="preserve"> as mentioned at the end of the quote</w:t>
      </w:r>
      <w:r w:rsidR="008C6F9E">
        <w:t xml:space="preserv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the time a prey animal 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673700">
        <w:t xml:space="preserve">; </w:t>
      </w:r>
      <w:r w:rsidR="00E17CA8">
        <w:t>as growth is environmentally</w:t>
      </w:r>
      <w:r w:rsidR="00FC1349">
        <w:t>-</w:t>
      </w:r>
      <w:r w:rsidR="00E17CA8">
        <w:t xml:space="preserve">mediated </w:t>
      </w:r>
      <w:r w:rsidR="00673700">
        <w:t xml:space="preserve">the </w:t>
      </w:r>
      <w:r w:rsidR="00DC3B57">
        <w:t xml:space="preserve">importance of mortality </w:t>
      </w:r>
      <w:r w:rsidR="00B35073">
        <w:t xml:space="preserve">to population dynamics </w:t>
      </w:r>
      <w:r w:rsidR="00FC1349">
        <w:t xml:space="preserve">is </w:t>
      </w:r>
      <w:r w:rsidR="00DC3B57">
        <w:t>therefore</w:t>
      </w:r>
      <w:r w:rsidR="00575B3A">
        <w:t xml:space="preserve"> </w:t>
      </w:r>
      <w:r w:rsidR="00B35073">
        <w:t>partly</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r w:rsidR="00DC3B57">
        <w:t xml:space="preserve"> Environmental mediation of predator-prey interactions in natural</w:t>
      </w:r>
      <w:r w:rsidR="00673700">
        <w:t xml:space="preserve"> systems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 xml:space="preserve">(Jeyasingh and Weider 2005, </w:t>
      </w:r>
      <w:r w:rsidR="001E70C4" w:rsidRPr="001E70C4">
        <w:lastRenderedPageBreak/>
        <w:t>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w:t>
      </w:r>
      <w:r w:rsidR="006E6682">
        <w:t>produc</w:t>
      </w:r>
      <w:r w:rsidR="006A3978">
        <w:t>e</w:t>
      </w:r>
      <w:r w:rsidR="006E6682">
        <w:t xml:space="preserve"> </w:t>
      </w:r>
      <w:r w:rsidR="009C7006">
        <w:t xml:space="preserve">spatial and temporal </w:t>
      </w:r>
      <w:r w:rsidR="006E6682">
        <w:t xml:space="preserve">variation </w:t>
      </w:r>
      <w:r w:rsidR="009C7006">
        <w:t xml:space="preserve">in </w:t>
      </w:r>
      <w:r w:rsidR="00DC3B57">
        <w:t xml:space="preserve">natural </w:t>
      </w:r>
      <w:r w:rsidR="00673700">
        <w:t xml:space="preserve">predation </w:t>
      </w:r>
      <w:r w:rsidR="006E6682">
        <w:t xml:space="preserve">regimes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r w:rsidR="00673700">
        <w:t xml:space="preserve"> may provide windows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9E7618">
        <w:t xml:space="preserve">.  </w:t>
      </w:r>
      <w:r w:rsidR="006F15B8">
        <w:t xml:space="preserve"> </w:t>
      </w:r>
    </w:p>
    <w:p w14:paraId="0970A97B" w14:textId="4F669982" w:rsidR="006F4DE8" w:rsidRDefault="00673700" w:rsidP="00C662DF">
      <w:pPr>
        <w:pStyle w:val="NATESTYLE1CommonCollege"/>
        <w:ind w:firstLine="720"/>
        <w:jc w:val="both"/>
      </w:pPr>
      <w:r>
        <w:t xml:space="preserve">Studies of </w:t>
      </w:r>
      <w:r w:rsidR="00C662DF">
        <w:t xml:space="preserve">size-structured </w:t>
      </w:r>
      <w:r>
        <w:t xml:space="preserve">interactions are often conducted </w:t>
      </w:r>
      <w:r w:rsidR="008E0BA8">
        <w:t>experimentally</w:t>
      </w:r>
      <w:r>
        <w:t xml:space="preserve"> (</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r w:rsidR="00EF7AD0">
        <w:t xml:space="preserve">of </w:t>
      </w:r>
      <w:r w:rsidR="00174D3D">
        <w:t>the interacting species</w:t>
      </w:r>
      <w:r w:rsidR="00541260">
        <w:t xml:space="preserve"> and densities</w:t>
      </w:r>
      <w:r w:rsidR="008302EB">
        <w:t>.</w:t>
      </w:r>
      <w:r>
        <w:t xml:space="preserve"> </w:t>
      </w:r>
      <w:r w:rsidR="008302EB">
        <w:t xml:space="preserve">But studies of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r w:rsidR="00EF7AD0">
        <w:t xml:space="preserve">i.e., </w:t>
      </w:r>
      <w:r w:rsidR="0008254A">
        <w:t xml:space="preserve">outbreaks) or those </w:t>
      </w:r>
      <w:r w:rsidR="00541260">
        <w:t xml:space="preserve">experiencing </w:t>
      </w:r>
      <w:r w:rsidR="008302EB">
        <w:t>steady declines require</w:t>
      </w:r>
      <w:r>
        <w:t xml:space="preserve"> </w:t>
      </w:r>
      <w:r w:rsidR="0065415D">
        <w:t>ecologists to</w:t>
      </w:r>
      <w:r>
        <w:t xml:space="preserve"> </w:t>
      </w:r>
      <w:r w:rsidR="008302EB">
        <w:t xml:space="preserve">understand </w:t>
      </w:r>
      <w:r>
        <w:t xml:space="preserve">how </w:t>
      </w:r>
      <w:r w:rsidR="006C513B">
        <w:t xml:space="preserve">natural </w:t>
      </w:r>
      <w:r w:rsidR="00953DA9">
        <w:t xml:space="preserve">environments and the associated </w:t>
      </w:r>
      <w:r w:rsidR="003818B6">
        <w:t>parameters combine</w:t>
      </w:r>
      <w:r>
        <w:t xml:space="preserve"> to</w:t>
      </w:r>
      <w:r w:rsidR="00953DA9">
        <w:t xml:space="preserve"> affect</w:t>
      </w:r>
      <w:r w:rsidR="0011606B">
        <w:t xml:space="preserve"> </w:t>
      </w:r>
      <w:r>
        <w:t>population growth (λ</w:t>
      </w:r>
      <w:r w:rsidR="00EF7AD0">
        <w:t xml:space="preserve"> or r</w:t>
      </w:r>
      <w:r w:rsidR="00EF7AD0" w:rsidRPr="00C74B7B">
        <w:rPr>
          <w:vertAlign w:val="subscript"/>
        </w:rPr>
        <w:t>t</w:t>
      </w:r>
      <w:r>
        <w:t xml:space="preserve">).  </w:t>
      </w:r>
    </w:p>
    <w:p w14:paraId="3542D614" w14:textId="33ED2E9B" w:rsidR="00673700" w:rsidRDefault="00673700" w:rsidP="00C662DF">
      <w:pPr>
        <w:pStyle w:val="NATESTYLE1CommonCollege"/>
        <w:ind w:firstLine="720"/>
        <w:jc w:val="both"/>
      </w:pPr>
      <w:r>
        <w:t xml:space="preserve">Furthermore, while size-dependent mortality is </w:t>
      </w:r>
      <w:r w:rsidR="005219C7">
        <w:t xml:space="preserve">generally </w:t>
      </w:r>
      <w:r>
        <w:t xml:space="preserve">well </w:t>
      </w:r>
      <w:r w:rsidR="005219C7">
        <w:t>studied</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t xml:space="preserve"> and population-</w:t>
      </w:r>
      <w:r w:rsidR="00192CF2">
        <w:t>dynamic</w:t>
      </w:r>
      <w:r>
        <w:t xml:space="preserve"> consequences of the interaction between juvenile growth and mortality </w:t>
      </w:r>
      <w:r w:rsidR="00EE15BB">
        <w:t>remains</w:t>
      </w:r>
      <w:r>
        <w:t xml:space="preserve"> logical, the</w:t>
      </w:r>
      <w:r w:rsidR="00EE15BB">
        <w:t xml:space="preserve"> concept</w:t>
      </w:r>
      <w:r>
        <w:t xml:space="preserve"> ha</w:t>
      </w:r>
      <w:r w:rsidR="00EE15BB">
        <w:t>s</w:t>
      </w:r>
      <w:r>
        <w:t xml:space="preserve"> only been generally </w:t>
      </w:r>
      <w:r w:rsidR="002F2658">
        <w:t xml:space="preserve">alluded to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11606B">
        <w:t>;</w:t>
      </w:r>
      <w:r w:rsidR="00E845A5">
        <w:t xml:space="preserve"> </w:t>
      </w:r>
      <w:r w:rsidR="00EE15BB">
        <w:t>to our knowledge, t</w:t>
      </w:r>
      <w:r w:rsidR="00E845A5">
        <w:t>heoretical predictions</w:t>
      </w:r>
      <w:r w:rsidR="00AB64EC">
        <w:t xml:space="preserve"> of the interaction</w:t>
      </w:r>
      <w:r w:rsidR="0011606B">
        <w:t xml:space="preserve">, whether </w:t>
      </w:r>
      <w:r w:rsidR="004B50A6">
        <w:t>general or specific</w:t>
      </w:r>
      <w:r w:rsidR="0011606B">
        <w:t>,</w:t>
      </w:r>
      <w:r w:rsidR="004B50A6">
        <w:t xml:space="preserve"> </w:t>
      </w:r>
      <w:r w:rsidR="00E845A5">
        <w:t>are lacking</w:t>
      </w:r>
      <w:r w:rsidR="00616406">
        <w:t>.</w:t>
      </w:r>
      <w:r>
        <w:t xml:space="preserve"> </w:t>
      </w:r>
      <w:r w:rsidR="00E845A5">
        <w:t>Of the t</w:t>
      </w:r>
      <w:r w:rsidR="00DB23DA">
        <w:t>wo</w:t>
      </w:r>
      <w:r w:rsidR="008F0210">
        <w:t xml:space="preserve"> </w:t>
      </w:r>
      <w:r w:rsidR="00AB64EC">
        <w:t xml:space="preserve">theoretical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w:t>
      </w:r>
      <w:r w:rsidR="00CD3010">
        <w:t xml:space="preserve">on prey </w:t>
      </w:r>
      <w:r>
        <w:t xml:space="preserve"> 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r w:rsidR="002D69AD">
        <w:t xml:space="preserve">variation </w:t>
      </w:r>
      <w:r w:rsidR="00BF399E">
        <w:t xml:space="preserve">in temperature. </w:t>
      </w:r>
      <w:r w:rsidR="00B07EFD">
        <w:t>Neither explored population dynamic consequences</w:t>
      </w:r>
      <w:r w:rsidR="00AB64EC">
        <w:t xml:space="preserve"> of the interaction</w:t>
      </w:r>
      <w:r w:rsidR="00B07EFD">
        <w:t>.</w:t>
      </w:r>
    </w:p>
    <w:p w14:paraId="601B942E" w14:textId="59C50107" w:rsidR="00673700" w:rsidRDefault="00A12CAD" w:rsidP="00DA1243">
      <w:pPr>
        <w:pStyle w:val="NATESTYLE1CommonCollege"/>
        <w:ind w:firstLine="720"/>
        <w:jc w:val="both"/>
      </w:pPr>
      <w:r>
        <w:t xml:space="preserve">Size-indexed </w:t>
      </w:r>
      <w:r w:rsidR="00416633">
        <w:t xml:space="preserve">demographic </w:t>
      </w:r>
      <w:r w:rsidR="00673700">
        <w:t>models</w:t>
      </w:r>
      <w:r w:rsidR="00C06EF9">
        <w:t xml:space="preserve"> </w:t>
      </w:r>
      <w:r w:rsidR="00E13165">
        <w:t>that track growth at age</w:t>
      </w:r>
      <w:r w:rsidR="00416633">
        <w:t>,</w:t>
      </w:r>
      <w:r w:rsidR="00673700">
        <w:t xml:space="preserve"> combin</w:t>
      </w:r>
      <w:r w:rsidR="00C06EF9">
        <w:t>e</w:t>
      </w:r>
      <w:r w:rsidR="00673700">
        <w:t xml:space="preserve"> growth (i.e., developmental) rates and survival </w:t>
      </w:r>
      <w:r w:rsidR="00C06EF9">
        <w:t>to</w:t>
      </w:r>
      <w:r w:rsidR="002D2214">
        <w:t xml:space="preserve"> </w:t>
      </w:r>
      <w:r w:rsidR="00673700">
        <w:t>make</w:t>
      </w:r>
      <w:r w:rsidR="000508A9">
        <w:t xml:space="preserve"> </w:t>
      </w:r>
      <w:r w:rsidR="00416633">
        <w:t>population growth projections</w:t>
      </w:r>
      <w:r w:rsidR="002D2214">
        <w:t xml:space="preserve"> </w:t>
      </w:r>
      <w:r w:rsidR="00673700">
        <w:t xml:space="preserve">and identify sensitive </w:t>
      </w:r>
      <w:r w:rsidR="00673700">
        <w:lastRenderedPageBreak/>
        <w:t xml:space="preserve">stages/ages, could also be used to identify combinations of parameters making population growth negative, zero, or positive. Zero-population growth isoclines </w:t>
      </w:r>
      <w:r w:rsidR="00C06EF9">
        <w:t>have</w:t>
      </w:r>
      <w:r w:rsidR="00834162">
        <w:t xml:space="preserve"> typically</w:t>
      </w:r>
      <w:r w:rsidR="00673700">
        <w:t xml:space="preserve"> </w:t>
      </w:r>
      <w:r w:rsidR="00C06EF9">
        <w:t xml:space="preserve">been </w:t>
      </w:r>
      <w:r w:rsidR="00673700">
        <w:t xml:space="preserve">used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r w:rsidR="002819F8">
        <w:t>demographic</w:t>
      </w:r>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 xml:space="preserve">offer </w:t>
      </w:r>
      <w:r w:rsidR="002819F8">
        <w:t>“</w:t>
      </w:r>
      <w:r w:rsidR="00D8376B">
        <w:t>quantitative maps</w:t>
      </w:r>
      <w:r w:rsidR="002819F8">
        <w:t>”</w:t>
      </w:r>
      <w:r w:rsidR="00D8376B">
        <w:t xml:space="preserve"> for </w:t>
      </w:r>
      <w:r w:rsidR="002819F8">
        <w:t>interpreting</w:t>
      </w:r>
      <w:r w:rsidR="00673700">
        <w:t xml:space="preserve"> the combinatorial effects </w:t>
      </w:r>
      <w:r w:rsidR="00A62090">
        <w:t xml:space="preserve">of </w:t>
      </w:r>
      <w:r w:rsidR="00D8376B">
        <w:t>juvenile</w:t>
      </w:r>
      <w:r w:rsidR="00673700">
        <w:t xml:space="preserve"> survival and growth on population growth. Field-measured parameters could then be compared to the isocline </w:t>
      </w:r>
      <w:r w:rsidR="00A62090">
        <w:t>to identify</w:t>
      </w:r>
      <w:r w:rsidR="00673700">
        <w:t xml:space="preserve"> natural spati</w:t>
      </w:r>
      <w:r w:rsidR="004F6C22">
        <w:t>al or</w:t>
      </w:r>
      <w:r w:rsidR="00C74B7B">
        <w:t xml:space="preserve"> </w:t>
      </w:r>
      <w:r w:rsidR="00673700">
        <w:t>temporal variation in</w:t>
      </w:r>
      <w:r w:rsidR="004F6C22">
        <w:t xml:space="preserve"> factors influencing</w:t>
      </w:r>
      <w:r w:rsidR="00673700">
        <w:t xml:space="preserve"> recruitment or population growth.  </w:t>
      </w:r>
    </w:p>
    <w:p w14:paraId="1D109D87" w14:textId="660094E2"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w:t>
      </w:r>
      <w:r w:rsidR="00A62090">
        <w:t xml:space="preserve">n annual </w:t>
      </w:r>
      <w:r w:rsidR="00517088">
        <w:t>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w:t>
      </w:r>
      <w:r w:rsidR="00BA4A2B">
        <w:t xml:space="preserve"> high juvenile</w:t>
      </w:r>
      <w:r w:rsidR="00C553B8">
        <w:t xml:space="preserve"> </w:t>
      </w:r>
      <w:r w:rsidR="00BA4A2B">
        <w:t xml:space="preserve">mortality and </w:t>
      </w:r>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1) test for size-dependent survival and 2) quantify the net effects that growth and survival have on </w:t>
      </w:r>
      <w:r w:rsidR="004257F1">
        <w:t>pre</w:t>
      </w:r>
      <w:r w:rsidR="005469A3">
        <w:t xml:space="preserve">dicted </w:t>
      </w:r>
      <w:r>
        <w:t>population growth during the annual reproduction/recruitment period (spring vs</w:t>
      </w:r>
      <w:r w:rsidR="009F561A">
        <w:t>.</w:t>
      </w:r>
      <w:r>
        <w:t xml:space="preserve"> early summer)</w:t>
      </w:r>
      <w:r w:rsidR="005469A3">
        <w:t xml:space="preserve"> in different wetlands</w:t>
      </w:r>
      <w:r>
        <w:t xml:space="preserve">. Using the </w:t>
      </w:r>
      <w:r w:rsidR="006174E0">
        <w:t>isocline</w:t>
      </w:r>
      <w:r>
        <w:t xml:space="preserve"> the measured values in the field thus become interpretable from a population</w:t>
      </w:r>
      <w:r w:rsidR="006174E0">
        <w:t>-</w:t>
      </w:r>
      <w:r>
        <w:t xml:space="preserve">dynamic perspective. </w:t>
      </w:r>
    </w:p>
    <w:p w14:paraId="2177FE57" w14:textId="77777777" w:rsidR="00673700" w:rsidRPr="00524172" w:rsidRDefault="00673700" w:rsidP="00DA1243">
      <w:pPr>
        <w:pStyle w:val="Heading1"/>
        <w:jc w:val="both"/>
      </w:pPr>
      <w:r>
        <w:lastRenderedPageBreak/>
        <w:t>Materials and methods</w:t>
      </w:r>
    </w:p>
    <w:p w14:paraId="13650F39" w14:textId="77777777" w:rsidR="00673700" w:rsidRPr="00695B5F" w:rsidRDefault="00673700" w:rsidP="00DA1243">
      <w:pPr>
        <w:pStyle w:val="Heading2"/>
        <w:jc w:val="both"/>
      </w:pPr>
      <w:bookmarkStart w:id="0"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3D3E3C7A"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xml:space="preserve">. Snails grow from 3-4 mm shell length (SL) at hatching to &gt; 40 mm SL as </w:t>
      </w:r>
      <w:r>
        <w:rPr>
          <w:rStyle w:val="normaltextrun"/>
          <w:color w:val="000000"/>
          <w:shd w:val="clear" w:color="auto" w:fill="FFFFFF"/>
        </w:rPr>
        <w:lastRenderedPageBreak/>
        <w:t>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5E6511E4"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w:t>
      </w:r>
      <w:r w:rsidR="00691974">
        <w:rPr>
          <w:rStyle w:val="CommentReference"/>
          <w:sz w:val="24"/>
          <w:szCs w:val="24"/>
        </w:rPr>
        <w:lastRenderedPageBreak/>
        <w:t xml:space="preserve">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76ED5655"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r w:rsidR="00730124">
        <w:t>static juvenile</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50C824CE"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w:t>
      </w:r>
      <w:r w:rsidR="002622F2">
        <w:rPr>
          <w:rFonts w:eastAsiaTheme="minorEastAsia"/>
        </w:rPr>
        <w:t xml:space="preserve">averaged conditions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survival. Because ~70% of reproduction (hatchling </w:t>
      </w:r>
      <w:r w:rsidR="00F777B8">
        <w:rPr>
          <w:rFonts w:eastAsiaTheme="minorEastAsia"/>
        </w:rPr>
        <w:lastRenderedPageBreak/>
        <w:t xml:space="preserve">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6063D746"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t>
      </w:r>
      <w:r w:rsidR="006E307C">
        <w:lastRenderedPageBreak/>
        <w:t xml:space="preserve">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1E6D22EE"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xml:space="preserve">. We were only able to obtain dry season growth rates for site 2 in WCA3A because low dry </w:t>
      </w:r>
      <w:r w:rsidR="005D527C">
        <w:lastRenderedPageBreak/>
        <w:t>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DA1243">
      <w:pPr>
        <w:pStyle w:val="Heading1"/>
        <w:jc w:val="both"/>
      </w:pPr>
      <w:r w:rsidRPr="00524172">
        <w:t>Result</w:t>
      </w:r>
    </w:p>
    <w:p w14:paraId="7B9DF1D9" w14:textId="13BC86CA"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2E3A50">
        <w:t>,</w:t>
      </w:r>
      <w:r w:rsidR="005568AE">
        <w:t xml:space="preserve"> </w:t>
      </w:r>
      <w:r>
        <w:t xml:space="preserve">made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Appendix S1</w:t>
      </w:r>
      <w:r w:rsidR="00040DE3">
        <w:t>:</w:t>
      </w:r>
      <w:r w:rsidR="00032406">
        <w:t xml:space="preserve"> </w:t>
      </w:r>
      <w:r w:rsidR="002E14E8">
        <w:t>Figure S2)</w:t>
      </w:r>
      <w:r>
        <w:t>. 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p>
    <w:p w14:paraId="68FB0FA5" w14:textId="0019FDA3" w:rsidR="00382E63" w:rsidRPr="00C6515F" w:rsidRDefault="00564BAF" w:rsidP="00382E63">
      <w:pPr>
        <w:pStyle w:val="Heading2"/>
        <w:spacing w:line="360" w:lineRule="auto"/>
        <w:jc w:val="both"/>
      </w:pPr>
      <w:bookmarkStart w:id="3" w:name="_Hlk98959413"/>
      <w:r>
        <w:t>Empirical Survival and Growth related to the Isocline</w:t>
      </w:r>
    </w:p>
    <w:p w14:paraId="449C750F" w14:textId="3815C1BE" w:rsidR="00FF248B" w:rsidRDefault="00382E63" w:rsidP="00382E63">
      <w:pPr>
        <w:pStyle w:val="NATESTYLE1CommonCollege"/>
        <w:jc w:val="both"/>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S1</w:t>
      </w:r>
      <w:r w:rsidR="00FA29F7">
        <w:t>, Appendix S</w:t>
      </w:r>
      <w:proofErr w:type="gramStart"/>
      <w:r w:rsidR="00FA29F7">
        <w:t>2</w:t>
      </w:r>
      <w:r w:rsidR="00243318">
        <w:t>:Table</w:t>
      </w:r>
      <w:proofErr w:type="gramEnd"/>
      <w:r w:rsidR="00243318">
        <w:t xml:space="preserve"> S1)</w:t>
      </w:r>
      <w:r w:rsidR="002E4624">
        <w:t xml:space="preserve">. </w:t>
      </w:r>
      <w:r w:rsidR="007046A2">
        <w:t xml:space="preserve"> </w:t>
      </w:r>
      <w:r w:rsidR="00C9294F">
        <w:t>Examination of the artefacts</w:t>
      </w:r>
      <w:r w:rsidR="002E4624">
        <w:t xml:space="preserve"> of </w:t>
      </w:r>
      <w:r w:rsidR="008C0E88">
        <w:t xml:space="preserve">deceased </w:t>
      </w:r>
      <w:r w:rsidR="002E4624">
        <w:t xml:space="preserve">snails (&lt;10 mm </w:t>
      </w:r>
      <w:r w:rsidR="002E4624">
        <w:lastRenderedPageBreak/>
        <w:t>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6DFBB396" w:rsidR="00382E63" w:rsidRDefault="0081643E" w:rsidP="00F11460">
      <w:pPr>
        <w:pStyle w:val="NATESTYLE1CommonCollege"/>
        <w:ind w:firstLine="720"/>
        <w:jc w:val="both"/>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 </w:t>
      </w:r>
      <w:r w:rsidR="001F5D6D">
        <w:t xml:space="preserve">here </w:t>
      </w:r>
      <w:r w:rsidR="00103E1C">
        <w:t xml:space="preserve">only field parameters from the two sites which had growth rates measured from both seasons, </w:t>
      </w:r>
      <w:r w:rsidR="001A58D5">
        <w:t>the</w:t>
      </w:r>
      <w:r w:rsidR="00103E1C">
        <w:t xml:space="preserve"> parameters from WCA3A site 3, and survival measured from the predator exclusion cages </w:t>
      </w:r>
      <w:r w:rsidR="001F5D6D">
        <w:t xml:space="preserve">are </w:t>
      </w:r>
      <w:r w:rsidR="00103E1C">
        <w:t>plotted in Appendix S</w:t>
      </w:r>
      <w:r w:rsidR="00032406">
        <w:t>1: Figure</w:t>
      </w:r>
      <w:r w:rsidR="00103E1C">
        <w:t xml:space="preserve"> S3.  </w:t>
      </w:r>
    </w:p>
    <w:bookmarkEnd w:id="3"/>
    <w:p w14:paraId="3422F0FA" w14:textId="77777777" w:rsidR="00673700" w:rsidRDefault="00673700" w:rsidP="00DA1243">
      <w:pPr>
        <w:pStyle w:val="Heading1"/>
        <w:jc w:val="both"/>
      </w:pPr>
      <w:r w:rsidRPr="00524172">
        <w:t>Discussion</w:t>
      </w:r>
    </w:p>
    <w:p w14:paraId="3B838229" w14:textId="33BBA190" w:rsidR="00673700" w:rsidRDefault="00627452" w:rsidP="00DA1243">
      <w:pPr>
        <w:pStyle w:val="NATESTYLE1CommonCollege"/>
        <w:jc w:val="both"/>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w:t>
      </w:r>
      <w:r w:rsidR="0017171A">
        <w:lastRenderedPageBreak/>
        <w:t>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118EF521" w:rsidR="00771DDF" w:rsidRDefault="00087568" w:rsidP="0083170B">
      <w:pPr>
        <w:pStyle w:val="NATESTYLE1CommonCollege"/>
        <w:jc w:val="both"/>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ins w:id="6" w:author="Cook, Mark" w:date="2024-10-29T12:27:00Z" w16du:dateUtc="2024-10-29T16:27:00Z">
        <w:r w:rsidR="003D5706">
          <w:t>r</w:t>
        </w:r>
      </w:ins>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 xml:space="preserve">.  </w:t>
      </w:r>
    </w:p>
    <w:p w14:paraId="265C6DD5" w14:textId="0AD7F97B" w:rsidR="0083170B" w:rsidRPr="00AC6D9A" w:rsidRDefault="0083170B" w:rsidP="00771DDF">
      <w:pPr>
        <w:pStyle w:val="NATESTYLE1CommonCollege"/>
        <w:ind w:firstLine="720"/>
        <w:jc w:val="both"/>
      </w:pPr>
      <w:r>
        <w:lastRenderedPageBreak/>
        <w:t xml:space="preserve">Interestingly, the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(i.e., better reproduction makes the slope more negative)</w:t>
      </w:r>
      <w:r>
        <w:t xml:space="preserve"> suggesting that populations disproportionately benefit from increased reproductive rates when conditions for growth are better than when they are worse.</w:t>
      </w:r>
      <w:r w:rsidR="00771DDF">
        <w:t xml:space="preserve">  </w:t>
      </w:r>
      <w:r w:rsidR="003410EF">
        <w:t xml:space="preserve">The </w:t>
      </w:r>
      <w:proofErr w:type="gramStart"/>
      <w:r w:rsidR="00194EFB">
        <w:t>larger</w:t>
      </w:r>
      <w:r w:rsidR="003410EF">
        <w:t xml:space="preserve"> is</w:t>
      </w:r>
      <w:proofErr w:type="gramEnd"/>
      <w:r w:rsidR="003410EF">
        <w:t xml:space="preserve"> slope is </w:t>
      </w:r>
      <w:r w:rsidR="00194EFB">
        <w:t>likely</w:t>
      </w:r>
      <w:r w:rsidR="00A85C8A">
        <w:t xml:space="preserve"> a</w:t>
      </w:r>
      <w:r w:rsidR="00771DDF">
        <w:t xml:space="preserve"> numerical response </w:t>
      </w:r>
      <w:r w:rsidR="00194EFB">
        <w:t>from</w:t>
      </w:r>
      <w:r w:rsidR="00771DDF">
        <w:t xml:space="preserve"> juvenile snails </w:t>
      </w:r>
      <w:r w:rsidR="00194EFB">
        <w:t>hatching</w:t>
      </w:r>
      <w:r w:rsidR="00771DDF">
        <w:t xml:space="preserve"> earlier</w:t>
      </w:r>
      <w:r w:rsidR="00194EFB">
        <w:t xml:space="preserve"> then</w:t>
      </w:r>
      <w:r w:rsidR="00771DDF">
        <w:t xml:space="preserve"> growing to maturity before the end of the </w:t>
      </w:r>
      <w:r w:rsidR="00B45899">
        <w:t xml:space="preserve">summer </w:t>
      </w:r>
      <w:r w:rsidR="00771DDF">
        <w:t xml:space="preserve">reproductive season </w:t>
      </w:r>
      <w:r w:rsidR="00A85C8A">
        <w:t>producing</w:t>
      </w:r>
      <w:r w:rsidR="00771DDF">
        <w:t xml:space="preserve"> </w:t>
      </w:r>
      <w:r w:rsidR="00354E90">
        <w:t xml:space="preserve">early onset </w:t>
      </w:r>
      <w:r w:rsidR="007C6325">
        <w:t>breed</w:t>
      </w:r>
      <w:r w:rsidR="005B46CC">
        <w:t>ers</w:t>
      </w:r>
      <w:r w:rsidR="008D5696">
        <w:t xml:space="preserve">.  </w:t>
      </w:r>
      <w:r w:rsidR="00771DDF">
        <w:t xml:space="preserve">To the best of our knowledge, this is possible under the current understanding of FAS biology but has not been observed, thus indicating an emergent theoretical prediction that could be tested further. In the population model in our study,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The result that populations disproportionately benefit from increased reproducti</w:t>
      </w:r>
      <w:r w:rsidR="009B67CA">
        <w:t>ve rates</w:t>
      </w:r>
      <w:r>
        <w:t xml:space="preserve"> at higher growth needs to be further corroborated with future theoretical work</w:t>
      </w:r>
      <w:r w:rsidR="009B67CA">
        <w:t>,</w:t>
      </w:r>
      <w:r>
        <w:t xml:space="preserve"> but</w:t>
      </w:r>
      <w:r w:rsidR="009B67CA">
        <w:t xml:space="preserve"> our suggestion</w:t>
      </w:r>
      <w:r>
        <w:t xml:space="preserve">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w:t>
      </w:r>
      <w:r w:rsidR="008D5696">
        <w:t>growth mediation of juvenile mortality within the context of population dynamics.</w:t>
      </w:r>
      <w:r>
        <w:t xml:space="preserve">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314ED3CC" w:rsidR="00673700" w:rsidRDefault="00686DD8" w:rsidP="00DA1243">
      <w:pPr>
        <w:pStyle w:val="NATESTYLE1CommonCollege"/>
        <w:ind w:firstLine="720"/>
        <w:jc w:val="both"/>
      </w:pPr>
      <w:bookmarkStart w:id="7" w:name="_Hlk98959647"/>
      <w:bookmarkEnd w:id="5"/>
      <w:r>
        <w:t xml:space="preserve">Including empirically measured parameters of survival and growth allowed us to interpret natural conditions in a population dynamic </w:t>
      </w:r>
      <w:r w:rsidR="00A365C5">
        <w:t>perspective and offers insight into how environmental variation can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450D33">
        <w:t>theor</w:t>
      </w:r>
      <w:r w:rsidR="00894F17">
        <w:t>ies</w:t>
      </w:r>
      <w:r w:rsidR="00450D33">
        <w:t xml:space="preserve"> suggest that </w:t>
      </w:r>
      <w:r w:rsidR="00F20086">
        <w:t xml:space="preserve">consumer-resource </w:t>
      </w:r>
      <w:r w:rsidR="00450D33">
        <w:t xml:space="preserve">interaction strength should weaken or strengthen depending on the asymmetries in the thermal responses of the prey </w:t>
      </w:r>
      <w:r w:rsidR="00450D33">
        <w:lastRenderedPageBreak/>
        <w:t xml:space="preserve">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t>(Kingsolver and Woods 2016</w:t>
      </w:r>
      <w:r w:rsidR="00414587" w:rsidRPr="001E3010">
        <w:t>)</w:t>
      </w:r>
      <w:r w:rsidR="00305A65">
        <w:t xml:space="preserve"> and predator-prey </w:t>
      </w:r>
      <w:r w:rsidR="00E833E9">
        <w:t xml:space="preserve">experimental </w:t>
      </w:r>
      <w:r w:rsidR="00305A65">
        <w:t>studies under variable</w:t>
      </w:r>
      <w:r w:rsidR="00796DBA">
        <w:t xml:space="preserve"> temperatures</w:t>
      </w:r>
      <w:r w:rsidR="00305A65">
        <w:t xml:space="preserve"> </w:t>
      </w:r>
      <w:r w:rsidR="00402A95">
        <w:fldChar w:fldCharType="begin"/>
      </w:r>
      <w:r w:rsidR="00EF5E05">
        <w: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EF5E05" w:rsidRPr="00EF5E05">
        <w:t>(Pepi et al. 2018, Davidson et al. 2021)</w:t>
      </w:r>
      <w:r w:rsidR="00402A95">
        <w:fldChar w:fldCharType="end"/>
      </w:r>
      <w:r w:rsidR="00673700">
        <w:t xml:space="preserve">. </w:t>
      </w:r>
      <w:r w:rsidR="003737A7">
        <w:t>So</w:t>
      </w:r>
      <w:r w:rsidR="007C457C">
        <w:t>,</w:t>
      </w:r>
      <w:r w:rsidR="003737A7">
        <w:t xml:space="preserve"> prey survival might be expected to be greater </w:t>
      </w:r>
      <w:r w:rsidR="00625CA2">
        <w:t xml:space="preserve">as we observed in the wet season, </w:t>
      </w:r>
      <w:r w:rsidR="003737A7">
        <w:t xml:space="preserve">except </w:t>
      </w:r>
      <w:r w:rsidR="00381F28">
        <w:t xml:space="preserve">common </w:t>
      </w:r>
      <w:r w:rsidR="00625CA2">
        <w:t xml:space="preserve">predators also increased </w:t>
      </w:r>
      <w:r w:rsidR="00381F28">
        <w:t xml:space="preserve">in per capita </w:t>
      </w:r>
      <w:r w:rsidR="00625CA2">
        <w:t xml:space="preserve">foraging </w:t>
      </w:r>
      <w:r w:rsidR="00107530">
        <w:t>rates (</w:t>
      </w:r>
      <w:r w:rsidR="00381F28">
        <w:t xml:space="preserve">calculation in </w:t>
      </w:r>
      <w:r w:rsidR="00A26B8A">
        <w:t>Appendix S</w:t>
      </w:r>
      <w:r w:rsidR="00032406">
        <w:t>2: Figure</w:t>
      </w:r>
      <w:r w:rsidR="00A26B8A">
        <w:t xml:space="preserve"> S3)</w:t>
      </w:r>
      <w:r w:rsidR="00625CA2">
        <w:t xml:space="preserve">. The largest </w:t>
      </w:r>
      <w:r w:rsidR="004D3C6B">
        <w:t>change between seasons seems to have been a regular decline in predator abundances as th</w:t>
      </w:r>
      <w:r w:rsidR="00032406">
        <w:t>e</w:t>
      </w:r>
      <w:r w:rsidR="004D3C6B">
        <w:t xml:space="preserve"> wetlands reflooded</w:t>
      </w:r>
      <w:r w:rsidR="008E2833">
        <w:t xml:space="preserve"> (Appendix</w:t>
      </w:r>
      <w:r w:rsidR="00DC0CAE">
        <w:t xml:space="preserve"> S</w:t>
      </w:r>
      <w:r w:rsidR="00032406">
        <w:t>2: Figure</w:t>
      </w:r>
      <w:r w:rsidR="00DC0CAE">
        <w:t xml:space="preserve"> S3</w:t>
      </w:r>
      <w:r w:rsidR="008E2833">
        <w:t>)</w:t>
      </w:r>
      <w:r w:rsidR="00140737">
        <w:t xml:space="preserve"> which lowered overall mortality.</w:t>
      </w:r>
      <w:r w:rsidR="00597F09">
        <w:t xml:space="preserve"> 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673700">
        <w:t xml:space="preserve">, because </w:t>
      </w:r>
      <w:r w:rsidR="0093296C">
        <w:t xml:space="preserve">environmentally-mediated changes </w:t>
      </w:r>
      <w:r w:rsidR="00673700">
        <w:t xml:space="preserve">in predator </w:t>
      </w:r>
      <w:r w:rsidR="008E13D9">
        <w:t xml:space="preserve">communities </w:t>
      </w:r>
      <w:r w:rsidR="0093296C">
        <w:t xml:space="preserve">could both be </w:t>
      </w:r>
      <w:r w:rsidR="008E13D9">
        <w:t>more important than the per-capita rates</w:t>
      </w:r>
      <w:r w:rsidR="000F667F">
        <w:t>,</w:t>
      </w:r>
      <w:r w:rsidR="008E13D9">
        <w:t xml:space="preserve"> but also could </w:t>
      </w:r>
      <w:r w:rsidR="00673700">
        <w:t>counteract</w:t>
      </w:r>
      <w:r w:rsidR="00E810BC">
        <w:t xml:space="preserve"> or </w:t>
      </w:r>
      <w:r w:rsidR="008E13D9">
        <w:t>exacerbate</w:t>
      </w:r>
      <w:r w:rsidR="0093296C">
        <w:t xml:space="preserve"> 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4642E9CD" w:rsidR="00EE74CF" w:rsidRDefault="008A658C" w:rsidP="00DA1243">
      <w:pPr>
        <w:pStyle w:val="NATESTYLE1CommonCollege"/>
        <w:ind w:firstLine="720"/>
        <w:jc w:val="both"/>
      </w:pPr>
      <w:bookmarkStart w:id="8" w:name="_Hlk98959713"/>
      <w:bookmarkEnd w:id="7"/>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 xml:space="preserve">Darby et </w:t>
      </w:r>
      <w:r w:rsidR="00EE74CF" w:rsidRPr="00371B0F">
        <w:lastRenderedPageBreak/>
        <w:t>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proofErr w:type="gramStart"/>
      <w:r w:rsidR="001E7644">
        <w:t>ha</w:t>
      </w:r>
      <w:r w:rsidR="00E50315">
        <w:t>ve</w:t>
      </w:r>
      <w:proofErr w:type="gramEnd"/>
      <w:r w:rsidR="00E50315">
        <w:t xml:space="preser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6DBBB876" w:rsidR="00673700" w:rsidRDefault="003C6D67" w:rsidP="00DA1243">
      <w:pPr>
        <w:pStyle w:val="NATESTYLE1CommonCollege"/>
        <w:ind w:firstLine="720"/>
        <w:jc w:val="both"/>
      </w:pPr>
      <w:r>
        <w:lastRenderedPageBreak/>
        <w:t>S</w:t>
      </w:r>
      <w:r w:rsidR="00673700">
        <w:t xml:space="preserve">patial variation in productivity (i.e., </w:t>
      </w:r>
      <w:ins w:id="9" w:author="Cook, Mark" w:date="2024-10-29T12:59:00Z" w16du:dateUtc="2024-10-29T16:59:00Z">
        <w:r w:rsidR="007C1229">
          <w:t xml:space="preserve">total phosphorus, </w:t>
        </w:r>
      </w:ins>
      <w:r w:rsidR="00673700">
        <w:t xml:space="preserve">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del w:id="10" w:author="Cook, Mark" w:date="2024-10-29T13:00:00Z" w16du:dateUtc="2024-10-29T17:00:00Z">
        <w:r w:rsidR="00673700" w:rsidDel="007C1229">
          <w:delText>total phosphorus</w:delText>
        </w:r>
      </w:del>
      <w:ins w:id="11" w:author="Cook, Mark" w:date="2024-10-29T13:00:00Z" w16du:dateUtc="2024-10-29T17:00:00Z">
        <w:r w:rsidR="007C1229">
          <w:t>TP</w:t>
        </w:r>
      </w:ins>
      <w:r w:rsidR="00673700">
        <w:t xml:space="preserve">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0D66054"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del w:id="12" w:author="Cook, Mark" w:date="2024-10-29T13:04:00Z" w16du:dateUtc="2024-10-29T17:04:00Z">
        <w:r w:rsidR="00673700" w:rsidDel="007C1229">
          <w:delText xml:space="preserve"> </w:delText>
        </w:r>
      </w:del>
      <w:r w:rsidR="00673700">
        <w:t xml:space="preserve">giant water bug predation to identify hydrologic </w:t>
      </w:r>
      <w:r w:rsidR="00673700">
        <w:lastRenderedPageBreak/>
        <w:t>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 xml:space="preserve">predators (low water and drying encourages crayfish; Dorn and Cook 2015, </w:t>
      </w:r>
      <w:proofErr w:type="spellStart"/>
      <w:r w:rsidR="00FC2887">
        <w:t>Sinnickson</w:t>
      </w:r>
      <w:proofErr w:type="spellEnd"/>
      <w:r w:rsidR="00FC2887">
        <w:t xml:space="preserve">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776F72F6" w:rsidR="000623EA" w:rsidRDefault="00B4723D" w:rsidP="000623EA">
      <w:pPr>
        <w:pStyle w:val="NATESTYLE1CommonCollege"/>
        <w:jc w:val="both"/>
      </w:pPr>
      <w:r>
        <w:t>We created a zero-population isocline using a size-indexed demographic model that i</w:t>
      </w:r>
      <w:r w:rsidR="00492F27">
        <w:t>llustrated</w:t>
      </w:r>
      <w:r>
        <w:t xml:space="preserve"> </w:t>
      </w:r>
      <w:r w:rsidR="00E36343">
        <w:t>the</w:t>
      </w:r>
      <w:r>
        <w:t xml:space="preserve"> negative relationship between </w:t>
      </w:r>
      <w:r w:rsidR="003F2C39">
        <w:t xml:space="preserve">juvenile </w:t>
      </w:r>
      <w:r>
        <w:t>growth and survival</w:t>
      </w:r>
      <w:r w:rsidR="0034634F">
        <w:t xml:space="preserve">, as </w:t>
      </w:r>
      <w:r w:rsidR="008A2451">
        <w:t>predic</w:t>
      </w:r>
      <w:r w:rsidR="008F2123">
        <w:t>ted conceptually</w:t>
      </w:r>
      <w:r w:rsidR="008B25BC">
        <w:t xml:space="preserve"> </w:t>
      </w:r>
      <w:r w:rsidR="008F2123">
        <w:t>and observed from</w:t>
      </w:r>
      <w:r w:rsidR="008B25BC">
        <w:t xml:space="preserve"> a handful of</w:t>
      </w:r>
      <w:r w:rsidR="0034634F">
        <w:t xml:space="preserve"> </w:t>
      </w:r>
      <w:r w:rsidR="004908BD">
        <w:t xml:space="preserve">experimental </w:t>
      </w:r>
      <w:r w:rsidR="0034634F">
        <w:t>studies</w:t>
      </w:r>
      <w:r w:rsidR="003D1F0B">
        <w:t xml:space="preserve">; with faster growing </w:t>
      </w:r>
      <w:proofErr w:type="gramStart"/>
      <w:r w:rsidR="003D1F0B">
        <w:t>juveniles</w:t>
      </w:r>
      <w:proofErr w:type="gramEnd"/>
      <w:r w:rsidR="003D1F0B">
        <w:t xml:space="preserve"> populations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A155C1">
        <w:t>E</w:t>
      </w:r>
      <w:r w:rsidR="001D0822">
        <w:t>nvironmental conditions that improve</w:t>
      </w:r>
      <w:r w:rsidR="00A155C1">
        <w:t>d</w:t>
      </w:r>
      <w:r w:rsidR="001D0822">
        <w:t xml:space="preserve"> reproductive rates modulated the slope</w:t>
      </w:r>
      <w:r w:rsidR="00FA4BFB">
        <w:t xml:space="preserve"> of the isocline</w:t>
      </w:r>
      <w:r w:rsidR="001D0822">
        <w:t>, indicating that population</w:t>
      </w:r>
      <w:r w:rsidR="00A155C1">
        <w:t>s</w:t>
      </w:r>
      <w:r w:rsidR="001D0822">
        <w:t xml:space="preserve"> disproportionately benefit</w:t>
      </w:r>
      <w:r w:rsidR="00A155C1">
        <w:t>ed</w:t>
      </w:r>
      <w:r w:rsidR="001D0822">
        <w:t xml:space="preserve"> from better reproductive conditions at higher growth rates.</w:t>
      </w:r>
      <w:r w:rsidR="00D13A4C">
        <w:t xml:space="preserve"> </w:t>
      </w:r>
      <w:r w:rsidR="001D0822">
        <w:t xml:space="preserve"> </w:t>
      </w:r>
      <w:r w:rsidR="00197123">
        <w:t>These results shed light on predator-prey interaction</w:t>
      </w:r>
      <w:r w:rsidR="00B24E05">
        <w:t>s</w:t>
      </w:r>
      <w:r w:rsidR="00197123">
        <w:t xml:space="preserve"> under </w:t>
      </w:r>
      <w:r w:rsidR="00A155C1">
        <w:t xml:space="preserve">seasonally and spatially </w:t>
      </w:r>
      <w:r w:rsidR="00A614EE">
        <w:t xml:space="preserve">variable </w:t>
      </w:r>
      <w:r w:rsidR="00197123">
        <w:t>environmental conditions and indicate</w:t>
      </w:r>
      <w:r w:rsidR="00A614EE">
        <w:t>d</w:t>
      </w:r>
      <w:r w:rsidR="00197123">
        <w:t xml:space="preserve"> that </w:t>
      </w:r>
      <w:r w:rsidR="00A614EE">
        <w:t xml:space="preserve">seasonal </w:t>
      </w:r>
      <w:r w:rsidR="00122AF5">
        <w:t xml:space="preserve">predator </w:t>
      </w:r>
      <w:r w:rsidR="00D150F4">
        <w:t xml:space="preserve">compositional </w:t>
      </w:r>
      <w:r w:rsidR="00A614EE">
        <w:t>changes</w:t>
      </w:r>
      <w:r w:rsidR="00122AF5">
        <w:t xml:space="preserve"> </w:t>
      </w:r>
      <w:r w:rsidR="00D150F4">
        <w:t>overwhelm</w:t>
      </w:r>
      <w:r w:rsidR="00530D36">
        <w:t>ed</w:t>
      </w:r>
      <w:r w:rsidR="00D150F4">
        <w:t xml:space="preserve"> </w:t>
      </w:r>
      <w:r w:rsidR="00530D36">
        <w:t xml:space="preserve">qualitative </w:t>
      </w:r>
      <w:r w:rsidR="00D150F4">
        <w:t xml:space="preserve">predictions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numerous hypotheses about the conditions needed to restore the historical </w:t>
      </w:r>
      <w:r w:rsidR="00585F06">
        <w:t xml:space="preserve">gastropod </w:t>
      </w:r>
      <w:r w:rsidR="008C5BA6">
        <w:t xml:space="preserve">food source of an </w:t>
      </w:r>
      <w:r w:rsidR="005B3D03">
        <w:t>e</w:t>
      </w:r>
      <w:r w:rsidR="008C5BA6">
        <w:t xml:space="preserve">ndangered </w:t>
      </w:r>
      <w:r w:rsidR="005B3D03">
        <w:t>r</w:t>
      </w:r>
      <w:r w:rsidR="008C5BA6">
        <w:t>aptor</w:t>
      </w:r>
      <w:r w:rsidR="005B3D03">
        <w:t>.</w:t>
      </w:r>
      <w:r w:rsidR="00585F06">
        <w:t xml:space="preserve">  We encourage others</w:t>
      </w:r>
      <w:r w:rsidR="00914B6F">
        <w:t xml:space="preserve"> working on short-lived </w:t>
      </w:r>
      <w:r w:rsidR="005E0969">
        <w:t>species with size-structure</w:t>
      </w:r>
      <w:r w:rsidR="00A47BF5">
        <w:t>d predator-prey relationships</w:t>
      </w:r>
      <w:r w:rsidR="00585F06">
        <w:t xml:space="preserve"> to develop </w:t>
      </w:r>
      <w:r w:rsidR="002C70E9">
        <w:t xml:space="preserve">size-indexed </w:t>
      </w:r>
      <w:r w:rsidR="002C70E9">
        <w:lastRenderedPageBreak/>
        <w:t xml:space="preserve">demographic models </w:t>
      </w:r>
      <w:r w:rsidR="005E0969">
        <w:t>(</w:t>
      </w:r>
      <w:r w:rsidR="002C70E9">
        <w:t>and their isoclines</w:t>
      </w:r>
      <w:r w:rsidR="005E0969">
        <w:t>)</w:t>
      </w:r>
      <w:r w:rsidR="002C70E9">
        <w:t xml:space="preserve"> to </w:t>
      </w:r>
      <w:r w:rsidR="005E0969">
        <w:t>interpret</w:t>
      </w:r>
      <w:r w:rsidR="002C70E9">
        <w:t xml:space="preserve"> field-based parameters and the factors </w:t>
      </w:r>
      <w:r w:rsidR="00A47BF5">
        <w:t>producing</w:t>
      </w:r>
      <w:r w:rsidR="002C70E9">
        <w:t xml:space="preserve"> positive or negative population growth.</w:t>
      </w:r>
    </w:p>
    <w:p w14:paraId="27F757A9" w14:textId="77777777" w:rsidR="00673700" w:rsidRPr="00524172" w:rsidRDefault="00673700" w:rsidP="00DA1243">
      <w:pPr>
        <w:pStyle w:val="Heading1"/>
      </w:pPr>
      <w:r w:rsidRPr="00524172">
        <w:t>Acknowledgments:</w:t>
      </w:r>
    </w:p>
    <w:p w14:paraId="56EAB1C1" w14:textId="3F58902D" w:rsidR="00673700" w:rsidRDefault="00673700" w:rsidP="00DA1243">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lastRenderedPageBreak/>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lastRenderedPageBreak/>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lastRenderedPageBreak/>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lastRenderedPageBreak/>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lastRenderedPageBreak/>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Default="00602914" w:rsidP="00602914">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12838663" w14:textId="77777777" w:rsidR="00EA6710" w:rsidRPr="0041040D" w:rsidRDefault="00EA6710" w:rsidP="00EA6710">
      <w:pPr>
        <w:pStyle w:val="Bibliography"/>
        <w:rPr>
          <w:rFonts w:cs="Times New Roman"/>
        </w:rPr>
      </w:pPr>
      <w:r w:rsidRPr="0041040D">
        <w:rPr>
          <w:rFonts w:cs="Times New Roman"/>
        </w:rPr>
        <w:lastRenderedPageBreak/>
        <w:fldChar w:fldCharType="begin"/>
      </w:r>
      <w:r w:rsidRPr="0041040D">
        <w:rPr>
          <w:rFonts w:cs="Times New Roman"/>
        </w:rPr>
        <w:instrText xml:space="preserve"> ADDIN ZOTERO_BIBL {"uncited":[],"omitted":[],"custom":[]} CSL_BIBLIOGRAPHY </w:instrText>
      </w:r>
      <w:r w:rsidRPr="0041040D">
        <w:rPr>
          <w:rFonts w:cs="Times New Roman"/>
        </w:rPr>
        <w:fldChar w:fldCharType="separate"/>
      </w:r>
      <w:r w:rsidRPr="0041040D">
        <w:rPr>
          <w:rFonts w:cs="Times New Roman"/>
        </w:rPr>
        <w:t>Sinnickson, D., and N. J. Dorn. 2024. Modeling slough crayfish populations in response to hydrologic variability. Canadian Journal of Fisheries and Aquatic Sciences 81:1385–1399.</w:t>
      </w:r>
    </w:p>
    <w:p w14:paraId="0C462FA1" w14:textId="0B0A8A0F" w:rsidR="00602914" w:rsidRPr="00602914" w:rsidRDefault="00EA6710" w:rsidP="00EA6710">
      <w:pPr>
        <w:rPr>
          <w:rFonts w:cs="Times New Roman"/>
        </w:rPr>
      </w:pPr>
      <w:r w:rsidRPr="0041040D">
        <w:rPr>
          <w:rFonts w:cs="Times New Roman"/>
        </w:rPr>
        <w:fldChar w:fldCharType="end"/>
      </w:r>
      <w:r w:rsidR="00602914" w:rsidRPr="00602914">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13" w:name="_Hlk98960098"/>
      <w:r>
        <w:t>Figure 1 A) Map and images of B) LILA impoundment #2 and C) Site 2 in Water Conservation Area 3A. Photo credits to B) Mark I. Cook and C) Nathan T. Barrus</w:t>
      </w:r>
      <w:r w:rsidR="00536C33">
        <w:t xml:space="preserve">. </w:t>
      </w:r>
    </w:p>
    <w:p w14:paraId="19896EFF" w14:textId="6FD46D7F" w:rsidR="00AF7FFE" w:rsidRPr="00524172" w:rsidRDefault="00AF7FFE" w:rsidP="00DA1243">
      <w:pPr>
        <w:pStyle w:val="NATESTYLE1CommonCollege"/>
        <w:jc w:val="both"/>
      </w:pPr>
      <w:r>
        <w:lastRenderedPageBreak/>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rsidR="008D2663">
        <w:t>k</w:t>
      </w:r>
      <w:r w:rsidRPr="005D38C1">
        <w:rPr>
          <w:vertAlign w:val="subscript"/>
        </w:rPr>
        <w:t>growth</w:t>
      </w:r>
      <w:proofErr w:type="spellEnd"/>
      <w:r>
        <w:t>)</w:t>
      </w:r>
      <w:r w:rsidR="00536C33">
        <w:t xml:space="preserve">. </w:t>
      </w:r>
    </w:p>
    <w:bookmarkEnd w:id="13"/>
    <w:p w14:paraId="36DF2A7E" w14:textId="03F04E0C"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bookmarkStart w:id="14" w:name="_Hlk181094766"/>
      <w:r>
        <w:t xml:space="preserve">cumulative juvenile </w:t>
      </w:r>
      <w:r w:rsidRPr="00524172">
        <w:t>survival</w:t>
      </w:r>
      <w:r>
        <w:t xml:space="preserve"> </w:t>
      </w:r>
      <w:bookmarkEnd w:id="14"/>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8"/>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45ECC" w14:textId="77777777" w:rsidR="00CA0B6E" w:rsidRDefault="00CA0B6E">
      <w:pPr>
        <w:spacing w:line="240" w:lineRule="auto"/>
      </w:pPr>
      <w:r>
        <w:separator/>
      </w:r>
    </w:p>
  </w:endnote>
  <w:endnote w:type="continuationSeparator" w:id="0">
    <w:p w14:paraId="0F691053" w14:textId="77777777" w:rsidR="00CA0B6E" w:rsidRDefault="00CA0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6D215" w14:textId="77777777" w:rsidR="00CA0B6E" w:rsidRDefault="00CA0B6E">
      <w:pPr>
        <w:spacing w:line="240" w:lineRule="auto"/>
      </w:pPr>
      <w:r>
        <w:separator/>
      </w:r>
    </w:p>
  </w:footnote>
  <w:footnote w:type="continuationSeparator" w:id="0">
    <w:p w14:paraId="4993EFCF" w14:textId="77777777" w:rsidR="00CA0B6E" w:rsidRDefault="00CA0B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ok, Mark">
    <w15:presenceInfo w15:providerId="AD" w15:userId="S::mcook@sfwmd.gov::89eb8be7-eee6-4e9d-b98e-61427515a2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2406"/>
    <w:rsid w:val="000333D0"/>
    <w:rsid w:val="00036C0C"/>
    <w:rsid w:val="00037258"/>
    <w:rsid w:val="00040DE3"/>
    <w:rsid w:val="000468BF"/>
    <w:rsid w:val="000508A9"/>
    <w:rsid w:val="00052DC3"/>
    <w:rsid w:val="00053D41"/>
    <w:rsid w:val="00053D5C"/>
    <w:rsid w:val="00054C47"/>
    <w:rsid w:val="00055822"/>
    <w:rsid w:val="00055DD0"/>
    <w:rsid w:val="00056090"/>
    <w:rsid w:val="00057264"/>
    <w:rsid w:val="00061221"/>
    <w:rsid w:val="000623EA"/>
    <w:rsid w:val="00067FCB"/>
    <w:rsid w:val="00070D47"/>
    <w:rsid w:val="0007711D"/>
    <w:rsid w:val="00080D4B"/>
    <w:rsid w:val="0008254A"/>
    <w:rsid w:val="000844F1"/>
    <w:rsid w:val="00084A01"/>
    <w:rsid w:val="00084B13"/>
    <w:rsid w:val="00085506"/>
    <w:rsid w:val="00085914"/>
    <w:rsid w:val="00087568"/>
    <w:rsid w:val="0009283D"/>
    <w:rsid w:val="00092B7A"/>
    <w:rsid w:val="000935EF"/>
    <w:rsid w:val="000939CE"/>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4277"/>
    <w:rsid w:val="000F667F"/>
    <w:rsid w:val="001018B9"/>
    <w:rsid w:val="00103E1C"/>
    <w:rsid w:val="0010609B"/>
    <w:rsid w:val="00107530"/>
    <w:rsid w:val="00111EB2"/>
    <w:rsid w:val="0011606B"/>
    <w:rsid w:val="001166FF"/>
    <w:rsid w:val="0011738F"/>
    <w:rsid w:val="00122AF5"/>
    <w:rsid w:val="001245DB"/>
    <w:rsid w:val="0012583C"/>
    <w:rsid w:val="00126048"/>
    <w:rsid w:val="001260DE"/>
    <w:rsid w:val="001302A1"/>
    <w:rsid w:val="001344DB"/>
    <w:rsid w:val="0014008A"/>
    <w:rsid w:val="00140737"/>
    <w:rsid w:val="0014629B"/>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4EFB"/>
    <w:rsid w:val="00195853"/>
    <w:rsid w:val="00197123"/>
    <w:rsid w:val="001A23BA"/>
    <w:rsid w:val="001A2FBA"/>
    <w:rsid w:val="001A58D5"/>
    <w:rsid w:val="001A645E"/>
    <w:rsid w:val="001A7F22"/>
    <w:rsid w:val="001B1EC1"/>
    <w:rsid w:val="001B2FAF"/>
    <w:rsid w:val="001C1CC4"/>
    <w:rsid w:val="001C3686"/>
    <w:rsid w:val="001C703C"/>
    <w:rsid w:val="001D04BD"/>
    <w:rsid w:val="001D0822"/>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7445"/>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4E2B"/>
    <w:rsid w:val="00266E46"/>
    <w:rsid w:val="002703BC"/>
    <w:rsid w:val="00275E61"/>
    <w:rsid w:val="002819F8"/>
    <w:rsid w:val="002850EE"/>
    <w:rsid w:val="00285177"/>
    <w:rsid w:val="00291744"/>
    <w:rsid w:val="002920E5"/>
    <w:rsid w:val="002A247A"/>
    <w:rsid w:val="002A78F8"/>
    <w:rsid w:val="002B1881"/>
    <w:rsid w:val="002B1E78"/>
    <w:rsid w:val="002B38AE"/>
    <w:rsid w:val="002B3E2D"/>
    <w:rsid w:val="002C415D"/>
    <w:rsid w:val="002C4AEE"/>
    <w:rsid w:val="002C70E9"/>
    <w:rsid w:val="002D2214"/>
    <w:rsid w:val="002D69AD"/>
    <w:rsid w:val="002D7CCD"/>
    <w:rsid w:val="002E14E8"/>
    <w:rsid w:val="002E3A50"/>
    <w:rsid w:val="002E4404"/>
    <w:rsid w:val="002E4624"/>
    <w:rsid w:val="002E71DB"/>
    <w:rsid w:val="002F0C11"/>
    <w:rsid w:val="002F1271"/>
    <w:rsid w:val="002F2658"/>
    <w:rsid w:val="002F5128"/>
    <w:rsid w:val="002F73D4"/>
    <w:rsid w:val="00305A65"/>
    <w:rsid w:val="00307C23"/>
    <w:rsid w:val="00310A74"/>
    <w:rsid w:val="00314786"/>
    <w:rsid w:val="00314ECB"/>
    <w:rsid w:val="00324CAE"/>
    <w:rsid w:val="00327D43"/>
    <w:rsid w:val="00330E4B"/>
    <w:rsid w:val="0033231B"/>
    <w:rsid w:val="00333091"/>
    <w:rsid w:val="00333865"/>
    <w:rsid w:val="00337656"/>
    <w:rsid w:val="00340979"/>
    <w:rsid w:val="00340FFE"/>
    <w:rsid w:val="003410EF"/>
    <w:rsid w:val="00342103"/>
    <w:rsid w:val="0034634F"/>
    <w:rsid w:val="0034789E"/>
    <w:rsid w:val="00352109"/>
    <w:rsid w:val="003538F3"/>
    <w:rsid w:val="00354E90"/>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1F28"/>
    <w:rsid w:val="00382E63"/>
    <w:rsid w:val="00383845"/>
    <w:rsid w:val="00384844"/>
    <w:rsid w:val="00386397"/>
    <w:rsid w:val="00386A86"/>
    <w:rsid w:val="00386CC4"/>
    <w:rsid w:val="00397220"/>
    <w:rsid w:val="003A00A1"/>
    <w:rsid w:val="003A22A8"/>
    <w:rsid w:val="003A5ECA"/>
    <w:rsid w:val="003A65A6"/>
    <w:rsid w:val="003C5BEE"/>
    <w:rsid w:val="003C6D67"/>
    <w:rsid w:val="003D0FF2"/>
    <w:rsid w:val="003D1F0B"/>
    <w:rsid w:val="003D3174"/>
    <w:rsid w:val="003D5706"/>
    <w:rsid w:val="003D73E1"/>
    <w:rsid w:val="003E432B"/>
    <w:rsid w:val="003F0C19"/>
    <w:rsid w:val="003F2C39"/>
    <w:rsid w:val="003F3929"/>
    <w:rsid w:val="003F45AE"/>
    <w:rsid w:val="003F4CF1"/>
    <w:rsid w:val="003F537F"/>
    <w:rsid w:val="003F5C34"/>
    <w:rsid w:val="00400EA1"/>
    <w:rsid w:val="00402A95"/>
    <w:rsid w:val="00402E29"/>
    <w:rsid w:val="00411845"/>
    <w:rsid w:val="00413B97"/>
    <w:rsid w:val="00414587"/>
    <w:rsid w:val="00414D91"/>
    <w:rsid w:val="00416633"/>
    <w:rsid w:val="00421528"/>
    <w:rsid w:val="00423236"/>
    <w:rsid w:val="004257F1"/>
    <w:rsid w:val="00430B7C"/>
    <w:rsid w:val="004326C7"/>
    <w:rsid w:val="004370EF"/>
    <w:rsid w:val="00437ABB"/>
    <w:rsid w:val="00441934"/>
    <w:rsid w:val="00442BAB"/>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56C0"/>
    <w:rsid w:val="004B65A0"/>
    <w:rsid w:val="004B65EA"/>
    <w:rsid w:val="004B694B"/>
    <w:rsid w:val="004C0B7C"/>
    <w:rsid w:val="004C1F78"/>
    <w:rsid w:val="004C3E90"/>
    <w:rsid w:val="004C6BB1"/>
    <w:rsid w:val="004D2BF5"/>
    <w:rsid w:val="004D3C37"/>
    <w:rsid w:val="004D3C6B"/>
    <w:rsid w:val="004E0532"/>
    <w:rsid w:val="004E40F2"/>
    <w:rsid w:val="004F1332"/>
    <w:rsid w:val="004F3210"/>
    <w:rsid w:val="004F62A4"/>
    <w:rsid w:val="004F6C22"/>
    <w:rsid w:val="00503C41"/>
    <w:rsid w:val="005142F5"/>
    <w:rsid w:val="0051661E"/>
    <w:rsid w:val="00517088"/>
    <w:rsid w:val="00517F95"/>
    <w:rsid w:val="005219C7"/>
    <w:rsid w:val="00521EE5"/>
    <w:rsid w:val="00521FFA"/>
    <w:rsid w:val="0052508D"/>
    <w:rsid w:val="00525700"/>
    <w:rsid w:val="00530D36"/>
    <w:rsid w:val="00531A6F"/>
    <w:rsid w:val="00533C30"/>
    <w:rsid w:val="00536C33"/>
    <w:rsid w:val="00537D98"/>
    <w:rsid w:val="00537E4C"/>
    <w:rsid w:val="00541260"/>
    <w:rsid w:val="00545286"/>
    <w:rsid w:val="005463C8"/>
    <w:rsid w:val="005469A3"/>
    <w:rsid w:val="00546E8E"/>
    <w:rsid w:val="00552005"/>
    <w:rsid w:val="00552053"/>
    <w:rsid w:val="00552109"/>
    <w:rsid w:val="00552FB5"/>
    <w:rsid w:val="00553274"/>
    <w:rsid w:val="0055376F"/>
    <w:rsid w:val="00553A71"/>
    <w:rsid w:val="005568AE"/>
    <w:rsid w:val="00556ACB"/>
    <w:rsid w:val="00564BAF"/>
    <w:rsid w:val="00565DFA"/>
    <w:rsid w:val="0056634B"/>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3A22"/>
    <w:rsid w:val="005E7062"/>
    <w:rsid w:val="005E7319"/>
    <w:rsid w:val="005F52B5"/>
    <w:rsid w:val="005F658C"/>
    <w:rsid w:val="005F6EAF"/>
    <w:rsid w:val="00600AB0"/>
    <w:rsid w:val="00601E5F"/>
    <w:rsid w:val="00602914"/>
    <w:rsid w:val="0061209E"/>
    <w:rsid w:val="00614E84"/>
    <w:rsid w:val="00616406"/>
    <w:rsid w:val="006174E0"/>
    <w:rsid w:val="00620433"/>
    <w:rsid w:val="00620964"/>
    <w:rsid w:val="00622AE6"/>
    <w:rsid w:val="006232DD"/>
    <w:rsid w:val="006255E7"/>
    <w:rsid w:val="00625CA2"/>
    <w:rsid w:val="00626847"/>
    <w:rsid w:val="00627452"/>
    <w:rsid w:val="006276E4"/>
    <w:rsid w:val="00632065"/>
    <w:rsid w:val="0063375C"/>
    <w:rsid w:val="00635471"/>
    <w:rsid w:val="0064242E"/>
    <w:rsid w:val="00646E03"/>
    <w:rsid w:val="0065415D"/>
    <w:rsid w:val="00655F92"/>
    <w:rsid w:val="00656EE7"/>
    <w:rsid w:val="00657269"/>
    <w:rsid w:val="00657373"/>
    <w:rsid w:val="006607B3"/>
    <w:rsid w:val="0066161A"/>
    <w:rsid w:val="00666331"/>
    <w:rsid w:val="00667CF5"/>
    <w:rsid w:val="00670762"/>
    <w:rsid w:val="00670A44"/>
    <w:rsid w:val="00671368"/>
    <w:rsid w:val="00671B65"/>
    <w:rsid w:val="00673700"/>
    <w:rsid w:val="00676139"/>
    <w:rsid w:val="0068246F"/>
    <w:rsid w:val="006850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44E02"/>
    <w:rsid w:val="007504B2"/>
    <w:rsid w:val="007543BD"/>
    <w:rsid w:val="00756F04"/>
    <w:rsid w:val="0076093D"/>
    <w:rsid w:val="00763D80"/>
    <w:rsid w:val="00771DDF"/>
    <w:rsid w:val="0077205F"/>
    <w:rsid w:val="007736BD"/>
    <w:rsid w:val="007757E5"/>
    <w:rsid w:val="0077634A"/>
    <w:rsid w:val="007773EA"/>
    <w:rsid w:val="00780F78"/>
    <w:rsid w:val="007813DE"/>
    <w:rsid w:val="00781DC3"/>
    <w:rsid w:val="00783ECC"/>
    <w:rsid w:val="007878CA"/>
    <w:rsid w:val="00791737"/>
    <w:rsid w:val="00793496"/>
    <w:rsid w:val="007963F7"/>
    <w:rsid w:val="00796DBA"/>
    <w:rsid w:val="007A408F"/>
    <w:rsid w:val="007A420D"/>
    <w:rsid w:val="007A5AA9"/>
    <w:rsid w:val="007A69DD"/>
    <w:rsid w:val="007A7C70"/>
    <w:rsid w:val="007A7EA5"/>
    <w:rsid w:val="007B357F"/>
    <w:rsid w:val="007B46E9"/>
    <w:rsid w:val="007B4B55"/>
    <w:rsid w:val="007B598E"/>
    <w:rsid w:val="007B6524"/>
    <w:rsid w:val="007B66EE"/>
    <w:rsid w:val="007C098F"/>
    <w:rsid w:val="007C1229"/>
    <w:rsid w:val="007C1957"/>
    <w:rsid w:val="007C457C"/>
    <w:rsid w:val="007C5224"/>
    <w:rsid w:val="007C5863"/>
    <w:rsid w:val="007C6325"/>
    <w:rsid w:val="007C7DD9"/>
    <w:rsid w:val="007D2AE6"/>
    <w:rsid w:val="007E145D"/>
    <w:rsid w:val="007E1891"/>
    <w:rsid w:val="007E2B93"/>
    <w:rsid w:val="007E6F6E"/>
    <w:rsid w:val="007E77D8"/>
    <w:rsid w:val="007F471C"/>
    <w:rsid w:val="007F783A"/>
    <w:rsid w:val="00801FC3"/>
    <w:rsid w:val="00804070"/>
    <w:rsid w:val="008109BE"/>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4375"/>
    <w:rsid w:val="0086762B"/>
    <w:rsid w:val="0088081D"/>
    <w:rsid w:val="00881488"/>
    <w:rsid w:val="0088550E"/>
    <w:rsid w:val="00885CCA"/>
    <w:rsid w:val="008864C4"/>
    <w:rsid w:val="0088679D"/>
    <w:rsid w:val="00890788"/>
    <w:rsid w:val="00894F17"/>
    <w:rsid w:val="00895A59"/>
    <w:rsid w:val="008962DE"/>
    <w:rsid w:val="008A1180"/>
    <w:rsid w:val="008A2020"/>
    <w:rsid w:val="008A2451"/>
    <w:rsid w:val="008A44A1"/>
    <w:rsid w:val="008A658C"/>
    <w:rsid w:val="008A7F6D"/>
    <w:rsid w:val="008A7FC2"/>
    <w:rsid w:val="008B25BC"/>
    <w:rsid w:val="008B33ED"/>
    <w:rsid w:val="008C09A7"/>
    <w:rsid w:val="008C0E88"/>
    <w:rsid w:val="008C14F8"/>
    <w:rsid w:val="008C4529"/>
    <w:rsid w:val="008C5BA6"/>
    <w:rsid w:val="008C614F"/>
    <w:rsid w:val="008C6F9E"/>
    <w:rsid w:val="008C71D7"/>
    <w:rsid w:val="008D1127"/>
    <w:rsid w:val="008D2663"/>
    <w:rsid w:val="008D5696"/>
    <w:rsid w:val="008D75C3"/>
    <w:rsid w:val="008E033B"/>
    <w:rsid w:val="008E0BA8"/>
    <w:rsid w:val="008E13D9"/>
    <w:rsid w:val="008E207C"/>
    <w:rsid w:val="008E2833"/>
    <w:rsid w:val="008E6BF3"/>
    <w:rsid w:val="008F0210"/>
    <w:rsid w:val="008F2123"/>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3BBE"/>
    <w:rsid w:val="009257CB"/>
    <w:rsid w:val="0093296C"/>
    <w:rsid w:val="009360F5"/>
    <w:rsid w:val="00936FC8"/>
    <w:rsid w:val="009372A8"/>
    <w:rsid w:val="0094161E"/>
    <w:rsid w:val="00941E45"/>
    <w:rsid w:val="00943BD6"/>
    <w:rsid w:val="00943E2E"/>
    <w:rsid w:val="00944A44"/>
    <w:rsid w:val="009502E6"/>
    <w:rsid w:val="009522DB"/>
    <w:rsid w:val="00953DA9"/>
    <w:rsid w:val="00954C71"/>
    <w:rsid w:val="009552EE"/>
    <w:rsid w:val="009668DC"/>
    <w:rsid w:val="00967D23"/>
    <w:rsid w:val="0097136A"/>
    <w:rsid w:val="009751C5"/>
    <w:rsid w:val="00975833"/>
    <w:rsid w:val="00985930"/>
    <w:rsid w:val="009900E7"/>
    <w:rsid w:val="00993636"/>
    <w:rsid w:val="00994D7D"/>
    <w:rsid w:val="00994EFE"/>
    <w:rsid w:val="009A0CC9"/>
    <w:rsid w:val="009A1DEB"/>
    <w:rsid w:val="009A6653"/>
    <w:rsid w:val="009B0786"/>
    <w:rsid w:val="009B46F9"/>
    <w:rsid w:val="009B67CA"/>
    <w:rsid w:val="009C12EF"/>
    <w:rsid w:val="009C1543"/>
    <w:rsid w:val="009C2A36"/>
    <w:rsid w:val="009C7006"/>
    <w:rsid w:val="009D0B44"/>
    <w:rsid w:val="009D0E99"/>
    <w:rsid w:val="009D2313"/>
    <w:rsid w:val="009D3555"/>
    <w:rsid w:val="009D4582"/>
    <w:rsid w:val="009D486A"/>
    <w:rsid w:val="009D66FA"/>
    <w:rsid w:val="009D6F36"/>
    <w:rsid w:val="009E0DF0"/>
    <w:rsid w:val="009E53D7"/>
    <w:rsid w:val="009E6128"/>
    <w:rsid w:val="009E7618"/>
    <w:rsid w:val="009F1087"/>
    <w:rsid w:val="009F2496"/>
    <w:rsid w:val="009F3EA8"/>
    <w:rsid w:val="009F4C9C"/>
    <w:rsid w:val="009F561A"/>
    <w:rsid w:val="00A00D0F"/>
    <w:rsid w:val="00A00FFC"/>
    <w:rsid w:val="00A019FF"/>
    <w:rsid w:val="00A02E02"/>
    <w:rsid w:val="00A054C2"/>
    <w:rsid w:val="00A12CAD"/>
    <w:rsid w:val="00A155C1"/>
    <w:rsid w:val="00A15627"/>
    <w:rsid w:val="00A15FA4"/>
    <w:rsid w:val="00A171C5"/>
    <w:rsid w:val="00A2004F"/>
    <w:rsid w:val="00A20A44"/>
    <w:rsid w:val="00A22A11"/>
    <w:rsid w:val="00A2440A"/>
    <w:rsid w:val="00A26B8A"/>
    <w:rsid w:val="00A26C41"/>
    <w:rsid w:val="00A30B88"/>
    <w:rsid w:val="00A322CC"/>
    <w:rsid w:val="00A365C5"/>
    <w:rsid w:val="00A40B13"/>
    <w:rsid w:val="00A4485D"/>
    <w:rsid w:val="00A47BF5"/>
    <w:rsid w:val="00A508E5"/>
    <w:rsid w:val="00A53C19"/>
    <w:rsid w:val="00A570CD"/>
    <w:rsid w:val="00A614EE"/>
    <w:rsid w:val="00A6156D"/>
    <w:rsid w:val="00A62090"/>
    <w:rsid w:val="00A62DBA"/>
    <w:rsid w:val="00A65AEE"/>
    <w:rsid w:val="00A66E18"/>
    <w:rsid w:val="00A7626C"/>
    <w:rsid w:val="00A77DE6"/>
    <w:rsid w:val="00A80D2D"/>
    <w:rsid w:val="00A85C8A"/>
    <w:rsid w:val="00A918A3"/>
    <w:rsid w:val="00A91C4F"/>
    <w:rsid w:val="00A91F95"/>
    <w:rsid w:val="00A92684"/>
    <w:rsid w:val="00AA2DC3"/>
    <w:rsid w:val="00AA4ECB"/>
    <w:rsid w:val="00AB01FE"/>
    <w:rsid w:val="00AB2226"/>
    <w:rsid w:val="00AB3E71"/>
    <w:rsid w:val="00AB4531"/>
    <w:rsid w:val="00AB4CBA"/>
    <w:rsid w:val="00AB5AC3"/>
    <w:rsid w:val="00AB62C5"/>
    <w:rsid w:val="00AB64EC"/>
    <w:rsid w:val="00AC345C"/>
    <w:rsid w:val="00AC38A0"/>
    <w:rsid w:val="00AD342A"/>
    <w:rsid w:val="00AD6B0C"/>
    <w:rsid w:val="00AE2C2B"/>
    <w:rsid w:val="00AE4354"/>
    <w:rsid w:val="00AE4C6E"/>
    <w:rsid w:val="00AE548A"/>
    <w:rsid w:val="00AF04CE"/>
    <w:rsid w:val="00AF25FC"/>
    <w:rsid w:val="00AF49FC"/>
    <w:rsid w:val="00AF6923"/>
    <w:rsid w:val="00AF79B5"/>
    <w:rsid w:val="00AF7FFE"/>
    <w:rsid w:val="00B00B91"/>
    <w:rsid w:val="00B04797"/>
    <w:rsid w:val="00B04D79"/>
    <w:rsid w:val="00B04E4C"/>
    <w:rsid w:val="00B053A7"/>
    <w:rsid w:val="00B07EFD"/>
    <w:rsid w:val="00B1422B"/>
    <w:rsid w:val="00B17E4C"/>
    <w:rsid w:val="00B223AF"/>
    <w:rsid w:val="00B23CEF"/>
    <w:rsid w:val="00B24E05"/>
    <w:rsid w:val="00B27360"/>
    <w:rsid w:val="00B30397"/>
    <w:rsid w:val="00B32BF8"/>
    <w:rsid w:val="00B35073"/>
    <w:rsid w:val="00B4236D"/>
    <w:rsid w:val="00B45899"/>
    <w:rsid w:val="00B4723D"/>
    <w:rsid w:val="00B560A0"/>
    <w:rsid w:val="00B57E2A"/>
    <w:rsid w:val="00B60F2E"/>
    <w:rsid w:val="00B61FD0"/>
    <w:rsid w:val="00B7590F"/>
    <w:rsid w:val="00B81B7F"/>
    <w:rsid w:val="00B827ED"/>
    <w:rsid w:val="00B86090"/>
    <w:rsid w:val="00B861F6"/>
    <w:rsid w:val="00B87AC7"/>
    <w:rsid w:val="00B9448F"/>
    <w:rsid w:val="00B97127"/>
    <w:rsid w:val="00B9796C"/>
    <w:rsid w:val="00BA036E"/>
    <w:rsid w:val="00BA17B9"/>
    <w:rsid w:val="00BA3CC0"/>
    <w:rsid w:val="00BA4A2B"/>
    <w:rsid w:val="00BA69A2"/>
    <w:rsid w:val="00BA7D68"/>
    <w:rsid w:val="00BB10B5"/>
    <w:rsid w:val="00BB2147"/>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E73D0"/>
    <w:rsid w:val="00BF1276"/>
    <w:rsid w:val="00BF399E"/>
    <w:rsid w:val="00BF4BC6"/>
    <w:rsid w:val="00BF621C"/>
    <w:rsid w:val="00C03E96"/>
    <w:rsid w:val="00C05BDE"/>
    <w:rsid w:val="00C06EF9"/>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6675"/>
    <w:rsid w:val="00C569AC"/>
    <w:rsid w:val="00C60063"/>
    <w:rsid w:val="00C62679"/>
    <w:rsid w:val="00C6419E"/>
    <w:rsid w:val="00C662DF"/>
    <w:rsid w:val="00C6649C"/>
    <w:rsid w:val="00C66812"/>
    <w:rsid w:val="00C6715E"/>
    <w:rsid w:val="00C67BC8"/>
    <w:rsid w:val="00C717FD"/>
    <w:rsid w:val="00C72BFB"/>
    <w:rsid w:val="00C74B7B"/>
    <w:rsid w:val="00C83483"/>
    <w:rsid w:val="00C85826"/>
    <w:rsid w:val="00C86212"/>
    <w:rsid w:val="00C9294F"/>
    <w:rsid w:val="00C92BA3"/>
    <w:rsid w:val="00C92F71"/>
    <w:rsid w:val="00C93090"/>
    <w:rsid w:val="00C955EC"/>
    <w:rsid w:val="00CA0B6E"/>
    <w:rsid w:val="00CA0F13"/>
    <w:rsid w:val="00CA28A3"/>
    <w:rsid w:val="00CB06CE"/>
    <w:rsid w:val="00CB430D"/>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41B35"/>
    <w:rsid w:val="00D4222A"/>
    <w:rsid w:val="00D441E6"/>
    <w:rsid w:val="00D45035"/>
    <w:rsid w:val="00D47A4F"/>
    <w:rsid w:val="00D55D7C"/>
    <w:rsid w:val="00D57A0B"/>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2B75"/>
    <w:rsid w:val="00DF4585"/>
    <w:rsid w:val="00E026D2"/>
    <w:rsid w:val="00E06420"/>
    <w:rsid w:val="00E13165"/>
    <w:rsid w:val="00E17327"/>
    <w:rsid w:val="00E17CA8"/>
    <w:rsid w:val="00E201E8"/>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60FD8"/>
    <w:rsid w:val="00E610DC"/>
    <w:rsid w:val="00E62C0B"/>
    <w:rsid w:val="00E66FF2"/>
    <w:rsid w:val="00E706E8"/>
    <w:rsid w:val="00E71849"/>
    <w:rsid w:val="00E74037"/>
    <w:rsid w:val="00E75DE9"/>
    <w:rsid w:val="00E77058"/>
    <w:rsid w:val="00E7767E"/>
    <w:rsid w:val="00E80EDB"/>
    <w:rsid w:val="00E810BC"/>
    <w:rsid w:val="00E823FD"/>
    <w:rsid w:val="00E82A3D"/>
    <w:rsid w:val="00E833E9"/>
    <w:rsid w:val="00E845A5"/>
    <w:rsid w:val="00E85C37"/>
    <w:rsid w:val="00E8703C"/>
    <w:rsid w:val="00E93618"/>
    <w:rsid w:val="00E97D50"/>
    <w:rsid w:val="00EA0E5A"/>
    <w:rsid w:val="00EA135A"/>
    <w:rsid w:val="00EA5C56"/>
    <w:rsid w:val="00EA6710"/>
    <w:rsid w:val="00EB1CD2"/>
    <w:rsid w:val="00EB4E4E"/>
    <w:rsid w:val="00EC07A6"/>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074CE"/>
    <w:rsid w:val="00F109B8"/>
    <w:rsid w:val="00F11460"/>
    <w:rsid w:val="00F145BF"/>
    <w:rsid w:val="00F171A7"/>
    <w:rsid w:val="00F20086"/>
    <w:rsid w:val="00F231BE"/>
    <w:rsid w:val="00F23F0F"/>
    <w:rsid w:val="00F315FC"/>
    <w:rsid w:val="00F36001"/>
    <w:rsid w:val="00F43C61"/>
    <w:rsid w:val="00F43FC9"/>
    <w:rsid w:val="00F50242"/>
    <w:rsid w:val="00F54C47"/>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E0EAB"/>
    <w:rsid w:val="00FE340B"/>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30829</Words>
  <Characters>175729</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7</cp:revision>
  <dcterms:created xsi:type="dcterms:W3CDTF">2024-11-05T20:41:00Z</dcterms:created>
  <dcterms:modified xsi:type="dcterms:W3CDTF">2024-11-05T20:51:00Z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