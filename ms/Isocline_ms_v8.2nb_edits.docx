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2B6DD93E" w:rsidR="00673700" w:rsidRDefault="00673700" w:rsidP="00974981">
      <w:pPr>
        <w:pStyle w:val="NATESTYLE1CommonCollege"/>
        <w:jc w:val="both"/>
        <w:sectPr w:rsidR="00673700" w:rsidSect="00DA1243">
          <w:footerReference w:type="default" r:id="rId8"/>
          <w:pgSz w:w="12240" w:h="15840"/>
          <w:pgMar w:top="1440" w:right="1440" w:bottom="1440" w:left="1440" w:header="720" w:footer="720" w:gutter="0"/>
          <w:lnNumType w:countBy="1" w:restart="continuous"/>
          <w:cols w:space="720"/>
          <w:docGrid w:linePitch="360"/>
        </w:sectPr>
      </w:pPr>
      <w:r>
        <w:t xml:space="preserve">Apple Snail, </w:t>
      </w:r>
      <w:proofErr w:type="spellStart"/>
      <w:r w:rsidRPr="009C0344">
        <w:rPr>
          <w:i/>
          <w:iCs/>
        </w:rPr>
        <w:t>Belostoma</w:t>
      </w:r>
      <w:proofErr w:type="spellEnd"/>
      <w:r w:rsidRPr="00524172">
        <w:t xml:space="preserve">, </w:t>
      </w:r>
      <w:r>
        <w:t xml:space="preserve">consumptive effects, Everglades, size-dependent </w:t>
      </w:r>
      <w:r w:rsidR="00885502">
        <w:t>mortality</w:t>
      </w:r>
      <w:r w:rsidRPr="00524172">
        <w:t xml:space="preserve">, </w:t>
      </w:r>
      <w:r>
        <w:t>temperature</w:t>
      </w:r>
      <w:r w:rsidRPr="00524172">
        <w:t>,</w:t>
      </w:r>
      <w:r>
        <w:t xml:space="preserve"> interaction strength, Snail Kite</w:t>
      </w:r>
      <w:r w:rsidR="003615D0">
        <w:t>,</w:t>
      </w:r>
      <w:r>
        <w:t xml:space="preserve"> ontogeny</w:t>
      </w:r>
      <w:r w:rsidR="00974981">
        <w:t>, predator-prey</w:t>
      </w:r>
    </w:p>
    <w:p w14:paraId="11B585B9" w14:textId="5E2B99D6" w:rsidR="00673700" w:rsidRDefault="00673700" w:rsidP="00DA1243">
      <w:pPr>
        <w:pStyle w:val="Heading1"/>
        <w:jc w:val="both"/>
      </w:pPr>
      <w:r w:rsidRPr="00524172">
        <w:lastRenderedPageBreak/>
        <w:t>Abstract:</w:t>
      </w:r>
    </w:p>
    <w:p w14:paraId="24FB411F" w14:textId="1ECA3F57"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 xml:space="preserve">at </w:t>
      </w:r>
      <w:ins w:id="0" w:author="Nathan Dorn" w:date="2025-01-16T11:10:00Z" w16du:dateUtc="2025-01-16T16:10:00Z">
        <w:r w:rsidR="005C1E72">
          <w:t xml:space="preserve">smaller </w:t>
        </w:r>
      </w:ins>
      <w:r w:rsidR="00F60BF6">
        <w:t>vulnerable sizes</w:t>
      </w:r>
      <w:r w:rsidR="00673700">
        <w:t xml:space="preserve"> is </w:t>
      </w:r>
      <w:ins w:id="1" w:author="Nathan Dorn" w:date="2025-01-16T11:09:00Z" w16du:dateUtc="2025-01-16T16:09:00Z">
        <w:r w:rsidR="005C1E72">
          <w:t>expected</w:t>
        </w:r>
      </w:ins>
      <w:r w:rsidR="00673700">
        <w:t xml:space="preserve">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r w:rsidR="00560AC9">
        <w:t>illustrated</w:t>
      </w:r>
      <w:r w:rsidR="00673700">
        <w:t xml:space="preserve"> theoretically </w:t>
      </w:r>
      <w:r w:rsidR="00AF49FC">
        <w:t>and most studies of the concept have been controlled experiments</w:t>
      </w:r>
      <w:r w:rsidR="00673700">
        <w:t>.</w:t>
      </w:r>
      <w:ins w:id="2" w:author="Nathan Dorn" w:date="2025-01-16T11:10:00Z" w16du:dateUtc="2025-01-16T16:10:00Z">
        <w:r w:rsidR="005C1E72">
          <w:t xml:space="preserve"> The combinatorial effects of the two rates have applications to field studies </w:t>
        </w:r>
      </w:ins>
      <w:ins w:id="3" w:author="Nathan Dorn" w:date="2025-01-16T11:11:00Z" w16du:dateUtc="2025-01-16T16:11:00Z">
        <w:r w:rsidR="005C1E72">
          <w:t xml:space="preserve">of recruitment variation </w:t>
        </w:r>
      </w:ins>
      <w:ins w:id="4" w:author="Nathan Dorn" w:date="2025-01-16T11:12:00Z" w16du:dateUtc="2025-01-16T16:12:00Z">
        <w:r w:rsidR="005C1E72">
          <w:t xml:space="preserve">for a diversity of species </w:t>
        </w:r>
        <w:proofErr w:type="spellStart"/>
        <w:r w:rsidR="005C1E72">
          <w:t>species</w:t>
        </w:r>
        <w:proofErr w:type="spellEnd"/>
        <w:r w:rsidR="005C1E72">
          <w:t xml:space="preserve"> </w:t>
        </w:r>
      </w:ins>
      <w:ins w:id="5" w:author="Nathan Dorn" w:date="2025-01-16T11:11:00Z" w16du:dateUtc="2025-01-16T16:11:00Z">
        <w:r w:rsidR="005C1E72">
          <w:t>that could be assessed with demographic models</w:t>
        </w:r>
      </w:ins>
      <w:ins w:id="6" w:author="Nathan Dorn" w:date="2025-01-16T11:12:00Z" w16du:dateUtc="2025-01-16T16:12:00Z">
        <w:r w:rsidR="005C1E72">
          <w:t xml:space="preserve"> and isoclines</w:t>
        </w:r>
      </w:ins>
      <w:ins w:id="7" w:author="Nathan Dorn" w:date="2025-01-16T11:11:00Z" w16du:dateUtc="2025-01-16T16:11:00Z">
        <w:r w:rsidR="005C1E72">
          <w:t xml:space="preserve">.  </w:t>
        </w:r>
      </w:ins>
      <w:ins w:id="8" w:author="Nathan Dorn" w:date="2025-01-16T11:12:00Z" w16du:dateUtc="2025-01-16T16:12:00Z">
        <w:r w:rsidR="005C1E72">
          <w:t xml:space="preserve">To illustrate </w:t>
        </w:r>
      </w:ins>
      <w:ins w:id="9" w:author="Nathan Dorn" w:date="2025-01-16T11:13:00Z" w16du:dateUtc="2025-01-16T16:13:00Z">
        <w:r w:rsidR="005C1E72">
          <w:t xml:space="preserve">the </w:t>
        </w:r>
        <w:proofErr w:type="gramStart"/>
        <w:r w:rsidR="005C1E72">
          <w:t>utility</w:t>
        </w:r>
        <w:proofErr w:type="gramEnd"/>
        <w:r w:rsidR="005C1E72">
          <w:t xml:space="preserve"> we</w:t>
        </w:r>
      </w:ins>
      <w:del w:id="10" w:author="Nathan Dorn" w:date="2025-01-16T11:11:00Z" w16du:dateUtc="2025-01-16T16:11:00Z">
        <w:r w:rsidR="00673700" w:rsidDel="005C1E72">
          <w:delText xml:space="preserve"> </w:delText>
        </w:r>
      </w:del>
      <w:del w:id="11" w:author="Nathan Dorn" w:date="2025-01-16T11:12:00Z" w16du:dateUtc="2025-01-16T16:12:00Z">
        <w:r w:rsidR="00673700" w:rsidDel="005C1E72">
          <w:delText>We</w:delText>
        </w:r>
      </w:del>
      <w:r w:rsidR="00673700">
        <w:t xml:space="preserve"> used a published </w:t>
      </w:r>
      <w:r w:rsidR="008F275E">
        <w:t xml:space="preserve">size-indexed </w:t>
      </w:r>
      <w:r w:rsidR="003F3929">
        <w:t>demographic</w:t>
      </w:r>
      <w:r w:rsidR="00673700">
        <w:t xml:space="preserve"> model of an annual </w:t>
      </w:r>
      <w:r w:rsidR="001344DB">
        <w:t>gastropod</w:t>
      </w:r>
      <w:r w:rsidR="00673700">
        <w:t xml:space="preserve"> </w:t>
      </w:r>
      <w:r w:rsidR="00763D80">
        <w:t xml:space="preserve">(Florida Apple Snail, </w:t>
      </w:r>
      <w:proofErr w:type="spellStart"/>
      <w:r w:rsidR="00763D80" w:rsidRPr="00A019FF">
        <w:rPr>
          <w:i/>
          <w:iCs/>
        </w:rPr>
        <w:t>Pomacea</w:t>
      </w:r>
      <w:proofErr w:type="spellEnd"/>
      <w:r w:rsidR="00763D80" w:rsidRPr="00A019FF">
        <w:rPr>
          <w:i/>
          <w:iCs/>
        </w:rPr>
        <w:t xml:space="preserve"> </w:t>
      </w:r>
      <w:proofErr w:type="spellStart"/>
      <w:r w:rsidR="00763D80" w:rsidRPr="00A019FF">
        <w:rPr>
          <w:i/>
          <w:iCs/>
        </w:rPr>
        <w:t>paludosa</w:t>
      </w:r>
      <w:proofErr w:type="spellEnd"/>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w:t>
      </w:r>
      <w:ins w:id="12" w:author="Nathan Dorn" w:date="2025-01-16T11:13:00Z" w16du:dateUtc="2025-01-16T16:13:00Z">
        <w:r w:rsidR="005C1E72">
          <w:t>or theoretical</w:t>
        </w:r>
      </w:ins>
      <w:del w:id="13" w:author="Nathan Dorn" w:date="2025-01-16T11:13:00Z" w16du:dateUtc="2025-01-16T16:13:00Z">
        <w:r w:rsidR="00160438" w:rsidDel="005C1E72">
          <w:delText>rom</w:delText>
        </w:r>
      </w:del>
      <w:r w:rsidR="00673700">
        <w:t xml:space="preserve"> combinations of juvenile growth and survival</w:t>
      </w:r>
      <w:ins w:id="14" w:author="Nathan Dorn" w:date="2025-01-16T11:14:00Z" w16du:dateUtc="2025-01-16T16:14:00Z">
        <w:r w:rsidR="005C1E72">
          <w:t xml:space="preserve"> rates</w:t>
        </w:r>
      </w:ins>
      <w:r w:rsidR="00673700">
        <w:t xml:space="preserve">.  The resulting isocline </w:t>
      </w:r>
      <w:r w:rsidR="001344DB">
        <w:t xml:space="preserve">illustrated </w:t>
      </w:r>
      <w:r w:rsidR="00673700">
        <w:t xml:space="preserve">the expected result that faster juvenile growth </w:t>
      </w:r>
      <w:ins w:id="15" w:author="Nathan Dorn" w:date="2025-01-16T11:14:00Z" w16du:dateUtc="2025-01-16T16:14:00Z">
        <w:r w:rsidR="005C1E72">
          <w:t>rates w</w:t>
        </w:r>
      </w:ins>
      <w:del w:id="16" w:author="Nathan Dorn" w:date="2025-01-16T11:14:00Z" w16du:dateUtc="2025-01-16T16:14:00Z">
        <w:r w:rsidR="001344DB" w:rsidDel="005C1E72">
          <w:delText>c</w:delText>
        </w:r>
      </w:del>
      <w:r w:rsidR="00BC3D46">
        <w:t>ould</w:t>
      </w:r>
      <w:r w:rsidR="001344DB">
        <w:t xml:space="preserve"> </w:t>
      </w:r>
      <w:r w:rsidR="00673700">
        <w:t>offset greater mortality</w:t>
      </w:r>
      <w:ins w:id="17" w:author="Nathan Dorn" w:date="2025-01-16T11:14:00Z" w16du:dateUtc="2025-01-16T16:14:00Z">
        <w:r w:rsidR="005C1E72">
          <w:t xml:space="preserve"> allowing for </w:t>
        </w:r>
        <w:proofErr w:type="spellStart"/>
        <w:r w:rsidR="005C1E72">
          <w:t>popopulation</w:t>
        </w:r>
        <w:proofErr w:type="spellEnd"/>
        <w:r w:rsidR="005C1E72">
          <w:t xml:space="preserve"> growth.</w:t>
        </w:r>
      </w:ins>
      <w:del w:id="18" w:author="Nathan Dorn" w:date="2025-01-16T11:14:00Z" w16du:dateUtc="2025-01-16T16:14:00Z">
        <w:r w:rsidR="00673700" w:rsidDel="005C1E72">
          <w:delText>.</w:delText>
        </w:r>
      </w:del>
      <w:r w:rsidR="00673700">
        <w:t xml:space="preserve">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ins w:id="19" w:author="Nathan Dorn" w:date="2025-01-16T11:14:00Z" w16du:dateUtc="2025-01-16T16:14:00Z">
        <w:r w:rsidR="005C1E72">
          <w:t xml:space="preserve"> (depth and temperature)</w:t>
        </w:r>
      </w:ins>
      <w:r w:rsidR="00C74B7B">
        <w:t xml:space="preserve">. </w:t>
      </w:r>
      <w:r w:rsidR="00673700">
        <w:t xml:space="preserve">Seasonal and </w:t>
      </w:r>
      <w:proofErr w:type="gramStart"/>
      <w:r w:rsidR="00673700">
        <w:t>averaged</w:t>
      </w:r>
      <w:proofErr w:type="gramEnd"/>
      <w:r w:rsidR="00673700">
        <w:t xml:space="preserve"> </w:t>
      </w:r>
      <w:r w:rsidR="000844F1">
        <w:t xml:space="preserve">rates </w:t>
      </w:r>
      <w:r w:rsidR="00673700">
        <w:t>were interpret</w:t>
      </w:r>
      <w:ins w:id="20" w:author="Nathan Dorn" w:date="2025-01-16T11:15:00Z" w16du:dateUtc="2025-01-16T16:15:00Z">
        <w:r w:rsidR="005C1E72">
          <w:t>able</w:t>
        </w:r>
      </w:ins>
      <w:del w:id="21" w:author="Nathan Dorn" w:date="2025-01-16T11:15:00Z" w16du:dateUtc="2025-01-16T16:15:00Z">
        <w:r w:rsidR="00673700" w:rsidDel="005C1E72">
          <w:delText>ed</w:delText>
        </w:r>
      </w:del>
      <w:r w:rsidR="00673700">
        <w:t xml:space="preserve"> </w:t>
      </w:r>
      <w:ins w:id="22" w:author="Nathan Dorn" w:date="2025-01-16T11:15:00Z" w16du:dateUtc="2025-01-16T16:15:00Z">
        <w:r w:rsidR="005C1E72">
          <w:t>using</w:t>
        </w:r>
      </w:ins>
      <w:del w:id="23" w:author="Nathan Dorn" w:date="2025-01-16T11:15:00Z" w16du:dateUtc="2025-01-16T16:15:00Z">
        <w:r w:rsidR="00673700" w:rsidDel="005C1E72">
          <w:delText>relative to</w:delText>
        </w:r>
      </w:del>
      <w:r w:rsidR="00673700">
        <w:t xml:space="preserve">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w:t>
      </w:r>
      <w:r w:rsidR="00B62312">
        <w:t xml:space="preserve">ectothermic </w:t>
      </w:r>
      <w:r w:rsidR="00673700">
        <w:t xml:space="preserve">predators in the dry season </w:t>
      </w:r>
      <w:r w:rsidR="00B62312">
        <w:t>produce</w:t>
      </w:r>
      <w:r w:rsidR="00DC058E">
        <w:t>d</w:t>
      </w:r>
      <w:r w:rsidR="00673700">
        <w:t xml:space="preserve"> </w:t>
      </w:r>
      <w:r w:rsidR="00DC058E">
        <w:t>higher</w:t>
      </w:r>
      <w:r w:rsidR="00673700">
        <w:t xml:space="preserve"> mortality</w:t>
      </w:r>
      <w:r w:rsidR="00240C12">
        <w:t xml:space="preserve"> despite the cooler temperatures</w:t>
      </w:r>
      <w:r w:rsidR="00673700">
        <w:t>.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w:t>
      </w:r>
      <w:ins w:id="24" w:author="Nathan Dorn" w:date="2025-01-16T11:16:00Z" w16du:dateUtc="2025-01-16T16:16:00Z">
        <w:r w:rsidR="005C1E72">
          <w:t xml:space="preserve"> (</w:t>
        </w:r>
        <w:r w:rsidR="005C1E72">
          <w:t xml:space="preserve">λ </w:t>
        </w:r>
        <w:r w:rsidR="005C1E72">
          <w:t>&lt;</w:t>
        </w:r>
        <w:r w:rsidR="005C1E72">
          <w:t xml:space="preserve"> 1</w:t>
        </w:r>
        <w:r w:rsidR="005C1E72">
          <w:t>)</w:t>
        </w:r>
      </w:ins>
      <w:r w:rsidR="00673700">
        <w:t xml:space="preserve">,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ins w:id="25" w:author="Nathan Dorn" w:date="2025-01-16T11:16:00Z" w16du:dateUtc="2025-01-16T16:16:00Z">
        <w:r w:rsidR="005C1E72">
          <w:t>both</w:t>
        </w:r>
      </w:ins>
      <w:del w:id="26" w:author="Nathan Dorn" w:date="2025-01-16T11:16:00Z" w16du:dateUtc="2025-01-16T16:16:00Z">
        <w:r w:rsidR="00EC07A6" w:rsidDel="005C1E72">
          <w:delText>experimental and natural</w:delText>
        </w:r>
      </w:del>
      <w:r w:rsidR="00EC07A6">
        <w:t xml:space="preserve"> wetlands</w:t>
      </w:r>
      <w:r w:rsidR="00673700">
        <w:t xml:space="preserve">.  The </w:t>
      </w:r>
      <w:ins w:id="27" w:author="Nathan Dorn" w:date="2025-01-16T11:16:00Z" w16du:dateUtc="2025-01-16T16:16:00Z">
        <w:r w:rsidR="005C1E72">
          <w:t xml:space="preserve">qualitative </w:t>
        </w:r>
      </w:ins>
      <w:r w:rsidR="00565DFA">
        <w:t>predictions</w:t>
      </w:r>
      <w:r w:rsidR="00FB589F">
        <w:t xml:space="preserve"> </w:t>
      </w:r>
      <w:r w:rsidR="00673700">
        <w:t xml:space="preserve">were </w:t>
      </w:r>
      <w:r w:rsidR="00673700">
        <w:lastRenderedPageBreak/>
        <w:t xml:space="preserve">robust to </w:t>
      </w:r>
      <w:ins w:id="28" w:author="Nathan Dorn" w:date="2025-01-16T11:17:00Z" w16du:dateUtc="2025-01-16T16:17:00Z">
        <w:r w:rsidR="005C1E72">
          <w:t>conditions affecting</w:t>
        </w:r>
      </w:ins>
      <w:del w:id="29" w:author="Nathan Dorn" w:date="2025-01-16T11:17:00Z" w16du:dateUtc="2025-01-16T16:17:00Z">
        <w:r w:rsidR="00673700" w:rsidDel="005C1E72">
          <w:delText>water depth</w:delText>
        </w:r>
        <w:r w:rsidR="00565DFA" w:rsidDel="005C1E72">
          <w:delText>s</w:delText>
        </w:r>
        <w:r w:rsidR="00673700" w:rsidDel="005C1E72">
          <w:delText xml:space="preserve"> affecting</w:delText>
        </w:r>
      </w:del>
      <w:r w:rsidR="00673700">
        <w:t xml:space="preserve"> reproductive rates, but with better </w:t>
      </w:r>
      <w:r w:rsidR="00FB589F">
        <w:t>hydrologic</w:t>
      </w:r>
      <w:r w:rsidR="00673700">
        <w:t xml:space="preserve"> conditions one population was </w:t>
      </w:r>
      <w:r w:rsidR="009D66FA">
        <w:t xml:space="preserve">near </w:t>
      </w:r>
      <w:r w:rsidR="00673700">
        <w:t>replacement</w:t>
      </w:r>
      <w:ins w:id="30" w:author="Nathan Dorn" w:date="2025-01-16T11:17:00Z" w16du:dateUtc="2025-01-16T16:17:00Z">
        <w:r w:rsidR="005C1E72">
          <w:t xml:space="preserve"> for the year</w:t>
        </w:r>
      </w:ins>
      <w:r w:rsidR="00673700">
        <w:t>.</w:t>
      </w:r>
      <w:r w:rsidR="00AF7FFE">
        <w:t xml:space="preserve">  </w:t>
      </w:r>
      <w:r w:rsidR="00673700">
        <w:t xml:space="preserve">The use of the </w:t>
      </w:r>
      <w:del w:id="31" w:author="Nathan Dorn" w:date="2025-01-16T11:17:00Z" w16du:dateUtc="2025-01-16T16:17:00Z">
        <w:r w:rsidR="00673700" w:rsidDel="005C1E72">
          <w:delText xml:space="preserve">null </w:delText>
        </w:r>
      </w:del>
      <w:r w:rsidR="009D66FA">
        <w:t>iso</w:t>
      </w:r>
      <w:r w:rsidR="00673700">
        <w:t xml:space="preserve">clines </w:t>
      </w:r>
      <w:r w:rsidR="00DF00E5">
        <w:t>gave population-</w:t>
      </w:r>
      <w:r w:rsidR="009E4092">
        <w:t>dynamic</w:t>
      </w:r>
      <w:r w:rsidR="00DF00E5">
        <w:t xml:space="preserve"> context to quantified </w:t>
      </w:r>
      <w:r w:rsidR="000771C4">
        <w:t xml:space="preserve">demographic </w:t>
      </w:r>
      <w:r w:rsidR="00DF00E5">
        <w:t xml:space="preserve">rates and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154B74">
        <w:t>.</w:t>
      </w:r>
      <w:r w:rsidR="00673700">
        <w:t xml:space="preserve">  Our </w:t>
      </w:r>
      <w:r w:rsidR="00154B74">
        <w:t xml:space="preserve">isocline </w:t>
      </w:r>
      <w:r w:rsidR="00673700">
        <w:t xml:space="preserve">illustrates the growth-mediated predator impacts for </w:t>
      </w:r>
      <w:r w:rsidR="00723B88">
        <w:t>a species</w:t>
      </w:r>
      <w:r w:rsidR="00673700">
        <w:t xml:space="preserve"> </w:t>
      </w:r>
      <w:r w:rsidR="0024280A">
        <w:t>with</w:t>
      </w:r>
      <w:r w:rsidR="00723B88">
        <w:t xml:space="preserve"> type III survivorship and</w:t>
      </w:r>
      <w:r w:rsidR="00673700">
        <w:t xml:space="preserve"> stage- or size-specific predators</w:t>
      </w:r>
      <w:r w:rsidR="00154B74">
        <w:t xml:space="preserve"> and we suggest</w:t>
      </w:r>
      <w:r w:rsidR="00673700">
        <w:t xml:space="preserve"> that th</w:t>
      </w:r>
      <w:r w:rsidR="007E6F6E">
        <w:t xml:space="preserve">e </w:t>
      </w:r>
      <w:r w:rsidR="008A1180">
        <w:t>qualitative prediction</w:t>
      </w:r>
      <w:r w:rsidR="007E6F6E">
        <w:t xml:space="preserve"> </w:t>
      </w:r>
      <w:r w:rsidR="00CB430D">
        <w:t xml:space="preserve">from </w:t>
      </w:r>
      <w:r w:rsidR="007E6F6E">
        <w:t xml:space="preserve">the isocline </w:t>
      </w:r>
      <w:r w:rsidR="006A35BA">
        <w:t>should</w:t>
      </w:r>
      <w:r w:rsidR="00673700">
        <w:t xml:space="preserve"> be general</w:t>
      </w:r>
      <w:r w:rsidR="006A35BA">
        <w:t>izable</w:t>
      </w:r>
      <w:r w:rsidR="008A1180">
        <w:t>.</w:t>
      </w:r>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r w:rsidR="00673700">
        <w:t xml:space="preserve"> model provide</w:t>
      </w:r>
      <w:ins w:id="32" w:author="Nathan Dorn" w:date="2025-01-16T11:18:00Z" w16du:dateUtc="2025-01-16T16:18:00Z">
        <w:r w:rsidR="005C1E72">
          <w:t>s</w:t>
        </w:r>
      </w:ins>
      <w:del w:id="33" w:author="Nathan Dorn" w:date="2025-01-16T11:18:00Z" w16du:dateUtc="2025-01-16T16:18:00Z">
        <w:r w:rsidR="008A1180" w:rsidDel="005C1E72">
          <w:delText>d</w:delText>
        </w:r>
      </w:del>
      <w:r w:rsidR="00673700">
        <w:t xml:space="preserve"> a framework for making</w:t>
      </w:r>
      <w:ins w:id="34" w:author="Nathan Dorn" w:date="2025-01-16T11:18:00Z" w16du:dateUtc="2025-01-16T16:18:00Z">
        <w:r w:rsidR="00CB161B">
          <w:t xml:space="preserve"> population-level</w:t>
        </w:r>
      </w:ins>
      <w:del w:id="35" w:author="Nathan Dorn" w:date="2025-01-16T11:18:00Z" w16du:dateUtc="2025-01-16T16:18:00Z">
        <w:r w:rsidR="00673700" w:rsidDel="00CB161B">
          <w:delText xml:space="preserve"> meaningful</w:delText>
        </w:r>
      </w:del>
      <w:r w:rsidR="00673700">
        <w:t xml:space="preserve"> interpretations about field-measured </w:t>
      </w:r>
      <w:ins w:id="36" w:author="Nathan Dorn" w:date="2025-01-16T11:18:00Z" w16du:dateUtc="2025-01-16T16:18:00Z">
        <w:r w:rsidR="005C1E72">
          <w:t xml:space="preserve">demographic </w:t>
        </w:r>
      </w:ins>
      <w:r w:rsidR="00673700">
        <w:t xml:space="preserve">rates.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656BF2">
      <w:pPr>
        <w:pStyle w:val="Heading1"/>
        <w:rPr>
          <w:b w:val="0"/>
        </w:rPr>
      </w:pPr>
      <w:r w:rsidRPr="00524172">
        <w:lastRenderedPageBreak/>
        <w:t>Introduction</w:t>
      </w:r>
    </w:p>
    <w:p w14:paraId="7605DDC7" w14:textId="77EB1ED0" w:rsidR="00A054C2" w:rsidRDefault="00673700" w:rsidP="00656BF2">
      <w:pPr>
        <w:pStyle w:val="NATESTYLE1CommonCollege"/>
        <w:ind w:firstLine="720"/>
      </w:pPr>
      <w:r>
        <w:t xml:space="preserve">Population </w:t>
      </w:r>
      <w:r w:rsidR="00496E32">
        <w:t xml:space="preserve">growth </w:t>
      </w:r>
      <w:r>
        <w:t>dynamics for many species are recognized to be influenced by stage</w:t>
      </w:r>
      <w:r w:rsidR="0092035C">
        <w:t>-</w:t>
      </w:r>
      <w:r>
        <w:t xml:space="preserve"> or size-specific growth and mortality </w:t>
      </w:r>
      <w:r w:rsidR="00BD773E">
        <w:t>rates</w:t>
      </w:r>
      <w:r>
        <w:t xml:space="preserve">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 xml:space="preserve">Forty years ago </w:t>
      </w:r>
      <w:r w:rsidR="00343D0E">
        <w:t>in their review paper</w:t>
      </w:r>
      <w:r w:rsidR="00D60853">
        <w:t>,</w:t>
      </w:r>
      <w:r w:rsidR="00343D0E">
        <w:t xml:space="preserve"> </w:t>
      </w:r>
      <w:r w:rsidR="00246147">
        <w:t xml:space="preserve">Werner and Gilliam </w:t>
      </w:r>
      <w:r w:rsidR="005F658C">
        <w:t xml:space="preserve">(1984) </w:t>
      </w:r>
      <w:r w:rsidR="00496E32">
        <w:t>wrote about</w:t>
      </w:r>
      <w:r w:rsidR="00343D0E">
        <w:t xml:space="preserve"> the importance of </w:t>
      </w:r>
      <w:r w:rsidR="00F54BF5">
        <w:t>using s</w:t>
      </w:r>
      <w:r w:rsidR="00343D0E">
        <w:t>ize</w:t>
      </w:r>
      <w:r w:rsidR="00DF042D">
        <w:t>-</w:t>
      </w:r>
      <w:r w:rsidR="00343D0E">
        <w:t>index</w:t>
      </w:r>
      <w:r w:rsidR="00152842">
        <w:t>ed</w:t>
      </w:r>
      <w:r w:rsidR="00343D0E">
        <w:t xml:space="preserve"> demographic models because </w:t>
      </w:r>
      <w:r w:rsidR="00496E32">
        <w:t xml:space="preserve">a) </w:t>
      </w:r>
      <w:r w:rsidR="00343D0E">
        <w:t xml:space="preserve">size </w:t>
      </w:r>
      <w:r w:rsidR="00A02792">
        <w:t>is</w:t>
      </w:r>
      <w:r w:rsidR="00343D0E">
        <w:t xml:space="preserve"> a key feature affecting vital rates</w:t>
      </w:r>
      <w:r w:rsidR="00A02792">
        <w:t>, and</w:t>
      </w:r>
      <w:r w:rsidR="00496E32">
        <w:t xml:space="preserve"> b)</w:t>
      </w:r>
      <w:r w:rsidR="00343D0E">
        <w:t xml:space="preserve"> growth rates drive the relationship between size and age</w:t>
      </w:r>
      <w:r w:rsidR="00496E32">
        <w:t>:</w:t>
      </w:r>
      <w:r w:rsidR="00343D0E">
        <w:t xml:space="preserve"> </w:t>
      </w:r>
    </w:p>
    <w:p w14:paraId="5BBBA73A" w14:textId="1F8AB9B6" w:rsidR="00CC2B41" w:rsidRDefault="00994D7D" w:rsidP="00656BF2">
      <w:pPr>
        <w:pStyle w:val="NATESTYLE1CommonCollege"/>
        <w:ind w:left="432" w:right="288"/>
      </w:pPr>
      <w:r>
        <w:t>“</w:t>
      </w:r>
      <w:r w:rsidR="00CC2B41">
        <w:t xml:space="preserve">A size-indexed </w:t>
      </w:r>
      <w:del w:id="37" w:author="Nathan Dorn" w:date="2025-01-16T11:19:00Z" w16du:dateUtc="2025-01-16T16:19:00Z">
        <w:r w:rsidR="00CC2B41" w:rsidDel="00CB161B">
          <w:delText>demography</w:delText>
        </w:r>
        <w:r w:rsidR="00453F2C" w:rsidDel="00CB161B">
          <w:delText>,</w:delText>
        </w:r>
        <w:r w:rsidR="00343D0E" w:rsidDel="00CB161B">
          <w:delText>…</w:delText>
        </w:r>
      </w:del>
      <w:ins w:id="38" w:author="Nathan Dorn" w:date="2025-01-16T11:19:00Z" w16du:dateUtc="2025-01-16T16:19:00Z">
        <w:r w:rsidR="00CB161B">
          <w:t>demography…</w:t>
        </w:r>
      </w:ins>
      <w:r w:rsidR="00453F2C">
        <w:t xml:space="preserve">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sub</w:t>
      </w:r>
      <w:r w:rsidR="008D2663">
        <w:t>-</w:t>
      </w:r>
      <w:r w:rsidR="00BA17B9">
        <w:t>models for the parameters of a size-based demography. A size</w:t>
      </w:r>
      <w:r w:rsidR="008F6514">
        <w:t>-based demography, in turn, would permit us to explore the population-dynamic consequences of various types of interactions.”</w:t>
      </w:r>
      <w:r w:rsidR="00783ECC">
        <w:t xml:space="preserve"> (</w:t>
      </w:r>
      <w:proofErr w:type="gramStart"/>
      <w:r w:rsidR="00783ECC">
        <w:t>p</w:t>
      </w:r>
      <w:r w:rsidR="00847578">
        <w:t>p</w:t>
      </w:r>
      <w:proofErr w:type="gramEnd"/>
      <w:r w:rsidR="00783ECC">
        <w:t xml:space="preserve"> 401-402)</w:t>
      </w:r>
    </w:p>
    <w:p w14:paraId="04A9FF6E" w14:textId="77777777" w:rsidR="00503376" w:rsidRDefault="00503376" w:rsidP="00503376">
      <w:pPr>
        <w:pStyle w:val="NATESTYLE1CommonCollege"/>
      </w:pPr>
      <w:r>
        <w:t xml:space="preserve">For many species, juvenile growth determines the amount of time an individual spends in a vulnerable size class, such that fast growth can be a type of defense against stage-specific juvenile predators (Werner and Gilliam 1984, Davidson et al. 2021). </w:t>
      </w:r>
    </w:p>
    <w:p w14:paraId="762A4FA2" w14:textId="486BD434" w:rsidR="000154FF" w:rsidRDefault="00CB161B" w:rsidP="00503376">
      <w:pPr>
        <w:pStyle w:val="NATESTYLE1CommonCollege"/>
        <w:ind w:firstLine="720"/>
      </w:pPr>
      <w:ins w:id="39" w:author="Nathan Dorn" w:date="2025-01-16T11:20:00Z" w16du:dateUtc="2025-01-16T16:20:00Z">
        <w:r>
          <w:t>R</w:t>
        </w:r>
      </w:ins>
      <w:del w:id="40" w:author="Nathan Dorn" w:date="2025-01-16T11:20:00Z" w16du:dateUtc="2025-01-16T16:20:00Z">
        <w:r w:rsidR="00F109B8" w:rsidDel="00CB161B">
          <w:delText xml:space="preserve">Historical </w:delText>
        </w:r>
        <w:r w:rsidR="00184D2C" w:rsidDel="00CB161B">
          <w:delText>r</w:delText>
        </w:r>
      </w:del>
      <w:r w:rsidR="00184D2C">
        <w:t>esearch on size-structured interactions</w:t>
      </w:r>
      <w:r w:rsidR="00F109B8">
        <w:t xml:space="preserve"> </w:t>
      </w:r>
      <w:ins w:id="41" w:author="Nathan Dorn" w:date="2025-01-16T11:20:00Z" w16du:dateUtc="2025-01-16T16:20:00Z">
        <w:r>
          <w:t xml:space="preserve">traditionally </w:t>
        </w:r>
      </w:ins>
      <w:r w:rsidR="00F109B8">
        <w:t xml:space="preserve">focused on theoretical </w:t>
      </w:r>
      <w:r w:rsidR="00AE2C2B">
        <w:t xml:space="preserve">and empirical </w:t>
      </w:r>
      <w:r w:rsidR="00F109B8">
        <w:t xml:space="preserve">treatments of density-dependent growth rates, competition, </w:t>
      </w:r>
      <w:r w:rsidR="00314786">
        <w:t xml:space="preserve">ontogenetic </w:t>
      </w:r>
      <w:r w:rsidR="00F109B8">
        <w:t xml:space="preserve">habitat switching, </w:t>
      </w:r>
      <w:r w:rsidR="00314786">
        <w:t xml:space="preserve">population </w:t>
      </w:r>
      <w:r w:rsidR="00F109B8">
        <w:t xml:space="preserve">size-structure, and juvenile bottlenecks (e.g., fish: </w:t>
      </w:r>
      <w:r w:rsidR="00F109B8">
        <w:fldChar w:fldCharType="begin"/>
      </w:r>
      <w:r w:rsidR="00F109B8">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F109B8">
        <w:fldChar w:fldCharType="separate"/>
      </w:r>
      <w:r w:rsidR="00F109B8" w:rsidRPr="00C35482">
        <w:t>Werner and Gilliam 1984, De Roos et al. 2003)</w:t>
      </w:r>
      <w:r w:rsidR="00F109B8">
        <w:fldChar w:fldCharType="end"/>
      </w:r>
      <w:r w:rsidR="00C11925">
        <w:t>, w</w:t>
      </w:r>
      <w:r w:rsidR="00AE2C2B">
        <w:t>hile</w:t>
      </w:r>
      <w:r w:rsidR="00C11925">
        <w:t xml:space="preserve"> recent work has focused on how individual 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C11925">
        <w:t>.</w:t>
      </w:r>
      <w:r w:rsidR="00A33232">
        <w:t xml:space="preserve"> There has </w:t>
      </w:r>
      <w:r w:rsidR="00314786">
        <w:t xml:space="preserve">been </w:t>
      </w:r>
      <w:r w:rsidR="00A33232">
        <w:t xml:space="preserve">less </w:t>
      </w:r>
      <w:del w:id="42" w:author="Nathan Dorn" w:date="2025-01-16T11:20:00Z" w16du:dateUtc="2025-01-16T16:20:00Z">
        <w:r w:rsidR="00314786" w:rsidDel="00CB161B">
          <w:delText xml:space="preserve">done </w:delText>
        </w:r>
        <w:r w:rsidR="00296E1E" w:rsidDel="00CB161B">
          <w:delText>about</w:delText>
        </w:r>
      </w:del>
      <w:ins w:id="43" w:author="Nathan Dorn" w:date="2025-01-16T11:20:00Z" w16du:dateUtc="2025-01-16T16:20:00Z">
        <w:r>
          <w:t>focus on</w:t>
        </w:r>
      </w:ins>
      <w:r w:rsidR="00296E1E">
        <w:t xml:space="preserve"> the specific growth and mortality conditions that determine</w:t>
      </w:r>
      <w:r w:rsidR="00314786">
        <w:t xml:space="preserve"> population dynamics</w:t>
      </w:r>
      <w:r w:rsidR="008C6F9E">
        <w:t xml:space="preserve"> (growth or decline)</w:t>
      </w:r>
      <w:ins w:id="44" w:author="Nathan Dorn" w:date="2025-01-16T11:21:00Z" w16du:dateUtc="2025-01-16T16:21:00Z">
        <w:r>
          <w:t xml:space="preserve"> in the </w:t>
        </w:r>
        <w:r>
          <w:lastRenderedPageBreak/>
          <w:t>field</w:t>
        </w:r>
      </w:ins>
      <w:r w:rsidR="00CF4F38">
        <w:t>;</w:t>
      </w:r>
      <w:r w:rsidR="000154FF">
        <w:t xml:space="preserve"> and to our knowledge, explicit theoretical predictions, whether general or specific, are lacking.</w:t>
      </w:r>
      <w:r w:rsidR="000154FF" w:rsidRPr="000154FF">
        <w:t xml:space="preserve"> </w:t>
      </w:r>
      <w:r w:rsidR="000154FF">
        <w:t xml:space="preserve">Of the two </w:t>
      </w:r>
      <w:ins w:id="45" w:author="Nathan Dorn" w:date="2025-01-16T11:21:00Z" w16du:dateUtc="2025-01-16T16:21:00Z">
        <w:r>
          <w:t xml:space="preserve">known </w:t>
        </w:r>
      </w:ins>
      <w:r w:rsidR="000154FF">
        <w:t xml:space="preserve">theoretical studies that have explored </w:t>
      </w:r>
      <w:del w:id="46" w:author="Nathan Dorn" w:date="2025-01-16T11:21:00Z" w16du:dateUtc="2025-01-16T16:21:00Z">
        <w:r w:rsidR="000154FF" w:rsidDel="00CB161B">
          <w:delText xml:space="preserve">theoretical </w:delText>
        </w:r>
      </w:del>
      <w:r w:rsidR="000154FF">
        <w:t xml:space="preserve">predictions for growth-mediated effects on prey in size-structured populations, </w:t>
      </w:r>
      <w:r w:rsidR="000154FF">
        <w:fldChar w:fldCharType="begin"/>
      </w:r>
      <w:r w:rsidR="000154FF">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0154FF">
        <w:fldChar w:fldCharType="separate"/>
      </w:r>
      <w:r w:rsidR="000154FF" w:rsidRPr="00E845A5">
        <w:t xml:space="preserve">Rice et al. </w:t>
      </w:r>
      <w:r w:rsidR="000154FF">
        <w:t>(</w:t>
      </w:r>
      <w:r w:rsidR="000154FF" w:rsidRPr="00E845A5">
        <w:t>1993)</w:t>
      </w:r>
      <w:r w:rsidR="000154FF">
        <w:fldChar w:fldCharType="end"/>
      </w:r>
      <w:r w:rsidR="000154FF">
        <w:t xml:space="preserve"> examined how variation in growth rates influenced the numbers and proportions of </w:t>
      </w:r>
      <w:commentRangeStart w:id="47"/>
      <w:r w:rsidR="000154FF">
        <w:t xml:space="preserve">surviving juveniles while </w:t>
      </w:r>
      <w:commentRangeEnd w:id="47"/>
      <w:r>
        <w:rPr>
          <w:rStyle w:val="CommentReference"/>
          <w:rFonts w:cstheme="minorBidi"/>
        </w:rPr>
        <w:commentReference w:id="47"/>
      </w:r>
      <w:r w:rsidR="000154FF">
        <w:fldChar w:fldCharType="begin"/>
      </w:r>
      <w:r w:rsidR="000154FF">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0154FF">
        <w:fldChar w:fldCharType="separate"/>
      </w:r>
      <w:r w:rsidR="000154FF" w:rsidRPr="002F5128">
        <w:t xml:space="preserve">Pepi et al. </w:t>
      </w:r>
      <w:r w:rsidR="000154FF">
        <w:t>(</w:t>
      </w:r>
      <w:r w:rsidR="000154FF" w:rsidRPr="002F5128">
        <w:t>2023)</w:t>
      </w:r>
      <w:r w:rsidR="000154FF">
        <w:fldChar w:fldCharType="end"/>
      </w:r>
      <w:r w:rsidR="000154FF">
        <w:t xml:space="preserve"> focused on changes in equilibrium densities of predator and prey due to </w:t>
      </w:r>
      <w:r w:rsidR="00773432">
        <w:t>asymmetrical</w:t>
      </w:r>
      <w:r w:rsidR="000154FF">
        <w:t xml:space="preserve"> thermal responses to variation in temperature. Neither </w:t>
      </w:r>
      <w:r w:rsidR="00496E32">
        <w:t xml:space="preserve">study </w:t>
      </w:r>
      <w:r w:rsidR="000154FF">
        <w:t xml:space="preserve">explored </w:t>
      </w:r>
      <w:proofErr w:type="gramStart"/>
      <w:r w:rsidR="000154FF">
        <w:t>population</w:t>
      </w:r>
      <w:proofErr w:type="gramEnd"/>
      <w:r w:rsidR="000154FF">
        <w:t>-dynamic consequences of the interaction between juvenile mortality and growth.</w:t>
      </w:r>
    </w:p>
    <w:p w14:paraId="2BF39812" w14:textId="5D0BAF0C" w:rsidR="00AE156C" w:rsidRDefault="00AE156C" w:rsidP="00841682">
      <w:pPr>
        <w:pStyle w:val="NATESTYLE1CommonCollege"/>
        <w:ind w:firstLine="720"/>
      </w:pPr>
      <w:r>
        <w:t xml:space="preserve">Size-indexed demographic models that track size at age, combine growth (i.e., developmental) rates and survival to make population growth projections and identify sensitive stages/ages, could be used to identify </w:t>
      </w:r>
      <w:r w:rsidR="00496E32">
        <w:t xml:space="preserve">the demographic parameter space </w:t>
      </w:r>
      <w:r>
        <w:t xml:space="preserve">making population growth negative, zero, or positive. </w:t>
      </w:r>
      <w:r w:rsidR="00496E32">
        <w:t xml:space="preserve">One way to describe the parameter space would be the use of zero-population growth isoclines.  </w:t>
      </w:r>
      <w:r>
        <w:t xml:space="preserve">Zero-population growth isoclines have typically been used by theoreticians to predict population dynamics and coexistence outcomes for interacting species with variable population parameters, resources, and environmental variation </w:t>
      </w:r>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xml:space="preserve">, but zero-growth isoclines can also be derived from demographic population models to identify parameter combinations producing zero population growth. To our knowledge this has not been done, but isoclines from demographic models that include growth rates could offer quantitative maps for interpreting the combinatorial effects of juvenile survival and individual growth on population growth. Field-measured parameters could then be compared to the isocline to identify natural spatial or temporal variation in factors influencing recruitment or population growth.  </w:t>
      </w:r>
    </w:p>
    <w:p w14:paraId="7B27E58F" w14:textId="4AC73EC7" w:rsidR="000015EE" w:rsidRDefault="00421FDC" w:rsidP="00DE0421">
      <w:pPr>
        <w:pStyle w:val="NATESTYLE1CommonCollege"/>
        <w:ind w:firstLine="720"/>
      </w:pPr>
      <w:r>
        <w:t xml:space="preserve">The demographic-based isocline describing the </w:t>
      </w:r>
      <w:r w:rsidR="00BD2AE8">
        <w:t>zero-population</w:t>
      </w:r>
      <w:r>
        <w:t xml:space="preserve"> growth should be negative when quantified </w:t>
      </w:r>
      <w:r w:rsidR="00BD2AE8">
        <w:t>with</w:t>
      </w:r>
      <w:r>
        <w:t xml:space="preserve"> </w:t>
      </w:r>
      <w:ins w:id="48" w:author="Nathan Dorn" w:date="2025-01-16T11:22:00Z" w16du:dateUtc="2025-01-16T16:22:00Z">
        <w:r w:rsidR="00CB161B">
          <w:t xml:space="preserve">average </w:t>
        </w:r>
      </w:ins>
      <w:r w:rsidR="00773432">
        <w:t>daily</w:t>
      </w:r>
      <w:r w:rsidR="0033376C">
        <w:t xml:space="preserve"> </w:t>
      </w:r>
      <w:ins w:id="49" w:author="Nathan Dorn" w:date="2025-01-16T11:24:00Z" w16du:dateUtc="2025-01-16T16:24:00Z">
        <w:r w:rsidR="00CB161B">
          <w:t xml:space="preserve">juvenile </w:t>
        </w:r>
      </w:ins>
      <w:r>
        <w:t>survival and</w:t>
      </w:r>
      <w:del w:id="50" w:author="Nathan Dorn" w:date="2025-01-16T11:24:00Z" w16du:dateUtc="2025-01-16T16:24:00Z">
        <w:r w:rsidDel="00CB161B">
          <w:delText xml:space="preserve"> individual</w:delText>
        </w:r>
      </w:del>
      <w:r>
        <w:t xml:space="preserve"> growth</w:t>
      </w:r>
      <w:r w:rsidR="00BD2AE8">
        <w:t xml:space="preserve"> rates</w:t>
      </w:r>
      <w:r>
        <w:t xml:space="preserve"> </w:t>
      </w:r>
      <w:r>
        <w:lastRenderedPageBreak/>
        <w:t xml:space="preserve">(Figure 1), though the exact slope </w:t>
      </w:r>
      <w:ins w:id="51" w:author="Nathan Dorn" w:date="2025-01-16T11:23:00Z" w16du:dateUtc="2025-01-16T16:23:00Z">
        <w:r w:rsidR="00CB161B">
          <w:t xml:space="preserve">of the isocline </w:t>
        </w:r>
      </w:ins>
      <w:r>
        <w:t>will depend on reproductive rates and life history details.  The negative slope indicates that populations with</w:t>
      </w:r>
      <w:r w:rsidR="005E612F">
        <w:t xml:space="preserve"> higher </w:t>
      </w:r>
      <w:del w:id="52" w:author="Nathan Dorn" w:date="2025-01-16T11:25:00Z" w16du:dateUtc="2025-01-16T16:25:00Z">
        <w:r w:rsidDel="00CB161B">
          <w:delText>individual</w:delText>
        </w:r>
      </w:del>
      <w:ins w:id="53" w:author="Nathan Dorn" w:date="2025-01-16T11:25:00Z" w16du:dateUtc="2025-01-16T16:25:00Z">
        <w:r w:rsidR="00CB161B">
          <w:t>juvenile</w:t>
        </w:r>
      </w:ins>
      <w:r>
        <w:t xml:space="preserve"> </w:t>
      </w:r>
      <w:r w:rsidR="005E612F">
        <w:t xml:space="preserve">growth rates can </w:t>
      </w:r>
      <w:r>
        <w:t>achieve positive</w:t>
      </w:r>
      <w:ins w:id="54" w:author="Nathan Dorn" w:date="2025-01-16T11:25:00Z" w16du:dateUtc="2025-01-16T16:25:00Z">
        <w:r w:rsidR="00CB161B">
          <w:t xml:space="preserve"> population</w:t>
        </w:r>
      </w:ins>
      <w:r>
        <w:t xml:space="preserve"> growth</w:t>
      </w:r>
      <w:ins w:id="55" w:author="Nathan Dorn" w:date="2025-01-16T11:25:00Z" w16du:dateUtc="2025-01-16T16:25:00Z">
        <w:r w:rsidR="00CB161B">
          <w:t xml:space="preserve"> (or annual recruitment)</w:t>
        </w:r>
      </w:ins>
      <w:r>
        <w:t xml:space="preserve"> with</w:t>
      </w:r>
      <w:r w:rsidR="005E612F">
        <w:t xml:space="preserve"> lower survival rates (</w:t>
      </w:r>
      <w:ins w:id="56" w:author="Nathan Dorn" w:date="2025-01-16T11:25:00Z" w16du:dateUtc="2025-01-16T16:25:00Z">
        <w:r w:rsidR="00CB161B">
          <w:t xml:space="preserve">i.e., </w:t>
        </w:r>
      </w:ins>
      <w:r>
        <w:t xml:space="preserve">higher mortality; </w:t>
      </w:r>
      <w:r w:rsidR="005E612F">
        <w:t>Figure 1A).</w:t>
      </w:r>
      <w:del w:id="57" w:author="Nathan Dorn" w:date="2025-01-16T11:25:00Z" w16du:dateUtc="2025-01-16T16:25:00Z">
        <w:r w:rsidR="005E612F" w:rsidDel="00CB161B">
          <w:delText xml:space="preserve"> </w:delText>
        </w:r>
      </w:del>
      <w:r w:rsidR="000015EE">
        <w:t xml:space="preserve">  In natural settings, spatiotemporal environmental factors that influence juvenile survival, juvenile growth or both will mediate where a population falls in demographic </w:t>
      </w:r>
      <w:ins w:id="58" w:author="Nathan Dorn" w:date="2025-01-16T11:26:00Z" w16du:dateUtc="2025-01-16T16:26:00Z">
        <w:r w:rsidR="00CB161B">
          <w:t>state</w:t>
        </w:r>
      </w:ins>
      <w:del w:id="59" w:author="Nathan Dorn" w:date="2025-01-16T11:26:00Z" w16du:dateUtc="2025-01-16T16:26:00Z">
        <w:r w:rsidR="000015EE" w:rsidDel="00CB161B">
          <w:delText>isocline</w:delText>
        </w:r>
      </w:del>
      <w:r w:rsidR="000015EE">
        <w:t xml:space="preserve"> space and thus the level of top-down control on a population and the populations potential for</w:t>
      </w:r>
      <w:ins w:id="60" w:author="Nathan Dorn" w:date="2025-01-16T11:26:00Z" w16du:dateUtc="2025-01-16T16:26:00Z">
        <w:r w:rsidR="00CB161B">
          <w:t xml:space="preserve"> viability or</w:t>
        </w:r>
      </w:ins>
      <w:r w:rsidR="000015EE">
        <w:t xml:space="preserve"> growth </w:t>
      </w:r>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r w:rsidR="000015EE">
        <w:t xml:space="preserve">.  We suggest that the relationship is </w:t>
      </w:r>
      <w:del w:id="61" w:author="Nathan Dorn" w:date="2025-01-16T11:27:00Z" w16du:dateUtc="2025-01-16T16:27:00Z">
        <w:r w:rsidR="000015EE" w:rsidDel="00CB161B">
          <w:delText xml:space="preserve">rather </w:delText>
        </w:r>
      </w:del>
      <w:r w:rsidR="000015EE">
        <w:t>general and that by</w:t>
      </w:r>
      <w:r>
        <w:t xml:space="preserve"> combining field measurements with the isocline population growth or positive recruitment</w:t>
      </w:r>
      <w:r w:rsidR="00966AC8">
        <w:t xml:space="preserve"> </w:t>
      </w:r>
      <w:r>
        <w:t xml:space="preserve">can be </w:t>
      </w:r>
      <w:ins w:id="62" w:author="Nathan Dorn" w:date="2025-01-16T11:27:00Z" w16du:dateUtc="2025-01-16T16:27:00Z">
        <w:r w:rsidR="00CB161B">
          <w:t>interpretable</w:t>
        </w:r>
      </w:ins>
      <w:del w:id="63" w:author="Nathan Dorn" w:date="2025-01-16T11:27:00Z" w16du:dateUtc="2025-01-16T16:27:00Z">
        <w:r w:rsidDel="00CB161B">
          <w:delText>assessed</w:delText>
        </w:r>
      </w:del>
      <w:r w:rsidR="00DE6F70">
        <w:t xml:space="preserve"> (Figure 1A)</w:t>
      </w:r>
      <w:r w:rsidR="000015EE">
        <w:t xml:space="preserve"> </w:t>
      </w:r>
      <w:r w:rsidR="00EF47AA">
        <w:t>along</w:t>
      </w:r>
      <w:r w:rsidR="006E2BFF">
        <w:t xml:space="preserve"> </w:t>
      </w:r>
      <w:r w:rsidR="000015EE">
        <w:t>s</w:t>
      </w:r>
      <w:r>
        <w:t xml:space="preserve">patiotemporal </w:t>
      </w:r>
      <w:r w:rsidR="000015EE">
        <w:t xml:space="preserve">environmental </w:t>
      </w:r>
      <w:r w:rsidR="00267B15">
        <w:t>gradients</w:t>
      </w:r>
      <w:r w:rsidR="000015EE">
        <w:t xml:space="preserve"> (e.g., temperature, productivity, salinity, moisture).  </w:t>
      </w:r>
      <w:r>
        <w:t>The importance of th</w:t>
      </w:r>
      <w:r w:rsidR="000015EE">
        <w:t xml:space="preserve">e </w:t>
      </w:r>
      <w:r>
        <w:t xml:space="preserve">relationship between the two juvenile-stage variables can be </w:t>
      </w:r>
      <w:r w:rsidR="000015EE">
        <w:t xml:space="preserve">observed and/or reasonably hypothesized for several species </w:t>
      </w:r>
      <w:r>
        <w:t>of conservation or management interest (Figures 1B-C</w:t>
      </w:r>
      <w:r w:rsidR="000015EE">
        <w:t xml:space="preserve">) and we illustrate three examples conceptually from the published literature.  </w:t>
      </w:r>
      <w:r w:rsidR="00A03493">
        <w:t>By considering these examples from different ecosystems under the same framework we do not mean to over-simplify the ecological details of recruitment</w:t>
      </w:r>
      <w:ins w:id="64" w:author="Nathan Dorn" w:date="2025-01-16T11:28:00Z" w16du:dateUtc="2025-01-16T16:28:00Z">
        <w:r w:rsidR="00112270">
          <w:t>,</w:t>
        </w:r>
      </w:ins>
      <w:r w:rsidR="00A03493">
        <w:t xml:space="preserve"> but rather </w:t>
      </w:r>
      <w:ins w:id="65" w:author="Nathan Dorn" w:date="2025-01-16T11:28:00Z" w16du:dateUtc="2025-01-16T16:28:00Z">
        <w:r w:rsidR="00112270">
          <w:t xml:space="preserve">to </w:t>
        </w:r>
      </w:ins>
      <w:r w:rsidR="00A03493">
        <w:t xml:space="preserve">conceptually illustrate the similar issue of the demographic rate combination that can help population biologists, whether involved in conservation, resource management, or pest management, assess the potential for population growth using a model and field measured rates.  </w:t>
      </w:r>
    </w:p>
    <w:p w14:paraId="5390B205" w14:textId="7FAF571F"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 xml:space="preserve">Aedes </w:t>
      </w:r>
      <w:proofErr w:type="spellStart"/>
      <w:r w:rsidR="00C15302" w:rsidRPr="00C15302">
        <w:rPr>
          <w:i/>
          <w:iCs/>
        </w:rPr>
        <w:t>atropalpus</w:t>
      </w:r>
      <w:proofErr w:type="spellEnd"/>
      <w:r w:rsidR="00C15302">
        <w:t>)</w:t>
      </w:r>
      <w:r w:rsidR="00DF4D1D">
        <w:t xml:space="preserve"> and </w:t>
      </w:r>
      <w:r w:rsidR="000015EE">
        <w:t>their survival with dragonfly (</w:t>
      </w:r>
      <w:proofErr w:type="spellStart"/>
      <w:r w:rsidR="000015EE" w:rsidRPr="00DF4D1D">
        <w:rPr>
          <w:i/>
          <w:iCs/>
        </w:rPr>
        <w:t>Pantala</w:t>
      </w:r>
      <w:proofErr w:type="spellEnd"/>
      <w:r w:rsidR="000015EE">
        <w:t xml:space="preserve"> spp.) naiad predators (</w:t>
      </w:r>
      <w:ins w:id="66" w:author="Nathan Dorn" w:date="2025-01-16T11:29:00Z" w16du:dateUtc="2025-01-16T16:29:00Z">
        <w:r w:rsidR="00112270">
          <w:t xml:space="preserve">i.e., </w:t>
        </w:r>
      </w:ins>
      <w:r w:rsidR="00DF4D1D">
        <w:t>per-capita foraging rate</w:t>
      </w:r>
      <w:del w:id="67" w:author="Nathan Dorn" w:date="2025-01-16T11:29:00Z" w16du:dateUtc="2025-01-16T16:29:00Z">
        <w:r w:rsidR="00DF4D1D" w:rsidDel="00112270">
          <w:delText>s</w:delText>
        </w:r>
      </w:del>
      <w:r w:rsidR="00DF4D1D">
        <w:t xml:space="preserve"> of </w:t>
      </w:r>
      <w:ins w:id="68" w:author="Nathan Dorn" w:date="2025-01-16T11:29:00Z" w16du:dateUtc="2025-01-16T16:29:00Z">
        <w:r w:rsidR="00112270">
          <w:t>the predator</w:t>
        </w:r>
      </w:ins>
      <w:del w:id="69" w:author="Nathan Dorn" w:date="2025-01-16T11:29:00Z" w16du:dateUtc="2025-01-16T16:29:00Z">
        <w:r w:rsidR="00DF4D1D" w:rsidDel="00112270">
          <w:delText>dragonflies</w:delText>
        </w:r>
      </w:del>
      <w:r w:rsidR="000015EE">
        <w:t xml:space="preserve"> increase</w:t>
      </w:r>
      <w:ins w:id="70" w:author="Nathan Dorn" w:date="2025-01-16T11:29:00Z" w16du:dateUtc="2025-01-16T16:29:00Z">
        <w:r w:rsidR="00112270">
          <w:t>s</w:t>
        </w:r>
      </w:ins>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r w:rsidR="00B26FD9">
        <w:t>When measured by the researchers,</w:t>
      </w:r>
      <w:r w:rsidR="000015EE">
        <w:t xml:space="preserve"> </w:t>
      </w:r>
      <w:r w:rsidR="000015EE">
        <w:lastRenderedPageBreak/>
        <w:t>the net effect of both rate changes was su</w:t>
      </w:r>
      <w:r w:rsidR="0023572C">
        <w:t xml:space="preserve">ch that at </w:t>
      </w:r>
      <w:ins w:id="71" w:author="Nathan Dorn" w:date="2025-01-16T11:30:00Z" w16du:dateUtc="2025-01-16T16:30:00Z">
        <w:r w:rsidR="00112270">
          <w:t>cool</w:t>
        </w:r>
      </w:ins>
      <w:del w:id="72" w:author="Nathan Dorn" w:date="2025-01-16T11:30:00Z" w16du:dateUtc="2025-01-16T16:30:00Z">
        <w:r w:rsidR="0023572C" w:rsidDel="00112270">
          <w:delText>low</w:delText>
        </w:r>
      </w:del>
      <w:r w:rsidR="0023572C">
        <w:t>er temperatures the mosquito populations would 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r w:rsidR="00367EF3">
        <w:t>low</w:t>
      </w:r>
      <w:r w:rsidR="002937EE">
        <w:t xml:space="preserve"> (</w:t>
      </w:r>
      <w:del w:id="73" w:author="Nathan Dorn" w:date="2025-01-16T11:30:00Z" w16du:dateUtc="2025-01-16T16:30:00Z">
        <w:r w:rsidR="00B26FD9" w:rsidDel="00112270">
          <w:delText>left side of</w:delText>
        </w:r>
      </w:del>
      <w:ins w:id="74" w:author="Nathan Dorn" w:date="2025-01-16T11:30:00Z" w16du:dateUtc="2025-01-16T16:30:00Z">
        <w:r w:rsidR="00112270">
          <w:t>below and left of isocline</w:t>
        </w:r>
      </w:ins>
      <w:ins w:id="75" w:author="Nathan Dorn" w:date="2025-01-16T11:32:00Z" w16du:dateUtc="2025-01-16T16:32:00Z">
        <w:r w:rsidR="00112270">
          <w:t>;</w:t>
        </w:r>
      </w:ins>
      <w:r w:rsidR="00B26FD9">
        <w:t xml:space="preserve"> </w:t>
      </w:r>
      <w:r w:rsidR="002937EE">
        <w:t xml:space="preserve">Figure 1B). </w:t>
      </w:r>
      <w:r w:rsidR="0023572C">
        <w:t>W</w:t>
      </w:r>
      <w:r w:rsidR="00B26FD9">
        <w:t>ith higher temperatures the</w:t>
      </w:r>
      <w:r w:rsidR="0023572C">
        <w:t xml:space="preserve"> </w:t>
      </w:r>
      <w:ins w:id="76" w:author="Nathan Dorn" w:date="2025-01-16T11:31:00Z" w16du:dateUtc="2025-01-16T16:31:00Z">
        <w:r w:rsidR="00112270">
          <w:t xml:space="preserve">average daily </w:t>
        </w:r>
      </w:ins>
      <w:del w:id="77" w:author="Nathan Dorn" w:date="2025-01-16T11:31:00Z" w16du:dateUtc="2025-01-16T16:31:00Z">
        <w:r w:rsidR="0023572C" w:rsidDel="00112270">
          <w:delText xml:space="preserve">short-term </w:delText>
        </w:r>
      </w:del>
      <w:r w:rsidR="0023572C">
        <w:t xml:space="preserve">survival </w:t>
      </w:r>
      <w:r w:rsidR="00B26FD9">
        <w:t>decreased</w:t>
      </w:r>
      <w:ins w:id="78" w:author="Nathan Dorn" w:date="2025-01-16T11:31:00Z" w16du:dateUtc="2025-01-16T16:31:00Z">
        <w:r w:rsidR="00112270">
          <w:t>,</w:t>
        </w:r>
      </w:ins>
      <w:r w:rsidR="00B26FD9">
        <w:t xml:space="preserve"> but </w:t>
      </w:r>
      <w:ins w:id="79" w:author="Nathan Dorn" w:date="2025-01-16T11:31:00Z" w16du:dateUtc="2025-01-16T16:31:00Z">
        <w:r w:rsidR="00112270">
          <w:t xml:space="preserve">the </w:t>
        </w:r>
      </w:ins>
      <w:r w:rsidR="00B26FD9">
        <w:t xml:space="preserve">increased </w:t>
      </w:r>
      <w:r w:rsidR="00367EF3">
        <w:t>daily growth rate</w:t>
      </w:r>
      <w:r w:rsidR="00B26FD9">
        <w:t xml:space="preserve"> more than compensated </w:t>
      </w:r>
      <w:del w:id="80" w:author="Nathan Dorn" w:date="2025-01-16T11:31:00Z" w16du:dateUtc="2025-01-16T16:31:00Z">
        <w:r w:rsidR="00B26FD9" w:rsidDel="00112270">
          <w:delText xml:space="preserve">for the </w:delText>
        </w:r>
        <w:r w:rsidR="00367EF3" w:rsidDel="00112270">
          <w:delText>lower daily survival rates</w:delText>
        </w:r>
      </w:del>
      <w:r w:rsidR="00B26FD9">
        <w:t>,</w:t>
      </w:r>
      <w:r w:rsidR="002937EE">
        <w:t xml:space="preserve"> and mosquito populations could recruit and grow</w:t>
      </w:r>
      <w:r w:rsidR="00367EF3">
        <w:t xml:space="preserve"> (</w:t>
      </w:r>
      <w:ins w:id="81" w:author="Nathan Dorn" w:date="2025-01-16T11:31:00Z" w16du:dateUtc="2025-01-16T16:31:00Z">
        <w:r w:rsidR="00112270">
          <w:t>above and</w:t>
        </w:r>
      </w:ins>
      <w:ins w:id="82" w:author="Nathan Dorn" w:date="2025-01-16T11:32:00Z" w16du:dateUtc="2025-01-16T16:32:00Z">
        <w:r w:rsidR="00112270">
          <w:t xml:space="preserve"> to the </w:t>
        </w:r>
      </w:ins>
      <w:r w:rsidR="00B26FD9">
        <w:t>right side of</w:t>
      </w:r>
      <w:ins w:id="83" w:author="Nathan Dorn" w:date="2025-01-16T11:32:00Z" w16du:dateUtc="2025-01-16T16:32:00Z">
        <w:r w:rsidR="00112270">
          <w:t xml:space="preserve"> isocline;</w:t>
        </w:r>
      </w:ins>
      <w:r w:rsidR="00B26FD9">
        <w:t xml:space="preserve"> </w:t>
      </w:r>
      <w:r w:rsidR="00367EF3">
        <w:t>Figure 1B).</w:t>
      </w:r>
      <w:r w:rsidR="00497AB1">
        <w:t xml:space="preserve">  </w:t>
      </w:r>
      <w:r w:rsidR="00A03533">
        <w:t xml:space="preserve"> </w:t>
      </w:r>
      <w:r w:rsidR="00F254E2">
        <w:t xml:space="preserve">In a </w:t>
      </w:r>
      <w:r w:rsidR="0023572C">
        <w:t xml:space="preserve">contrasting, </w:t>
      </w:r>
      <w:del w:id="84" w:author="Nathan Dorn" w:date="2025-01-16T11:32:00Z" w16du:dateUtc="2025-01-16T16:32:00Z">
        <w:r w:rsidR="0023572C" w:rsidDel="00112270">
          <w:delText xml:space="preserve">but </w:delText>
        </w:r>
        <w:r w:rsidR="00F254E2" w:rsidDel="00112270">
          <w:delText>similar</w:delText>
        </w:r>
      </w:del>
      <w:r w:rsidR="00F254E2">
        <w:t xml:space="preserve"> </w:t>
      </w:r>
      <w:r w:rsidR="0023572C">
        <w:t xml:space="preserve">invertebrate </w:t>
      </w:r>
      <w:r w:rsidR="00F254E2">
        <w:t>s</w:t>
      </w:r>
      <w:ins w:id="85" w:author="Nathan Dorn" w:date="2025-01-16T11:32:00Z" w16du:dateUtc="2025-01-16T16:32:00Z">
        <w:r w:rsidR="00112270">
          <w:t>ystem</w:t>
        </w:r>
      </w:ins>
      <w:del w:id="86" w:author="Nathan Dorn" w:date="2025-01-16T11:32:00Z" w16du:dateUtc="2025-01-16T16:32:00Z">
        <w:r w:rsidR="00F254E2" w:rsidDel="00112270">
          <w:delText>tudy</w:delText>
        </w:r>
      </w:del>
      <w:r w:rsidR="00F254E2">
        <w:t xml:space="preserve"> 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 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for increased ant predation</w:t>
      </w:r>
      <w:r w:rsidR="00BC7352">
        <w:t xml:space="preserve"> </w:t>
      </w:r>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r w:rsidR="00EF5F03">
        <w:t>.</w:t>
      </w:r>
      <w:r w:rsidR="00367EF3">
        <w:t xml:space="preserve"> </w:t>
      </w:r>
      <w:r w:rsidR="00201F59">
        <w:t xml:space="preserve"> </w:t>
      </w:r>
    </w:p>
    <w:p w14:paraId="0B521CE0" w14:textId="610FFFA1" w:rsidR="00B26FD9" w:rsidRDefault="0023572C" w:rsidP="00DE0421">
      <w:pPr>
        <w:pStyle w:val="NATESTYLE1CommonCollege"/>
        <w:ind w:firstLine="720"/>
      </w:pPr>
      <w:r>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 xml:space="preserve">are </w:t>
      </w:r>
      <w:del w:id="87" w:author="Nathan Dorn" w:date="2025-01-16T11:33:00Z" w16du:dateUtc="2025-01-16T16:33:00Z">
        <w:r w:rsidDel="00112270">
          <w:delText>both hypothesized and known to be</w:delText>
        </w:r>
      </w:del>
      <w:r>
        <w:t xml:space="preserve"> </w:t>
      </w:r>
      <w:r w:rsidR="00DB3289">
        <w:t>influenced</w:t>
      </w:r>
      <w:r w:rsidR="00D30238">
        <w:t xml:space="preserve"> by</w:t>
      </w:r>
      <w:r w:rsidR="00DB3289">
        <w:t xml:space="preserve"> </w:t>
      </w:r>
      <w:r w:rsidR="00B26FD9">
        <w:t xml:space="preserve">elk numbers and environmental variation </w:t>
      </w:r>
      <w:del w:id="88" w:author="Nathan Dorn" w:date="2025-01-16T11:35:00Z" w16du:dateUtc="2025-01-16T16:35:00Z">
        <w:r w:rsidR="00B26FD9" w:rsidDel="00112270">
          <w:delText>in moisture</w:delText>
        </w:r>
        <w:r w:rsidR="00D27A46" w:rsidDel="00112270">
          <w:delText xml:space="preserve"> </w:delText>
        </w:r>
      </w:del>
      <w:r w:rsidR="00D27A46">
        <w:t>(Figure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del w:id="89" w:author="Nathan Dorn" w:date="2025-01-16T11:35:00Z" w16du:dateUtc="2025-01-16T16:35:00Z">
        <w:r w:rsidR="004A3CE1" w:rsidRPr="004A3CE1" w:rsidDel="00112270">
          <w:delText>Kauffman et al. 2010,</w:delText>
        </w:r>
      </w:del>
      <w:r w:rsidR="004A3CE1" w:rsidRPr="004A3CE1">
        <w:t xml:space="preserve"> Brice et al. 2024)</w:t>
      </w:r>
      <w:r w:rsidR="004A3CE1">
        <w:fldChar w:fldCharType="end"/>
      </w:r>
      <w:r w:rsidR="0077234A">
        <w:t xml:space="preserve">. </w:t>
      </w:r>
      <w:r>
        <w:t xml:space="preserve"> </w:t>
      </w:r>
      <w:r w:rsidR="00B26FD9">
        <w:t>After</w:t>
      </w:r>
      <w:r w:rsidR="0077234A">
        <w:t xml:space="preserve"> wolves (</w:t>
      </w:r>
      <w:r w:rsidR="0077234A" w:rsidRPr="0077234A">
        <w:rPr>
          <w:i/>
          <w:iCs/>
        </w:rPr>
        <w:t xml:space="preserve">Canus </w:t>
      </w:r>
      <w:proofErr w:type="spellStart"/>
      <w:r w:rsidR="0077234A" w:rsidRPr="0077234A">
        <w:rPr>
          <w:i/>
          <w:iCs/>
        </w:rPr>
        <w:t>lupis</w:t>
      </w:r>
      <w:proofErr w:type="spellEnd"/>
      <w:r w:rsidR="0077234A">
        <w:t>) were extirpated from the</w:t>
      </w:r>
      <w:r>
        <w:t xml:space="preserve"> G</w:t>
      </w:r>
      <w:r w:rsidR="0077234A">
        <w:t xml:space="preserve">reater Yellowstone Ecosystem </w:t>
      </w:r>
      <w:r>
        <w:t xml:space="preserve">(USA) </w:t>
      </w:r>
      <w:r w:rsidR="0077234A">
        <w:t xml:space="preserve">and elk abundance </w:t>
      </w:r>
      <w:r w:rsidR="00EF65BC">
        <w:t>was</w:t>
      </w:r>
      <w:r w:rsidR="0077234A">
        <w:t xml:space="preserve"> 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non-recruiting stands</w:t>
      </w:r>
      <w:r w:rsidR="000C6CFB">
        <w:t xml:space="preserve"> (</w:t>
      </w:r>
      <w:r w:rsidR="00B26FD9">
        <w:t xml:space="preserve">bottom of </w:t>
      </w:r>
      <w:r w:rsidR="000C6CFB">
        <w:t>Figure 1C)</w:t>
      </w:r>
      <w:r w:rsidR="00661268">
        <w:t>.</w:t>
      </w:r>
      <w:r w:rsidR="000C6CFB">
        <w:t xml:space="preserve"> </w:t>
      </w:r>
      <w:r>
        <w:t xml:space="preserve">Following </w:t>
      </w:r>
      <w:r w:rsidR="00247D98">
        <w:t>wo</w:t>
      </w:r>
      <w:r>
        <w:t>lf reintroduction</w:t>
      </w:r>
      <w:r w:rsidR="00247D98">
        <w:t xml:space="preserve"> </w:t>
      </w:r>
      <w:r w:rsidR="005F3FD3">
        <w:t xml:space="preserve">the elk declined and </w:t>
      </w:r>
      <w:r w:rsidR="00247D98">
        <w:t xml:space="preserve"> 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w:t>
      </w:r>
      <w:ins w:id="90" w:author="Nathan Dorn" w:date="2025-01-16T11:34:00Z" w16du:dateUtc="2025-01-16T16:34:00Z">
        <w:r w:rsidR="00112270">
          <w:t>w</w:t>
        </w:r>
      </w:ins>
      <w:del w:id="91" w:author="Nathan Dorn" w:date="2025-01-16T11:34:00Z" w16du:dateUtc="2025-01-16T16:34:00Z">
        <w:r w:rsidR="00CE5F7E" w:rsidDel="00112270">
          <w:delText>h</w:delText>
        </w:r>
      </w:del>
      <w:r w:rsidR="00CE5F7E">
        <w:t xml:space="preserve">as </w:t>
      </w:r>
      <w:del w:id="92" w:author="Nathan Dorn" w:date="2025-01-16T11:34:00Z" w16du:dateUtc="2025-01-16T16:34:00Z">
        <w:r w:rsidR="00CE5F7E" w:rsidDel="00112270">
          <w:delText>been</w:delText>
        </w:r>
        <w:r w:rsidR="00B26FD9" w:rsidDel="00112270">
          <w:delText xml:space="preserve"> </w:delText>
        </w:r>
      </w:del>
      <w:r w:rsidR="00B26FD9">
        <w:t>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r w:rsidR="008D576A">
        <w:t xml:space="preserve">maybe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r w:rsidR="00B26FD9">
        <w:t xml:space="preserve">top </w:t>
      </w:r>
      <w:ins w:id="93" w:author="Nathan Dorn" w:date="2025-01-16T11:34:00Z" w16du:dateUtc="2025-01-16T16:34:00Z">
        <w:r w:rsidR="00112270">
          <w:t xml:space="preserve">points in </w:t>
        </w:r>
      </w:ins>
      <w:del w:id="94" w:author="Nathan Dorn" w:date="2025-01-16T11:34:00Z" w16du:dateUtc="2025-01-16T16:34:00Z">
        <w:r w:rsidR="00B26FD9" w:rsidDel="00112270">
          <w:delText xml:space="preserve">of </w:delText>
        </w:r>
      </w:del>
      <w:r w:rsidR="00626B54">
        <w:t>Figure 1C</w:t>
      </w:r>
      <w:r w:rsidR="005F3FD3">
        <w:t>;</w:t>
      </w:r>
      <w:r w:rsidR="000D7D24">
        <w:t xml:space="preserve"> </w:t>
      </w:r>
      <w:r w:rsidR="000D7D24">
        <w:fldChar w:fldCharType="begin"/>
      </w:r>
      <w:r w:rsidR="000D7D24">
        <w:instrText xml:space="preserve"> ADDIN ZOTERO_ITEM CSL_CITATION {"citationID":"lcnee8vF","properties":{"formattedCitation":"(Brice et al. 2024)","plainCitation":"(Brice et al. 2024)","noteIndex":0},"citationItems":[{"id":4045,"uris":["http://zotero.org/users/9972654/items/BYWHUTTV"],"itemData":{"id":4045,"type":"article-journal","abstract":"The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r w:rsidR="000D7D24" w:rsidRPr="000D7D24">
        <w:t>Brice et al. 2024)</w:t>
      </w:r>
      <w:r w:rsidR="000D7D24">
        <w:fldChar w:fldCharType="end"/>
      </w:r>
      <w:r w:rsidR="00626B54">
        <w:t>.</w:t>
      </w:r>
      <w:r w:rsidR="000C6CFB">
        <w:t xml:space="preserve"> </w:t>
      </w:r>
      <w:r>
        <w:t xml:space="preserve"> </w:t>
      </w:r>
      <w:r w:rsidR="002944AB">
        <w:t xml:space="preserve">While no comparison of browsing 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appears to confirm the importance of </w:t>
      </w:r>
      <w:r>
        <w:lastRenderedPageBreak/>
        <w:t xml:space="preserve">the interaction from </w:t>
      </w:r>
      <w:r w:rsidR="002944AB">
        <w:t xml:space="preserve">the aspect of </w:t>
      </w:r>
      <w:r w:rsidR="00DE0CC0">
        <w:t>spatio</w:t>
      </w:r>
      <w:r>
        <w:t>temporal</w:t>
      </w:r>
      <w:r w:rsidR="0043042E">
        <w:t xml:space="preserve"> variation in</w:t>
      </w:r>
      <w:r w:rsidR="002944AB">
        <w:t xml:space="preserve"> </w:t>
      </w:r>
      <w:r>
        <w:t xml:space="preserve">moisture.  </w:t>
      </w:r>
      <w:r w:rsidR="002406ED">
        <w:t>E</w:t>
      </w:r>
      <w:r w:rsidR="005F3FD3">
        <w:t>xamination</w:t>
      </w:r>
      <w:r w:rsidR="00CE5F7E">
        <w:t>s</w:t>
      </w:r>
      <w:r w:rsidR="005F3FD3">
        <w:t xml:space="preserve"> of the two rates </w:t>
      </w:r>
      <w:r w:rsidR="002406ED">
        <w:t xml:space="preserve">in combination across spatiotemporal gradients, rather than being considered as alternative explanations (i.e., top-down vs. bottom-up factors), </w:t>
      </w:r>
      <w:r w:rsidR="005F3FD3">
        <w:t xml:space="preserve">could </w:t>
      </w:r>
      <w:r w:rsidR="00CE5F7E">
        <w:t>improve the understanding of the patchy regrowth of aspen and other plants in response to wolf reintroduction</w:t>
      </w:r>
      <w:r w:rsidR="002406ED">
        <w:t xml:space="preserve">s and </w:t>
      </w:r>
      <w:ins w:id="95" w:author="Nathan Dorn" w:date="2025-01-16T11:36:00Z" w16du:dateUtc="2025-01-16T16:36:00Z">
        <w:r w:rsidR="00112270">
          <w:t>herbivore densities</w:t>
        </w:r>
      </w:ins>
      <w:del w:id="96" w:author="Nathan Dorn" w:date="2025-01-16T11:36:00Z" w16du:dateUtc="2025-01-16T16:36:00Z">
        <w:r w:rsidR="002406ED" w:rsidDel="00112270">
          <w:delText>elk declines</w:delText>
        </w:r>
        <w:r w:rsidR="00CE5F7E" w:rsidDel="00112270">
          <w:delText xml:space="preserve"> </w:delText>
        </w:r>
      </w:del>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r w:rsidR="00CE5F7E">
        <w:t xml:space="preserve"> </w:t>
      </w:r>
    </w:p>
    <w:p w14:paraId="459A713F" w14:textId="3F47EC7C"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 xml:space="preserve">multiple environmental gradients appear to affect one or both </w:t>
      </w:r>
      <w:ins w:id="97" w:author="Nathan Dorn" w:date="2025-01-16T11:36:00Z" w16du:dateUtc="2025-01-16T16:36:00Z">
        <w:r w:rsidR="00112270">
          <w:t xml:space="preserve">demographic </w:t>
        </w:r>
      </w:ins>
      <w:r>
        <w:t xml:space="preserve">rates </w:t>
      </w:r>
      <w:ins w:id="98" w:author="Nathan Dorn" w:date="2025-01-16T11:36:00Z" w16du:dateUtc="2025-01-16T16:36:00Z">
        <w:r w:rsidR="00112270">
          <w:t>of small s</w:t>
        </w:r>
      </w:ins>
      <w:ins w:id="99" w:author="Nathan Dorn" w:date="2025-01-16T11:37:00Z" w16du:dateUtc="2025-01-16T16:37:00Z">
        <w:r w:rsidR="00112270">
          <w:t>ettled</w:t>
        </w:r>
      </w:ins>
      <w:del w:id="100" w:author="Nathan Dorn" w:date="2025-01-16T11:36:00Z" w16du:dateUtc="2025-01-16T16:36:00Z">
        <w:r w:rsidDel="00112270">
          <w:delText>for</w:delText>
        </w:r>
      </w:del>
      <w:r>
        <w:t xml:space="preserve"> 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r>
        <w:t xml:space="preserve">); </w:t>
      </w:r>
      <w:r w:rsidR="00773795">
        <w:t xml:space="preserve">salinity gradients have been shown to influence </w:t>
      </w:r>
      <w:r w:rsidR="00590D90">
        <w:t>eastern oyster growth rate</w:t>
      </w:r>
      <w:r w:rsidR="00D261C0">
        <w:t xml:space="preserve">s </w:t>
      </w:r>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r w:rsidR="00590D90">
        <w:t xml:space="preserve"> and </w:t>
      </w:r>
      <w:del w:id="101" w:author="Nathan Dorn" w:date="2025-01-16T11:37:00Z" w16du:dateUtc="2025-01-16T16:37:00Z">
        <w:r w:rsidR="00760E3F" w:rsidDel="00112270">
          <w:delText xml:space="preserve">cause </w:delText>
        </w:r>
      </w:del>
      <w:ins w:id="102" w:author="Nathan Dorn" w:date="2025-01-16T11:37:00Z" w16du:dateUtc="2025-01-16T16:37:00Z">
        <w:r w:rsidR="00112270">
          <w:t>produce</w:t>
        </w:r>
        <w:r w:rsidR="00112270">
          <w:t xml:space="preserve"> </w:t>
        </w:r>
      </w:ins>
      <w:r w:rsidR="00760E3F">
        <w:t xml:space="preserve">outbreaks of </w:t>
      </w:r>
      <w:del w:id="103" w:author="Nathan Dorn" w:date="2025-01-16T11:37:00Z" w16du:dateUtc="2025-01-16T16:37:00Z">
        <w:r w:rsidR="00BF04F6" w:rsidDel="00112270">
          <w:delText xml:space="preserve"> </w:delText>
        </w:r>
      </w:del>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676D3" w:rsidRPr="00BF04F6">
        <w:t>(</w:t>
      </w:r>
      <w:proofErr w:type="spellStart"/>
      <w:r w:rsidR="005676D3" w:rsidRPr="00EC7D9F">
        <w:rPr>
          <w:i/>
          <w:iCs/>
        </w:rPr>
        <w:t>Stramonita</w:t>
      </w:r>
      <w:proofErr w:type="spellEnd"/>
      <w:r w:rsidR="005676D3" w:rsidRPr="00EC7D9F">
        <w:rPr>
          <w:i/>
          <w:iCs/>
        </w:rPr>
        <w:t xml:space="preserve"> </w:t>
      </w:r>
      <w:proofErr w:type="spellStart"/>
      <w:r w:rsidR="005676D3" w:rsidRPr="00EC7D9F">
        <w:rPr>
          <w:i/>
          <w:iCs/>
        </w:rPr>
        <w:t>haemastoma</w:t>
      </w:r>
      <w:proofErr w:type="spellEnd"/>
      <w:r w:rsidR="005676D3">
        <w:t xml:space="preserve">; </w:t>
      </w:r>
      <w:r w:rsidR="005676D3" w:rsidRPr="00BF04F6">
        <w:t>Kimbro et al. 2013)</w:t>
      </w:r>
      <w:r w:rsidR="005676D3">
        <w:fldChar w:fldCharType="end"/>
      </w:r>
      <w:del w:id="104" w:author="Nathan Dorn" w:date="2025-01-16T11:37:00Z" w16du:dateUtc="2025-01-16T16:37:00Z">
        <w:r w:rsidR="005676D3" w:rsidDel="00112270">
          <w:delText xml:space="preserve"> at higher salinity levels than those </w:delText>
        </w:r>
        <w:commentRangeStart w:id="105"/>
        <w:r w:rsidR="005676D3" w:rsidDel="00112270">
          <w:delText>observed</w:delText>
        </w:r>
      </w:del>
      <w:commentRangeEnd w:id="105"/>
      <w:r w:rsidR="00112270">
        <w:rPr>
          <w:rStyle w:val="CommentReference"/>
          <w:rFonts w:cstheme="minorBidi"/>
        </w:rPr>
        <w:commentReference w:id="105"/>
      </w:r>
      <w:del w:id="106" w:author="Nathan Dorn" w:date="2025-01-16T11:37:00Z" w16du:dateUtc="2025-01-16T16:37:00Z">
        <w:r w:rsidR="005676D3" w:rsidDel="00112270">
          <w:delText xml:space="preserve"> by Munroe et al., (2017)</w:delText>
        </w:r>
      </w:del>
      <w:r w:rsidR="007C103A">
        <w:t xml:space="preserve">.  </w:t>
      </w:r>
      <w:r w:rsidR="004E212C">
        <w:t>Assuming oyster growth rates increase linearly at salinity levels above those observed by Munroe et al., (2017) then decreased survival by</w:t>
      </w:r>
      <w:r w:rsidR="006C6ED1">
        <w:t xml:space="preserve"> the outbreak of</w:t>
      </w:r>
      <w:r w:rsidR="004E212C">
        <w:t xml:space="preserve"> drilling snails at high salinity </w:t>
      </w:r>
      <w:r w:rsidR="00987C2C">
        <w:t xml:space="preserve">would </w:t>
      </w:r>
      <w:r w:rsidR="004E212C">
        <w:t>likely overwhelm the benefits of quicker growth</w:t>
      </w:r>
      <w:r w:rsidR="00D9270C">
        <w:t xml:space="preserve"> (Figure 1D)</w:t>
      </w:r>
      <w:r w:rsidR="004E212C">
        <w:t>.  Alternatively, if oyster growth rates declined at salinity levels above those observed by Munroe et al., (201</w:t>
      </w:r>
      <w:r w:rsidR="00BE47EB">
        <w:t xml:space="preserve">7) (i.e., unimodal </w:t>
      </w:r>
      <w:r w:rsidR="002A601C">
        <w:t>growth response; Figure 1D</w:t>
      </w:r>
      <w:r w:rsidR="00BE47EB">
        <w:t xml:space="preserve">), then </w:t>
      </w:r>
      <w:r w:rsidR="00512E1E">
        <w:t xml:space="preserve">the declines in growth would exacerbate the decreased survival by </w:t>
      </w:r>
      <w:r w:rsidR="006823B7">
        <w:t xml:space="preserve">the outbreak of </w:t>
      </w:r>
      <w:r w:rsidR="00512E1E">
        <w:t>drilling snails</w:t>
      </w:r>
      <w:r w:rsidR="00D9270C">
        <w:t xml:space="preserve"> (Figure 1D)</w:t>
      </w:r>
      <w:r w:rsidR="00512E1E">
        <w:t>.</w:t>
      </w:r>
      <w:r w:rsidR="00D9270C">
        <w:t xml:space="preserve"> </w:t>
      </w:r>
      <w:ins w:id="107" w:author="Nathan Dorn" w:date="2025-01-16T11:39:00Z" w16du:dateUtc="2025-01-16T16:39:00Z">
        <w:r w:rsidR="00345DFB">
          <w:t>I</w:t>
        </w:r>
      </w:ins>
      <w:del w:id="108" w:author="Nathan Dorn" w:date="2025-01-16T11:39:00Z" w16du:dateUtc="2025-01-16T16:39:00Z">
        <w:r w:rsidR="00D9270C" w:rsidDel="00345DFB">
          <w:delText>Additionally, i</w:delText>
        </w:r>
      </w:del>
      <w:r w:rsidR="00774BC6">
        <w:t xml:space="preserve">ntertidal depths also influence the abundance of </w:t>
      </w:r>
      <w:r w:rsidR="007E786E">
        <w:t>other</w:t>
      </w:r>
      <w:r w:rsidR="00774BC6">
        <w:t xml:space="preserve"> juvenile-stage predators (e.g., crabs, snails, and fish; Figure 1D; </w:t>
      </w:r>
      <w:r w:rsidR="00774BC6">
        <w:fldChar w:fldCharType="begin"/>
      </w:r>
      <w:r w:rsidR="00774BC6">
        <w:instrText xml:space="preserve"> ADDIN ZOTERO_ITEM CSL_CITATION {"citationID":"9phl6BRh","properties":{"formattedCitation":"(Baillie and Grabowski 2019)","plainCitation":"(Baillie and Grabowski 2019)","dontUpdate":true,"noteIndex":0},"citationItems":[{"id":4049,"uris":["http://zotero.org/users/9972654/items/NVGSGYPY"],"itemData":{"id":4049,"type":"article-journal","abstract":"Reef-building oysters are important coastal foundation species that provide ecosystem services. Overharvesting, destructive fishing practices, and environmental degradation have caused significant declines in global oyster populations, necessitating restoration efforts in many regions to rebuild oyster habitat and recover lost services. Understanding how biological and physical gradients regulate oyster recruitment, survivorship and growth will help guide future efforts to successfully restore oyster populations. We conducted a field experiment in Ipswich, Massachusetts, to quantify the effects of tidal elevation, predator exclusion, and reef vertical relief on oyster settlement, recruitment and survivorship. Oyster settlement was 3 times greater at the deepest intertidal elevation compared to the 2 shallower intertidal elevations. Reef vertical relief and predator exclusion did not affect oyster settlement or survivorship. Despite increased sedimentation and algal fouling with increasing depth, living oyster densities remained significantly elevated at the deepest intertidal elevation 8 mo after the experimental reefs were constructed. Oyster mortality during this period was highest (&gt; 70%) at our shallowest elevation treatment, likely the result of desiccation and food limitation. Meanwhile, mortality during the first winter post-recruitment was high across all elevations (all &gt; 64%), with our deepest elevation treatment experiencing the highest mortality rate (90%). Our results suggest that there is a gradient in oyster settlement rates, which increase at lower elevation, and that the dominant drivers of mortality also likely vary with elevation. Our findings highlight the need for region-specific studies to quantify biological and physical gradients prior to large-scale restoration efforts.","container-title":"Marine Ecology Progress Series","DOI":"10.3354/meps12830","ISSN":"0171-8630, 1616-1599","journalAbbreviation":"Mar. Ecol. Prog. Ser.","language":"en","page":"119-132","source":"DOI.org (Crossref)","title":"Factors affecting recruitment, growth and survival of the eastern oyster Crassostrea virginica across an intertidal elevation gradient in southern New England","volume":"609","author":[{"family":"Baillie","given":"Cj"},{"family":"Grabowski","given":"Jh"}],"issued":{"date-parts":[["2019",1,17]]}}}],"schema":"https://github.com/citation-style-language/schema/raw/master/csl-citation.json"} </w:instrText>
      </w:r>
      <w:r w:rsidR="00774BC6">
        <w:fldChar w:fldCharType="separate"/>
      </w:r>
      <w:r w:rsidR="00774BC6" w:rsidRPr="00AD3612">
        <w:t>Baillie and Grabowski 2019)</w:t>
      </w:r>
      <w:r w:rsidR="00774BC6">
        <w:fldChar w:fldCharType="end"/>
      </w:r>
      <w:r w:rsidR="00140306">
        <w:t xml:space="preserve"> </w:t>
      </w:r>
      <w:ins w:id="109" w:author="Nathan Dorn" w:date="2025-01-16T11:39:00Z" w16du:dateUtc="2025-01-16T16:39:00Z">
        <w:r w:rsidR="00345DFB">
          <w:t xml:space="preserve">such that </w:t>
        </w:r>
      </w:ins>
      <w:del w:id="110" w:author="Nathan Dorn" w:date="2025-01-16T11:39:00Z" w16du:dateUtc="2025-01-16T16:39:00Z">
        <w:r w:rsidR="00140306" w:rsidDel="00345DFB">
          <w:delText xml:space="preserve">and would </w:delText>
        </w:r>
      </w:del>
      <w:del w:id="111" w:author="Nathan Dorn" w:date="2025-01-16T11:40:00Z" w16du:dateUtc="2025-01-16T16:40:00Z">
        <w:r w:rsidR="00140306" w:rsidDel="00345DFB">
          <w:delText>increase</w:delText>
        </w:r>
      </w:del>
      <w:r w:rsidR="00140306">
        <w:t xml:space="preserve"> survival rate</w:t>
      </w:r>
      <w:ins w:id="112" w:author="Nathan Dorn" w:date="2025-01-16T11:39:00Z" w16du:dateUtc="2025-01-16T16:39:00Z">
        <w:r w:rsidR="00345DFB">
          <w:t>s</w:t>
        </w:r>
      </w:ins>
      <w:r w:rsidR="00140306">
        <w:t xml:space="preserve"> </w:t>
      </w:r>
      <w:ins w:id="113" w:author="Nathan Dorn" w:date="2025-01-16T11:40:00Z" w16du:dateUtc="2025-01-16T16:40:00Z">
        <w:r w:rsidR="00345DFB">
          <w:t xml:space="preserve">may increase </w:t>
        </w:r>
      </w:ins>
      <w:r w:rsidR="00140306">
        <w:t xml:space="preserve">in shallower locations.  </w:t>
      </w:r>
      <w:r w:rsidR="00045E17">
        <w:t>I</w:t>
      </w:r>
      <w:r w:rsidR="00590D90">
        <w:t xml:space="preserve">n another </w:t>
      </w:r>
      <w:r w:rsidR="006557D2">
        <w:t>marine system combin</w:t>
      </w:r>
      <w:ins w:id="114" w:author="Nathan Dorn" w:date="2025-01-16T11:40:00Z" w16du:dateUtc="2025-01-16T16:40:00Z">
        <w:r w:rsidR="00345DFB">
          <w:t>ed quantifications of of</w:t>
        </w:r>
      </w:ins>
      <w:del w:id="115" w:author="Nathan Dorn" w:date="2025-01-16T11:40:00Z" w16du:dateUtc="2025-01-16T16:40:00Z">
        <w:r w:rsidR="006557D2" w:rsidDel="00345DFB">
          <w:delText>ing</w:delText>
        </w:r>
      </w:del>
      <w:r w:rsidR="006557D2">
        <w:t xml:space="preserve"> juvenile survival and growth </w:t>
      </w:r>
      <w:r w:rsidR="00BA0714">
        <w:t xml:space="preserve">identified </w:t>
      </w:r>
      <w:commentRangeStart w:id="116"/>
      <w:r w:rsidR="00BA0714">
        <w:t>source</w:t>
      </w:r>
      <w:ins w:id="117" w:author="Nathan Dorn" w:date="2025-01-16T11:40:00Z" w16du:dateUtc="2025-01-16T16:40:00Z">
        <w:r w:rsidR="00345DFB">
          <w:t xml:space="preserve"> and </w:t>
        </w:r>
      </w:ins>
      <w:del w:id="118" w:author="Nathan Dorn" w:date="2025-01-16T11:40:00Z" w16du:dateUtc="2025-01-16T16:40:00Z">
        <w:r w:rsidR="00BA0714" w:rsidDel="00345DFB">
          <w:delText>-</w:delText>
        </w:r>
      </w:del>
      <w:r w:rsidR="00BA0714">
        <w:t xml:space="preserve">sink </w:t>
      </w:r>
      <w:r w:rsidR="00383788">
        <w:t xml:space="preserve">habitats </w:t>
      </w:r>
      <w:commentRangeEnd w:id="116"/>
      <w:r w:rsidR="00345DFB">
        <w:rPr>
          <w:rStyle w:val="CommentReference"/>
          <w:rFonts w:cstheme="minorBidi"/>
        </w:rPr>
        <w:commentReference w:id="116"/>
      </w:r>
      <w:r w:rsidR="00383788">
        <w:t xml:space="preserve">for </w:t>
      </w:r>
      <w:r w:rsidR="00744F92">
        <w:t>cleaner shrimp</w:t>
      </w:r>
      <w:r w:rsidR="00383788">
        <w:t xml:space="preserve"> populations</w:t>
      </w:r>
      <w:r w:rsidR="00744F92">
        <w:t xml:space="preserve"> (</w:t>
      </w:r>
      <w:proofErr w:type="spellStart"/>
      <w:r w:rsidR="00744F92" w:rsidRPr="00744F92">
        <w:rPr>
          <w:i/>
          <w:iCs/>
        </w:rPr>
        <w:t>Stenopus</w:t>
      </w:r>
      <w:proofErr w:type="spellEnd"/>
      <w:r w:rsidR="00744F92" w:rsidRPr="00744F92">
        <w:rPr>
          <w:i/>
          <w:iCs/>
        </w:rPr>
        <w:t xml:space="preserve"> hispidus</w:t>
      </w:r>
      <w:r w:rsidR="00744F92">
        <w:rPr>
          <w:i/>
          <w:iCs/>
        </w:rPr>
        <w:t xml:space="preserve">; </w:t>
      </w:r>
      <w:r w:rsidR="00744F92">
        <w:rPr>
          <w:i/>
          <w:iCs/>
        </w:rPr>
        <w:fldChar w:fldCharType="begin"/>
      </w:r>
      <w:r w:rsidR="00B871C2">
        <w:rPr>
          <w:i/>
          <w:iCs/>
        </w:rPr>
        <w:instrText xml:space="preserve"> ADDIN ZOTERO_ITEM CSL_CITATION {"citationID":"aeAGf6js","properties":{"formattedCitation":"(Chockley et al. 2008)","plainCitation":"(Chockley et al. 2008)","dontUpdate":true,"noteIndex":0},"citationItems":[{"id":13,"uris":["http://zotero.org/users/9972654/items/R4AY6B2M"],"itemData":{"id":13,"type":"article-journal","abstract":"The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744F92">
        <w:rPr>
          <w:i/>
          <w:iCs/>
        </w:rPr>
        <w:fldChar w:fldCharType="separate"/>
      </w:r>
      <w:r w:rsidR="00744F92" w:rsidRPr="00744F92">
        <w:t>Chockley et al. 2008)</w:t>
      </w:r>
      <w:r w:rsidR="00744F92">
        <w:rPr>
          <w:i/>
          <w:iCs/>
        </w:rPr>
        <w:fldChar w:fldCharType="end"/>
      </w:r>
      <w:r w:rsidR="00C044B4">
        <w:t xml:space="preserve">.  </w:t>
      </w:r>
    </w:p>
    <w:p w14:paraId="1D109D87" w14:textId="54C625B9" w:rsidR="00673700" w:rsidRPr="002A77AA" w:rsidRDefault="008022E7" w:rsidP="00656BF2">
      <w:pPr>
        <w:pStyle w:val="NATESTYLE1CommonCollege"/>
        <w:ind w:firstLine="720"/>
        <w:rPr>
          <w:rStyle w:val="eop"/>
        </w:rPr>
      </w:pPr>
      <w:r>
        <w:t xml:space="preserve">While the specific slopes of the isoclines </w:t>
      </w:r>
      <w:r w:rsidR="00E72F66">
        <w:t>for</w:t>
      </w:r>
      <w:r w:rsidR="00C20C0E">
        <w:t xml:space="preserve"> </w:t>
      </w:r>
      <w:r w:rsidR="00195532">
        <w:t xml:space="preserve">these </w:t>
      </w:r>
      <w:r w:rsidR="00712AAA">
        <w:t>examples from freshwater, marine and terrestrial ecosystems</w:t>
      </w:r>
      <w:r w:rsidR="00C20C0E">
        <w:t xml:space="preserve"> are unknown,</w:t>
      </w:r>
      <w:r w:rsidR="00A03493">
        <w:t xml:space="preserve"> </w:t>
      </w:r>
      <w:r w:rsidR="004C28A3">
        <w:t xml:space="preserve">the qualitative description of the isocline should be </w:t>
      </w:r>
      <w:r w:rsidR="004C28A3">
        <w:lastRenderedPageBreak/>
        <w:t xml:space="preserve">generalizable to any species with high juvenile mortality and stage- or size-dependent predators (e.g., plants, </w:t>
      </w:r>
      <w:r w:rsidR="000C0849">
        <w:t>vertebrates</w:t>
      </w:r>
      <w:r w:rsidR="004C28A3">
        <w:t>, invertebrates)</w:t>
      </w:r>
      <w:r w:rsidR="00F84B0A">
        <w:t xml:space="preserve">, and </w:t>
      </w:r>
      <w:r w:rsidR="00A03493">
        <w:t xml:space="preserve">this approach has great potential for explaining and predicting </w:t>
      </w:r>
      <w:ins w:id="119" w:author="Nathan Dorn" w:date="2025-01-16T11:42:00Z" w16du:dateUtc="2025-01-16T16:42:00Z">
        <w:r w:rsidR="00345DFB">
          <w:t xml:space="preserve">spatiotemporal </w:t>
        </w:r>
      </w:ins>
      <w:r w:rsidR="00A03493">
        <w:t>patterns of population growth and recruitment in natural systems.</w:t>
      </w:r>
      <w:r w:rsidR="00621637">
        <w:t xml:space="preserve">  </w:t>
      </w:r>
      <w:r w:rsidR="00673700">
        <w:t>In this paper,</w:t>
      </w:r>
      <w:r w:rsidR="005337F7">
        <w:t xml:space="preserve"> we</w:t>
      </w:r>
      <w:r w:rsidR="00673700">
        <w:t xml:space="preserve"> </w:t>
      </w:r>
      <w:r w:rsidR="0064034E">
        <w:t xml:space="preserve">use </w:t>
      </w:r>
      <w:ins w:id="120" w:author="Nathan Dorn" w:date="2025-01-16T11:43:00Z" w16du:dateUtc="2025-01-16T16:43:00Z">
        <w:r w:rsidR="00345DFB">
          <w:t>a</w:t>
        </w:r>
      </w:ins>
      <w:del w:id="121" w:author="Nathan Dorn" w:date="2025-01-16T11:43:00Z" w16du:dateUtc="2025-01-16T16:43:00Z">
        <w:r w:rsidR="0064034E" w:rsidDel="00345DFB">
          <w:delText>the</w:delText>
        </w:r>
      </w:del>
      <w:r w:rsidR="0064034E">
        <w:t xml:space="preserve"> case study of the Florida Apple Snail (</w:t>
      </w:r>
      <w:proofErr w:type="spellStart"/>
      <w:r w:rsidR="0064034E" w:rsidRPr="006C7E08">
        <w:rPr>
          <w:i/>
          <w:iCs/>
        </w:rPr>
        <w:t>Pomacea</w:t>
      </w:r>
      <w:proofErr w:type="spellEnd"/>
      <w:r w:rsidR="0064034E" w:rsidRPr="006C7E08">
        <w:rPr>
          <w:i/>
          <w:iCs/>
        </w:rPr>
        <w:t xml:space="preserve"> </w:t>
      </w:r>
      <w:proofErr w:type="spellStart"/>
      <w:r w:rsidR="0064034E" w:rsidRPr="006C7E08">
        <w:rPr>
          <w:i/>
          <w:iCs/>
        </w:rPr>
        <w:t>paludosa</w:t>
      </w:r>
      <w:proofErr w:type="spellEnd"/>
      <w:r w:rsidR="0064034E">
        <w:rPr>
          <w:i/>
          <w:iCs/>
        </w:rPr>
        <w:t xml:space="preserve">; </w:t>
      </w:r>
      <w:r w:rsidR="0064034E">
        <w:t>hereafter FAS)</w:t>
      </w:r>
      <w:r w:rsidR="005F075A">
        <w:t xml:space="preserve">, an </w:t>
      </w:r>
      <w:r w:rsidR="0064034E">
        <w:t>annual freshwater gastropod of conservation concern</w:t>
      </w:r>
      <w:ins w:id="122" w:author="Nathan Dorn" w:date="2025-01-16T11:43:00Z" w16du:dateUtc="2025-01-16T16:43:00Z">
        <w:r w:rsidR="00345DFB">
          <w:t xml:space="preserve"> to</w:t>
        </w:r>
      </w:ins>
      <w:del w:id="123" w:author="Nathan Dorn" w:date="2025-01-16T11:43:00Z" w16du:dateUtc="2025-01-16T16:43:00Z">
        <w:r w:rsidR="005F075A" w:rsidDel="00345DFB">
          <w:delText>, and</w:delText>
        </w:r>
      </w:del>
      <w:r w:rsidR="005F075A">
        <w:t xml:space="preserve"> demonstrate</w:t>
      </w:r>
      <w:r w:rsidR="0033376C">
        <w:t xml:space="preserve"> the utility of a </w:t>
      </w:r>
      <w:r w:rsidR="00CE23C8">
        <w:t>demograph</w:t>
      </w:r>
      <w:r w:rsidR="005F075A">
        <w:t>ic</w:t>
      </w:r>
      <w:ins w:id="124" w:author="Nathan Dorn" w:date="2025-01-16T11:43:00Z" w16du:dateUtc="2025-01-16T16:43:00Z">
        <w:r w:rsidR="00345DFB">
          <w:t>-</w:t>
        </w:r>
      </w:ins>
      <w:del w:id="125" w:author="Nathan Dorn" w:date="2025-01-16T11:43:00Z" w16du:dateUtc="2025-01-16T16:43:00Z">
        <w:r w:rsidR="00CE23C8" w:rsidDel="00345DFB">
          <w:delText xml:space="preserve"> </w:delText>
        </w:r>
      </w:del>
      <w:r w:rsidR="00CE23C8">
        <w:t xml:space="preserve">based zero population growth isocline.  </w:t>
      </w:r>
      <w:r w:rsidR="00557DB6">
        <w:t>We</w:t>
      </w:r>
      <w:r w:rsidR="00673700">
        <w:t xml:space="preserve"> used a previously parameterized age-structured model</w:t>
      </w:r>
      <w:del w:id="126" w:author="Nathan Dorn" w:date="2025-01-16T11:43:00Z" w16du:dateUtc="2025-01-16T16:43:00Z">
        <w:r w:rsidR="00673700" w:rsidDel="00345DFB">
          <w:delText xml:space="preserve"> for </w:delText>
        </w:r>
        <w:r w:rsidR="00517088" w:rsidDel="00345DFB">
          <w:delText>a</w:delText>
        </w:r>
        <w:r w:rsidR="00A62090" w:rsidDel="00345DFB">
          <w:delText xml:space="preserve">n annual </w:delText>
        </w:r>
        <w:r w:rsidR="00517088" w:rsidDel="00345DFB">
          <w:delText>freshwater</w:delText>
        </w:r>
        <w:r w:rsidR="00673700" w:rsidDel="00345DFB">
          <w:delText xml:space="preserve"> gastropod,</w:delText>
        </w:r>
      </w:del>
      <w:r w:rsidR="00673700">
        <w:t xml:space="preserve"> </w:t>
      </w:r>
      <w:r w:rsidR="00C340D1">
        <w:t xml:space="preserve">to </w:t>
      </w:r>
      <w:r w:rsidR="00673700">
        <w:t>identif</w:t>
      </w:r>
      <w:r w:rsidR="00C340D1">
        <w:t>y</w:t>
      </w:r>
      <w:r w:rsidR="00673700">
        <w:t xml:space="preserve"> theoretical combinations of juvenile-stage parameters predicting population stasis, growth, or decline. We then quantified size- and season-dependent survival and growth in the field to 1) test for size-dependent survival and 2) quantify the net effects that growth and survival have on </w:t>
      </w:r>
      <w:r w:rsidR="004257F1">
        <w:t>pre</w:t>
      </w:r>
      <w:r w:rsidR="005469A3">
        <w:t xml:space="preserve">dicted </w:t>
      </w:r>
      <w:r w:rsidR="00673700">
        <w:t>population growth during the annual reproduction/recruitment period (spring vs</w:t>
      </w:r>
      <w:r w:rsidR="009F561A">
        <w:t>.</w:t>
      </w:r>
      <w:r w:rsidR="00673700">
        <w:t xml:space="preserve"> early summer)</w:t>
      </w:r>
      <w:r w:rsidR="005469A3">
        <w:t xml:space="preserve"> in different wetlands</w:t>
      </w:r>
      <w:r w:rsidR="00673700">
        <w:t xml:space="preserve">. Using the </w:t>
      </w:r>
      <w:r w:rsidR="006174E0">
        <w:t>isocline</w:t>
      </w:r>
      <w:r w:rsidR="00673700">
        <w:t xml:space="preserve"> </w:t>
      </w:r>
      <w:r w:rsidR="00D60853">
        <w:t xml:space="preserve">approach </w:t>
      </w:r>
      <w:r w:rsidR="00673700">
        <w:t>the measured values in the field become interpretable from a population</w:t>
      </w:r>
      <w:r w:rsidR="006174E0">
        <w:t>-</w:t>
      </w:r>
      <w:r w:rsidR="00673700">
        <w:t>dynamic perspective</w:t>
      </w:r>
      <w:r w:rsidR="00C71137">
        <w:t xml:space="preserve"> and provide material for generat</w:t>
      </w:r>
      <w:ins w:id="127" w:author="Nathan Dorn" w:date="2025-01-16T11:44:00Z" w16du:dateUtc="2025-01-16T16:44:00Z">
        <w:r w:rsidR="00345DFB">
          <w:t>ing</w:t>
        </w:r>
      </w:ins>
      <w:del w:id="128" w:author="Nathan Dorn" w:date="2025-01-16T11:44:00Z" w16du:dateUtc="2025-01-16T16:44:00Z">
        <w:r w:rsidR="00C71137" w:rsidDel="00345DFB">
          <w:delText>ion of</w:delText>
        </w:r>
      </w:del>
      <w:r w:rsidR="00C71137">
        <w:t xml:space="preserve">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129" w:name="_Toc92806943"/>
      <w:r>
        <w:t>System and study species</w:t>
      </w:r>
    </w:p>
    <w:p w14:paraId="2705B95A" w14:textId="17CB38F9"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w:t>
      </w:r>
      <w:ins w:id="130" w:author="Nathan Dorn" w:date="2025-01-16T11:58:00Z" w16du:dateUtc="2025-01-16T16:58:00Z">
        <w:r w:rsidR="000C7817">
          <w:t xml:space="preserve"> in the wet season</w:t>
        </w:r>
      </w:ins>
      <w:r w:rsidRPr="00524172">
        <w:t xml:space="preserve">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 xml:space="preserve">Sklar et </w:t>
      </w:r>
      <w:r w:rsidR="00AE4C6E" w:rsidRPr="00AE4C6E">
        <w:lastRenderedPageBreak/>
        <w:t>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xml:space="preserve">. </w:t>
      </w:r>
      <w:proofErr w:type="gramStart"/>
      <w:r w:rsidRPr="00524172">
        <w:t>Ongoing</w:t>
      </w:r>
      <w:proofErr w:type="gramEnd"/>
      <w:r w:rsidRPr="00524172">
        <w:t xml:space="preserve"> hydro-restoration of the Everglades ecosystem aims to restore hydro-patterns to improve conditions for wildlife</w:t>
      </w:r>
      <w:r>
        <w:t xml:space="preserve"> and natural communities</w:t>
      </w:r>
      <w:r w:rsidRPr="00524172">
        <w:t>.</w:t>
      </w:r>
    </w:p>
    <w:p w14:paraId="3E2873DC" w14:textId="12E66F66"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3-4 mm shell length (SL) at hatching to &gt; 40 mm SL as 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r w:rsidR="00E970E9">
        <w:rPr>
          <w:rStyle w:val="normaltextrun"/>
          <w:color w:val="000000"/>
          <w:shd w:val="clear" w:color="auto" w:fill="FFFFFF"/>
        </w:rPr>
        <w:t xml:space="preserve">2001-2010.  The decline in Snail Kite populations </w:t>
      </w:r>
      <w:ins w:id="131" w:author="Nathan Dorn" w:date="2025-01-16T11:45:00Z" w16du:dateUtc="2025-01-16T16:45:00Z">
        <w:r w:rsidR="00345DFB">
          <w:rPr>
            <w:rStyle w:val="normaltextrun"/>
            <w:color w:val="000000"/>
            <w:shd w:val="clear" w:color="auto" w:fill="FFFFFF"/>
          </w:rPr>
          <w:t>in the</w:t>
        </w:r>
      </w:ins>
      <w:ins w:id="132" w:author="Nathan Dorn" w:date="2025-01-16T11:46:00Z" w16du:dateUtc="2025-01-16T16:46:00Z">
        <w:r w:rsidR="00345DFB">
          <w:rPr>
            <w:rStyle w:val="normaltextrun"/>
            <w:color w:val="000000"/>
            <w:shd w:val="clear" w:color="auto" w:fill="FFFFFF"/>
          </w:rPr>
          <w:t xml:space="preserve"> Everglades</w:t>
        </w:r>
      </w:ins>
      <w:del w:id="133" w:author="Nathan Dorn" w:date="2025-01-16T11:46:00Z" w16du:dateUtc="2025-01-16T16:46:00Z">
        <w:r w:rsidR="00E970E9" w:rsidDel="00345DFB">
          <w:rPr>
            <w:rStyle w:val="normaltextrun"/>
            <w:color w:val="000000"/>
            <w:shd w:val="clear" w:color="auto" w:fill="FFFFFF"/>
          </w:rPr>
          <w:delText>within the ridge-slough landscape</w:delText>
        </w:r>
      </w:del>
      <w:r w:rsidR="00E970E9">
        <w:rPr>
          <w:rStyle w:val="normaltextrun"/>
          <w:color w:val="000000"/>
          <w:shd w:val="clear" w:color="auto" w:fill="FFFFFF"/>
        </w:rPr>
        <w:t xml:space="preserv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r w:rsidRPr="00524172">
        <w:t xml:space="preserve">, </w:t>
      </w:r>
      <w:r>
        <w:t>s</w:t>
      </w:r>
      <w:r w:rsidRPr="00524172">
        <w:t>unfish</w:t>
      </w:r>
      <w:r w:rsidR="003E0443">
        <w:t>,</w:t>
      </w:r>
      <w:r>
        <w:rPr>
          <w:iCs/>
        </w:rPr>
        <w:t xml:space="preserve"> non-</w:t>
      </w:r>
      <w:r>
        <w:rPr>
          <w:iCs/>
        </w:rPr>
        <w:lastRenderedPageBreak/>
        <w:t>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w:t>
      </w:r>
      <w:proofErr w:type="spellStart"/>
      <w:r w:rsidRPr="00524172">
        <w:t>Belostomatidae</w:t>
      </w:r>
      <w:proofErr w:type="spellEnd"/>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lives in the Everglades,</w:t>
      </w:r>
      <w:r>
        <w:t xml:space="preserve"> </w:t>
      </w:r>
      <w:r w:rsidRPr="00524172">
        <w:t xml:space="preserve">but </w:t>
      </w:r>
      <w:r w:rsidR="00EC111D">
        <w:t>the relationship had</w:t>
      </w:r>
      <w:r w:rsidRPr="00524172">
        <w:t xml:space="preserve"> not been i</w:t>
      </w:r>
      <w:r w:rsidR="00EC111D">
        <w:t>dentifi</w:t>
      </w:r>
      <w:r w:rsidRPr="00524172">
        <w:t xml:space="preserve">ed. </w:t>
      </w:r>
      <w:r>
        <w:t>Juvenile FAS</w:t>
      </w:r>
      <w:r w:rsidR="007500C2">
        <w:t xml:space="preserve"> </w:t>
      </w:r>
      <w:r w:rsidR="009D4582">
        <w:t>outgrow</w:t>
      </w:r>
      <w:r>
        <w:t xml:space="preserve"> most common fish and invertebrate predators </w:t>
      </w:r>
      <w:r w:rsidR="00E34FDE">
        <w:t>when they reach</w:t>
      </w:r>
      <w:r>
        <w:t xml:space="preserve"> ~10-11 mm</w:t>
      </w:r>
      <w:r w:rsidR="002A0505">
        <w:t xml:space="preserve"> SL</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34" w:name="_Hlk98946915"/>
      <w:bookmarkStart w:id="135" w:name="_Toc92806946"/>
      <w:bookmarkEnd w:id="129"/>
      <w:commentRangeStart w:id="136"/>
      <w:r w:rsidR="00943E3B">
        <w:t>There ha</w:t>
      </w:r>
      <w:ins w:id="137" w:author="Nathan Dorn" w:date="2025-01-16T11:48:00Z" w16du:dateUtc="2025-01-16T16:48:00Z">
        <w:r w:rsidR="00345DFB">
          <w:t>s</w:t>
        </w:r>
      </w:ins>
      <w:del w:id="138" w:author="Nathan Dorn" w:date="2025-01-16T11:48:00Z" w16du:dateUtc="2025-01-16T16:48:00Z">
        <w:r w:rsidR="00943E3B" w:rsidDel="00345DFB">
          <w:delText>d</w:delText>
        </w:r>
      </w:del>
      <w:r w:rsidR="00943E3B">
        <w:t xml:space="preserve"> been n</w:t>
      </w:r>
      <w:r w:rsidR="0082366D">
        <w:t>o</w:t>
      </w:r>
      <w:r w:rsidR="00943E3B">
        <w:t xml:space="preserve"> i</w:t>
      </w:r>
      <w:r w:rsidR="0082366D">
        <w:t>nvestigation o</w:t>
      </w:r>
      <w:ins w:id="139" w:author="Nathan Dorn" w:date="2025-01-16T11:48:00Z" w16du:dateUtc="2025-01-16T16:48:00Z">
        <w:r w:rsidR="00345DFB">
          <w:t>f</w:t>
        </w:r>
      </w:ins>
      <w:del w:id="140" w:author="Nathan Dorn" w:date="2025-01-16T11:48:00Z" w16du:dateUtc="2025-01-16T16:48:00Z">
        <w:r w:rsidR="0082366D" w:rsidDel="00345DFB">
          <w:delText>n</w:delText>
        </w:r>
      </w:del>
      <w:r w:rsidR="0082366D">
        <w:t xml:space="preserve"> the factors that influence top-down control by these </w:t>
      </w:r>
      <w:commentRangeEnd w:id="136"/>
      <w:r w:rsidR="00345DFB">
        <w:rPr>
          <w:rStyle w:val="CommentReference"/>
          <w:rFonts w:cstheme="minorBidi"/>
        </w:rPr>
        <w:commentReference w:id="136"/>
      </w:r>
      <w:r w:rsidR="0082366D">
        <w:t>predators within natural system</w:t>
      </w:r>
      <w:r w:rsidR="002D4BE6">
        <w:t>s</w:t>
      </w:r>
      <w:r w:rsidR="0082366D">
        <w:t xml:space="preserve"> partly because t</w:t>
      </w:r>
      <w:r w:rsidR="004F35FA">
        <w:t xml:space="preserve">racking cohorts of </w:t>
      </w:r>
      <w:ins w:id="141" w:author="Nathan Dorn" w:date="2025-01-16T11:49:00Z" w16du:dateUtc="2025-01-16T16:49:00Z">
        <w:r w:rsidR="000C7817">
          <w:t xml:space="preserve">small </w:t>
        </w:r>
      </w:ins>
      <w:r w:rsidR="004F35FA">
        <w:t xml:space="preserve">juvenile snails is </w:t>
      </w:r>
      <w:ins w:id="142" w:author="Nathan Dorn" w:date="2025-01-16T11:49:00Z" w16du:dateUtc="2025-01-16T16:49:00Z">
        <w:r w:rsidR="000C7817">
          <w:t>basically impossible</w:t>
        </w:r>
      </w:ins>
      <w:del w:id="143" w:author="Nathan Dorn" w:date="2025-01-16T11:49:00Z" w16du:dateUtc="2025-01-16T16:49:00Z">
        <w:r w:rsidR="004F35FA" w:rsidDel="000C7817">
          <w:delText>notoriously difficult</w:delText>
        </w:r>
      </w:del>
      <w:r w:rsidR="0082366D">
        <w:t xml:space="preserve">, </w:t>
      </w:r>
      <w:r w:rsidR="002D4BE6">
        <w:t xml:space="preserve">thus we developed </w:t>
      </w:r>
      <w:r w:rsidR="003D7456">
        <w:t>an isocline approach to investigate</w:t>
      </w:r>
      <w:commentRangeStart w:id="144"/>
      <w:r w:rsidR="003D7456">
        <w:t xml:space="preserve"> these </w:t>
      </w:r>
      <w:commentRangeEnd w:id="144"/>
      <w:r w:rsidR="000C7817">
        <w:rPr>
          <w:rStyle w:val="CommentReference"/>
          <w:rFonts w:cstheme="minorBidi"/>
        </w:rPr>
        <w:commentReference w:id="144"/>
      </w:r>
      <w:r w:rsidR="003D7456">
        <w:t xml:space="preserve">factors </w:t>
      </w:r>
      <w:r w:rsidR="002D4BE6">
        <w:t>using a FAS demographic model</w:t>
      </w:r>
      <w:r w:rsidR="003D7456">
        <w:t>.</w:t>
      </w:r>
    </w:p>
    <w:p w14:paraId="30F18F9F" w14:textId="77777777" w:rsidR="00673700" w:rsidRDefault="00673700" w:rsidP="00656BF2">
      <w:pPr>
        <w:pStyle w:val="Heading2"/>
      </w:pPr>
      <w:r w:rsidRPr="00524172">
        <w:t>Zero</w:t>
      </w:r>
      <w:r>
        <w:t>-</w:t>
      </w:r>
      <w:r w:rsidRPr="00524172">
        <w:t xml:space="preserve">Population Growth </w:t>
      </w:r>
      <w:r w:rsidRPr="000B3146">
        <w:t>Isocline</w:t>
      </w:r>
    </w:p>
    <w:p w14:paraId="3E1F924A" w14:textId="5E5384A6"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w:t>
      </w:r>
      <w:del w:id="145" w:author="Nathan Dorn" w:date="2025-01-16T11:51:00Z" w16du:dateUtc="2025-01-16T16:51:00Z">
        <w:r w:rsidRPr="000B3146" w:rsidDel="000C7817">
          <w:delText xml:space="preserve">more </w:delText>
        </w:r>
      </w:del>
      <w:r w:rsidRPr="000B3146">
        <w:t xml:space="preserve">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w:t>
      </w:r>
      <w:commentRangeStart w:id="146"/>
      <w:r w:rsidR="00333091">
        <w:t>spring months</w:t>
      </w:r>
      <w:r w:rsidR="00362822">
        <w:t xml:space="preserve"> and</w:t>
      </w:r>
      <w:r w:rsidR="008109BE">
        <w:t xml:space="preserve"> </w:t>
      </w:r>
      <w:commentRangeEnd w:id="146"/>
      <w:r w:rsidR="000C7817">
        <w:rPr>
          <w:rStyle w:val="CommentReference"/>
          <w:rFonts w:cstheme="minorBidi"/>
        </w:rPr>
        <w:commentReference w:id="146"/>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B20C2E">
        <w:rPr>
          <w:rStyle w:val="CommentReference"/>
          <w:sz w:val="24"/>
          <w:szCs w:val="24"/>
        </w:rPr>
        <w:t xml:space="preserve"> </w:t>
      </w:r>
      <w:commentRangeStart w:id="147"/>
      <w:ins w:id="148" w:author="Nathan Dorn" w:date="2025-01-16T11:52:00Z" w16du:dateUtc="2025-01-16T16:52:00Z">
        <w:r w:rsidR="000C7817">
          <w:rPr>
            <w:rStyle w:val="CommentReference"/>
            <w:sz w:val="24"/>
            <w:szCs w:val="24"/>
          </w:rPr>
          <w:t xml:space="preserve">from </w:t>
        </w:r>
      </w:ins>
      <w:del w:id="149" w:author="Nathan Dorn" w:date="2025-01-16T11:52:00Z" w16du:dateUtc="2025-01-16T16:52:00Z">
        <w:r w:rsidR="00B20C2E" w:rsidDel="000C7817">
          <w:rPr>
            <w:rStyle w:val="CommentReference"/>
            <w:sz w:val="24"/>
            <w:szCs w:val="24"/>
          </w:rPr>
          <w:delText>(</w:delText>
        </w:r>
      </w:del>
      <w:r w:rsidR="00B20C2E">
        <w:rPr>
          <w:rStyle w:val="CommentReference"/>
          <w:sz w:val="24"/>
          <w:szCs w:val="24"/>
        </w:rPr>
        <w:t xml:space="preserve">Darby et al. </w:t>
      </w:r>
      <w:ins w:id="150" w:author="Nathan Dorn" w:date="2025-01-16T11:52:00Z" w16du:dateUtc="2025-01-16T16:52:00Z">
        <w:r w:rsidR="000C7817">
          <w:rPr>
            <w:rStyle w:val="CommentReference"/>
            <w:sz w:val="24"/>
            <w:szCs w:val="24"/>
          </w:rPr>
          <w:t>(</w:t>
        </w:r>
      </w:ins>
      <w:r w:rsidR="00B20C2E">
        <w:rPr>
          <w:rStyle w:val="CommentReference"/>
          <w:sz w:val="24"/>
          <w:szCs w:val="24"/>
        </w:rPr>
        <w:t>2015)</w:t>
      </w:r>
      <w:r w:rsidR="0068741F">
        <w:rPr>
          <w:rStyle w:val="CommentReference"/>
          <w:sz w:val="24"/>
          <w:szCs w:val="24"/>
        </w:rPr>
        <w:t xml:space="preserve"> </w:t>
      </w:r>
      <w:r w:rsidR="00691974">
        <w:rPr>
          <w:rStyle w:val="CommentReference"/>
          <w:sz w:val="24"/>
          <w:szCs w:val="24"/>
        </w:rPr>
        <w:t>with</w:t>
      </w:r>
      <w:r w:rsidRPr="000B3146">
        <w:rPr>
          <w:rStyle w:val="CommentReference"/>
          <w:sz w:val="24"/>
          <w:szCs w:val="24"/>
        </w:rPr>
        <w:t xml:space="preserve"> a few parameters </w:t>
      </w:r>
      <w:r w:rsidR="00691974">
        <w:rPr>
          <w:rStyle w:val="CommentReference"/>
          <w:sz w:val="24"/>
          <w:szCs w:val="24"/>
        </w:rPr>
        <w:t>adjusted</w:t>
      </w:r>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r w:rsidR="0068741F">
        <w:rPr>
          <w:rStyle w:val="CommentReference"/>
          <w:sz w:val="24"/>
          <w:szCs w:val="24"/>
        </w:rPr>
        <w:t xml:space="preserve">see </w:t>
      </w:r>
      <w:commentRangeEnd w:id="147"/>
      <w:r w:rsidR="000C7817">
        <w:rPr>
          <w:rStyle w:val="CommentReference"/>
          <w:rFonts w:cstheme="minorBidi"/>
        </w:rPr>
        <w:commentReference w:id="147"/>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w:t>
      </w:r>
      <w:r w:rsidR="0049552F">
        <w:lastRenderedPageBreak/>
        <w:t>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2BCADAFC" w:rsidR="00673700" w:rsidRDefault="00673700" w:rsidP="00656BF2">
      <w:pPr>
        <w:pStyle w:val="NATESTYLE1CommonCollege"/>
        <w:ind w:firstLine="720"/>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w:t>
      </w:r>
      <w:r w:rsidR="00B8519E">
        <w:t>T</w:t>
      </w:r>
      <w:r w:rsidRPr="000B3146">
        <w:t>he isoclines are boundary conditions between a growing 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 xml:space="preserve">densities </w:t>
      </w:r>
      <w:ins w:id="151" w:author="Nathan Dorn" w:date="2025-01-16T11:54:00Z" w16du:dateUtc="2025-01-16T16:54:00Z">
        <w:r w:rsidR="000C7817">
          <w:t>(</w:t>
        </w:r>
        <w:commentRangeStart w:id="152"/>
        <w:r w:rsidR="000C7817">
          <w:t xml:space="preserve">X/m2) </w:t>
        </w:r>
        <w:commentRangeEnd w:id="152"/>
        <w:r w:rsidR="000C7817">
          <w:rPr>
            <w:rStyle w:val="CommentReference"/>
            <w:rFonts w:cstheme="minorBidi"/>
          </w:rPr>
          <w:commentReference w:id="152"/>
        </w:r>
      </w:ins>
      <w:r w:rsidRPr="000B3146">
        <w:t>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w:t>
      </w:r>
      <w:ins w:id="153" w:author="Nathan Dorn" w:date="2025-01-16T11:55:00Z" w16du:dateUtc="2025-01-16T16:55:00Z">
        <w:r w:rsidR="000C7817">
          <w:t>-</w:t>
        </w:r>
      </w:ins>
      <w:del w:id="154" w:author="Nathan Dorn" w:date="2025-01-16T11:55:00Z" w16du:dateUtc="2025-01-16T16:55:00Z">
        <w:r w:rsidR="009B46F9" w:rsidDel="000C7817">
          <w:delText xml:space="preserve"> </w:delText>
        </w:r>
      </w:del>
      <w:r w:rsidR="009B46F9">
        <w:t>dependen</w:t>
      </w:r>
      <w:ins w:id="155" w:author="Nathan Dorn" w:date="2025-01-16T11:55:00Z" w16du:dateUtc="2025-01-16T16:55:00Z">
        <w:r w:rsidR="000C7817">
          <w:t>t</w:t>
        </w:r>
      </w:ins>
      <w:del w:id="156" w:author="Nathan Dorn" w:date="2025-01-16T11:55:00Z" w16du:dateUtc="2025-01-16T16:55:00Z">
        <w:r w:rsidR="009B46F9" w:rsidDel="000C7817">
          <w:delText>ce</w:delText>
        </w:r>
      </w:del>
      <w:r w:rsidR="009B46F9">
        <w:t xml:space="preserve"> </w:t>
      </w:r>
      <w:ins w:id="157" w:author="Nathan Dorn" w:date="2025-01-16T11:54:00Z" w16du:dateUtc="2025-01-16T16:54:00Z">
        <w:r w:rsidR="000C7817">
          <w:t>growth</w:t>
        </w:r>
      </w:ins>
      <w:ins w:id="158" w:author="Nathan Dorn" w:date="2025-01-16T11:55:00Z" w16du:dateUtc="2025-01-16T16:55:00Z">
        <w:r w:rsidR="000C7817">
          <w:t xml:space="preserve"> </w:t>
        </w:r>
      </w:ins>
      <w:del w:id="159" w:author="Nathan Dorn" w:date="2025-01-16T11:54:00Z" w16du:dateUtc="2025-01-16T16:54:00Z">
        <w:r w:rsidR="009B46F9" w:rsidDel="000C7817">
          <w:delText>at high population</w:delText>
        </w:r>
      </w:del>
      <w:r w:rsidRPr="000B3146">
        <w:t xml:space="preserve"> to be irrelevant to our model evaluations which were simply trying to identify parameters that would produce an increasing or decreasing population.</w:t>
      </w:r>
    </w:p>
    <w:p w14:paraId="65F8A111" w14:textId="077CDA93"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2B1881">
        <w:t>t</w:t>
      </w:r>
      <w:r>
        <w:t xml:space="preserve">hen </w:t>
      </w:r>
      <w:ins w:id="160" w:author="Nathan Dorn" w:date="2025-01-16T11:55:00Z" w16du:dateUtc="2025-01-16T16:55:00Z">
        <w:r w:rsidR="000C7817">
          <w:t>quantified</w:t>
        </w:r>
      </w:ins>
      <w:del w:id="161" w:author="Nathan Dorn" w:date="2025-01-16T11:55:00Z" w16du:dateUtc="2025-01-16T16:55:00Z">
        <w:r w:rsidDel="000C7817">
          <w:delText>measure</w:delText>
        </w:r>
        <w:r w:rsidR="002B1881" w:rsidDel="000C7817">
          <w:delText>d</w:delText>
        </w:r>
      </w:del>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 xml:space="preserve">in </w:t>
      </w:r>
      <w:proofErr w:type="gramStart"/>
      <w:r w:rsidR="00656EE7" w:rsidRPr="00C74B7B">
        <w:rPr>
          <w:i/>
          <w:iCs/>
        </w:rPr>
        <w:t>situ</w:t>
      </w:r>
      <w:proofErr w:type="gramEnd"/>
      <w:r w:rsidR="00656EE7">
        <w:t xml:space="preserve"> experimental techniques (detailed further below</w:t>
      </w:r>
      <w:r w:rsidR="00D72C7E">
        <w:t xml:space="preserve"> and in Appendix S2</w:t>
      </w:r>
      <w:r w:rsidR="00656EE7">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made it impossible to change growth rates seasonally, thus the predictions from isocline plot assume that the parameters are </w:t>
      </w:r>
      <w:r w:rsidR="002622F2">
        <w:rPr>
          <w:rFonts w:eastAsiaTheme="minorEastAsia"/>
        </w:rPr>
        <w:t>average</w:t>
      </w:r>
      <w:ins w:id="162" w:author="Nathan Dorn" w:date="2025-01-16T11:56:00Z" w16du:dateUtc="2025-01-16T16:56:00Z">
        <w:r w:rsidR="000C7817">
          <w:rPr>
            <w:rFonts w:eastAsiaTheme="minorEastAsia"/>
          </w:rPr>
          <w:t>s</w:t>
        </w:r>
      </w:ins>
      <w:r w:rsidR="00B2249A">
        <w:rPr>
          <w:rFonts w:eastAsiaTheme="minorEastAsia"/>
        </w:rPr>
        <w:t xml:space="preserve">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then are </w:t>
      </w:r>
      <w:del w:id="163" w:author="Nathan Dorn" w:date="2025-01-16T11:57:00Z" w16du:dateUtc="2025-01-16T16:57:00Z">
        <w:r w:rsidR="00F777B8" w:rsidDel="000C7817">
          <w:rPr>
            <w:rFonts w:eastAsiaTheme="minorEastAsia"/>
          </w:rPr>
          <w:delText xml:space="preserve">an estimate </w:delText>
        </w:r>
      </w:del>
      <w:ins w:id="164" w:author="Nathan Dorn" w:date="2025-01-16T11:57:00Z" w16du:dateUtc="2025-01-16T16:57:00Z">
        <w:r w:rsidR="000C7817">
          <w:rPr>
            <w:rFonts w:eastAsiaTheme="minorEastAsia"/>
          </w:rPr>
          <w:t>expected</w:t>
        </w:r>
        <w:r w:rsidR="000C7817">
          <w:rPr>
            <w:rFonts w:eastAsiaTheme="minorEastAsia"/>
          </w:rPr>
          <w:t xml:space="preserve"> </w:t>
        </w:r>
      </w:ins>
      <w:del w:id="165" w:author="Nathan Dorn" w:date="2025-01-16T11:57:00Z" w16du:dateUtc="2025-01-16T16:57:00Z">
        <w:r w:rsidR="00F777B8" w:rsidDel="000C7817">
          <w:rPr>
            <w:rFonts w:eastAsiaTheme="minorEastAsia"/>
          </w:rPr>
          <w:delText xml:space="preserve">of </w:delText>
        </w:r>
      </w:del>
      <w:r w:rsidR="00F777B8">
        <w:rPr>
          <w:rFonts w:eastAsiaTheme="minorEastAsia"/>
        </w:rPr>
        <w:t xml:space="preserve">snail recruitment assuming the rates measured each season.  To combine the seasonal parameters for </w:t>
      </w:r>
      <w:ins w:id="166" w:author="Nathan Dorn" w:date="2025-01-16T11:57:00Z" w16du:dateUtc="2025-01-16T16:57:00Z">
        <w:r w:rsidR="000C7817">
          <w:rPr>
            <w:rFonts w:eastAsiaTheme="minorEastAsia"/>
          </w:rPr>
          <w:t>each</w:t>
        </w:r>
      </w:ins>
      <w:del w:id="167" w:author="Nathan Dorn" w:date="2025-01-16T11:57:00Z" w16du:dateUtc="2025-01-16T16:57:00Z">
        <w:r w:rsidR="00F777B8" w:rsidDel="000C7817">
          <w:rPr>
            <w:rFonts w:eastAsiaTheme="minorEastAsia"/>
          </w:rPr>
          <w:delText>any one</w:delText>
        </w:r>
      </w:del>
      <w:r w:rsidR="00F777B8">
        <w:rPr>
          <w:rFonts w:eastAsiaTheme="minorEastAsia"/>
        </w:rPr>
        <w:t xml:space="preserve"> population</w:t>
      </w:r>
      <w:ins w:id="168" w:author="Nathan Dorn" w:date="2025-01-16T12:00:00Z" w16du:dateUtc="2025-01-16T17:00:00Z">
        <w:r w:rsidR="00456548">
          <w:rPr>
            <w:rFonts w:eastAsiaTheme="minorEastAsia"/>
          </w:rPr>
          <w:t xml:space="preserve"> into annual average values</w:t>
        </w:r>
      </w:ins>
      <w:del w:id="169" w:author="Nathan Dorn" w:date="2025-01-16T12:00:00Z" w16du:dateUtc="2025-01-16T17:00:00Z">
        <w:r w:rsidR="00F56C44" w:rsidDel="00456548">
          <w:rPr>
            <w:rFonts w:eastAsiaTheme="minorEastAsia"/>
          </w:rPr>
          <w:delText>,</w:delText>
        </w:r>
      </w:del>
      <w:r w:rsidR="00F777B8">
        <w:rPr>
          <w:rFonts w:eastAsiaTheme="minorEastAsia"/>
        </w:rPr>
        <w:t xml:space="preserve"> we calculated weighted averages of the seasonal parameters</w:t>
      </w:r>
      <w:ins w:id="170" w:author="Nathan Dorn" w:date="2025-01-16T12:00:00Z" w16du:dateUtc="2025-01-16T17:00:00Z">
        <w:r w:rsidR="00456548">
          <w:rPr>
            <w:rFonts w:eastAsiaTheme="minorEastAsia"/>
          </w:rPr>
          <w:t>.</w:t>
        </w:r>
      </w:ins>
      <w:del w:id="171" w:author="Nathan Dorn" w:date="2025-01-16T12:00:00Z" w16du:dateUtc="2025-01-16T17:00:00Z">
        <w:r w:rsidR="00F777B8" w:rsidDel="00456548">
          <w:rPr>
            <w:rFonts w:eastAsiaTheme="minorEastAsia"/>
          </w:rPr>
          <w:delText xml:space="preserve"> to </w:delText>
        </w:r>
        <w:r w:rsidR="009F2496" w:rsidDel="00456548">
          <w:rPr>
            <w:rFonts w:eastAsiaTheme="minorEastAsia"/>
          </w:rPr>
          <w:delText>make an annual estimate of</w:delText>
        </w:r>
        <w:r w:rsidR="00F777B8" w:rsidDel="00456548">
          <w:rPr>
            <w:rFonts w:eastAsiaTheme="minorEastAsia"/>
          </w:rPr>
          <w:delText xml:space="preserve"> growth and survival</w:delText>
        </w:r>
      </w:del>
      <w:r w:rsidR="00F777B8">
        <w:rPr>
          <w:rFonts w:eastAsiaTheme="minorEastAsia"/>
        </w:rPr>
        <w:t xml:space="preserve">. Because ~70% of </w:t>
      </w:r>
      <w:r w:rsidR="00F777B8">
        <w:rPr>
          <w:rFonts w:eastAsiaTheme="minorEastAsia"/>
        </w:rPr>
        <w:lastRenderedPageBreak/>
        <w:t xml:space="preserve">reproduction </w:t>
      </w:r>
      <w:commentRangeStart w:id="172"/>
      <w:r w:rsidR="00F777B8">
        <w:rPr>
          <w:rFonts w:eastAsiaTheme="minorEastAsia"/>
        </w:rPr>
        <w:t xml:space="preserve">(hatchling production) </w:t>
      </w:r>
      <w:commentRangeEnd w:id="172"/>
      <w:r w:rsidR="00456548">
        <w:rPr>
          <w:rStyle w:val="CommentReference"/>
          <w:rFonts w:cstheme="minorBidi"/>
        </w:rPr>
        <w:commentReference w:id="172"/>
      </w:r>
      <w:r w:rsidR="00F777B8">
        <w:rPr>
          <w:rFonts w:eastAsiaTheme="minorEastAsia"/>
        </w:rPr>
        <w:t xml:space="preserve">occurs in </w:t>
      </w:r>
      <w:commentRangeStart w:id="173"/>
      <w:r w:rsidR="00F777B8">
        <w:rPr>
          <w:rFonts w:eastAsiaTheme="minorEastAsia"/>
        </w:rPr>
        <w:t xml:space="preserve">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commentRangeEnd w:id="173"/>
      <w:r w:rsidR="00456548">
        <w:rPr>
          <w:rStyle w:val="CommentReference"/>
          <w:rFonts w:cstheme="minorBidi"/>
        </w:rPr>
        <w:commentReference w:id="173"/>
      </w:r>
      <w:r w:rsidR="00F777B8">
        <w:rPr>
          <w:rFonts w:eastAsiaTheme="minorEastAsia"/>
        </w:rPr>
        <w:t xml:space="preserve"> the dry season parameters were weighted proportionately more heavily. </w:t>
      </w:r>
    </w:p>
    <w:p w14:paraId="049856AD" w14:textId="77777777" w:rsidR="00673700" w:rsidRPr="000B3146" w:rsidRDefault="00673700" w:rsidP="00656BF2">
      <w:pPr>
        <w:pStyle w:val="Heading2"/>
      </w:pPr>
      <w:r w:rsidRPr="000B3146">
        <w:rPr>
          <w:rStyle w:val="CommentReference"/>
          <w:iCs/>
          <w:sz w:val="24"/>
          <w:szCs w:val="24"/>
        </w:rPr>
        <w:t>Survival and Growth in the field</w:t>
      </w:r>
    </w:p>
    <w:p w14:paraId="58F4D072" w14:textId="42977A3A" w:rsidR="00673700" w:rsidRDefault="00456548" w:rsidP="00656BF2">
      <w:pPr>
        <w:ind w:firstLine="720"/>
        <w:rPr>
          <w:rStyle w:val="CommentReference"/>
          <w:sz w:val="24"/>
          <w:szCs w:val="24"/>
        </w:rPr>
      </w:pPr>
      <w:ins w:id="174" w:author="Nathan Dorn" w:date="2025-01-16T12:01:00Z" w16du:dateUtc="2025-01-16T17:01:00Z">
        <w:r>
          <w:rPr>
            <w:rStyle w:val="CommentReference"/>
            <w:sz w:val="24"/>
            <w:szCs w:val="24"/>
          </w:rPr>
          <w:t>We</w:t>
        </w:r>
      </w:ins>
      <w:del w:id="175" w:author="Nathan Dorn" w:date="2025-01-16T12:01:00Z" w16du:dateUtc="2025-01-16T17:01:00Z">
        <w:r w:rsidR="00673700" w:rsidRPr="000B3146" w:rsidDel="00456548">
          <w:rPr>
            <w:rStyle w:val="CommentReference"/>
            <w:sz w:val="24"/>
            <w:szCs w:val="24"/>
          </w:rPr>
          <w:delText>Our</w:delText>
        </w:r>
      </w:del>
      <w:r w:rsidR="00673700" w:rsidRPr="000B3146">
        <w:rPr>
          <w:rStyle w:val="CommentReference"/>
          <w:sz w:val="24"/>
          <w:szCs w:val="24"/>
        </w:rPr>
        <w:t xml:space="preserve"> measure</w:t>
      </w:r>
      <w:ins w:id="176" w:author="Nathan Dorn" w:date="2025-01-16T12:01:00Z" w16du:dateUtc="2025-01-16T17:01:00Z">
        <w:r>
          <w:rPr>
            <w:rStyle w:val="CommentReference"/>
            <w:sz w:val="24"/>
            <w:szCs w:val="24"/>
          </w:rPr>
          <w:t>d</w:t>
        </w:r>
      </w:ins>
      <w:del w:id="177" w:author="Nathan Dorn" w:date="2025-01-16T12:01:00Z" w16du:dateUtc="2025-01-16T17:01:00Z">
        <w:r w:rsidR="00673700" w:rsidRPr="000B3146" w:rsidDel="00456548">
          <w:rPr>
            <w:rStyle w:val="CommentReference"/>
            <w:sz w:val="24"/>
            <w:szCs w:val="24"/>
          </w:rPr>
          <w:delText>s</w:delText>
        </w:r>
      </w:del>
      <w:r w:rsidR="00673700" w:rsidRPr="000B3146">
        <w:rPr>
          <w:rStyle w:val="CommentReference"/>
          <w:sz w:val="24"/>
          <w:szCs w:val="24"/>
        </w:rPr>
        <w:t xml:space="preserve"> </w:t>
      </w:r>
      <w:del w:id="178" w:author="Nathan Dorn" w:date="2025-01-16T12:01:00Z" w16du:dateUtc="2025-01-16T17:01:00Z">
        <w:r w:rsidR="00673700" w:rsidRPr="000B3146" w:rsidDel="00456548">
          <w:rPr>
            <w:rStyle w:val="CommentReference"/>
            <w:sz w:val="24"/>
            <w:szCs w:val="24"/>
          </w:rPr>
          <w:delText xml:space="preserve">of </w:delText>
        </w:r>
      </w:del>
      <w:r w:rsidR="00673700" w:rsidRPr="000B3146">
        <w:rPr>
          <w:rStyle w:val="CommentReference"/>
          <w:sz w:val="24"/>
          <w:szCs w:val="24"/>
        </w:rPr>
        <w:t xml:space="preserve">survival and growth </w:t>
      </w:r>
      <w:del w:id="179" w:author="Nathan Dorn" w:date="2025-01-16T12:01:00Z" w16du:dateUtc="2025-01-16T17:01:00Z">
        <w:r w:rsidR="00673700" w:rsidRPr="000B3146" w:rsidDel="00456548">
          <w:rPr>
            <w:rStyle w:val="CommentReference"/>
            <w:sz w:val="24"/>
            <w:szCs w:val="24"/>
          </w:rPr>
          <w:delText>were made in two locations within the Everglades ecosystem</w:delText>
        </w:r>
        <w:r w:rsidR="00B87AC7" w:rsidDel="00456548">
          <w:rPr>
            <w:rStyle w:val="CommentReference"/>
            <w:sz w:val="24"/>
            <w:szCs w:val="24"/>
          </w:rPr>
          <w:delText>;</w:delText>
        </w:r>
      </w:del>
      <w:ins w:id="180" w:author="Nathan Dorn" w:date="2025-01-16T12:01:00Z" w16du:dateUtc="2025-01-16T17:01:00Z">
        <w:r>
          <w:rPr>
            <w:rStyle w:val="CommentReference"/>
            <w:sz w:val="24"/>
            <w:szCs w:val="24"/>
          </w:rPr>
          <w:t>in wetlands at</w:t>
        </w:r>
      </w:ins>
      <w:r w:rsidR="00D55D7C">
        <w:rPr>
          <w:rStyle w:val="CommentReference"/>
          <w:sz w:val="24"/>
          <w:szCs w:val="24"/>
        </w:rPr>
        <w:t xml:space="preserve"> </w:t>
      </w:r>
      <w:r w:rsidR="00B87AC7">
        <w:rPr>
          <w:rStyle w:val="CommentReference"/>
          <w:sz w:val="24"/>
          <w:szCs w:val="24"/>
        </w:rPr>
        <w:t>t</w:t>
      </w:r>
      <w:r w:rsidR="00673700" w:rsidRPr="000B3146">
        <w:rPr>
          <w:rStyle w:val="CommentReference"/>
          <w:sz w:val="24"/>
          <w:szCs w:val="24"/>
        </w:rPr>
        <w:t xml:space="preserve">he Loxahatchee Impoundment Landscape Assessment (LILA) </w:t>
      </w:r>
      <w:del w:id="181" w:author="Nathan Dorn" w:date="2025-01-16T12:02:00Z" w16du:dateUtc="2025-01-16T17:02:00Z">
        <w:r w:rsidR="00673700" w:rsidRPr="000B3146" w:rsidDel="00456548">
          <w:rPr>
            <w:rStyle w:val="CommentReference"/>
            <w:sz w:val="24"/>
            <w:szCs w:val="24"/>
          </w:rPr>
          <w:delText xml:space="preserve">wetlands </w:delText>
        </w:r>
      </w:del>
      <w:r w:rsidR="00673700" w:rsidRPr="000B3146">
        <w:rPr>
          <w:rStyle w:val="CommentReference"/>
          <w:sz w:val="24"/>
          <w:szCs w:val="24"/>
        </w:rPr>
        <w:t xml:space="preserve">and </w:t>
      </w:r>
      <w:ins w:id="182" w:author="Nathan Dorn" w:date="2025-01-16T12:02:00Z" w16du:dateUtc="2025-01-16T17:02:00Z">
        <w:r>
          <w:rPr>
            <w:rStyle w:val="CommentReference"/>
            <w:sz w:val="24"/>
            <w:szCs w:val="24"/>
          </w:rPr>
          <w:t xml:space="preserve">in </w:t>
        </w:r>
      </w:ins>
      <w:r w:rsidR="00673700" w:rsidRPr="000B3146">
        <w:rPr>
          <w:rStyle w:val="CommentReference"/>
          <w:sz w:val="24"/>
          <w:szCs w:val="24"/>
        </w:rPr>
        <w:t xml:space="preserve">two sites in the western portion of Water Conservation Area 3A (WCA3A; </w:t>
      </w:r>
      <w:r w:rsidR="00106463">
        <w:rPr>
          <w:rStyle w:val="CommentReference"/>
          <w:sz w:val="24"/>
          <w:szCs w:val="24"/>
        </w:rPr>
        <w:t xml:space="preserve">Appendix S2: </w:t>
      </w:r>
      <w:r w:rsidR="00673700" w:rsidRPr="000B3146">
        <w:rPr>
          <w:rStyle w:val="CommentReference"/>
          <w:sz w:val="24"/>
          <w:szCs w:val="24"/>
        </w:rPr>
        <w:t xml:space="preserve">Figure </w:t>
      </w:r>
      <w:r w:rsidR="00D90DA1">
        <w:rPr>
          <w:rStyle w:val="CommentReference"/>
          <w:sz w:val="24"/>
          <w:szCs w:val="24"/>
        </w:rPr>
        <w:t>S</w:t>
      </w:r>
      <w:r w:rsidR="00673700"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00673700" w:rsidRPr="000B3146">
        <w:rPr>
          <w:rStyle w:val="CommentReference"/>
          <w:sz w:val="24"/>
          <w:szCs w:val="24"/>
        </w:rPr>
        <w:t xml:space="preserve">Figure </w:t>
      </w:r>
      <w:r w:rsidR="00106463">
        <w:rPr>
          <w:rStyle w:val="CommentReference"/>
          <w:sz w:val="24"/>
          <w:szCs w:val="24"/>
        </w:rPr>
        <w:t>S</w:t>
      </w:r>
      <w:r w:rsidR="00673700" w:rsidRPr="000B3146">
        <w:rPr>
          <w:rStyle w:val="CommentReference"/>
          <w:sz w:val="24"/>
          <w:szCs w:val="24"/>
        </w:rPr>
        <w:t xml:space="preserve">1B). Both wetlands have seasonally varying water levels but the water levels in LILA are under </w:t>
      </w:r>
      <w:r w:rsidR="0011738F">
        <w:rPr>
          <w:rStyle w:val="CommentReference"/>
          <w:sz w:val="24"/>
          <w:szCs w:val="24"/>
        </w:rPr>
        <w:t>tighter</w:t>
      </w:r>
      <w:r w:rsidR="00673700"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00673700" w:rsidRPr="000B3146">
        <w:rPr>
          <w:rStyle w:val="CommentReference"/>
          <w:sz w:val="24"/>
          <w:szCs w:val="24"/>
        </w:rPr>
        <w:t xml:space="preserve">We worked in two wetlands impoundments </w:t>
      </w:r>
      <w:ins w:id="183" w:author="Nathan Dorn" w:date="2025-01-16T12:02:00Z" w16du:dateUtc="2025-01-16T17:02:00Z">
        <w:r>
          <w:rPr>
            <w:rStyle w:val="CommentReference"/>
            <w:sz w:val="24"/>
            <w:szCs w:val="24"/>
          </w:rPr>
          <w:t xml:space="preserve">at LILA </w:t>
        </w:r>
      </w:ins>
      <w:r w:rsidR="00673700" w:rsidRPr="000B3146">
        <w:rPr>
          <w:rStyle w:val="CommentReference"/>
          <w:sz w:val="24"/>
          <w:szCs w:val="24"/>
        </w:rPr>
        <w:t xml:space="preserve">that had hydrologic conditions deemed </w:t>
      </w:r>
      <w:r w:rsidR="00702108">
        <w:rPr>
          <w:rStyle w:val="CommentReference"/>
          <w:sz w:val="24"/>
          <w:szCs w:val="24"/>
        </w:rPr>
        <w:t>good</w:t>
      </w:r>
      <w:r w:rsidR="00673700"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00673700" w:rsidRPr="000B3146">
        <w:rPr>
          <w:rStyle w:val="CommentReference"/>
          <w:sz w:val="24"/>
          <w:szCs w:val="24"/>
        </w:rPr>
        <w:t xml:space="preserve">. </w:t>
      </w:r>
      <w:r w:rsidR="00793496">
        <w:rPr>
          <w:rStyle w:val="CommentReference"/>
          <w:sz w:val="24"/>
          <w:szCs w:val="24"/>
        </w:rPr>
        <w:t>The</w:t>
      </w:r>
      <w:r w:rsidR="00673700"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00673700" w:rsidRPr="000B3146">
        <w:rPr>
          <w:rStyle w:val="CommentReference"/>
          <w:sz w:val="24"/>
          <w:szCs w:val="24"/>
        </w:rPr>
        <w:t xml:space="preserve">Figure </w:t>
      </w:r>
      <w:r w:rsidR="00FF2E33">
        <w:rPr>
          <w:rStyle w:val="CommentReference"/>
          <w:sz w:val="24"/>
          <w:szCs w:val="24"/>
        </w:rPr>
        <w:t>S</w:t>
      </w:r>
      <w:r w:rsidR="00673700" w:rsidRPr="000B3146">
        <w:rPr>
          <w:rStyle w:val="CommentReference"/>
          <w:sz w:val="24"/>
          <w:szCs w:val="24"/>
        </w:rPr>
        <w:t>1</w:t>
      </w:r>
      <w:r w:rsidR="00D90DA1">
        <w:rPr>
          <w:rStyle w:val="CommentReference"/>
          <w:sz w:val="24"/>
          <w:szCs w:val="24"/>
        </w:rPr>
        <w:t>:</w:t>
      </w:r>
      <w:r w:rsidR="00673700"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00673700"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00673700" w:rsidRPr="000B3146">
        <w:rPr>
          <w:rStyle w:val="CommentReference"/>
          <w:sz w:val="24"/>
          <w:szCs w:val="24"/>
        </w:rPr>
        <w:t xml:space="preserve">. The </w:t>
      </w:r>
      <w:r w:rsidR="00355312">
        <w:rPr>
          <w:rStyle w:val="CommentReference"/>
          <w:sz w:val="24"/>
          <w:szCs w:val="24"/>
        </w:rPr>
        <w:t xml:space="preserve">WCA3A </w:t>
      </w:r>
      <w:r w:rsidR="00673700"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00673700" w:rsidRPr="000B3146">
        <w:rPr>
          <w:rStyle w:val="CommentReference"/>
          <w:sz w:val="24"/>
          <w:szCs w:val="24"/>
        </w:rPr>
        <w:t xml:space="preserve"> sites that </w:t>
      </w:r>
      <w:ins w:id="184" w:author="Nathan Dorn" w:date="2025-01-16T12:03:00Z" w16du:dateUtc="2025-01-16T17:03:00Z">
        <w:r>
          <w:rPr>
            <w:rStyle w:val="CommentReference"/>
            <w:sz w:val="24"/>
            <w:szCs w:val="24"/>
          </w:rPr>
          <w:t xml:space="preserve">previously </w:t>
        </w:r>
      </w:ins>
      <w:del w:id="185" w:author="Nathan Dorn" w:date="2025-01-16T12:03:00Z" w16du:dateUtc="2025-01-16T17:03:00Z">
        <w:r w:rsidR="00673700" w:rsidRPr="000B3146" w:rsidDel="00456548">
          <w:rPr>
            <w:rStyle w:val="CommentReference"/>
            <w:sz w:val="24"/>
            <w:szCs w:val="24"/>
          </w:rPr>
          <w:delText xml:space="preserve">also </w:delText>
        </w:r>
      </w:del>
      <w:r w:rsidR="00673700" w:rsidRPr="000B3146">
        <w:rPr>
          <w:rStyle w:val="CommentReference"/>
          <w:sz w:val="24"/>
          <w:szCs w:val="24"/>
        </w:rPr>
        <w:t>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69BAB192" w:rsidR="00A22A11" w:rsidRDefault="00835CA9" w:rsidP="00656BF2">
      <w:pPr>
        <w:ind w:firstLine="720"/>
        <w:rPr>
          <w:rStyle w:val="CommentReference"/>
          <w:sz w:val="24"/>
          <w:szCs w:val="24"/>
        </w:rPr>
      </w:pPr>
      <w:del w:id="186" w:author="Nathan Dorn" w:date="2025-01-16T12:03:00Z" w16du:dateUtc="2025-01-16T17:03:00Z">
        <w:r w:rsidDel="00456548">
          <w:rPr>
            <w:rStyle w:val="CommentReference"/>
            <w:sz w:val="24"/>
            <w:szCs w:val="24"/>
          </w:rPr>
          <w:delText>To measure survival</w:delText>
        </w:r>
        <w:r w:rsidR="009C12EF" w:rsidDel="00456548">
          <w:rPr>
            <w:rStyle w:val="CommentReference"/>
            <w:sz w:val="24"/>
            <w:szCs w:val="24"/>
          </w:rPr>
          <w:delText>,</w:delText>
        </w:r>
        <w:r w:rsidR="00A53C19" w:rsidDel="00456548">
          <w:rPr>
            <w:rStyle w:val="CommentReference"/>
            <w:sz w:val="24"/>
            <w:szCs w:val="24"/>
          </w:rPr>
          <w:delText xml:space="preserve"> </w:delText>
        </w:r>
        <w:r w:rsidDel="00456548">
          <w:rPr>
            <w:rStyle w:val="CommentReference"/>
            <w:sz w:val="24"/>
            <w:szCs w:val="24"/>
          </w:rPr>
          <w:delText>we</w:delText>
        </w:r>
        <w:r w:rsidR="00DB40F6" w:rsidDel="00456548">
          <w:rPr>
            <w:rStyle w:val="CommentReference"/>
            <w:sz w:val="24"/>
            <w:szCs w:val="24"/>
          </w:rPr>
          <w:delText xml:space="preserve"> used</w:delText>
        </w:r>
        <w:r w:rsidDel="00456548">
          <w:rPr>
            <w:rStyle w:val="CommentReference"/>
            <w:sz w:val="24"/>
            <w:szCs w:val="24"/>
          </w:rPr>
          <w:delText xml:space="preserve"> tether</w:delText>
        </w:r>
        <w:r w:rsidR="00DB40F6" w:rsidDel="00456548">
          <w:rPr>
            <w:rStyle w:val="CommentReference"/>
            <w:sz w:val="24"/>
            <w:szCs w:val="24"/>
          </w:rPr>
          <w:delText>ing</w:delText>
        </w:r>
        <w:r w:rsidR="009C12EF" w:rsidDel="00456548">
          <w:rPr>
            <w:rStyle w:val="CommentReference"/>
            <w:sz w:val="24"/>
            <w:szCs w:val="24"/>
          </w:rPr>
          <w:delText xml:space="preserve"> </w:delText>
        </w:r>
        <w:r w:rsidR="00333865" w:rsidDel="00456548">
          <w:rPr>
            <w:rStyle w:val="CommentReference"/>
            <w:sz w:val="24"/>
            <w:szCs w:val="24"/>
          </w:rPr>
          <w:delText xml:space="preserve">because traditional mark-recapture and cohort </w:delText>
        </w:r>
        <w:r w:rsidR="00DB40F6" w:rsidDel="00456548">
          <w:rPr>
            <w:rStyle w:val="CommentReference"/>
            <w:sz w:val="24"/>
            <w:szCs w:val="24"/>
          </w:rPr>
          <w:delText>tracking techniques are extremely difficult for the small, hard-to-sample juvenile FAS.</w:delText>
        </w:r>
        <w:r w:rsidR="00B00B91" w:rsidDel="00456548">
          <w:rPr>
            <w:rStyle w:val="CommentReference"/>
            <w:sz w:val="24"/>
            <w:szCs w:val="24"/>
          </w:rPr>
          <w:delText xml:space="preserve"> </w:delText>
        </w:r>
      </w:del>
      <w:moveFromRangeStart w:id="187" w:author="Nathan Dorn" w:date="2025-01-16T12:04:00Z" w:name="move187921472"/>
      <w:moveFrom w:id="188" w:author="Nathan Dorn" w:date="2025-01-16T12:04:00Z" w16du:dateUtc="2025-01-16T17:04:00Z">
        <w:r w:rsidR="00B00B91" w:rsidDel="00456548">
          <w:rPr>
            <w:rStyle w:val="CommentReference"/>
            <w:sz w:val="24"/>
            <w:szCs w:val="24"/>
          </w:rPr>
          <w:t>Tethering can inflate mortality rates of animals capable of escape</w:t>
        </w:r>
        <w:r w:rsidR="00D67ECE" w:rsidDel="00456548">
          <w:rPr>
            <w:rStyle w:val="CommentReference"/>
            <w:sz w:val="24"/>
            <w:szCs w:val="24"/>
          </w:rPr>
          <w:t xml:space="preserve"> </w:t>
        </w:r>
        <w:r w:rsidR="00D67ECE" w:rsidDel="00456548">
          <w:rPr>
            <w:rStyle w:val="CommentReference"/>
            <w:sz w:val="24"/>
            <w:szCs w:val="24"/>
          </w:rPr>
          <w:fldChar w:fldCharType="begin"/>
        </w:r>
        <w:r w:rsidR="00D67ECE" w:rsidDel="00456548">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D67ECE" w:rsidDel="00456548">
          <w:rPr>
            <w:rStyle w:val="CommentReference"/>
            <w:sz w:val="24"/>
            <w:szCs w:val="24"/>
          </w:rPr>
          <w:fldChar w:fldCharType="separate"/>
        </w:r>
        <w:r w:rsidR="00D67ECE" w:rsidRPr="00D67ECE" w:rsidDel="00456548">
          <w:rPr>
            <w:rFonts w:cs="Times New Roman"/>
          </w:rPr>
          <w:t>(Baker and Waltham 2020)</w:t>
        </w:r>
        <w:r w:rsidR="00D67ECE" w:rsidDel="00456548">
          <w:rPr>
            <w:rStyle w:val="CommentReference"/>
            <w:sz w:val="24"/>
            <w:szCs w:val="24"/>
          </w:rPr>
          <w:fldChar w:fldCharType="end"/>
        </w:r>
        <w:r w:rsidR="00B00B91" w:rsidDel="00456548">
          <w:rPr>
            <w:rStyle w:val="CommentReference"/>
            <w:sz w:val="24"/>
            <w:szCs w:val="24"/>
          </w:rPr>
          <w:t xml:space="preserve">, but </w:t>
        </w:r>
        <w:r w:rsidR="00D07256" w:rsidDel="00456548">
          <w:rPr>
            <w:rStyle w:val="CommentReference"/>
            <w:sz w:val="24"/>
            <w:szCs w:val="24"/>
          </w:rPr>
          <w:t>FAS are relatively less mobile than their typical predators</w:t>
        </w:r>
        <w:r w:rsidR="002B1E78" w:rsidDel="00456548">
          <w:rPr>
            <w:rStyle w:val="CommentReference"/>
            <w:sz w:val="24"/>
            <w:szCs w:val="24"/>
          </w:rPr>
          <w:t xml:space="preserve"> and rely on retracting into their shell to avoid predation rather than escape. For prey with little escape capability, tethering should </w:t>
        </w:r>
        <w:r w:rsidR="001B2FAF" w:rsidDel="00456548">
          <w:rPr>
            <w:rStyle w:val="CommentReference"/>
            <w:sz w:val="24"/>
            <w:szCs w:val="24"/>
          </w:rPr>
          <w:t xml:space="preserve">give reliable </w:t>
        </w:r>
        <w:r w:rsidR="001B2FAF" w:rsidDel="00456548">
          <w:rPr>
            <w:rStyle w:val="CommentReference"/>
            <w:sz w:val="24"/>
            <w:szCs w:val="24"/>
          </w:rPr>
          <w:lastRenderedPageBreak/>
          <w:t>information</w:t>
        </w:r>
        <w:r w:rsidR="004A5542" w:rsidDel="00456548">
          <w:rPr>
            <w:rStyle w:val="CommentReference"/>
            <w:sz w:val="24"/>
            <w:szCs w:val="24"/>
          </w:rPr>
          <w:t xml:space="preserve"> about</w:t>
        </w:r>
        <w:r w:rsidR="00A22A11" w:rsidDel="00456548">
          <w:rPr>
            <w:rStyle w:val="CommentReference"/>
            <w:sz w:val="24"/>
            <w:szCs w:val="24"/>
          </w:rPr>
          <w:t xml:space="preserve"> prey</w:t>
        </w:r>
        <w:r w:rsidR="004A5542" w:rsidDel="00456548">
          <w:rPr>
            <w:rStyle w:val="CommentReference"/>
            <w:sz w:val="24"/>
            <w:szCs w:val="24"/>
          </w:rPr>
          <w:t xml:space="preserve"> survival</w:t>
        </w:r>
        <w:r w:rsidR="001B2FAF" w:rsidDel="00456548">
          <w:rPr>
            <w:rStyle w:val="CommentReference"/>
            <w:sz w:val="24"/>
            <w:szCs w:val="24"/>
          </w:rPr>
          <w:t xml:space="preserve"> </w:t>
        </w:r>
        <w:r w:rsidR="004A5542" w:rsidDel="00456548">
          <w:rPr>
            <w:rStyle w:val="CommentReference"/>
            <w:sz w:val="24"/>
            <w:szCs w:val="24"/>
          </w:rPr>
          <w:t>particularly</w:t>
        </w:r>
        <w:r w:rsidR="001B2FAF" w:rsidDel="00456548">
          <w:rPr>
            <w:rStyle w:val="CommentReference"/>
            <w:sz w:val="24"/>
            <w:szCs w:val="24"/>
          </w:rPr>
          <w:t xml:space="preserve"> across gradients of predation </w:t>
        </w:r>
        <w:r w:rsidR="00521EE5" w:rsidDel="00456548">
          <w:rPr>
            <w:rStyle w:val="CommentReference"/>
            <w:sz w:val="24"/>
            <w:szCs w:val="24"/>
          </w:rPr>
          <w:t>as it measures encounter rate</w:t>
        </w:r>
        <w:r w:rsidR="00D57A0B" w:rsidDel="00456548">
          <w:rPr>
            <w:rStyle w:val="CommentReference"/>
            <w:sz w:val="24"/>
            <w:szCs w:val="24"/>
          </w:rPr>
          <w:t xml:space="preserve"> variation</w:t>
        </w:r>
        <w:r w:rsidR="00521EE5" w:rsidDel="00456548">
          <w:rPr>
            <w:rStyle w:val="CommentReference"/>
            <w:sz w:val="24"/>
            <w:szCs w:val="24"/>
          </w:rPr>
          <w:t xml:space="preserve"> </w:t>
        </w:r>
        <w:r w:rsidR="00600AB0" w:rsidDel="00456548">
          <w:rPr>
            <w:rStyle w:val="CommentReference"/>
            <w:sz w:val="24"/>
            <w:szCs w:val="24"/>
          </w:rPr>
          <w:fldChar w:fldCharType="begin"/>
        </w:r>
        <w:r w:rsidR="006E307C" w:rsidDel="00456548">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600AB0" w:rsidDel="00456548">
          <w:rPr>
            <w:rStyle w:val="CommentReference"/>
            <w:sz w:val="24"/>
            <w:szCs w:val="24"/>
          </w:rPr>
          <w:fldChar w:fldCharType="separate"/>
        </w:r>
        <w:r w:rsidR="006E307C" w:rsidRPr="006E307C" w:rsidDel="00456548">
          <w:rPr>
            <w:rFonts w:cs="Times New Roman"/>
          </w:rPr>
          <w:t>(Rochette and Dill 2000, Ruehl and Trexler 2013)</w:t>
        </w:r>
        <w:r w:rsidR="00600AB0" w:rsidDel="00456548">
          <w:rPr>
            <w:rStyle w:val="CommentReference"/>
            <w:sz w:val="24"/>
            <w:szCs w:val="24"/>
          </w:rPr>
          <w:fldChar w:fldCharType="end"/>
        </w:r>
        <w:r w:rsidR="00521EE5" w:rsidDel="00456548">
          <w:rPr>
            <w:rStyle w:val="CommentReference"/>
            <w:sz w:val="24"/>
            <w:szCs w:val="24"/>
          </w:rPr>
          <w:t>.</w:t>
        </w:r>
        <w:r w:rsidR="00D07256" w:rsidDel="00456548">
          <w:rPr>
            <w:rStyle w:val="CommentReference"/>
            <w:sz w:val="24"/>
            <w:szCs w:val="24"/>
          </w:rPr>
          <w:t xml:space="preserve"> </w:t>
        </w:r>
        <w:r w:rsidR="00257AE7" w:rsidDel="00456548">
          <w:rPr>
            <w:rStyle w:val="CommentReference"/>
            <w:sz w:val="24"/>
            <w:szCs w:val="24"/>
          </w:rPr>
          <w:t xml:space="preserve"> </w:t>
        </w:r>
        <w:r w:rsidR="00330E4B" w:rsidDel="00456548">
          <w:rPr>
            <w:rStyle w:val="CommentReference"/>
            <w:sz w:val="24"/>
            <w:szCs w:val="24"/>
          </w:rPr>
          <w:t xml:space="preserve">Additionally, </w:t>
        </w:r>
        <w:r w:rsidR="0069535F" w:rsidDel="00456548">
          <w:rPr>
            <w:rStyle w:val="CommentReference"/>
            <w:sz w:val="24"/>
            <w:szCs w:val="24"/>
          </w:rPr>
          <w:t xml:space="preserve">prior </w:t>
        </w:r>
        <w:r w:rsidR="0069535F" w:rsidDel="00456548">
          <w:t>e</w:t>
        </w:r>
        <w:r w:rsidR="006E307C" w:rsidDel="00456548">
          <w:t xml:space="preserve">xperimental work with this species did not indicate any </w:t>
        </w:r>
        <w:r w:rsidR="0069535F" w:rsidDel="00456548">
          <w:t xml:space="preserve">measurable </w:t>
        </w:r>
        <w:r w:rsidR="006E307C" w:rsidDel="00456548">
          <w:t>anti-predator response</w:t>
        </w:r>
        <w:r w:rsidR="0069535F" w:rsidDel="00456548">
          <w:t>,</w:t>
        </w:r>
        <w:r w:rsidR="006E307C" w:rsidRPr="00756F04" w:rsidDel="00456548">
          <w:t xml:space="preserve"> </w:t>
        </w:r>
        <w:r w:rsidR="006E307C" w:rsidDel="00456548">
          <w:t xml:space="preserve">either morphological or behavioral, to chronic exposure to crayfish (Davidson and Dorn 2017). </w:t>
        </w:r>
      </w:moveFrom>
      <w:moveFromRangeEnd w:id="187"/>
    </w:p>
    <w:p w14:paraId="60F6EED4" w14:textId="77777777" w:rsidR="00456548" w:rsidRDefault="00257AE7" w:rsidP="00656BF2">
      <w:pPr>
        <w:ind w:firstLine="720"/>
        <w:rPr>
          <w:ins w:id="189" w:author="Nathan Dorn" w:date="2025-01-16T12:04:00Z" w16du:dateUtc="2025-01-16T17:04:00Z"/>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ins w:id="190" w:author="Nathan Dorn" w:date="2025-01-16T12:04:00Z" w16du:dateUtc="2025-01-16T17:04:00Z">
        <w:r w:rsidR="00456548">
          <w:rPr>
            <w:rStyle w:val="CommentReference"/>
            <w:sz w:val="24"/>
            <w:szCs w:val="24"/>
          </w:rPr>
          <w:t xml:space="preserve"> </w:t>
        </w:r>
      </w:ins>
    </w:p>
    <w:p w14:paraId="77AC2BBB" w14:textId="64350A61" w:rsidR="007A7EA5" w:rsidRDefault="00456548" w:rsidP="00656BF2">
      <w:pPr>
        <w:ind w:firstLine="720"/>
        <w:rPr>
          <w:rStyle w:val="CommentReference"/>
          <w:sz w:val="24"/>
          <w:szCs w:val="24"/>
        </w:rPr>
      </w:pPr>
      <w:moveToRangeStart w:id="191" w:author="Nathan Dorn" w:date="2025-01-16T12:04:00Z" w:name="move187921472"/>
      <w:moveTo w:id="192" w:author="Nathan Dorn" w:date="2025-01-16T12:04:00Z" w16du:dateUtc="2025-01-16T17:04:00Z">
        <w:r>
          <w:rPr>
            <w:rStyle w:val="CommentReference"/>
            <w:sz w:val="24"/>
            <w:szCs w:val="24"/>
          </w:rPr>
          <w:t xml:space="preserve">Tethering can inflate mortality rates of animals capable of escape </w:t>
        </w:r>
        <w:r>
          <w:rPr>
            <w:rStyle w:val="CommentReference"/>
            <w:sz w:val="24"/>
            <w:szCs w:val="24"/>
          </w:rPr>
          <w:fldChar w:fldCharType="begin"/>
        </w:r>
        <w:r>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Pr>
            <w:rStyle w:val="CommentReference"/>
            <w:sz w:val="24"/>
            <w:szCs w:val="24"/>
          </w:rPr>
          <w:fldChar w:fldCharType="separate"/>
        </w:r>
        <w:r w:rsidRPr="00D67ECE">
          <w:rPr>
            <w:rFonts w:cs="Times New Roman"/>
          </w:rPr>
          <w:t>(Baker and Waltham 2020)</w:t>
        </w:r>
        <w:r>
          <w:rPr>
            <w:rStyle w:val="CommentReference"/>
            <w:sz w:val="24"/>
            <w:szCs w:val="24"/>
          </w:rPr>
          <w:fldChar w:fldCharType="end"/>
        </w:r>
        <w:r>
          <w:rPr>
            <w:rStyle w:val="CommentReference"/>
            <w:sz w:val="24"/>
            <w:szCs w:val="24"/>
          </w:rPr>
          <w:t xml:space="preserve">, but FAS are relatively less mobile than their typical predators and rely on retracting into their shell to avoid predation rather than escape. For prey with little escape capability, tethering should give reliable information about prey survival particularly across gradients of predation as it measures encounter rate variation </w:t>
        </w:r>
        <w:r>
          <w:rPr>
            <w:rStyle w:val="CommentReference"/>
            <w:sz w:val="24"/>
            <w:szCs w:val="24"/>
          </w:rPr>
          <w:fldChar w:fldCharType="begin"/>
        </w:r>
        <w:r>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Pr>
            <w:rStyle w:val="CommentReference"/>
            <w:sz w:val="24"/>
            <w:szCs w:val="24"/>
          </w:rPr>
          <w:fldChar w:fldCharType="separate"/>
        </w:r>
        <w:r w:rsidRPr="006E307C">
          <w:rPr>
            <w:rFonts w:cs="Times New Roman"/>
          </w:rPr>
          <w:t>(Rochette and Dill 2000, Ruehl and Trexler 2013)</w:t>
        </w:r>
        <w:r>
          <w:rPr>
            <w:rStyle w:val="CommentReference"/>
            <w:sz w:val="24"/>
            <w:szCs w:val="24"/>
          </w:rPr>
          <w:fldChar w:fldCharType="end"/>
        </w:r>
        <w:r>
          <w:rPr>
            <w:rStyle w:val="CommentReference"/>
            <w:sz w:val="24"/>
            <w:szCs w:val="24"/>
          </w:rPr>
          <w:t xml:space="preserve">. </w:t>
        </w:r>
      </w:moveTo>
      <w:ins w:id="193" w:author="Nathan Dorn" w:date="2025-01-16T12:04:00Z" w16du:dateUtc="2025-01-16T17:04:00Z">
        <w:r>
          <w:rPr>
            <w:rStyle w:val="CommentReference"/>
            <w:sz w:val="24"/>
            <w:szCs w:val="24"/>
          </w:rPr>
          <w:t>P</w:t>
        </w:r>
      </w:ins>
      <w:moveTo w:id="194" w:author="Nathan Dorn" w:date="2025-01-16T12:04:00Z" w16du:dateUtc="2025-01-16T17:04:00Z">
        <w:del w:id="195" w:author="Nathan Dorn" w:date="2025-01-16T12:04:00Z" w16du:dateUtc="2025-01-16T17:04:00Z">
          <w:r w:rsidDel="00456548">
            <w:rPr>
              <w:rStyle w:val="CommentReference"/>
              <w:sz w:val="24"/>
              <w:szCs w:val="24"/>
            </w:rPr>
            <w:delText xml:space="preserve"> Additionally, p</w:delText>
          </w:r>
        </w:del>
        <w:r>
          <w:rPr>
            <w:rStyle w:val="CommentReference"/>
            <w:sz w:val="24"/>
            <w:szCs w:val="24"/>
          </w:rPr>
          <w:t xml:space="preserve">rior </w:t>
        </w:r>
        <w:r>
          <w:t xml:space="preserve">experimental work with this species did not </w:t>
        </w:r>
      </w:moveTo>
      <w:ins w:id="196" w:author="Nathan Dorn" w:date="2025-01-16T12:04:00Z" w16du:dateUtc="2025-01-16T17:04:00Z">
        <w:r>
          <w:t>find</w:t>
        </w:r>
      </w:ins>
      <w:moveTo w:id="197" w:author="Nathan Dorn" w:date="2025-01-16T12:04:00Z" w16du:dateUtc="2025-01-16T17:04:00Z">
        <w:del w:id="198" w:author="Nathan Dorn" w:date="2025-01-16T12:04:00Z" w16du:dateUtc="2025-01-16T17:04:00Z">
          <w:r w:rsidDel="00456548">
            <w:delText>indicate</w:delText>
          </w:r>
        </w:del>
        <w:r>
          <w:t xml:space="preserve"> any measurable anti-predator response,</w:t>
        </w:r>
        <w:r w:rsidRPr="00756F04">
          <w:t xml:space="preserve"> </w:t>
        </w:r>
        <w:r>
          <w:t>either morphological or behavioral, to chronic exposure to crayfish (Davidson and Dorn 2017).</w:t>
        </w:r>
      </w:moveTo>
      <w:moveToRangeEnd w:id="191"/>
    </w:p>
    <w:p w14:paraId="5C35E13D" w14:textId="1E6D22EE" w:rsidR="005D527C" w:rsidRDefault="00F87B69" w:rsidP="00656BF2">
      <w:pPr>
        <w:pStyle w:val="NATESTYLE1CommonCollege"/>
        <w:ind w:firstLine="720"/>
        <w:rPr>
          <w:rStyle w:val="CommentReference"/>
          <w:sz w:val="24"/>
          <w:szCs w:val="24"/>
        </w:rPr>
      </w:pPr>
      <w:r>
        <w:lastRenderedPageBreak/>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34"/>
    <w:bookmarkEnd w:id="135"/>
    <w:p w14:paraId="557FCA2A" w14:textId="790605AA" w:rsidR="00673700" w:rsidRDefault="00673700" w:rsidP="00656BF2">
      <w:pPr>
        <w:pStyle w:val="Heading1"/>
      </w:pPr>
      <w:r w:rsidRPr="00524172">
        <w:t>Result</w:t>
      </w:r>
    </w:p>
    <w:p w14:paraId="7B9DF1D9" w14:textId="053A4CF2"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w:t>
      </w:r>
      <w:ins w:id="199" w:author="Nathan Dorn" w:date="2025-01-16T12:05:00Z" w16du:dateUtc="2025-01-16T17:05:00Z">
        <w:r w:rsidR="00456548">
          <w:t xml:space="preserve">were </w:t>
        </w:r>
      </w:ins>
      <w:del w:id="200" w:author="Nathan Dorn" w:date="2025-01-16T12:05:00Z" w16du:dateUtc="2025-01-16T17:05:00Z">
        <w:r w:rsidRPr="00524172" w:rsidDel="00456548">
          <w:delText xml:space="preserve">produced isoclines </w:delText>
        </w:r>
      </w:del>
      <w:r w:rsidRPr="00524172">
        <w:t xml:space="preserve">consistent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ins w:id="201" w:author="Nathan Dorn" w:date="2025-01-16T12:05:00Z" w16du:dateUtc="2025-01-16T17:05:00Z">
        <w:r w:rsidR="00456548">
          <w:t>edict</w:t>
        </w:r>
      </w:ins>
      <w:del w:id="202" w:author="Nathan Dorn" w:date="2025-01-16T12:06:00Z" w16du:dateUtc="2025-01-16T17:06:00Z">
        <w:r w:rsidR="000F1055" w:rsidDel="00456548">
          <w:delText>oduce</w:delText>
        </w:r>
      </w:del>
      <w:r w:rsidR="000F1055">
        <w:t xml:space="preserve"> growing populations (</w:t>
      </w:r>
      <w:r w:rsidR="009257CB">
        <w:t>λ</w:t>
      </w:r>
      <w:r w:rsidR="000F1055">
        <w:t>&gt;</w:t>
      </w:r>
      <w:r w:rsidR="00A92684">
        <w:t>1</w:t>
      </w:r>
      <w:r w:rsidR="000F1055">
        <w:t>) while combinations below the isocline pr</w:t>
      </w:r>
      <w:ins w:id="203" w:author="Nathan Dorn" w:date="2025-01-16T12:05:00Z" w16du:dateUtc="2025-01-16T17:05:00Z">
        <w:r w:rsidR="00456548">
          <w:t>edict</w:t>
        </w:r>
      </w:ins>
      <w:del w:id="204" w:author="Nathan Dorn" w:date="2025-01-16T12:05:00Z" w16du:dateUtc="2025-01-16T17:05:00Z">
        <w:r w:rsidR="000F1055" w:rsidDel="00456548">
          <w:delText>oduce</w:delText>
        </w:r>
      </w:del>
      <w:r w:rsidR="000F1055">
        <w:t xml:space="preserv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lastRenderedPageBreak/>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r w:rsidR="00620433">
        <w:t>Better reproducti</w:t>
      </w:r>
      <w:ins w:id="205" w:author="Nathan Dorn" w:date="2025-01-16T12:06:00Z" w16du:dateUtc="2025-01-16T17:06:00Z">
        <w:r w:rsidR="00456548">
          <w:t>ve conditions</w:t>
        </w:r>
      </w:ins>
      <w:del w:id="206" w:author="Nathan Dorn" w:date="2025-01-16T12:06:00Z" w16du:dateUtc="2025-01-16T17:06:00Z">
        <w:r w:rsidR="00620433" w:rsidDel="00456548">
          <w:delText>on</w:delText>
        </w:r>
      </w:del>
      <w:r w:rsidR="00620433">
        <w:t xml:space="preserve"> (</w:t>
      </w:r>
      <w:ins w:id="207" w:author="Nathan Dorn" w:date="2025-01-16T12:07:00Z" w16du:dateUtc="2025-01-16T17:07:00Z">
        <w:r w:rsidR="00456548">
          <w:t xml:space="preserve">i.e., </w:t>
        </w:r>
      </w:ins>
      <w:del w:id="208" w:author="Nathan Dorn" w:date="2025-01-16T12:07:00Z" w16du:dateUtc="2025-01-16T17:07:00Z">
        <w:r w:rsidR="00620433" w:rsidDel="00456548">
          <w:delText xml:space="preserve">more </w:delText>
        </w:r>
      </w:del>
      <w:r w:rsidR="00620433">
        <w:t>eggs</w:t>
      </w:r>
      <w:ins w:id="209" w:author="Nathan Dorn" w:date="2025-01-16T12:06:00Z" w16du:dateUtc="2025-01-16T17:06:00Z">
        <w:r w:rsidR="00456548">
          <w:t xml:space="preserve"> laid</w:t>
        </w:r>
      </w:ins>
      <w:r w:rsidR="00620433">
        <w:t xml:space="preserve">/female), produced in this model by different </w:t>
      </w:r>
      <w:ins w:id="210" w:author="Nathan Dorn" w:date="2025-01-16T12:07:00Z" w16du:dateUtc="2025-01-16T17:07:00Z">
        <w:r w:rsidR="00456548">
          <w:t xml:space="preserve">depth </w:t>
        </w:r>
      </w:ins>
      <w:commentRangeStart w:id="211"/>
      <w:del w:id="212" w:author="Nathan Dorn" w:date="2025-01-16T12:07:00Z" w16du:dateUtc="2025-01-16T17:07:00Z">
        <w:r w:rsidR="00620433" w:rsidDel="00456548">
          <w:delText>h</w:delText>
        </w:r>
        <w:r w:rsidR="005C17C9" w:rsidDel="00456548">
          <w:delText>ydrologic</w:delText>
        </w:r>
        <w:r w:rsidRPr="00524172" w:rsidDel="00456548">
          <w:delText xml:space="preserve"> </w:delText>
        </w:r>
      </w:del>
      <w:r w:rsidRPr="00524172">
        <w:t>conditions</w:t>
      </w:r>
      <w:r w:rsidR="00620433">
        <w:t xml:space="preserve"> in the spring</w:t>
      </w:r>
      <w:r w:rsidR="002E3A50">
        <w:t>,</w:t>
      </w:r>
      <w:r w:rsidR="005568AE">
        <w:t xml:space="preserve"> </w:t>
      </w:r>
      <w:ins w:id="213" w:author="Nathan Dorn" w:date="2025-01-16T12:14:00Z" w16du:dateUtc="2025-01-16T17:14:00Z">
        <w:r w:rsidR="00AF4A3E">
          <w:t>moved the isocline down and left, making</w:t>
        </w:r>
      </w:ins>
      <w:del w:id="214" w:author="Nathan Dorn" w:date="2025-01-16T12:14:00Z" w16du:dateUtc="2025-01-16T17:14:00Z">
        <w:r w:rsidDel="00AF4A3E">
          <w:delText>made</w:delText>
        </w:r>
      </w:del>
      <w:r>
        <w:t xml:space="preserve"> the population 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w:t>
      </w:r>
      <w:commentRangeEnd w:id="211"/>
      <w:r w:rsidR="00AF4A3E">
        <w:rPr>
          <w:rStyle w:val="CommentReference"/>
          <w:rFonts w:cstheme="minorBidi"/>
        </w:rPr>
        <w:commentReference w:id="211"/>
      </w:r>
      <w:r>
        <w:t xml:space="preserve">growth (e.g., withstanding by 7.7% </w:t>
      </w:r>
      <w:r w:rsidR="005568AE">
        <w:t xml:space="preserve">slower </w:t>
      </w:r>
      <w:r>
        <w:t xml:space="preserve">growth at </w:t>
      </w:r>
      <w:r w:rsidR="00E7767E">
        <w:t xml:space="preserve">juvenile survival rates </w:t>
      </w:r>
      <w:r>
        <w:t>of 0.80</w:t>
      </w:r>
      <w:r w:rsidR="002E14E8">
        <w:t>; Appendix S1</w:t>
      </w:r>
      <w:ins w:id="215" w:author="Nathan Dorn" w:date="2025-01-16T12:08:00Z" w16du:dateUtc="2025-01-16T17:08:00Z">
        <w:r w:rsidR="00456548">
          <w:t>;</w:t>
        </w:r>
      </w:ins>
      <w:del w:id="216" w:author="Nathan Dorn" w:date="2025-01-16T12:08:00Z" w16du:dateUtc="2025-01-16T17:08:00Z">
        <w:r w:rsidR="00040DE3" w:rsidDel="00456548">
          <w:delText>:</w:delText>
        </w:r>
      </w:del>
      <w:r w:rsidR="00032406">
        <w:t xml:space="preserve"> </w:t>
      </w:r>
      <w:r w:rsidR="002E14E8">
        <w:t>Figure S2)</w:t>
      </w:r>
      <w:r>
        <w:t xml:space="preserve">. The </w:t>
      </w:r>
      <w:commentRangeStart w:id="217"/>
      <w:r>
        <w:t>effect</w:t>
      </w:r>
      <w:r w:rsidR="00533C30">
        <w:t>s</w:t>
      </w:r>
      <w:r>
        <w:t xml:space="preserve"> of </w:t>
      </w:r>
      <w:r w:rsidR="00533C30">
        <w:t>higher</w:t>
      </w:r>
      <w:r>
        <w:t xml:space="preserve"> reproduction</w:t>
      </w:r>
      <w:r w:rsidR="004C0B7C">
        <w:t xml:space="preserve"> on the isocline</w:t>
      </w:r>
      <w:ins w:id="218" w:author="Nathan Dorn" w:date="2025-01-16T12:14:00Z" w16du:dateUtc="2025-01-16T17:14:00Z">
        <w:r w:rsidR="00AF4A3E">
          <w:t xml:space="preserve"> position</w:t>
        </w:r>
      </w:ins>
      <w:r>
        <w:t xml:space="preserve"> </w:t>
      </w:r>
      <w:ins w:id="219" w:author="Nathan Dorn" w:date="2025-01-16T12:09:00Z" w16du:dateUtc="2025-01-16T17:09:00Z">
        <w:r w:rsidR="00AF4A3E">
          <w:t>were greatest for conditions with</w:t>
        </w:r>
      </w:ins>
      <w:del w:id="220" w:author="Nathan Dorn" w:date="2025-01-16T12:09:00Z" w16du:dateUtc="2025-01-16T17:09:00Z">
        <w:r w:rsidDel="00AF4A3E">
          <w:delText>strengthened</w:delText>
        </w:r>
      </w:del>
      <w:r>
        <w:t xml:space="preserve"> with </w:t>
      </w:r>
      <w:r w:rsidR="00183818">
        <w:t xml:space="preserve">faster </w:t>
      </w:r>
      <w:r>
        <w:t xml:space="preserve">growth and lower survival </w:t>
      </w:r>
      <w:commentRangeEnd w:id="217"/>
      <w:r w:rsidR="00AF4A3E">
        <w:rPr>
          <w:rStyle w:val="CommentReference"/>
          <w:rFonts w:cstheme="minorBidi"/>
        </w:rPr>
        <w:commentReference w:id="217"/>
      </w:r>
      <w:r>
        <w:t>(</w:t>
      </w:r>
      <w:r w:rsidR="00FE68DB">
        <w:t>Appendix S1</w:t>
      </w:r>
      <w:ins w:id="221" w:author="Nathan Dorn" w:date="2025-01-16T12:08:00Z" w16du:dateUtc="2025-01-16T17:08:00Z">
        <w:r w:rsidR="00456548">
          <w:t>;</w:t>
        </w:r>
      </w:ins>
      <w:del w:id="222" w:author="Nathan Dorn" w:date="2025-01-16T12:08:00Z" w16du:dateUtc="2025-01-16T17:08:00Z">
        <w:r w:rsidR="004F3210" w:rsidDel="00456548">
          <w:delText>:</w:delText>
        </w:r>
      </w:del>
      <w:ins w:id="223" w:author="Nathan Dorn" w:date="2025-01-16T12:08:00Z" w16du:dateUtc="2025-01-16T17:08:00Z">
        <w:r w:rsidR="00456548">
          <w:t xml:space="preserve"> </w:t>
        </w:r>
      </w:ins>
      <w:r w:rsidR="00FE68DB">
        <w:t>Figure S</w:t>
      </w:r>
      <w:r>
        <w:t xml:space="preserve">2). </w:t>
      </w:r>
    </w:p>
    <w:p w14:paraId="68FB0FA5" w14:textId="0019FDA3" w:rsidR="00382E63" w:rsidRPr="00C6515F" w:rsidRDefault="00564BAF" w:rsidP="00656BF2">
      <w:pPr>
        <w:pStyle w:val="Heading2"/>
        <w:spacing w:line="360" w:lineRule="auto"/>
      </w:pPr>
      <w:bookmarkStart w:id="224" w:name="_Hlk98959413"/>
      <w:r>
        <w:t>Empirical Survival and Growth related to the Isocline</w:t>
      </w:r>
    </w:p>
    <w:p w14:paraId="449C750F" w14:textId="5D8E9B05" w:rsidR="00FF248B" w:rsidRDefault="00382E63" w:rsidP="00656BF2">
      <w:pPr>
        <w:pStyle w:val="NATESTYLE1CommonCollege"/>
      </w:pPr>
      <w:bookmarkStart w:id="225"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w:t>
      </w:r>
      <w:del w:id="226" w:author="Nathan Dorn" w:date="2025-01-16T12:18:00Z" w16du:dateUtc="2025-01-16T17:18:00Z">
        <w:r w:rsidR="002E4624" w:rsidDel="00AF4A3E">
          <w:delText>s</w:delText>
        </w:r>
      </w:del>
      <w:r w:rsidR="002E4624">
        <w:t xml:space="preserve"> sizes indicated that survival was strongly size-dependent in the dry season with snails </w:t>
      </w:r>
      <w:del w:id="227" w:author="Nathan Dorn" w:date="2025-01-16T12:18:00Z" w16du:dateUtc="2025-01-16T17:18:00Z">
        <w:r w:rsidR="002E4624" w:rsidDel="00AF4A3E">
          <w:delText>(</w:delText>
        </w:r>
      </w:del>
      <w:r w:rsidR="002E4624">
        <w:t>&lt;10 mm SL</w:t>
      </w:r>
      <w:del w:id="228" w:author="Nathan Dorn" w:date="2025-01-16T12:18:00Z" w16du:dateUtc="2025-01-16T17:18:00Z">
        <w:r w:rsidR="002E4624" w:rsidDel="00AF4A3E">
          <w:delText>)</w:delText>
        </w:r>
      </w:del>
      <w:r w:rsidR="002E4624">
        <w:t xml:space="preserve"> heavily depredated</w:t>
      </w:r>
      <w:r w:rsidR="00E97D50">
        <w:t xml:space="preserve"> </w:t>
      </w:r>
      <w:commentRangeStart w:id="229"/>
      <w:r w:rsidR="00243318">
        <w:t>(</w:t>
      </w:r>
      <w:r w:rsidR="00E97D50">
        <w:t>Appendix S2</w:t>
      </w:r>
      <w:ins w:id="230" w:author="Nathan Dorn" w:date="2025-01-16T12:18:00Z" w16du:dateUtc="2025-01-16T17:18:00Z">
        <w:r w:rsidR="00AF4A3E">
          <w:t>;</w:t>
        </w:r>
      </w:ins>
      <w:del w:id="231" w:author="Nathan Dorn" w:date="2025-01-16T12:18:00Z" w16du:dateUtc="2025-01-16T17:18:00Z">
        <w:r w:rsidR="00E97D50" w:rsidDel="00AF4A3E">
          <w:delText>:</w:delText>
        </w:r>
      </w:del>
      <w:r w:rsidR="008D2663">
        <w:t xml:space="preserve"> </w:t>
      </w:r>
      <w:r w:rsidR="00E97D50">
        <w:t>Figure S</w:t>
      </w:r>
      <w:r w:rsidR="00BD2F96">
        <w:t>2</w:t>
      </w:r>
      <w:r w:rsidR="00FA29F7">
        <w:t>, Appendix S2</w:t>
      </w:r>
      <w:ins w:id="232" w:author="Nathan Dorn" w:date="2025-01-16T12:18:00Z" w16du:dateUtc="2025-01-16T17:18:00Z">
        <w:r w:rsidR="00AF4A3E">
          <w:t xml:space="preserve">; </w:t>
        </w:r>
      </w:ins>
      <w:del w:id="233" w:author="Nathan Dorn" w:date="2025-01-16T12:18:00Z" w16du:dateUtc="2025-01-16T17:18:00Z">
        <w:r w:rsidR="00243318" w:rsidDel="00AF4A3E">
          <w:delText>:</w:delText>
        </w:r>
      </w:del>
      <w:r w:rsidR="00243318">
        <w:t>Table S1)</w:t>
      </w:r>
      <w:r w:rsidR="002E4624">
        <w:t xml:space="preserve">. </w:t>
      </w:r>
      <w:r w:rsidR="007046A2">
        <w:t xml:space="preserve"> </w:t>
      </w:r>
      <w:commentRangeEnd w:id="229"/>
      <w:r w:rsidR="00AF4A3E">
        <w:rPr>
          <w:rStyle w:val="CommentReference"/>
          <w:rFonts w:cstheme="minorBidi"/>
        </w:rPr>
        <w:commentReference w:id="229"/>
      </w:r>
      <w:r w:rsidR="00C9294F">
        <w:t>Examination of the artefacts</w:t>
      </w:r>
      <w:r w:rsidR="002E4624">
        <w:t xml:space="preserve"> of </w:t>
      </w:r>
      <w:r w:rsidR="008C0E88">
        <w:t xml:space="preserve">deceased </w:t>
      </w:r>
      <w:r w:rsidR="002E4624">
        <w:t>snails (&lt;10 mm 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w:t>
      </w:r>
      <w:commentRangeStart w:id="234"/>
      <w:r w:rsidR="0046659C">
        <w:t>(Appendix 2)</w:t>
      </w:r>
      <w:r w:rsidR="00285177">
        <w:t xml:space="preserve">. </w:t>
      </w:r>
      <w:r w:rsidR="0097136A">
        <w:t xml:space="preserve"> </w:t>
      </w:r>
      <w:commentRangeEnd w:id="234"/>
      <w:r w:rsidR="0006759F">
        <w:rPr>
          <w:rStyle w:val="CommentReference"/>
          <w:rFonts w:cstheme="minorBidi"/>
        </w:rPr>
        <w:commentReference w:id="234"/>
      </w:r>
    </w:p>
    <w:p w14:paraId="025B920D" w14:textId="4AFE7593"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225"/>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xml:space="preserve">). The combined effects, weighted by seasonal egg </w:t>
      </w:r>
      <w:r w:rsidR="00EF13C5">
        <w:t>production distributions</w:t>
      </w:r>
      <w:r w:rsidR="00382E63">
        <w:t xml:space="preserve">, resulted in annual mortality and growth parameters that </w:t>
      </w:r>
      <w:r w:rsidR="00382E63">
        <w:lastRenderedPageBreak/>
        <w:t xml:space="preserve">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r w:rsidR="00EF13C5">
        <w:t>in WCA3 site 2 (Figure 3).  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w:t>
      </w:r>
      <w:r w:rsidR="001A2FBA">
        <w:t>(</w:t>
      </w:r>
      <w:r w:rsidR="00382E63">
        <w:t>hydrologic</w:t>
      </w:r>
      <w:r w:rsidR="001A2FBA">
        <w:t>) conditions for</w:t>
      </w:r>
      <w:r w:rsidR="00382E63">
        <w:t xml:space="preserve"> egg-laying</w:t>
      </w:r>
      <w:r w:rsidR="001A2FBA">
        <w:t xml:space="preserve"> in</w:t>
      </w:r>
      <w:r w:rsidR="0001629E">
        <w:t xml:space="preserve"> WCA3A site 2</w:t>
      </w:r>
      <w:r w:rsidR="00382E63">
        <w:t xml:space="preserve"> (Figure </w:t>
      </w:r>
      <w:r w:rsidR="0001629E">
        <w:t>3</w:t>
      </w:r>
      <w:r w:rsidR="00382E63">
        <w:t>).</w:t>
      </w:r>
      <w:r w:rsidR="00103E1C">
        <w:t xml:space="preserve">  While we </w:t>
      </w:r>
      <w:ins w:id="235" w:author="Nathan Dorn" w:date="2025-01-16T12:20:00Z" w16du:dateUtc="2025-01-16T17:20:00Z">
        <w:r w:rsidR="0006759F">
          <w:t xml:space="preserve">only </w:t>
        </w:r>
      </w:ins>
      <w:r w:rsidR="00103E1C">
        <w:t>present</w:t>
      </w:r>
      <w:ins w:id="236" w:author="Nathan Dorn" w:date="2025-01-16T12:20:00Z" w16du:dateUtc="2025-01-16T17:20:00Z">
        <w:r w:rsidR="0006759F">
          <w:t>ed</w:t>
        </w:r>
      </w:ins>
      <w:r w:rsidR="00103E1C">
        <w:t xml:space="preserve"> </w:t>
      </w:r>
      <w:del w:id="237" w:author="Nathan Dorn" w:date="2025-01-16T12:20:00Z" w16du:dateUtc="2025-01-16T17:20:00Z">
        <w:r w:rsidR="001F5D6D" w:rsidDel="0006759F">
          <w:delText xml:space="preserve">here </w:delText>
        </w:r>
        <w:r w:rsidR="00103E1C" w:rsidDel="0006759F">
          <w:delText>only</w:delText>
        </w:r>
      </w:del>
      <w:r w:rsidR="00103E1C">
        <w:t xml:space="preserve"> field parameters from the two sites which had growth rates measured from both seasons, </w:t>
      </w:r>
      <w:r w:rsidR="001A58D5">
        <w:t>the</w:t>
      </w:r>
      <w:r w:rsidR="00103E1C">
        <w:t xml:space="preserve"> parameters from </w:t>
      </w:r>
      <w:ins w:id="238" w:author="Nathan Dorn" w:date="2025-01-16T12:20:00Z" w16du:dateUtc="2025-01-16T17:20:00Z">
        <w:r w:rsidR="0006759F">
          <w:t xml:space="preserve">the other </w:t>
        </w:r>
      </w:ins>
      <w:r w:rsidR="00103E1C">
        <w:t xml:space="preserve">WCA3A site </w:t>
      </w:r>
      <w:ins w:id="239" w:author="Nathan Dorn" w:date="2025-01-16T12:20:00Z" w16du:dateUtc="2025-01-16T17:20:00Z">
        <w:r w:rsidR="0006759F">
          <w:t xml:space="preserve">(site </w:t>
        </w:r>
      </w:ins>
      <w:r w:rsidR="00103E1C">
        <w:t>3</w:t>
      </w:r>
      <w:ins w:id="240" w:author="Nathan Dorn" w:date="2025-01-16T12:20:00Z" w16du:dateUtc="2025-01-16T17:20:00Z">
        <w:r w:rsidR="0006759F">
          <w:t>)</w:t>
        </w:r>
      </w:ins>
      <w:r w:rsidR="00103E1C">
        <w:t xml:space="preserve">, and survival measured from </w:t>
      </w:r>
      <w:ins w:id="241" w:author="Nathan Dorn" w:date="2025-01-16T12:21:00Z" w16du:dateUtc="2025-01-16T17:21:00Z">
        <w:r w:rsidR="0006759F">
          <w:t xml:space="preserve">within </w:t>
        </w:r>
      </w:ins>
      <w:del w:id="242" w:author="Nathan Dorn" w:date="2025-01-16T12:21:00Z" w16du:dateUtc="2025-01-16T17:21:00Z">
        <w:r w:rsidR="00103E1C" w:rsidDel="0006759F">
          <w:delText xml:space="preserve">the </w:delText>
        </w:r>
      </w:del>
      <w:r w:rsidR="00103E1C">
        <w:t xml:space="preserve">predator exclusion cages </w:t>
      </w:r>
      <w:r w:rsidR="001F5D6D">
        <w:t xml:space="preserve">are </w:t>
      </w:r>
      <w:r w:rsidR="00103E1C">
        <w:t>plotted in Appendix S</w:t>
      </w:r>
      <w:r w:rsidR="00032406">
        <w:t>1</w:t>
      </w:r>
      <w:ins w:id="243" w:author="Nathan Dorn" w:date="2025-01-16T12:20:00Z" w16du:dateUtc="2025-01-16T17:20:00Z">
        <w:r w:rsidR="0006759F">
          <w:t xml:space="preserve"> (</w:t>
        </w:r>
      </w:ins>
      <w:del w:id="244" w:author="Nathan Dorn" w:date="2025-01-16T12:20:00Z" w16du:dateUtc="2025-01-16T17:20:00Z">
        <w:r w:rsidR="00032406" w:rsidDel="0006759F">
          <w:delText xml:space="preserve">: </w:delText>
        </w:r>
      </w:del>
      <w:r w:rsidR="00032406">
        <w:t>Figure</w:t>
      </w:r>
      <w:r w:rsidR="00103E1C">
        <w:t xml:space="preserve"> S3</w:t>
      </w:r>
      <w:ins w:id="245" w:author="Nathan Dorn" w:date="2025-01-16T12:20:00Z" w16du:dateUtc="2025-01-16T17:20:00Z">
        <w:r w:rsidR="0006759F">
          <w:t>)</w:t>
        </w:r>
      </w:ins>
      <w:r w:rsidR="00103E1C">
        <w:t xml:space="preserve">.  </w:t>
      </w:r>
    </w:p>
    <w:bookmarkEnd w:id="224"/>
    <w:p w14:paraId="3422F0FA" w14:textId="77777777" w:rsidR="00673700" w:rsidRDefault="00673700" w:rsidP="00656BF2">
      <w:pPr>
        <w:pStyle w:val="Heading1"/>
      </w:pPr>
      <w:r w:rsidRPr="00524172">
        <w:t>Discussion</w:t>
      </w:r>
    </w:p>
    <w:p w14:paraId="3B838229" w14:textId="6B9581D6" w:rsidR="00673700" w:rsidRDefault="00627452" w:rsidP="00656BF2">
      <w:pPr>
        <w:pStyle w:val="NATESTYLE1CommonCollege"/>
      </w:pPr>
      <w:bookmarkStart w:id="246"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r w:rsidR="00E93618">
        <w:t xml:space="preserve"> that</w:t>
      </w:r>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The approach</w:t>
      </w:r>
      <w:r w:rsidR="0017171A">
        <w:t xml:space="preserve"> might be most useful for short lived species with type II</w:t>
      </w:r>
      <w:r w:rsidR="002B38AE">
        <w:t>I survivorship</w:t>
      </w:r>
      <w:r w:rsidR="0010609B">
        <w:t>.  Field</w:t>
      </w:r>
      <w:r w:rsidR="00670A44">
        <w:t xml:space="preserve"> combinations of </w:t>
      </w:r>
      <w:r w:rsidR="00D14E99">
        <w:t>similar</w:t>
      </w:r>
      <w:r w:rsidR="00670A44">
        <w:t xml:space="preserve"> rates have been </w:t>
      </w:r>
      <w:r w:rsidR="00F50242">
        <w:t xml:space="preserve">examined for </w:t>
      </w:r>
      <w:r w:rsidR="00670A44">
        <w:t>other invertebrate</w:t>
      </w:r>
      <w:r w:rsidR="0010609B">
        <w:t>s</w:t>
      </w:r>
      <w:r w:rsidR="00670A44">
        <w:t xml:space="preserve"> (</w:t>
      </w:r>
      <w:r w:rsidR="00D14E99">
        <w:t xml:space="preserve">e.g., </w:t>
      </w:r>
      <w:r w:rsidR="00670A44">
        <w:t>Chockley et al. 2008)</w:t>
      </w:r>
      <w:r w:rsidR="00F50242">
        <w:t>,</w:t>
      </w:r>
      <w:r w:rsidR="00670A44">
        <w:t xml:space="preserve"> </w:t>
      </w:r>
      <w:r w:rsidR="0010609B">
        <w:t xml:space="preserve">but </w:t>
      </w:r>
      <w:r w:rsidR="00D14E99">
        <w:t>they were</w:t>
      </w:r>
      <w:r w:rsidR="00BD73F5">
        <w:t xml:space="preserve"> n</w:t>
      </w:r>
      <w:r w:rsidR="00F50242">
        <w:t>ot compared against</w:t>
      </w:r>
      <w:del w:id="247" w:author="Nathan Dorn" w:date="2025-01-16T12:21:00Z" w16du:dateUtc="2025-01-16T17:21:00Z">
        <w:r w:rsidR="00F50242" w:rsidDel="0006759F">
          <w:delText xml:space="preserve"> </w:delText>
        </w:r>
        <w:r w:rsidR="009F4C9C" w:rsidDel="0006759F">
          <w:delText>model-based</w:delText>
        </w:r>
      </w:del>
      <w:r w:rsidR="009F4C9C">
        <w:t xml:space="preserve"> population dynamic</w:t>
      </w:r>
      <w:r w:rsidR="00F50242">
        <w:t xml:space="preserve"> prediction</w:t>
      </w:r>
      <w:r w:rsidR="001018B9">
        <w:t>s</w:t>
      </w:r>
      <w:r w:rsidR="00F50242">
        <w:t>.</w:t>
      </w:r>
      <w:r w:rsidR="00673700">
        <w:t xml:space="preserve"> </w:t>
      </w:r>
      <w:ins w:id="248" w:author="Nathan Dorn" w:date="2025-01-16T12:22:00Z" w16du:dateUtc="2025-01-16T17:22:00Z">
        <w:r w:rsidR="0006759F">
          <w:t>The isocline</w:t>
        </w:r>
      </w:ins>
      <w:del w:id="249" w:author="Nathan Dorn" w:date="2025-01-16T12:22:00Z" w16du:dateUtc="2025-01-16T17:22:00Z">
        <w:r w:rsidR="00E31A04" w:rsidDel="0006759F">
          <w:delText xml:space="preserve">Empirical </w:delText>
        </w:r>
        <w:r w:rsidR="00673700" w:rsidDel="0006759F">
          <w:delText>measurements</w:delText>
        </w:r>
      </w:del>
      <w:r w:rsidR="00D14E99">
        <w:t xml:space="preserve"> </w:t>
      </w:r>
      <w:r w:rsidR="00673700">
        <w:t xml:space="preserve">allowed us to </w:t>
      </w:r>
      <w:ins w:id="250" w:author="Nathan Dorn" w:date="2025-01-16T12:22:00Z" w16du:dateUtc="2025-01-16T17:22:00Z">
        <w:r w:rsidR="0006759F">
          <w:t xml:space="preserve">interpret field measured </w:t>
        </w:r>
      </w:ins>
      <w:del w:id="251" w:author="Nathan Dorn" w:date="2025-01-16T12:22:00Z" w16du:dateUtc="2025-01-16T17:22:00Z">
        <w:r w:rsidR="00673700" w:rsidDel="0006759F">
          <w:delText>compare existing</w:delText>
        </w:r>
      </w:del>
      <w:r w:rsidR="00673700">
        <w:t xml:space="preserve"> </w:t>
      </w:r>
      <w:proofErr w:type="spellStart"/>
      <w:r w:rsidR="00673700">
        <w:t>rates</w:t>
      </w:r>
      <w:proofErr w:type="spellEnd"/>
      <w:r w:rsidR="00673700">
        <w:t xml:space="preserve"> </w:t>
      </w:r>
      <w:del w:id="252" w:author="Nathan Dorn" w:date="2025-01-16T12:22:00Z" w16du:dateUtc="2025-01-16T17:22:00Z">
        <w:r w:rsidR="00673700" w:rsidDel="0006759F">
          <w:delText xml:space="preserve">to the isocline </w:delText>
        </w:r>
      </w:del>
      <w:r w:rsidR="00673700">
        <w:t xml:space="preserve">and conclude that </w:t>
      </w:r>
      <w:r w:rsidR="00DE3133">
        <w:t xml:space="preserve">the </w:t>
      </w:r>
      <w:r w:rsidR="00673700">
        <w:t>populations</w:t>
      </w:r>
      <w:r w:rsidR="00DE3133">
        <w:t xml:space="preserve"> </w:t>
      </w:r>
      <w:del w:id="253" w:author="Nathan Dorn" w:date="2025-01-16T12:22:00Z" w16du:dateUtc="2025-01-16T17:22:00Z">
        <w:r w:rsidR="00DE3133" w:rsidDel="0006759F">
          <w:delText xml:space="preserve">we studied in the Everglades </w:delText>
        </w:r>
      </w:del>
      <w:r w:rsidR="00DE3133">
        <w:t>were</w:t>
      </w:r>
      <w:r w:rsidR="00673700">
        <w:t xml:space="preserve"> static or declining</w:t>
      </w:r>
      <w:r w:rsidR="00E31A04">
        <w:t xml:space="preserve">. </w:t>
      </w:r>
      <w:r w:rsidR="00AC38A0">
        <w:t xml:space="preserve">Seasonal </w:t>
      </w:r>
      <w:proofErr w:type="gramStart"/>
      <w:r w:rsidR="00AC38A0">
        <w:t>parameters further</w:t>
      </w:r>
      <w:proofErr w:type="gramEnd"/>
      <w:r w:rsidR="00AC38A0">
        <w:t xml:space="preserve"> indicated that both </w:t>
      </w:r>
      <w:r w:rsidR="00D14E99">
        <w:t>survival</w:t>
      </w:r>
      <w:r w:rsidR="00AC38A0">
        <w:t xml:space="preserve"> and growth were </w:t>
      </w:r>
      <w:r w:rsidR="00AB4CBA">
        <w:t>poorer in the dry season (</w:t>
      </w:r>
      <w:r w:rsidR="009F4C9C">
        <w:t xml:space="preserve">spring: </w:t>
      </w:r>
      <w:r w:rsidR="00AB4CBA">
        <w:t>Feb-April)</w:t>
      </w:r>
      <w:r w:rsidR="00D14E99">
        <w:t xml:space="preserve"> which overlap</w:t>
      </w:r>
      <w:ins w:id="254" w:author="Nathan Dorn" w:date="2025-01-16T12:23:00Z" w16du:dateUtc="2025-01-16T17:23:00Z">
        <w:r w:rsidR="0006759F">
          <w:t>s</w:t>
        </w:r>
      </w:ins>
      <w:del w:id="255" w:author="Nathan Dorn" w:date="2025-01-16T12:23:00Z" w16du:dateUtc="2025-01-16T17:23:00Z">
        <w:r w:rsidR="00D14E99" w:rsidDel="0006759F">
          <w:delText>ped</w:delText>
        </w:r>
      </w:del>
      <w:r w:rsidR="00D14E99">
        <w:t xml:space="preserve"> with most of the reproductive period of </w:t>
      </w:r>
      <w:r w:rsidR="00017F5F">
        <w:t>F</w:t>
      </w:r>
      <w:r w:rsidR="00D14E99">
        <w:t>AS</w:t>
      </w:r>
      <w:r w:rsidR="00673700">
        <w:t xml:space="preserve">. </w:t>
      </w:r>
      <w:commentRangeStart w:id="256"/>
      <w:r w:rsidR="00673700">
        <w:t>The results</w:t>
      </w:r>
      <w:r w:rsidR="00673700" w:rsidRPr="00524172">
        <w:t xml:space="preserve"> produce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ins w:id="257" w:author="Nathan Dorn" w:date="2025-01-16T12:24:00Z" w16du:dateUtc="2025-01-16T17:24:00Z">
        <w:r w:rsidR="0006759F">
          <w:t>.</w:t>
        </w:r>
      </w:ins>
      <w:del w:id="258" w:author="Nathan Dorn" w:date="2025-01-16T12:24:00Z" w16du:dateUtc="2025-01-16T17:24:00Z">
        <w:r w:rsidR="00673700" w:rsidRPr="00524172" w:rsidDel="0006759F">
          <w:delText>.</w:delText>
        </w:r>
        <w:r w:rsidR="00673700" w:rsidDel="0006759F">
          <w:delText xml:space="preserve"> </w:delText>
        </w:r>
      </w:del>
      <w:commentRangeEnd w:id="256"/>
      <w:r w:rsidR="0006759F">
        <w:rPr>
          <w:rStyle w:val="CommentReference"/>
          <w:rFonts w:cstheme="minorBidi"/>
        </w:rPr>
        <w:commentReference w:id="256"/>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73E473F7" w:rsidR="00771DDF" w:rsidRDefault="00087568" w:rsidP="00656BF2">
      <w:pPr>
        <w:pStyle w:val="NATESTYLE1CommonCollege"/>
      </w:pPr>
      <w:r>
        <w:lastRenderedPageBreak/>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 xml:space="preserve">e </w:t>
      </w:r>
      <w:r w:rsidR="00195853">
        <w:t>suggest that our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survivorship</w:t>
      </w:r>
      <w:r w:rsidR="00CB06CE">
        <w:t>.</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  </w:t>
      </w:r>
      <w:r w:rsidR="00CB06CE">
        <w:t xml:space="preserve">  </w:t>
      </w:r>
    </w:p>
    <w:p w14:paraId="265C6DD5" w14:textId="77B2B8D2" w:rsidR="0083170B" w:rsidRPr="00AC6D9A" w:rsidRDefault="0006759F" w:rsidP="00656BF2">
      <w:pPr>
        <w:pStyle w:val="NATESTYLE1CommonCollege"/>
        <w:ind w:firstLine="720"/>
      </w:pPr>
      <w:ins w:id="259" w:author="Nathan Dorn" w:date="2025-01-16T12:25:00Z" w16du:dateUtc="2025-01-16T17:25:00Z">
        <w:r>
          <w:t>Adjusting conditions for</w:t>
        </w:r>
      </w:ins>
      <w:ins w:id="260" w:author="Nathan Dorn" w:date="2025-01-16T12:26:00Z" w16du:dateUtc="2025-01-16T17:26:00Z">
        <w:r>
          <w:t xml:space="preserve"> better</w:t>
        </w:r>
      </w:ins>
      <w:ins w:id="261" w:author="Nathan Dorn" w:date="2025-01-16T12:25:00Z" w16du:dateUtc="2025-01-16T17:25:00Z">
        <w:r>
          <w:t xml:space="preserve"> reproduction</w:t>
        </w:r>
      </w:ins>
      <w:ins w:id="262" w:author="Nathan Dorn" w:date="2025-01-16T12:26:00Z" w16du:dateUtc="2025-01-16T17:26:00Z">
        <w:r>
          <w:t xml:space="preserve"> moved the isocline</w:t>
        </w:r>
      </w:ins>
      <w:ins w:id="263" w:author="Nathan Dorn" w:date="2025-01-16T12:29:00Z" w16du:dateUtc="2025-01-16T17:29:00Z">
        <w:r>
          <w:t xml:space="preserve"> (making a steeper slope)</w:t>
        </w:r>
      </w:ins>
      <w:ins w:id="264" w:author="Nathan Dorn" w:date="2025-01-16T12:26:00Z" w16du:dateUtc="2025-01-16T17:26:00Z">
        <w:r>
          <w:t xml:space="preserve"> and </w:t>
        </w:r>
      </w:ins>
      <w:del w:id="265" w:author="Nathan Dorn" w:date="2025-01-16T12:25:00Z" w16du:dateUtc="2025-01-16T17:25:00Z">
        <w:r w:rsidR="0052001B" w:rsidDel="0006759F">
          <w:delText>T</w:delText>
        </w:r>
        <w:r w:rsidR="0083170B" w:rsidDel="0006759F">
          <w:delText>he isocline also seems to indicate that a</w:delText>
        </w:r>
      </w:del>
      <w:del w:id="266" w:author="Nathan Dorn" w:date="2025-01-16T12:26:00Z" w16du:dateUtc="2025-01-16T17:26:00Z">
        <w:r w:rsidR="0083170B" w:rsidDel="0006759F">
          <w:delText>ltering</w:delText>
        </w:r>
      </w:del>
      <w:r w:rsidR="0083170B">
        <w:t xml:space="preserve"> </w:t>
      </w:r>
      <w:ins w:id="267" w:author="Nathan Dorn" w:date="2025-01-16T12:26:00Z" w16du:dateUtc="2025-01-16T17:26:00Z">
        <w:r>
          <w:t xml:space="preserve">increased the combinatorial </w:t>
        </w:r>
        <w:commentRangeStart w:id="268"/>
        <w:r>
          <w:t>parameter space that produced increasing populations</w:t>
        </w:r>
      </w:ins>
      <w:del w:id="269" w:author="Nathan Dorn" w:date="2025-01-16T12:25:00Z" w16du:dateUtc="2025-01-16T17:25:00Z">
        <w:r w:rsidR="0083170B" w:rsidDel="0006759F">
          <w:delText>reproduction can change</w:delText>
        </w:r>
      </w:del>
      <w:del w:id="270" w:author="Nathan Dorn" w:date="2025-01-16T12:26:00Z" w16du:dateUtc="2025-01-16T17:26:00Z">
        <w:r w:rsidR="0083170B" w:rsidDel="0006759F">
          <w:delText xml:space="preserve"> the </w:delText>
        </w:r>
        <w:r w:rsidR="00771DDF" w:rsidDel="0006759F">
          <w:delText>magnitude of the negati</w:delText>
        </w:r>
      </w:del>
      <w:del w:id="271" w:author="Nathan Dorn" w:date="2025-01-16T12:27:00Z" w16du:dateUtc="2025-01-16T17:27:00Z">
        <w:r w:rsidR="00771DDF" w:rsidDel="0006759F">
          <w:delText xml:space="preserve">ve </w:delText>
        </w:r>
        <w:r w:rsidR="0083170B" w:rsidDel="0006759F">
          <w:delText>slope</w:delText>
        </w:r>
        <w:r w:rsidR="00771DDF" w:rsidDel="0006759F">
          <w:delText xml:space="preserve"> </w:delText>
        </w:r>
        <w:r w:rsidR="00C66812" w:rsidDel="0006759F">
          <w:delText xml:space="preserve">of the isocline </w:delText>
        </w:r>
        <w:r w:rsidR="00771DDF" w:rsidDel="0006759F">
          <w:delText>(i.e., better reproduction makes the slope more negative)</w:delText>
        </w:r>
        <w:r w:rsidR="0083170B" w:rsidDel="0006759F">
          <w:delText xml:space="preserve"> </w:delText>
        </w:r>
      </w:del>
      <w:ins w:id="272" w:author="Nathan Dorn" w:date="2025-01-16T12:27:00Z" w16du:dateUtc="2025-01-16T17:27:00Z">
        <w:r>
          <w:t xml:space="preserve"> and </w:t>
        </w:r>
      </w:ins>
      <w:r w:rsidR="0083170B">
        <w:t>suggest</w:t>
      </w:r>
      <w:ins w:id="273" w:author="Nathan Dorn" w:date="2025-01-16T12:27:00Z" w16du:dateUtc="2025-01-16T17:27:00Z">
        <w:r>
          <w:t>ed</w:t>
        </w:r>
      </w:ins>
      <w:del w:id="274" w:author="Nathan Dorn" w:date="2025-01-16T12:27:00Z" w16du:dateUtc="2025-01-16T17:27:00Z">
        <w:r w:rsidR="0083170B" w:rsidDel="0006759F">
          <w:delText>ing</w:delText>
        </w:r>
      </w:del>
      <w:r w:rsidR="0083170B">
        <w:t xml:space="preserve"> that populations </w:t>
      </w:r>
      <w:ins w:id="275" w:author="Nathan Dorn" w:date="2025-01-16T12:27:00Z" w16du:dateUtc="2025-01-16T17:27:00Z">
        <w:r>
          <w:t xml:space="preserve">would </w:t>
        </w:r>
      </w:ins>
      <w:r w:rsidR="0083170B">
        <w:t xml:space="preserve">disproportionately benefit from increased reproductive rates when </w:t>
      </w:r>
      <w:ins w:id="276" w:author="Nathan Dorn" w:date="2025-01-16T12:27:00Z" w16du:dateUtc="2025-01-16T17:27:00Z">
        <w:r>
          <w:t xml:space="preserve">juvenile growth rates were faster </w:t>
        </w:r>
      </w:ins>
      <w:del w:id="277" w:author="Nathan Dorn" w:date="2025-01-16T12:27:00Z" w16du:dateUtc="2025-01-16T17:27:00Z">
        <w:r w:rsidR="0083170B" w:rsidDel="0006759F">
          <w:delText>conditions for growth are better</w:delText>
        </w:r>
      </w:del>
      <w:r w:rsidR="0083170B">
        <w:t xml:space="preserve"> than when they </w:t>
      </w:r>
      <w:ins w:id="278" w:author="Nathan Dorn" w:date="2025-01-16T12:27:00Z" w16du:dateUtc="2025-01-16T17:27:00Z">
        <w:r>
          <w:t>were slower</w:t>
        </w:r>
      </w:ins>
      <w:del w:id="279" w:author="Nathan Dorn" w:date="2025-01-16T12:27:00Z" w16du:dateUtc="2025-01-16T17:27:00Z">
        <w:r w:rsidR="0083170B" w:rsidDel="0006759F">
          <w:delText xml:space="preserve">are </w:delText>
        </w:r>
        <w:r w:rsidR="0083170B" w:rsidDel="0006759F">
          <w:lastRenderedPageBreak/>
          <w:delText>worse</w:delText>
        </w:r>
      </w:del>
      <w:r w:rsidR="0083170B">
        <w:t>.</w:t>
      </w:r>
      <w:r w:rsidR="00771DDF">
        <w:t xml:space="preserve">  </w:t>
      </w:r>
      <w:commentRangeEnd w:id="268"/>
      <w:r>
        <w:rPr>
          <w:rStyle w:val="CommentReference"/>
          <w:rFonts w:cstheme="minorBidi"/>
        </w:rPr>
        <w:commentReference w:id="268"/>
      </w:r>
      <w:r w:rsidR="003410EF">
        <w:t xml:space="preserve">The </w:t>
      </w:r>
      <w:r w:rsidR="0052001B">
        <w:t>steeper</w:t>
      </w:r>
      <w:r w:rsidR="003410EF">
        <w:t xml:space="preserve"> slope </w:t>
      </w:r>
      <w:commentRangeStart w:id="280"/>
      <w:r w:rsidR="0052001B">
        <w:t>wa</w:t>
      </w:r>
      <w:r w:rsidR="003410EF">
        <w:t xml:space="preserve">s </w:t>
      </w:r>
      <w:ins w:id="281" w:author="Nathan Dorn" w:date="2025-01-16T12:29:00Z" w16du:dateUtc="2025-01-16T17:29:00Z">
        <w:r>
          <w:t>probably caused by</w:t>
        </w:r>
      </w:ins>
      <w:del w:id="282" w:author="Nathan Dorn" w:date="2025-01-16T12:29:00Z" w16du:dateUtc="2025-01-16T17:29:00Z">
        <w:r w:rsidR="00194EFB" w:rsidDel="0006759F">
          <w:delText>likely</w:delText>
        </w:r>
      </w:del>
      <w:r w:rsidR="00A85C8A">
        <w:t xml:space="preserve"> a</w:t>
      </w:r>
      <w:r w:rsidR="00771DDF">
        <w:t xml:space="preserve"> numerical response </w:t>
      </w:r>
      <w:r w:rsidR="00194EFB">
        <w:t>from</w:t>
      </w:r>
      <w:r w:rsidR="00771DDF">
        <w:t xml:space="preserve"> juvenile </w:t>
      </w:r>
      <w:commentRangeEnd w:id="280"/>
      <w:r w:rsidR="00330236">
        <w:rPr>
          <w:rStyle w:val="CommentReference"/>
          <w:rFonts w:cstheme="minorBidi"/>
        </w:rPr>
        <w:commentReference w:id="280"/>
      </w:r>
      <w:r w:rsidR="00771DDF">
        <w:t xml:space="preserve">snails </w:t>
      </w:r>
      <w:r w:rsidR="00194EFB">
        <w:t>hatching</w:t>
      </w:r>
      <w:r w:rsidR="00771DDF">
        <w:t xml:space="preserve"> earlier</w:t>
      </w:r>
      <w:r w:rsidR="0052001B">
        <w:t xml:space="preserve"> and</w:t>
      </w:r>
      <w:r w:rsidR="00771DDF">
        <w:t xml:space="preserve"> growing to maturity before the end of the </w:t>
      </w:r>
      <w:r w:rsidR="00B45899">
        <w:t xml:space="preserve">summer </w:t>
      </w:r>
      <w:r w:rsidR="00771DDF">
        <w:t>reproductive seaso</w:t>
      </w:r>
      <w:r w:rsidR="00296E1E">
        <w:t xml:space="preserve">n (i.e., </w:t>
      </w:r>
      <w:r w:rsidR="00354E90">
        <w:t xml:space="preserve">early onset </w:t>
      </w:r>
      <w:r w:rsidR="007C6325">
        <w:t>breed</w:t>
      </w:r>
      <w:r w:rsidR="005B46CC">
        <w:t>ers</w:t>
      </w:r>
      <w:r w:rsidR="00296E1E">
        <w:t>)</w:t>
      </w:r>
      <w:r w:rsidR="008D5696">
        <w:t xml:space="preserve">.  </w:t>
      </w:r>
      <w:r w:rsidR="00771DDF">
        <w:t>To the best of our knowledge, this is possible under the current understanding of FAS biology</w:t>
      </w:r>
      <w:r w:rsidR="0052001B">
        <w:t>,</w:t>
      </w:r>
      <w:r w:rsidR="00296E1E">
        <w:t xml:space="preserve"> </w:t>
      </w:r>
      <w:r w:rsidR="00771DDF">
        <w:t xml:space="preserve">but has not been </w:t>
      </w:r>
      <w:r w:rsidR="0052001B">
        <w:t>demonstrated</w:t>
      </w:r>
      <w:r w:rsidR="00771DDF">
        <w:t xml:space="preserve">, thus indicating an emergent </w:t>
      </w:r>
      <w:del w:id="283" w:author="Nathan Dorn" w:date="2025-01-16T12:32:00Z" w16du:dateUtc="2025-01-16T17:32:00Z">
        <w:r w:rsidR="00771DDF" w:rsidDel="00330236">
          <w:delText xml:space="preserve">theoretical prediction </w:delText>
        </w:r>
      </w:del>
      <w:ins w:id="284" w:author="Nathan Dorn" w:date="2025-01-16T12:32:00Z" w16du:dateUtc="2025-01-16T17:32:00Z">
        <w:r w:rsidR="00330236">
          <w:t xml:space="preserve">hypothesis </w:t>
        </w:r>
      </w:ins>
      <w:r w:rsidR="0052001B">
        <w:t xml:space="preserve">for this system </w:t>
      </w:r>
      <w:r w:rsidR="00771DDF">
        <w:t xml:space="preserve">that could be tested further. In the </w:t>
      </w:r>
      <w:r w:rsidR="0052001B">
        <w:t xml:space="preserve">FAS </w:t>
      </w:r>
      <w:r w:rsidR="00771DDF">
        <w:t xml:space="preserve">population model, water depth was an environmental condition that influenced reproductive rates, but other environmental conditions that influence reproduction </w:t>
      </w:r>
      <w:ins w:id="285" w:author="Nathan Dorn" w:date="2025-01-16T12:33:00Z" w16du:dateUtc="2025-01-16T17:33:00Z">
        <w:r w:rsidR="00330236">
          <w:t>might</w:t>
        </w:r>
      </w:ins>
      <w:del w:id="286" w:author="Nathan Dorn" w:date="2025-01-16T12:33:00Z" w16du:dateUtc="2025-01-16T17:33:00Z">
        <w:r w:rsidR="00771DDF" w:rsidDel="00330236">
          <w:delText>could</w:delText>
        </w:r>
      </w:del>
      <w:r w:rsidR="00771DDF">
        <w:t xml:space="preserve">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83170B">
        <w:t xml:space="preserve">The </w:t>
      </w:r>
      <w:ins w:id="287" w:author="Nathan Dorn" w:date="2025-01-16T12:35:00Z" w16du:dateUtc="2025-01-16T17:35:00Z">
        <w:r w:rsidR="00330236">
          <w:t>interpretation</w:t>
        </w:r>
      </w:ins>
      <w:del w:id="288" w:author="Nathan Dorn" w:date="2025-01-16T12:35:00Z" w16du:dateUtc="2025-01-16T17:35:00Z">
        <w:r w:rsidR="0083170B" w:rsidDel="00330236">
          <w:delText>result</w:delText>
        </w:r>
      </w:del>
      <w:r w:rsidR="0083170B">
        <w:t xml:space="preserve"> that populations disproportionately benefit from increased reproducti</w:t>
      </w:r>
      <w:r w:rsidR="009B67CA">
        <w:t>ve rates</w:t>
      </w:r>
      <w:r w:rsidR="0083170B">
        <w:t xml:space="preserve"> </w:t>
      </w:r>
      <w:ins w:id="289" w:author="Nathan Dorn" w:date="2025-01-16T12:35:00Z" w16du:dateUtc="2025-01-16T17:35:00Z">
        <w:r w:rsidR="00330236">
          <w:t>in times and places with</w:t>
        </w:r>
      </w:ins>
      <w:del w:id="290" w:author="Nathan Dorn" w:date="2025-01-16T12:35:00Z" w16du:dateUtc="2025-01-16T17:35:00Z">
        <w:r w:rsidR="0083170B" w:rsidDel="00330236">
          <w:delText>at</w:delText>
        </w:r>
      </w:del>
      <w:r w:rsidR="0083170B">
        <w:t xml:space="preserve"> higher</w:t>
      </w:r>
      <w:ins w:id="291" w:author="Nathan Dorn" w:date="2025-01-16T12:35:00Z" w16du:dateUtc="2025-01-16T17:35:00Z">
        <w:r w:rsidR="00330236">
          <w:t xml:space="preserve"> juvenile</w:t>
        </w:r>
      </w:ins>
      <w:r w:rsidR="0083170B">
        <w:t xml:space="preserve"> growth needs to be further corroborated</w:t>
      </w:r>
      <w:del w:id="292" w:author="Nathan Dorn" w:date="2025-01-16T12:34:00Z" w16du:dateUtc="2025-01-16T17:34:00Z">
        <w:r w:rsidR="0083170B" w:rsidDel="00330236">
          <w:delText xml:space="preserve"> with future theoretical work</w:delText>
        </w:r>
      </w:del>
      <w:r w:rsidR="009B67CA">
        <w:t>,</w:t>
      </w:r>
      <w:r w:rsidR="0083170B">
        <w:t xml:space="preserve"> but</w:t>
      </w:r>
      <w:r w:rsidR="009B67CA">
        <w:t xml:space="preserve"> our suggestion</w:t>
      </w:r>
      <w:r w:rsidR="0083170B">
        <w:t xml:space="preserve"> demonstrates at least one reason </w:t>
      </w:r>
      <w:r w:rsidR="00340FFE">
        <w:t xml:space="preserve">for the need to </w:t>
      </w:r>
      <w:r w:rsidR="0083170B">
        <w:t>explor</w:t>
      </w:r>
      <w:r w:rsidR="00340FFE">
        <w:t>e the</w:t>
      </w:r>
      <w:r w:rsidR="0083170B">
        <w:t xml:space="preserve"> theoretical </w:t>
      </w:r>
      <w:ins w:id="293" w:author="Nathan Dorn" w:date="2025-01-16T12:34:00Z" w16du:dateUtc="2025-01-16T17:34:00Z">
        <w:r w:rsidR="00330236">
          <w:t xml:space="preserve">expectations </w:t>
        </w:r>
      </w:ins>
      <w:del w:id="294" w:author="Nathan Dorn" w:date="2025-01-16T12:34:00Z" w16du:dateUtc="2025-01-16T17:34:00Z">
        <w:r w:rsidR="0083170B" w:rsidDel="00330236">
          <w:delText xml:space="preserve">backing </w:delText>
        </w:r>
      </w:del>
      <w:r w:rsidR="00007313">
        <w:t xml:space="preserve">of </w:t>
      </w:r>
      <w:r w:rsidR="00771DDF">
        <w:t xml:space="preserve">population dynamic outcomes </w:t>
      </w:r>
      <w:r w:rsidR="0083170B">
        <w:t xml:space="preserve">of </w:t>
      </w:r>
      <w:r w:rsidR="0052001B">
        <w:t>size</w:t>
      </w:r>
      <w:ins w:id="295" w:author="Nathan Dorn" w:date="2025-01-16T12:34:00Z" w16du:dateUtc="2025-01-16T17:34:00Z">
        <w:r w:rsidR="00330236">
          <w:t>-</w:t>
        </w:r>
      </w:ins>
      <w:del w:id="296" w:author="Nathan Dorn" w:date="2025-01-16T12:34:00Z" w16du:dateUtc="2025-01-16T17:34:00Z">
        <w:r w:rsidR="0052001B" w:rsidDel="00330236">
          <w:delText>,</w:delText>
        </w:r>
      </w:del>
      <w:r w:rsidR="0052001B">
        <w:t xml:space="preserve"> </w:t>
      </w:r>
      <w:del w:id="297" w:author="Nathan Dorn" w:date="2025-01-16T12:34:00Z" w16du:dateUtc="2025-01-16T17:34:00Z">
        <w:r w:rsidR="0052001B" w:rsidDel="00330236">
          <w:delText>and therefore</w:delText>
        </w:r>
      </w:del>
      <w:ins w:id="298" w:author="Nathan Dorn" w:date="2025-01-16T12:34:00Z" w16du:dateUtc="2025-01-16T17:34:00Z">
        <w:r w:rsidR="00330236">
          <w:t>and</w:t>
        </w:r>
      </w:ins>
      <w:r w:rsidR="0052001B">
        <w:t xml:space="preserve"> </w:t>
      </w:r>
      <w:r w:rsidR="008D5696">
        <w:t>growth</w:t>
      </w:r>
      <w:r w:rsidR="0052001B">
        <w:t>-</w:t>
      </w:r>
      <w:r w:rsidR="008D5696">
        <w:t>medi</w:t>
      </w:r>
      <w:r w:rsidR="0052001B">
        <w:t>ated</w:t>
      </w:r>
      <w:r w:rsidR="008D5696">
        <w:t xml:space="preserve"> juvenile mortality.</w:t>
      </w:r>
      <w:r w:rsidR="0083170B">
        <w:t xml:space="preserve">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22BD7AA6" w:rsidR="00673700" w:rsidRDefault="00686DD8" w:rsidP="00656BF2">
      <w:pPr>
        <w:pStyle w:val="NATESTYLE1CommonCollege"/>
        <w:ind w:firstLine="720"/>
      </w:pPr>
      <w:bookmarkStart w:id="299" w:name="_Hlk98959647"/>
      <w:bookmarkEnd w:id="246"/>
      <w:r>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about how</w:t>
      </w:r>
      <w:r w:rsidR="00A365C5">
        <w:t xml:space="preserve"> environmental variation </w:t>
      </w:r>
      <w:r w:rsidR="0052001B">
        <w:t>might</w:t>
      </w:r>
      <w:r w:rsidR="00A365C5">
        <w:t xml:space="preserve">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r w:rsidR="00894F17">
        <w:t xml:space="preserve">temperature-dependent </w:t>
      </w:r>
      <w:r w:rsidR="00A17BAD">
        <w:t>studies</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the asymmetries in the thermal responses of the prey 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 xml:space="preserve">Florida apple </w:t>
      </w:r>
      <w:commentRangeStart w:id="300"/>
      <w:r w:rsidR="00C56675">
        <w:t>snail</w:t>
      </w:r>
      <w:r w:rsidR="00673700">
        <w:t xml:space="preserve"> </w:t>
      </w:r>
      <w:r w:rsidR="00F20086">
        <w:t xml:space="preserve">juveniles </w:t>
      </w:r>
      <w:r w:rsidR="00673700">
        <w:t xml:space="preserve">grow </w:t>
      </w:r>
      <w:r w:rsidR="00EE5EBC">
        <w:t>1.4 times faster in the</w:t>
      </w:r>
      <w:r w:rsidR="00673700">
        <w:t xml:space="preserve"> warmer wet season (Figure 5, </w:t>
      </w:r>
      <w:commentRangeEnd w:id="300"/>
      <w:r w:rsidR="00330236">
        <w:rPr>
          <w:rStyle w:val="CommentReference"/>
          <w:rFonts w:cstheme="minorBidi"/>
        </w:rPr>
        <w:commentReference w:id="300"/>
      </w:r>
      <w:r w:rsidR="005D53F3">
        <w:t>Appendix S3:</w:t>
      </w:r>
      <w:r w:rsidR="002750F3">
        <w:t xml:space="preserve"> </w:t>
      </w:r>
      <w:r w:rsidR="00673700" w:rsidRPr="00E25D2B">
        <w:t>Figure S</w:t>
      </w:r>
      <w:r w:rsidR="00673700">
        <w:t>2)</w:t>
      </w:r>
      <w:r w:rsidR="00414587">
        <w:t xml:space="preserve"> consistent with general </w:t>
      </w:r>
      <w:ins w:id="301" w:author="Nathan Dorn" w:date="2025-01-16T12:36:00Z" w16du:dateUtc="2025-01-16T17:36:00Z">
        <w:r w:rsidR="00330236">
          <w:t xml:space="preserve">thermal </w:t>
        </w:r>
      </w:ins>
      <w:r w:rsidR="00414587">
        <w:t xml:space="preserve">responses of ectotherms </w:t>
      </w:r>
      <w:r w:rsidR="0024401F" w:rsidRPr="001E3010">
        <w:t xml:space="preserve">(Kingsolver </w:t>
      </w:r>
      <w:r w:rsidR="0024401F" w:rsidRPr="001E3010">
        <w:lastRenderedPageBreak/>
        <w:t>and Woods 2016</w:t>
      </w:r>
      <w:r w:rsidR="00A17BAD">
        <w:t>, Pepi et al. 2018</w:t>
      </w:r>
      <w:r w:rsidR="00414587" w:rsidRPr="001E3010">
        <w:t>)</w:t>
      </w:r>
      <w:r w:rsidR="00673700">
        <w:t xml:space="preserve">. </w:t>
      </w:r>
      <w:ins w:id="302" w:author="Nathan Dorn" w:date="2025-01-16T12:37:00Z" w16du:dateUtc="2025-01-16T17:37:00Z">
        <w:r w:rsidR="00330236">
          <w:t>O</w:t>
        </w:r>
      </w:ins>
      <w:del w:id="303" w:author="Nathan Dorn" w:date="2025-01-16T12:37:00Z" w16du:dateUtc="2025-01-16T17:37:00Z">
        <w:r w:rsidR="003737A7" w:rsidDel="00330236">
          <w:delText>So</w:delText>
        </w:r>
        <w:r w:rsidR="007C457C" w:rsidDel="00330236">
          <w:delText>,</w:delText>
        </w:r>
        <w:r w:rsidR="003737A7" w:rsidDel="00330236">
          <w:delText xml:space="preserve"> </w:delText>
        </w:r>
        <w:r w:rsidR="00A17BAD" w:rsidDel="00330236">
          <w:delText>o</w:delText>
        </w:r>
      </w:del>
      <w:r w:rsidR="00A17BAD">
        <w:t xml:space="preserve">verall </w:t>
      </w:r>
      <w:r w:rsidR="003737A7">
        <w:t>prey survival might be expected to be greater</w:t>
      </w:r>
      <w:r w:rsidR="00A17BAD">
        <w:t>,</w:t>
      </w:r>
      <w:r w:rsidR="003737A7">
        <w:t xml:space="preserve"> </w:t>
      </w:r>
      <w:del w:id="304" w:author="Nathan Dorn" w:date="2025-01-16T12:37:00Z" w16du:dateUtc="2025-01-16T17:37:00Z">
        <w:r w:rsidR="00625CA2" w:rsidDel="00330236">
          <w:delText>as we observed</w:delText>
        </w:r>
        <w:r w:rsidR="00A17BAD" w:rsidDel="00330236">
          <w:delText>,</w:delText>
        </w:r>
        <w:r w:rsidR="00625CA2" w:rsidDel="00330236">
          <w:delText xml:space="preserve"> </w:delText>
        </w:r>
      </w:del>
      <w:r w:rsidR="00625CA2">
        <w:t>in the wet season</w:t>
      </w:r>
      <w:r w:rsidR="00A17BAD">
        <w:t>,</w:t>
      </w:r>
      <w:r w:rsidR="00625CA2">
        <w:t xml:space="preserve"> </w:t>
      </w:r>
      <w:r w:rsidR="003737A7">
        <w:t>except</w:t>
      </w:r>
      <w:ins w:id="305" w:author="Nathan Dorn" w:date="2025-01-16T12:37:00Z" w16du:dateUtc="2025-01-16T17:37:00Z">
        <w:r w:rsidR="00330236">
          <w:t xml:space="preserve"> </w:t>
        </w:r>
        <w:proofErr w:type="gramStart"/>
        <w:r w:rsidR="00330236">
          <w:t>that</w:t>
        </w:r>
      </w:ins>
      <w:r w:rsidR="003737A7">
        <w:t xml:space="preserve"> </w:t>
      </w:r>
      <w:r w:rsidR="00A17BAD">
        <w:t>estimates of the per capita foraging rates</w:t>
      </w:r>
      <w:proofErr w:type="gramEnd"/>
      <w:r w:rsidR="00A17BAD">
        <w:t xml:space="preserve"> of </w:t>
      </w:r>
      <w:r w:rsidR="00381F28">
        <w:t xml:space="preserve">common </w:t>
      </w:r>
      <w:r w:rsidR="00A17BAD">
        <w:t xml:space="preserve">(ectothermic) </w:t>
      </w:r>
      <w:r w:rsidR="00625CA2">
        <w:t xml:space="preserve">predators also increased </w:t>
      </w:r>
      <w:r w:rsidR="00A17BAD">
        <w:t>in the warmer wet season</w:t>
      </w:r>
      <w:r w:rsidR="00107530">
        <w:t xml:space="preserve"> (</w:t>
      </w:r>
      <w:r w:rsidR="00381F28">
        <w:t xml:space="preserve">calculation in </w:t>
      </w:r>
      <w:r w:rsidR="00A26B8A">
        <w:t>Appendix S</w:t>
      </w:r>
      <w:r w:rsidR="00032406">
        <w:t>2: Figure</w:t>
      </w:r>
      <w:r w:rsidR="00A26B8A">
        <w:t xml:space="preserve"> S</w:t>
      </w:r>
      <w:r w:rsidR="00BD2F96">
        <w:t>4</w:t>
      </w:r>
      <w:r w:rsidR="00A26B8A">
        <w:t>)</w:t>
      </w:r>
      <w:r w:rsidR="00625CA2">
        <w:t xml:space="preserve">. The largest </w:t>
      </w:r>
      <w:ins w:id="306" w:author="Nathan Dorn" w:date="2025-01-16T12:37:00Z" w16du:dateUtc="2025-01-16T17:37:00Z">
        <w:r w:rsidR="00330236">
          <w:t xml:space="preserve">meaningful </w:t>
        </w:r>
      </w:ins>
      <w:r w:rsidR="004D3C6B">
        <w:t xml:space="preserve">change between seasons seems to have been </w:t>
      </w:r>
      <w:r w:rsidR="00A17BAD">
        <w:t>lower</w:t>
      </w:r>
      <w:r w:rsidR="004D3C6B">
        <w:t xml:space="preserve"> predator abundances </w:t>
      </w:r>
      <w:r w:rsidR="00A17BAD">
        <w:t xml:space="preserve">after </w:t>
      </w:r>
      <w:r w:rsidR="004D3C6B">
        <w:t>th</w:t>
      </w:r>
      <w:r w:rsidR="00032406">
        <w:t>e</w:t>
      </w:r>
      <w:r w:rsidR="004D3C6B">
        <w:t xml:space="preserve"> wetlands reflooded</w:t>
      </w:r>
      <w:r w:rsidR="008E2833">
        <w:t xml:space="preserve"> (Appendix</w:t>
      </w:r>
      <w:r w:rsidR="00DC0CAE">
        <w:t xml:space="preserve"> S</w:t>
      </w:r>
      <w:r w:rsidR="00032406">
        <w:t>2: Figure</w:t>
      </w:r>
      <w:r w:rsidR="00DC0CAE">
        <w:t xml:space="preserve"> S</w:t>
      </w:r>
      <w:r w:rsidR="00BD2F96">
        <w:t>4</w:t>
      </w:r>
      <w:r w:rsidR="008E2833">
        <w:t>)</w:t>
      </w:r>
      <w:r w:rsidR="00140737">
        <w:t xml:space="preserve"> which lowered overall mortality</w:t>
      </w:r>
      <w:r w:rsidR="00A17BAD">
        <w:t>; t</w:t>
      </w:r>
      <w:r w:rsidR="00597F09">
        <w:t xml:space="preserve">he predator community changes </w:t>
      </w:r>
      <w:ins w:id="307" w:author="Nathan Dorn" w:date="2025-01-16T12:38:00Z" w16du:dateUtc="2025-01-16T17:38:00Z">
        <w:r w:rsidR="00330236">
          <w:t>appear</w:t>
        </w:r>
      </w:ins>
      <w:del w:id="308" w:author="Nathan Dorn" w:date="2025-01-16T12:38:00Z" w16du:dateUtc="2025-01-16T17:38:00Z">
        <w:r w:rsidR="00597F09" w:rsidDel="00330236">
          <w:delText>seem</w:delText>
        </w:r>
      </w:del>
      <w:r w:rsidR="00597F09">
        <w:t xml:space="preserve"> to have</w:t>
      </w:r>
      <w:r w:rsidR="0063375C">
        <w:t xml:space="preserve"> overwhelmed </w:t>
      </w:r>
      <w:r w:rsidR="004D3C6B">
        <w:t xml:space="preserve">any changes </w:t>
      </w:r>
      <w:r w:rsidR="00597F09">
        <w:t xml:space="preserve">in </w:t>
      </w:r>
      <w:ins w:id="309" w:author="Nathan Dorn" w:date="2025-01-16T12:38:00Z" w16du:dateUtc="2025-01-16T17:38:00Z">
        <w:r w:rsidR="00330236">
          <w:t xml:space="preserve">snail </w:t>
        </w:r>
      </w:ins>
      <w:r w:rsidR="00597F09">
        <w:t xml:space="preserve">survival that might have been </w:t>
      </w:r>
      <w:r w:rsidR="004D3C6B">
        <w:t>mediated by temperature</w:t>
      </w:r>
      <w:r w:rsidR="008E2833">
        <w:t xml:space="preserve"> </w:t>
      </w:r>
      <w:ins w:id="310" w:author="Nathan Dorn" w:date="2025-01-16T12:38:00Z" w16du:dateUtc="2025-01-16T17:38:00Z">
        <w:r w:rsidR="00330236">
          <w:t xml:space="preserve">alone </w:t>
        </w:r>
      </w:ins>
      <w:r w:rsidR="008E2833">
        <w:t>(Appendix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ins w:id="311" w:author="Nathan Dorn" w:date="2025-01-16T12:38:00Z" w16du:dateUtc="2025-01-16T17:38:00Z">
        <w:r w:rsidR="00330236">
          <w:t xml:space="preserve">typically </w:t>
        </w:r>
      </w:ins>
      <w:r w:rsidR="00673700">
        <w:t xml:space="preserve">controlled predator </w:t>
      </w:r>
      <w:ins w:id="312" w:author="Nathan Dorn" w:date="2025-01-16T12:38:00Z" w16du:dateUtc="2025-01-16T17:38:00Z">
        <w:r w:rsidR="00330236">
          <w:t xml:space="preserve">densities </w:t>
        </w:r>
      </w:ins>
      <w:del w:id="313" w:author="Nathan Dorn" w:date="2025-01-16T12:38:00Z" w16du:dateUtc="2025-01-16T17:38:00Z">
        <w:r w:rsidR="00673700" w:rsidDel="00330236">
          <w:delText xml:space="preserve">abundance </w:delText>
        </w:r>
      </w:del>
      <w:r w:rsidR="00673700">
        <w:t>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w:t>
      </w:r>
      <w:proofErr w:type="spellStart"/>
      <w:r w:rsidR="00C92BA3" w:rsidRPr="00C92BA3">
        <w:t>Jeyasingh</w:t>
      </w:r>
      <w:proofErr w:type="spellEnd"/>
      <w:r w:rsidR="00C92BA3" w:rsidRPr="00C92BA3">
        <w:t xml:space="preserve">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ins w:id="314" w:author="Nathan Dorn" w:date="2025-01-16T12:39:00Z" w16du:dateUtc="2025-01-16T17:39:00Z">
        <w:r w:rsidR="00330236">
          <w:t xml:space="preserve"> covarying with temperature</w:t>
        </w:r>
      </w:ins>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ins w:id="315" w:author="Nathan Dorn" w:date="2025-01-16T12:38:00Z" w16du:dateUtc="2025-01-16T17:38:00Z">
        <w:r w:rsidR="00330236">
          <w:t>communities</w:t>
        </w:r>
      </w:ins>
      <w:del w:id="316" w:author="Nathan Dorn" w:date="2025-01-16T12:38:00Z" w16du:dateUtc="2025-01-16T17:38:00Z">
        <w:r w:rsidR="00A17BAD" w:rsidDel="00330236">
          <w:delText>abund</w:delText>
        </w:r>
      </w:del>
      <w:del w:id="317" w:author="Nathan Dorn" w:date="2025-01-16T12:39:00Z" w16du:dateUtc="2025-01-16T17:39:00Z">
        <w:r w:rsidR="00A17BAD" w:rsidDel="00330236">
          <w:delText xml:space="preserve">ances </w:delText>
        </w:r>
      </w:del>
      <w:ins w:id="318" w:author="Nathan Dorn" w:date="2025-01-16T12:39:00Z" w16du:dateUtc="2025-01-16T17:39:00Z">
        <w:r w:rsidR="00330236">
          <w:t xml:space="preserve"> </w:t>
        </w:r>
      </w:ins>
      <w:r w:rsidR="00A17BAD">
        <w:t>may</w:t>
      </w:r>
      <w:r w:rsidR="0093296C">
        <w:t xml:space="preserve"> be </w:t>
      </w:r>
      <w:r w:rsidR="008E13D9">
        <w:t xml:space="preserve">more important </w:t>
      </w:r>
      <w:r w:rsidR="00A17BAD">
        <w:t xml:space="preserve">to survival </w:t>
      </w:r>
      <w:r w:rsidR="008E13D9">
        <w:t xml:space="preserve">than the per-capita </w:t>
      </w:r>
      <w:del w:id="319" w:author="Nathan Dorn" w:date="2025-01-16T12:40:00Z" w16du:dateUtc="2025-01-16T17:40:00Z">
        <w:r w:rsidR="008E13D9" w:rsidDel="00D213A8">
          <w:delText>rates</w:delText>
        </w:r>
        <w:r w:rsidR="000F667F" w:rsidDel="00D213A8">
          <w:delText>,</w:delText>
        </w:r>
        <w:r w:rsidR="008E13D9" w:rsidDel="00D213A8">
          <w:delText xml:space="preserve"> but</w:delText>
        </w:r>
      </w:del>
      <w:ins w:id="320" w:author="Nathan Dorn" w:date="2025-01-16T12:40:00Z" w16du:dateUtc="2025-01-16T17:40:00Z">
        <w:r w:rsidR="00D213A8">
          <w:t>rates but</w:t>
        </w:r>
      </w:ins>
      <w:r w:rsidR="008E13D9">
        <w:t xml:space="preserve"> </w:t>
      </w:r>
      <w:del w:id="321" w:author="Nathan Dorn" w:date="2025-01-16T12:40:00Z" w16du:dateUtc="2025-01-16T17:40:00Z">
        <w:r w:rsidR="008E13D9" w:rsidDel="00D213A8">
          <w:delText xml:space="preserve">also </w:delText>
        </w:r>
      </w:del>
      <w:r w:rsidR="008E13D9">
        <w:t xml:space="preserve">could </w:t>
      </w:r>
      <w:ins w:id="322" w:author="Nathan Dorn" w:date="2025-01-16T12:40:00Z" w16du:dateUtc="2025-01-16T17:40:00Z">
        <w:r w:rsidR="00D213A8">
          <w:t>conceivably</w:t>
        </w:r>
      </w:ins>
      <w:ins w:id="323" w:author="Nathan Dorn" w:date="2025-01-16T12:39:00Z" w16du:dateUtc="2025-01-16T17:39:00Z">
        <w:r w:rsidR="00330236">
          <w:t xml:space="preserve"> </w:t>
        </w:r>
      </w:ins>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37B48262" w:rsidR="00EE74CF" w:rsidRDefault="008A658C" w:rsidP="00656BF2">
      <w:pPr>
        <w:pStyle w:val="NATESTYLE1CommonCollege"/>
        <w:ind w:firstLine="720"/>
      </w:pPr>
      <w:bookmarkStart w:id="324" w:name="_Hlk98959713"/>
      <w:bookmarkEnd w:id="299"/>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ins w:id="325" w:author="Nathan Dorn" w:date="2025-01-16T13:26:00Z" w16du:dateUtc="2025-01-16T18:26:00Z">
        <w:r w:rsidR="00604773">
          <w:t>, historic habitats,</w:t>
        </w:r>
      </w:ins>
      <w:r w:rsidR="0012583C">
        <w:t xml:space="preserve"> and biodiversity</w:t>
      </w:r>
      <w:ins w:id="326" w:author="Nathan Dorn" w:date="2025-01-16T13:26:00Z" w16du:dateUtc="2025-01-16T18:26:00Z">
        <w:r w:rsidR="00604773">
          <w:t xml:space="preserve"> (</w:t>
        </w:r>
        <w:commentRangeStart w:id="327"/>
        <w:r w:rsidR="00604773">
          <w:t>National</w:t>
        </w:r>
      </w:ins>
      <w:commentRangeEnd w:id="327"/>
      <w:ins w:id="328" w:author="Nathan Dorn" w:date="2025-01-16T13:29:00Z" w16du:dateUtc="2025-01-16T18:29:00Z">
        <w:r w:rsidR="006B3F8C">
          <w:rPr>
            <w:rStyle w:val="CommentReference"/>
            <w:rFonts w:cstheme="minorBidi"/>
          </w:rPr>
          <w:commentReference w:id="327"/>
        </w:r>
      </w:ins>
      <w:ins w:id="329" w:author="Nathan Dorn" w:date="2025-01-16T13:26:00Z" w16du:dateUtc="2025-01-16T18:26:00Z">
        <w:r w:rsidR="00604773">
          <w:t xml:space="preserve"> Academies of Sciences </w:t>
        </w:r>
      </w:ins>
      <w:ins w:id="330" w:author="Nathan Dorn" w:date="2025-01-16T13:28:00Z" w16du:dateUtc="2025-01-16T18:28:00Z">
        <w:r w:rsidR="0014301A">
          <w:t>2020)</w:t>
        </w:r>
      </w:ins>
      <w:r w:rsidR="005B6B18">
        <w:t xml:space="preserve">.  </w:t>
      </w:r>
      <w:r w:rsidR="008C09A7">
        <w:t>I</w:t>
      </w:r>
      <w:r w:rsidR="005B6B18">
        <w:t>mprove</w:t>
      </w:r>
      <w:r w:rsidR="008C09A7">
        <w:t>d</w:t>
      </w:r>
      <w:r w:rsidR="005B6B18">
        <w:t xml:space="preserve"> conditions for the FAS </w:t>
      </w:r>
      <w:ins w:id="331" w:author="Nathan Dorn" w:date="2025-01-16T13:28:00Z" w16du:dateUtc="2025-01-16T18:28:00Z">
        <w:r w:rsidR="00210F67">
          <w:t xml:space="preserve">populations </w:t>
        </w:r>
      </w:ins>
      <w:r w:rsidR="005B6B18">
        <w:t xml:space="preserve">in the Everglades </w:t>
      </w:r>
      <w:r w:rsidR="008C09A7">
        <w:t xml:space="preserve">will be </w:t>
      </w:r>
      <w:r w:rsidR="00F0369B">
        <w:t xml:space="preserve">necessary to </w:t>
      </w:r>
      <w:del w:id="332" w:author="Nathan Dorn" w:date="2025-01-16T13:28:00Z" w16du:dateUtc="2025-01-16T18:28:00Z">
        <w:r w:rsidR="00F0369B" w:rsidDel="0014301A">
          <w:delText>make</w:delText>
        </w:r>
        <w:r w:rsidR="008C09A7" w:rsidDel="0014301A">
          <w:delText xml:space="preserve"> </w:delText>
        </w:r>
        <w:r w:rsidR="005C70A6" w:rsidDel="0014301A">
          <w:delText xml:space="preserve">their populations rebound and </w:delText>
        </w:r>
      </w:del>
      <w:r w:rsidR="005C70A6">
        <w:t xml:space="preserve">support nesting </w:t>
      </w:r>
      <w:del w:id="333" w:author="Nathan Dorn" w:date="2025-01-16T13:28:00Z" w16du:dateUtc="2025-01-16T18:28:00Z">
        <w:r w:rsidR="005C70A6" w:rsidDel="00210F67">
          <w:delText xml:space="preserve">populations </w:delText>
        </w:r>
      </w:del>
      <w:r w:rsidR="005C70A6">
        <w:t>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xml:space="preserve">, but our </w:t>
      </w:r>
      <w:r w:rsidR="00EE74CF" w:rsidRPr="00C12775">
        <w:lastRenderedPageBreak/>
        <w:t>results indicate that with the current levels of predation and individual growth, improving hydrologic conditions for reproduction in the Everglades can</w:t>
      </w:r>
      <w:ins w:id="334" w:author="Nathan Dorn" w:date="2025-01-16T13:30:00Z" w16du:dateUtc="2025-01-16T18:30:00Z">
        <w:r w:rsidR="001B2692">
          <w:t xml:space="preserve">, at best, </w:t>
        </w:r>
      </w:ins>
      <w:del w:id="335" w:author="Nathan Dorn" w:date="2025-01-16T13:30:00Z" w16du:dateUtc="2025-01-16T18:30:00Z">
        <w:r w:rsidR="00EE74CF" w:rsidRPr="00C12775" w:rsidDel="001B2692">
          <w:delText xml:space="preserve"> </w:delText>
        </w:r>
      </w:del>
      <w:r w:rsidR="00EE74CF" w:rsidRPr="00C12775">
        <w:t>only maintain the already small populations of</w:t>
      </w:r>
      <w:del w:id="336" w:author="Nathan Dorn" w:date="2025-01-16T13:30:00Z" w16du:dateUtc="2025-01-16T18:30:00Z">
        <w:r w:rsidR="00EE74CF" w:rsidRPr="00C12775" w:rsidDel="001B2692">
          <w:delText xml:space="preserve"> the</w:delText>
        </w:r>
      </w:del>
      <w:r w:rsidR="00EE74CF" w:rsidRPr="00C12775">
        <w:t xml:space="preserve">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hydrologic variation to turn </w:t>
      </w:r>
      <w:r w:rsidR="00EE74CF">
        <w:t>FAS</w:t>
      </w:r>
      <w:r w:rsidR="00EE74CF" w:rsidRPr="00C12775">
        <w:t xml:space="preserve"> population growth positive, either the </w:t>
      </w:r>
      <w:ins w:id="337" w:author="Nathan Dorn" w:date="2025-01-16T13:30:00Z" w16du:dateUtc="2025-01-16T18:30:00Z">
        <w:r w:rsidR="00807857">
          <w:t xml:space="preserve">average </w:t>
        </w:r>
        <w:r w:rsidR="001B2692">
          <w:t>survival needs to improve</w:t>
        </w:r>
      </w:ins>
      <w:del w:id="338" w:author="Nathan Dorn" w:date="2025-01-16T13:30:00Z" w16du:dateUtc="2025-01-16T18:30:00Z">
        <w:r w:rsidR="00EE74CF" w:rsidRPr="00C12775" w:rsidDel="001B2692">
          <w:delText>predation rates would need to be decreased from current levels</w:delText>
        </w:r>
      </w:del>
      <w:r w:rsidR="00EE74CF" w:rsidRPr="00C12775">
        <w:t xml:space="preserve"> </w:t>
      </w:r>
      <w:commentRangeStart w:id="339"/>
      <w:r w:rsidR="00EE74CF" w:rsidRPr="00C12775">
        <w:t xml:space="preserve">or </w:t>
      </w:r>
      <w:ins w:id="340" w:author="Nathan Dorn" w:date="2025-01-16T13:30:00Z" w16du:dateUtc="2025-01-16T18:30:00Z">
        <w:r w:rsidR="00807857">
          <w:t xml:space="preserve">average </w:t>
        </w:r>
      </w:ins>
      <w:r w:rsidR="00EE74CF">
        <w:t>growth</w:t>
      </w:r>
      <w:r w:rsidR="00EE74CF" w:rsidRPr="00C12775">
        <w:t xml:space="preserve"> would need to increase in the spring</w:t>
      </w:r>
      <w:del w:id="341" w:author="Nathan Dorn" w:date="2025-01-16T13:30:00Z" w16du:dateUtc="2025-01-16T18:30:00Z">
        <w:r w:rsidR="00EE74CF" w:rsidRPr="00C12775" w:rsidDel="00807857">
          <w:delText xml:space="preserve"> (dry season)</w:delText>
        </w:r>
      </w:del>
      <w:r w:rsidR="00EE74CF" w:rsidRPr="00C12775">
        <w:t xml:space="preserve">. </w:t>
      </w:r>
      <w:commentRangeEnd w:id="339"/>
      <w:r w:rsidR="001935D4">
        <w:rPr>
          <w:rStyle w:val="CommentReference"/>
          <w:rFonts w:cstheme="minorBidi"/>
        </w:rPr>
        <w:commentReference w:id="339"/>
      </w:r>
      <w:del w:id="342" w:author="Nathan Dorn" w:date="2025-01-16T13:31:00Z" w16du:dateUtc="2025-01-16T18:31:00Z">
        <w:r w:rsidR="00EE74CF" w:rsidRPr="00C12775" w:rsidDel="001935D4">
          <w:delText xml:space="preserve">We offer hypotheses about </w:delText>
        </w:r>
        <w:r w:rsidR="00622AE6" w:rsidDel="001935D4">
          <w:delText xml:space="preserve">what conditions could be favorable for </w:delText>
        </w:r>
        <w:r w:rsidR="00EE74CF" w:rsidRPr="00C12775" w:rsidDel="001935D4">
          <w:delText>population</w:delText>
        </w:r>
        <w:r w:rsidR="00622AE6" w:rsidDel="001935D4">
          <w:delText>s</w:delText>
        </w:r>
        <w:r w:rsidR="00EE74CF" w:rsidRPr="00C12775" w:rsidDel="001935D4">
          <w:delText xml:space="preserve"> of </w:delText>
        </w:r>
        <w:r w:rsidR="00EE74CF" w:rsidDel="001935D4">
          <w:delText>FAS</w:delText>
        </w:r>
        <w:r w:rsidR="00EE74CF" w:rsidRPr="00C12775" w:rsidDel="001935D4">
          <w:delText xml:space="preserve"> in the Everglades.</w:delText>
        </w:r>
      </w:del>
      <w:r w:rsidR="00EE74CF" w:rsidRPr="00C12775">
        <w:t xml:space="preserve"> </w:t>
      </w:r>
    </w:p>
    <w:p w14:paraId="75A2CBB5" w14:textId="3EC07C64" w:rsidR="00673700" w:rsidRDefault="00881488" w:rsidP="00656BF2">
      <w:pPr>
        <w:pStyle w:val="NATESTYLE1CommonCollege"/>
        <w:ind w:firstLine="720"/>
      </w:pPr>
      <w:del w:id="343" w:author="Nathan Dorn" w:date="2025-01-16T13:32:00Z" w16du:dateUtc="2025-01-16T18:32:00Z">
        <w:r w:rsidDel="001935D4">
          <w:delText xml:space="preserve">First, </w:delText>
        </w:r>
        <w:r w:rsidR="009B0786" w:rsidDel="001935D4">
          <w:delText>seasonal variation</w:delText>
        </w:r>
        <w:r w:rsidR="00BD0282" w:rsidDel="001935D4">
          <w:delText xml:space="preserve"> in</w:delText>
        </w:r>
        <w:r w:rsidR="009B0786" w:rsidDel="001935D4">
          <w:delText xml:space="preserve"> growth, reproduction and survival </w:delText>
        </w:r>
        <w:r w:rsidR="001E7644" w:rsidDel="001935D4">
          <w:delText>ha</w:delText>
        </w:r>
        <w:r w:rsidR="00E50315" w:rsidDel="001935D4">
          <w:delText>ve important</w:delText>
        </w:r>
        <w:r w:rsidR="009B0786" w:rsidDel="001935D4">
          <w:delText xml:space="preserve"> </w:delText>
        </w:r>
        <w:r w:rsidR="00BE45D2" w:rsidDel="001935D4">
          <w:delText>implications</w:delText>
        </w:r>
        <w:r w:rsidR="009B0786" w:rsidDel="001935D4">
          <w:delText xml:space="preserve"> for FAS populations. </w:delText>
        </w:r>
      </w:del>
      <w:r w:rsidR="009B0786">
        <w:t>T</w:t>
      </w:r>
      <w:r w:rsidR="00673700">
        <w:t>he</w:t>
      </w:r>
      <w:r w:rsidR="00D658E0">
        <w:t xml:space="preserve"> </w:t>
      </w:r>
      <w:r w:rsidR="00673700">
        <w:t xml:space="preserve">dry season parameters were worse </w:t>
      </w:r>
      <w:r w:rsidR="009B0786">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commentRangeStart w:id="344"/>
      <w:r w:rsidR="000244C3">
        <w:t xml:space="preserve">Alternatively, </w:t>
      </w:r>
      <w:r w:rsidR="00A62DBA">
        <w:t>if females can store their</w:t>
      </w:r>
      <w:r w:rsidR="007F471C">
        <w:t xml:space="preserve"> resources</w:t>
      </w:r>
      <w:ins w:id="345" w:author="Nathan Dorn" w:date="2025-01-16T13:32:00Z" w16du:dateUtc="2025-01-16T18:32:00Z">
        <w:r w:rsidR="006D127E">
          <w:t xml:space="preserve"> and </w:t>
        </w:r>
      </w:ins>
      <w:del w:id="346" w:author="Nathan Dorn" w:date="2025-01-16T13:32:00Z" w16du:dateUtc="2025-01-16T18:32:00Z">
        <w:r w:rsidR="007F471C" w:rsidDel="006D127E">
          <w:delText>, then</w:delText>
        </w:r>
      </w:del>
      <w:r w:rsidR="007F471C">
        <w:t xml:space="preserve"> </w:t>
      </w:r>
      <w:r w:rsidR="00E50315">
        <w:t xml:space="preserve">hydrologic </w:t>
      </w:r>
      <w:r w:rsidR="007F471C">
        <w:t xml:space="preserve">conditions </w:t>
      </w:r>
      <w:ins w:id="347" w:author="Nathan Dorn" w:date="2025-01-16T13:32:00Z" w16du:dateUtc="2025-01-16T18:32:00Z">
        <w:r w:rsidR="006D127E">
          <w:t xml:space="preserve">can </w:t>
        </w:r>
      </w:ins>
      <w:del w:id="348" w:author="Nathan Dorn" w:date="2025-01-16T13:32:00Z" w16du:dateUtc="2025-01-16T18:32:00Z">
        <w:r w:rsidR="007F471C" w:rsidDel="006D127E">
          <w:delText xml:space="preserve">that </w:delText>
        </w:r>
      </w:del>
      <w:r w:rsidR="000244C3">
        <w:t>shift more of the egg laying to the wet season,</w:t>
      </w:r>
      <w:r w:rsidR="006F5F62">
        <w:t xml:space="preserve"> </w:t>
      </w:r>
      <w:ins w:id="349" w:author="Nathan Dorn" w:date="2025-01-16T13:33:00Z" w16du:dateUtc="2025-01-16T18:33:00Z">
        <w:r w:rsidR="006D127E">
          <w:t xml:space="preserve">then the average demographic parameters would move up and right </w:t>
        </w:r>
      </w:ins>
      <w:del w:id="350" w:author="Nathan Dorn" w:date="2025-01-16T13:33:00Z" w16du:dateUtc="2025-01-16T18:33:00Z">
        <w:r w:rsidR="006F5F62" w:rsidDel="006D127E">
          <w:delText>would also shift the weigh</w:delText>
        </w:r>
        <w:r w:rsidR="007C098F" w:rsidDel="006D127E">
          <w:delText xml:space="preserve">ting of the parameter </w:delText>
        </w:r>
        <w:r w:rsidR="006F5F62" w:rsidDel="006D127E">
          <w:delText>average</w:delText>
        </w:r>
      </w:del>
      <w:del w:id="351" w:author="Nathan Dorn" w:date="2025-01-16T13:19:00Z" w16du:dateUtc="2025-01-16T18:19:00Z">
        <w:r w:rsidR="006F5F62" w:rsidDel="0077405E">
          <w:delText xml:space="preserve"> towards </w:delText>
        </w:r>
        <w:r w:rsidR="00F171A7" w:rsidDel="0077405E">
          <w:delText>stasis</w:delText>
        </w:r>
      </w:del>
      <w:ins w:id="352" w:author="Nathan Dorn" w:date="2025-01-16T13:19:00Z" w16du:dateUtc="2025-01-16T18:19:00Z">
        <w:r w:rsidR="00876DA6">
          <w:t xml:space="preserve"> towards stasis or growth</w:t>
        </w:r>
      </w:ins>
      <w:r w:rsidR="006F5F62">
        <w:t xml:space="preserve"> </w:t>
      </w:r>
      <w:r w:rsidR="007C098F">
        <w:t>(Fig</w:t>
      </w:r>
      <w:r w:rsidR="00032020">
        <w:t>ure</w:t>
      </w:r>
      <w:r w:rsidR="007C098F">
        <w:t xml:space="preserve"> </w:t>
      </w:r>
      <w:r w:rsidR="00032020">
        <w:t>3</w:t>
      </w:r>
      <w:r w:rsidR="007C098F">
        <w:t>).</w:t>
      </w:r>
      <w:r w:rsidR="000244C3">
        <w:t xml:space="preserve"> </w:t>
      </w:r>
      <w:commentRangeEnd w:id="344"/>
      <w:r w:rsidR="0051623F">
        <w:rPr>
          <w:rStyle w:val="CommentReference"/>
          <w:rFonts w:cstheme="minorBidi"/>
        </w:rPr>
        <w:commentReference w:id="344"/>
      </w:r>
      <w:del w:id="353" w:author="Nathan Dorn" w:date="2025-01-16T13:19:00Z" w16du:dateUtc="2025-01-16T18:19:00Z">
        <w:r w:rsidR="0034789E" w:rsidDel="00876DA6">
          <w:delText>Current</w:delText>
        </w:r>
        <w:r w:rsidR="006F5F62" w:rsidDel="00876DA6">
          <w:delText xml:space="preserve"> management</w:delText>
        </w:r>
        <w:r w:rsidR="00FC44C4" w:rsidDel="00876DA6">
          <w:delText xml:space="preserve"> goals </w:delText>
        </w:r>
        <w:r w:rsidR="0034789E" w:rsidDel="00876DA6">
          <w:delText>are to</w:delText>
        </w:r>
        <w:r w:rsidR="00FC44C4" w:rsidDel="00876DA6">
          <w:delText xml:space="preserve"> keep depths ideal for reproduction for as long as possible</w:delText>
        </w:r>
        <w:r w:rsidR="0034789E" w:rsidDel="00876DA6">
          <w:delText xml:space="preserve">, but management strategies </w:delText>
        </w:r>
      </w:del>
      <w:del w:id="354" w:author="Nathan Dorn" w:date="2025-01-16T13:17:00Z" w16du:dateUtc="2025-01-16T18:17:00Z">
        <w:r w:rsidR="0034789E" w:rsidDel="0052765E">
          <w:delText xml:space="preserve">that could </w:delText>
        </w:r>
      </w:del>
      <w:del w:id="355" w:author="Nathan Dorn" w:date="2025-01-16T13:19:00Z" w16du:dateUtc="2025-01-16T18:19:00Z">
        <w:r w:rsidR="0034789E" w:rsidDel="00876DA6">
          <w:delText>shift more reproduction to</w:delText>
        </w:r>
        <w:r w:rsidR="00D27098" w:rsidDel="00876DA6">
          <w:delText xml:space="preserve"> </w:delText>
        </w:r>
      </w:del>
      <w:del w:id="356" w:author="Nathan Dorn" w:date="2025-01-16T13:17:00Z" w16du:dateUtc="2025-01-16T18:17:00Z">
        <w:r w:rsidR="00D27098" w:rsidDel="006F2F48">
          <w:delText xml:space="preserve">later in </w:delText>
        </w:r>
      </w:del>
      <w:del w:id="357" w:author="Nathan Dorn" w:date="2025-01-16T13:19:00Z" w16du:dateUtc="2025-01-16T18:19:00Z">
        <w:r w:rsidR="00D27098" w:rsidDel="00876DA6">
          <w:delText>the</w:delText>
        </w:r>
      </w:del>
      <w:del w:id="358" w:author="Nathan Dorn" w:date="2025-01-16T13:18:00Z" w16du:dateUtc="2025-01-16T18:18:00Z">
        <w:r w:rsidR="00D27098" w:rsidDel="006F2F48">
          <w:delText xml:space="preserve"> </w:delText>
        </w:r>
      </w:del>
      <w:del w:id="359" w:author="Nathan Dorn" w:date="2025-01-16T13:19:00Z" w16du:dateUtc="2025-01-16T18:19:00Z">
        <w:r w:rsidR="00D27098" w:rsidDel="00876DA6">
          <w:delText xml:space="preserve">wet season </w:delText>
        </w:r>
      </w:del>
      <w:del w:id="360" w:author="Nathan Dorn" w:date="2025-01-16T13:18:00Z" w16du:dateUtc="2025-01-16T18:18:00Z">
        <w:r w:rsidR="00D27098" w:rsidDel="00687FB3">
          <w:delText>when growth and survival conditions are favorable could be fruitful</w:delText>
        </w:r>
      </w:del>
      <w:del w:id="361" w:author="Nathan Dorn" w:date="2025-01-16T13:19:00Z" w16du:dateUtc="2025-01-16T18:19:00Z">
        <w:r w:rsidR="001D4F30" w:rsidDel="00876DA6">
          <w:delText>.</w:delText>
        </w:r>
      </w:del>
      <w:r w:rsidR="001D4F30">
        <w:t xml:space="preserve"> </w:t>
      </w:r>
      <w:r w:rsidR="00B23CEF">
        <w:t xml:space="preserve">Although more research is </w:t>
      </w:r>
      <w:r w:rsidR="00BB6948">
        <w:t>needed to</w:t>
      </w:r>
      <w:r w:rsidR="00B23CEF">
        <w:t xml:space="preserve"> understand </w:t>
      </w:r>
      <w:r w:rsidR="00BB6948">
        <w:t>how</w:t>
      </w:r>
      <w:r w:rsidR="00B23CEF">
        <w:t xml:space="preserve"> </w:t>
      </w:r>
      <w:ins w:id="362" w:author="Nathan Dorn" w:date="2025-01-16T13:33:00Z" w16du:dateUtc="2025-01-16T18:33:00Z">
        <w:r w:rsidR="00B14625">
          <w:t>water levels might mediate this respons</w:t>
        </w:r>
      </w:ins>
      <w:ins w:id="363" w:author="Nathan Dorn" w:date="2025-01-16T13:34:00Z" w16du:dateUtc="2025-01-16T18:34:00Z">
        <w:r w:rsidR="00B14625">
          <w:t xml:space="preserve">e </w:t>
        </w:r>
      </w:ins>
      <w:del w:id="364" w:author="Nathan Dorn" w:date="2025-01-16T13:34:00Z" w16du:dateUtc="2025-01-16T18:34:00Z">
        <w:r w:rsidR="00B23CEF" w:rsidDel="00B14625">
          <w:delText>populations respond in this manner</w:delText>
        </w:r>
        <w:r w:rsidR="00362DDC" w:rsidDel="00B14625">
          <w:delText>,</w:delText>
        </w:r>
      </w:del>
      <w:r w:rsidR="00362DDC">
        <w:t xml:space="preserve"> o</w:t>
      </w:r>
      <w:r w:rsidR="00B23CEF">
        <w:t xml:space="preserve">ne observation suggests that </w:t>
      </w:r>
      <w:r w:rsidR="00E82A3D">
        <w:t xml:space="preserve">shifts </w:t>
      </w:r>
      <w:del w:id="365" w:author="Nathan Dorn" w:date="2025-01-16T13:34:00Z" w16du:dateUtc="2025-01-16T18:34:00Z">
        <w:r w:rsidR="00E82A3D" w:rsidDel="00B14625">
          <w:delText xml:space="preserve">in </w:delText>
        </w:r>
      </w:del>
      <w:r w:rsidR="00E82A3D">
        <w:t>reproduction</w:t>
      </w:r>
      <w:r w:rsidR="007308FA">
        <w:t xml:space="preserve"> </w:t>
      </w:r>
      <w:del w:id="366" w:author="Nathan Dorn" w:date="2025-01-16T13:34:00Z" w16du:dateUtc="2025-01-16T18:34:00Z">
        <w:r w:rsidR="007308FA" w:rsidDel="00B14625">
          <w:delText xml:space="preserve">to </w:delText>
        </w:r>
      </w:del>
      <w:ins w:id="367" w:author="Nathan Dorn" w:date="2025-01-16T13:34:00Z" w16du:dateUtc="2025-01-16T18:34:00Z">
        <w:r w:rsidR="00B14625">
          <w:t xml:space="preserve"> in </w:t>
        </w:r>
      </w:ins>
      <w:r w:rsidR="007308FA">
        <w:t>July-August</w:t>
      </w:r>
      <w:r w:rsidR="00E82A3D">
        <w:t xml:space="preserve"> </w:t>
      </w:r>
      <w:r w:rsidR="00E82A3D">
        <w:lastRenderedPageBreak/>
        <w:t xml:space="preserve">can occur </w:t>
      </w:r>
      <w:r w:rsidR="00B23CEF">
        <w:t xml:space="preserve">in shorter-hydroperiod </w:t>
      </w:r>
      <w:ins w:id="368" w:author="Nathan Dorn" w:date="2025-01-16T13:34:00Z" w16du:dateUtc="2025-01-16T18:34:00Z">
        <w:r w:rsidR="00B14625">
          <w:t>wetland</w:t>
        </w:r>
        <w:r w:rsidR="00175919">
          <w:t>s</w:t>
        </w:r>
      </w:ins>
      <w:del w:id="369" w:author="Nathan Dorn" w:date="2025-01-16T13:34:00Z" w16du:dateUtc="2025-01-16T18:34:00Z">
        <w:r w:rsidR="000C5748" w:rsidDel="00175919">
          <w:delText>locations</w:delText>
        </w:r>
      </w:del>
      <w:r w:rsidR="000C5748">
        <w:t xml:space="preserve">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7C7E9A0E" w:rsidR="00673700" w:rsidRDefault="003C6D67" w:rsidP="00656BF2">
      <w:pPr>
        <w:pStyle w:val="NATESTYLE1CommonCollege"/>
        <w:ind w:firstLine="720"/>
      </w:pPr>
      <w:del w:id="370" w:author="Nathan Dorn" w:date="2025-01-16T13:39:00Z" w16du:dateUtc="2025-01-16T18:39:00Z">
        <w:r w:rsidDel="000A418E">
          <w:delText>S</w:delText>
        </w:r>
        <w:r w:rsidR="00673700" w:rsidDel="000A418E">
          <w:delText>patial variation i</w:delText>
        </w:r>
      </w:del>
      <w:ins w:id="371" w:author="Nathan Dorn" w:date="2025-01-16T13:39:00Z" w16du:dateUtc="2025-01-16T18:39:00Z">
        <w:r w:rsidR="000A418E">
          <w:t xml:space="preserve">Improved food quality </w:t>
        </w:r>
        <w:r w:rsidR="008E737A">
          <w:t>could also move parameters to the right in state space (Fig. 3)</w:t>
        </w:r>
        <w:r w:rsidR="009510DE">
          <w:t xml:space="preserve">. </w:t>
        </w:r>
      </w:ins>
      <w:del w:id="372" w:author="Nathan Dorn" w:date="2025-01-16T13:39:00Z" w16du:dateUtc="2025-01-16T18:39:00Z">
        <w:r w:rsidR="00673700" w:rsidDel="008E737A">
          <w:delText xml:space="preserve">n productivity </w:delText>
        </w:r>
      </w:del>
      <w:del w:id="373" w:author="Nathan Dorn" w:date="2025-01-16T13:40:00Z" w16du:dateUtc="2025-01-16T18:40:00Z">
        <w:r w:rsidR="00673700" w:rsidDel="009510DE">
          <w:delText xml:space="preserve">(i.e., </w:delText>
        </w:r>
        <w:r w:rsidR="007C1229" w:rsidDel="009510DE">
          <w:delText xml:space="preserve">total phosphorus, </w:delText>
        </w:r>
        <w:r w:rsidR="00673700" w:rsidDel="009510DE">
          <w:delText xml:space="preserve">TP) </w:delText>
        </w:r>
        <w:r w:rsidR="004B65EA" w:rsidDel="009510DE">
          <w:delText xml:space="preserve">or </w:delText>
        </w:r>
        <w:r w:rsidDel="009510DE">
          <w:delText xml:space="preserve">perhaps </w:delText>
        </w:r>
        <w:r w:rsidR="004B65EA" w:rsidDel="009510DE">
          <w:delText>restoration of</w:delText>
        </w:r>
        <w:r w:rsidR="008C14F8" w:rsidDel="009510DE">
          <w:delText xml:space="preserve"> historic </w:delText>
        </w:r>
        <w:r w:rsidR="004B65EA" w:rsidDel="009510DE">
          <w:delText xml:space="preserve">flow </w:delText>
        </w:r>
        <w:r w:rsidR="00A00D0F" w:rsidDel="009510DE">
          <w:delText>could encourage growth rates</w:delText>
        </w:r>
        <w:r w:rsidR="00673700" w:rsidDel="009510DE">
          <w:delText xml:space="preserve">. </w:delText>
        </w:r>
      </w:del>
      <w:r w:rsidR="00673700">
        <w:t>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w:t>
      </w:r>
      <w:ins w:id="374" w:author="Nathan Dorn" w:date="2025-01-16T13:40:00Z" w16du:dateUtc="2025-01-16T18:40:00Z">
        <w:r w:rsidR="009510DE">
          <w:t>natural</w:t>
        </w:r>
      </w:ins>
      <w:del w:id="375" w:author="Nathan Dorn" w:date="2025-01-16T13:40:00Z" w16du:dateUtc="2025-01-16T18:40:00Z">
        <w:r w:rsidR="00673700" w:rsidDel="009510DE">
          <w:delText>typical</w:delText>
        </w:r>
      </w:del>
      <w:r w:rsidR="00673700">
        <w:t xml:space="preserve">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ins w:id="376" w:author="Nathan Dorn" w:date="2025-01-16T13:20:00Z" w16du:dateUtc="2025-01-16T18:20:00Z">
        <w:r w:rsidR="004520C9">
          <w:t xml:space="preserve"> in the periphyton</w:t>
        </w:r>
      </w:ins>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w:t>
      </w:r>
      <w:ins w:id="377" w:author="Nathan Dorn" w:date="2025-01-16T13:40:00Z" w16du:dateUtc="2025-01-16T18:40:00Z">
        <w:r w:rsidR="009510DE">
          <w:t xml:space="preserve">and </w:t>
        </w:r>
      </w:ins>
      <w:r w:rsidR="00673700">
        <w:t xml:space="preserve">it was the only site to have wet season growth and survival </w:t>
      </w:r>
      <w:ins w:id="378" w:author="Nathan Dorn" w:date="2025-01-16T13:40:00Z" w16du:dateUtc="2025-01-16T18:40:00Z">
        <w:r w:rsidR="008965E6">
          <w:t xml:space="preserve">parameters </w:t>
        </w:r>
      </w:ins>
      <w:r w:rsidR="00673700">
        <w:t xml:space="preserve">that predicted </w:t>
      </w:r>
      <w:ins w:id="379" w:author="Nathan Dorn" w:date="2025-01-16T13:40:00Z" w16du:dateUtc="2025-01-16T18:40:00Z">
        <w:r w:rsidR="008965E6">
          <w:t>population growth</w:t>
        </w:r>
      </w:ins>
      <w:ins w:id="380" w:author="Nathan Dorn" w:date="2025-01-16T13:41:00Z" w16du:dateUtc="2025-01-16T18:41:00Z">
        <w:r w:rsidR="008965E6">
          <w:t xml:space="preserve"> in combination</w:t>
        </w:r>
        <w:r w:rsidR="005820CC">
          <w:t>.  But restoration and management actions are expressly avoiding eutrophica</w:t>
        </w:r>
      </w:ins>
      <w:ins w:id="381" w:author="Nathan Dorn" w:date="2025-01-16T13:42:00Z" w16du:dateUtc="2025-01-16T18:42:00Z">
        <w:r w:rsidR="005820CC">
          <w:t xml:space="preserve">tion of the Everglades. </w:t>
        </w:r>
      </w:ins>
      <w:ins w:id="382" w:author="Nathan Dorn" w:date="2025-01-16T13:41:00Z" w16du:dateUtc="2025-01-16T18:41:00Z">
        <w:r w:rsidR="008965E6">
          <w:t xml:space="preserve"> </w:t>
        </w:r>
      </w:ins>
      <w:del w:id="383" w:author="Nathan Dorn" w:date="2025-01-16T13:40:00Z" w16du:dateUtc="2025-01-16T18:40:00Z">
        <w:r w:rsidR="00673700" w:rsidDel="008965E6">
          <w:delText>favorable recruitment</w:delText>
        </w:r>
        <w:r w:rsidR="007433B7" w:rsidDel="008965E6">
          <w:delText xml:space="preserve"> </w:delText>
        </w:r>
      </w:del>
      <w:del w:id="384" w:author="Nathan Dorn" w:date="2025-01-16T13:41:00Z" w16du:dateUtc="2025-01-16T18:41:00Z">
        <w:r w:rsidR="007433B7" w:rsidDel="005820CC">
          <w:delText xml:space="preserve">and combined parameters </w:delText>
        </w:r>
        <w:r w:rsidR="004B65A0" w:rsidDel="005820CC">
          <w:delText>closer to stasis.</w:delText>
        </w:r>
        <w:r w:rsidR="00673700" w:rsidDel="005820CC">
          <w:delText xml:space="preserve"> </w:delText>
        </w:r>
      </w:del>
      <w:r w:rsidR="008C14F8">
        <w:t>Perhaps more promisingly, t</w:t>
      </w:r>
      <w:r w:rsidR="000333D0">
        <w:t xml:space="preserve">he </w:t>
      </w:r>
      <w:proofErr w:type="spellStart"/>
      <w:ins w:id="385" w:author="Nathan Dorn" w:date="2025-01-16T13:42:00Z" w16du:dateUtc="2025-01-16T18:42:00Z">
        <w:r w:rsidR="00895838">
          <w:t>predrainage</w:t>
        </w:r>
        <w:proofErr w:type="spellEnd"/>
        <w:r w:rsidR="00895838">
          <w:t xml:space="preserve"> </w:t>
        </w:r>
      </w:ins>
      <w:r w:rsidR="000333D0">
        <w:t>Everglades</w:t>
      </w:r>
      <w:r w:rsidR="00204F02">
        <w:t xml:space="preserve"> was </w:t>
      </w:r>
      <w:del w:id="386" w:author="Nathan Dorn" w:date="2025-01-16T13:42:00Z" w16du:dateUtc="2025-01-16T18:42:00Z">
        <w:r w:rsidR="00204F02" w:rsidDel="00895838">
          <w:delText xml:space="preserve">historically </w:delText>
        </w:r>
      </w:del>
      <w:r w:rsidR="00204F02">
        <w:t>a flowing</w:t>
      </w:r>
      <w:r w:rsidR="008C14F8">
        <w:t xml:space="preserve"> </w:t>
      </w:r>
      <w:ins w:id="387" w:author="Nathan Dorn" w:date="2025-01-16T13:42:00Z" w16du:dateUtc="2025-01-16T18:42:00Z">
        <w:r w:rsidR="00895838">
          <w:t>eco</w:t>
        </w:r>
      </w:ins>
      <w:r w:rsidR="00204F02">
        <w:t>system</w:t>
      </w:r>
      <w:r w:rsidR="008C14F8">
        <w:t xml:space="preserve"> (the </w:t>
      </w:r>
      <w:ins w:id="388" w:author="Nathan Dorn" w:date="2025-01-16T13:42:00Z" w16du:dateUtc="2025-01-16T18:42:00Z">
        <w:r w:rsidR="00895838">
          <w:t>“</w:t>
        </w:r>
      </w:ins>
      <w:r w:rsidR="008C14F8">
        <w:t>River of Grass</w:t>
      </w:r>
      <w:ins w:id="389" w:author="Nathan Dorn" w:date="2025-01-16T13:42:00Z" w16du:dateUtc="2025-01-16T18:42:00Z">
        <w:r w:rsidR="00895838">
          <w:t>”</w:t>
        </w:r>
      </w:ins>
      <w:r w:rsidR="008C14F8">
        <w:t>) with velocities &gt; 2  cm/s</w:t>
      </w:r>
      <w:r w:rsidR="0068733F">
        <w:t xml:space="preserve">, and </w:t>
      </w:r>
      <w:r w:rsidR="004B65EA" w:rsidRPr="00C12775">
        <w:t xml:space="preserve">recent work has shown that increasing water flow velocity, increases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ins w:id="390" w:author="Nathan Dorn" w:date="2025-01-16T13:21:00Z" w16du:dateUtc="2025-01-16T18:21:00Z">
        <w:r w:rsidR="000C4F40">
          <w:t xml:space="preserve"> (</w:t>
        </w:r>
      </w:ins>
      <w:ins w:id="391" w:author="Nathan Dorn" w:date="2025-01-16T13:22:00Z" w16du:dateUtc="2025-01-16T18:22:00Z">
        <w:r w:rsidR="001A3483">
          <w:t xml:space="preserve">i.e., </w:t>
        </w:r>
      </w:ins>
      <w:ins w:id="392" w:author="Nathan Dorn" w:date="2025-01-16T13:21:00Z" w16du:dateUtc="2025-01-16T18:21:00Z">
        <w:r w:rsidR="000C4F40">
          <w:t>moving</w:t>
        </w:r>
      </w:ins>
      <w:ins w:id="393" w:author="Nathan Dorn" w:date="2025-01-16T13:43:00Z" w16du:dateUtc="2025-01-16T18:43:00Z">
        <w:r w:rsidR="00747A87">
          <w:t xml:space="preserve"> parameters to the right in</w:t>
        </w:r>
      </w:ins>
      <w:ins w:id="394" w:author="Nathan Dorn" w:date="2025-01-16T13:21:00Z" w16du:dateUtc="2025-01-16T18:21:00Z">
        <w:r w:rsidR="001A3483">
          <w:t xml:space="preserve"> Fig. 3).</w:t>
        </w:r>
      </w:ins>
      <w:del w:id="395" w:author="Nathan Dorn" w:date="2025-01-16T13:21:00Z" w16du:dateUtc="2025-01-16T18:21:00Z">
        <w:r w:rsidR="004B65EA" w:rsidRPr="00C12775" w:rsidDel="000C4F40">
          <w:delText>.</w:delText>
        </w:r>
      </w:del>
    </w:p>
    <w:p w14:paraId="6C9C8AF1" w14:textId="0D227F46"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w:t>
      </w:r>
      <w:ins w:id="396" w:author="Nathan Dorn" w:date="2025-01-16T13:35:00Z" w16du:dateUtc="2025-01-16T18:35:00Z">
        <w:r w:rsidR="00973FB0">
          <w:t xml:space="preserve">(Pintar et al. 2023) </w:t>
        </w:r>
      </w:ins>
      <w:r w:rsidR="00673700" w:rsidRPr="00C12775">
        <w:t xml:space="preserve">or </w:t>
      </w:r>
      <w:del w:id="397" w:author="Nathan Dorn" w:date="2025-01-16T13:35:00Z" w16du:dateUtc="2025-01-16T18:35:00Z">
        <w:r w:rsidR="008E033B" w:rsidDel="00973FB0">
          <w:delText>perhaps</w:delText>
        </w:r>
      </w:del>
      <w:r w:rsidR="008E033B">
        <w:t xml:space="preserve"> </w:t>
      </w:r>
      <w:r w:rsidR="00673700" w:rsidRPr="00C12775">
        <w:t xml:space="preserve">hydrologic conditions </w:t>
      </w:r>
      <w:ins w:id="398" w:author="Nathan Dorn" w:date="2025-01-16T13:35:00Z" w16du:dateUtc="2025-01-16T18:35:00Z">
        <w:r w:rsidR="00973FB0">
          <w:lastRenderedPageBreak/>
          <w:t xml:space="preserve">supporting higher densities of </w:t>
        </w:r>
      </w:ins>
      <w:del w:id="399" w:author="Nathan Dorn" w:date="2025-01-16T13:35:00Z" w16du:dateUtc="2025-01-16T18:35:00Z">
        <w:r w:rsidR="00673700" w:rsidRPr="00C12775" w:rsidDel="00973FB0">
          <w:delText>encourage</w:delText>
        </w:r>
      </w:del>
      <w:r w:rsidR="00673700" w:rsidRPr="00C12775">
        <w:t xml:space="preserve"> juvenile predators (e.g., invertebrates) in the sloughs. Some non-native fishes introduced to the Everglades </w:t>
      </w:r>
      <w:r w:rsidR="00670762">
        <w:t>have</w:t>
      </w:r>
      <w:r w:rsidR="00673700">
        <w:t xml:space="preserve"> </w:t>
      </w:r>
      <w:r w:rsidR="00673700" w:rsidRPr="00C12775">
        <w:t xml:space="preserve">molluscivorous </w:t>
      </w:r>
      <w:r w:rsidR="00670762">
        <w:t xml:space="preserve">tendencies, </w:t>
      </w:r>
      <w:del w:id="400" w:author="Nathan Dorn" w:date="2025-01-16T13:36:00Z" w16du:dateUtc="2025-01-16T18:36:00Z">
        <w:r w:rsidR="00673700" w:rsidRPr="00C12775" w:rsidDel="00C46916">
          <w:delText xml:space="preserve">like </w:delText>
        </w:r>
        <w:r w:rsidR="008E033B" w:rsidDel="00C46916">
          <w:delText>M</w:delText>
        </w:r>
        <w:r w:rsidR="00673700" w:rsidRPr="00C12775" w:rsidDel="00C46916">
          <w:delText xml:space="preserve">ayan </w:delText>
        </w:r>
        <w:r w:rsidR="00673700" w:rsidDel="00C46916">
          <w:delText>c</w:delText>
        </w:r>
        <w:r w:rsidR="00673700" w:rsidRPr="00C12775" w:rsidDel="00C46916">
          <w:delText xml:space="preserve">ichlids and </w:delText>
        </w:r>
        <w:r w:rsidR="008E033B" w:rsidDel="00C46916">
          <w:delText>A</w:delText>
        </w:r>
        <w:r w:rsidR="00673700" w:rsidRPr="00C12775" w:rsidDel="00C46916">
          <w:delText xml:space="preserve">frican </w:delText>
        </w:r>
        <w:r w:rsidR="00673700" w:rsidDel="00C46916">
          <w:delText>j</w:delText>
        </w:r>
        <w:r w:rsidR="00673700" w:rsidRPr="00C12775" w:rsidDel="00C46916">
          <w:delText xml:space="preserve">ewelfish that have invaded the Everglades and could have increased predation, </w:delText>
        </w:r>
      </w:del>
      <w:r w:rsidR="00673700" w:rsidRPr="00C12775">
        <w:t xml:space="preserve">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ins w:id="401" w:author="Nathan Dorn" w:date="2025-01-16T13:36:00Z" w16du:dateUtc="2025-01-16T18:36:00Z">
        <w:r w:rsidR="00C46916">
          <w:t>mortality</w:t>
        </w:r>
      </w:ins>
      <w:del w:id="402" w:author="Nathan Dorn" w:date="2025-01-16T13:36:00Z" w16du:dateUtc="2025-01-16T18:36:00Z">
        <w:r w:rsidR="00673700" w:rsidDel="00C46916">
          <w:delText>survival</w:delText>
        </w:r>
      </w:del>
      <w:r w:rsidR="00673700">
        <w:t xml:space="preserve">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ins w:id="403" w:author="Nathan Dorn" w:date="2025-01-16T13:37:00Z" w16du:dateUtc="2025-01-16T18:37:00Z">
        <w:r w:rsidR="00EB6FC4">
          <w:t xml:space="preserve"> (</w:t>
        </w:r>
        <w:proofErr w:type="spellStart"/>
        <w:r w:rsidR="00EB6FC4" w:rsidRPr="00EB6FC4">
          <w:rPr>
            <w:i/>
            <w:iCs/>
            <w:rPrChange w:id="404" w:author="Nathan Dorn" w:date="2025-01-16T13:37:00Z" w16du:dateUtc="2025-01-16T18:37:00Z">
              <w:rPr/>
            </w:rPrChange>
          </w:rPr>
          <w:t>Mayaheros</w:t>
        </w:r>
        <w:proofErr w:type="spellEnd"/>
        <w:r w:rsidR="00EB6FC4" w:rsidRPr="00EB6FC4">
          <w:rPr>
            <w:i/>
            <w:iCs/>
            <w:rPrChange w:id="405" w:author="Nathan Dorn" w:date="2025-01-16T13:37:00Z" w16du:dateUtc="2025-01-16T18:37:00Z">
              <w:rPr/>
            </w:rPrChange>
          </w:rPr>
          <w:t xml:space="preserve"> </w:t>
        </w:r>
        <w:proofErr w:type="spellStart"/>
        <w:r w:rsidR="00EB6FC4" w:rsidRPr="00EB6FC4">
          <w:rPr>
            <w:i/>
            <w:iCs/>
            <w:rPrChange w:id="406" w:author="Nathan Dorn" w:date="2025-01-16T13:37:00Z" w16du:dateUtc="2025-01-16T18:37:00Z">
              <w:rPr/>
            </w:rPrChange>
          </w:rPr>
          <w:t>uropthalmus</w:t>
        </w:r>
        <w:proofErr w:type="spellEnd"/>
        <w:r w:rsidR="00EB6FC4">
          <w:t>)</w:t>
        </w:r>
      </w:ins>
      <w:r w:rsidR="00673700" w:rsidRPr="00C12775">
        <w:t xml:space="preserve">. </w:t>
      </w:r>
      <w:del w:id="407" w:author="Nathan Dorn" w:date="2025-01-16T13:37:00Z" w16du:dateUtc="2025-01-16T18:37:00Z">
        <w:r w:rsidR="00673700" w:rsidDel="00767CDF">
          <w:delText xml:space="preserve">One option might be to study </w:delText>
        </w:r>
        <w:r w:rsidR="008E033B" w:rsidDel="00767CDF">
          <w:delText xml:space="preserve">hydrologic </w:delText>
        </w:r>
      </w:del>
      <w:del w:id="408" w:author="Nathan Dorn" w:date="2025-01-16T13:22:00Z" w16du:dateUtc="2025-01-16T18:22:00Z">
        <w:r w:rsidR="008E033B" w:rsidDel="005127E4">
          <w:delText>covariates</w:delText>
        </w:r>
      </w:del>
      <w:del w:id="409" w:author="Nathan Dorn" w:date="2025-01-16T13:37:00Z" w16du:dateUtc="2025-01-16T18:37:00Z">
        <w:r w:rsidR="008E033B" w:rsidDel="00767CDF">
          <w:delText xml:space="preserve"> of </w:delText>
        </w:r>
        <w:r w:rsidR="00673700" w:rsidDel="00767CDF">
          <w:delText xml:space="preserve">giant water bug </w:delText>
        </w:r>
      </w:del>
      <w:del w:id="410" w:author="Nathan Dorn" w:date="2025-01-16T13:22:00Z" w16du:dateUtc="2025-01-16T18:22:00Z">
        <w:r w:rsidR="00673700" w:rsidDel="005127E4">
          <w:delText>predation</w:delText>
        </w:r>
      </w:del>
      <w:del w:id="411" w:author="Nathan Dorn" w:date="2025-01-16T13:37:00Z" w16du:dateUtc="2025-01-16T18:37:00Z">
        <w:r w:rsidR="00673700" w:rsidDel="00767CDF">
          <w:delText xml:space="preserve"> to identify hydrologic conditions reduc</w:delText>
        </w:r>
      </w:del>
      <w:del w:id="412" w:author="Nathan Dorn" w:date="2025-01-16T13:23:00Z" w16du:dateUtc="2025-01-16T18:23:00Z">
        <w:r w:rsidR="00673700" w:rsidDel="005127E4">
          <w:delText>ing</w:delText>
        </w:r>
      </w:del>
      <w:del w:id="413" w:author="Nathan Dorn" w:date="2025-01-16T13:37:00Z" w16du:dateUtc="2025-01-16T18:37:00Z">
        <w:r w:rsidR="00673700" w:rsidDel="00767CDF">
          <w:delText xml:space="preserve"> their abundances in the dry season</w:delText>
        </w:r>
      </w:del>
      <w:ins w:id="414" w:author="Nathan Dorn" w:date="2025-01-16T13:23:00Z" w16du:dateUtc="2025-01-16T18:23:00Z">
        <w:r w:rsidR="00B5632A">
          <w:t xml:space="preserve">Because </w:t>
        </w:r>
      </w:ins>
      <w:del w:id="415" w:author="Nathan Dorn" w:date="2025-01-16T13:23:00Z" w16du:dateUtc="2025-01-16T18:23:00Z">
        <w:r w:rsidR="00BE73D0" w:rsidDel="00B5632A">
          <w:delText>, but</w:delText>
        </w:r>
        <w:r w:rsidR="00673700" w:rsidDel="00B5632A">
          <w:delText xml:space="preserve"> </w:delText>
        </w:r>
        <w:r w:rsidR="00673700" w:rsidRPr="00C12775" w:rsidDel="00B5632A">
          <w:delText>t</w:delText>
        </w:r>
      </w:del>
      <w:ins w:id="416" w:author="Nathan Dorn" w:date="2025-01-16T13:23:00Z" w16du:dateUtc="2025-01-16T18:23:00Z">
        <w:r w:rsidR="00B5632A">
          <w:t>t</w:t>
        </w:r>
      </w:ins>
      <w:r w:rsidR="00673700" w:rsidRPr="00C12775">
        <w:t xml:space="preserve">he </w:t>
      </w:r>
      <w:del w:id="417" w:author="Nathan Dorn" w:date="2025-01-16T13:23:00Z" w16du:dateUtc="2025-01-16T18:23:00Z">
        <w:r w:rsidR="00673700" w:rsidRPr="00C12775" w:rsidDel="00B5632A">
          <w:delText>observed</w:delText>
        </w:r>
      </w:del>
      <w:r w:rsidR="00673700" w:rsidRPr="00C12775">
        <w:t xml:space="preserve"> predator </w:t>
      </w:r>
      <w:ins w:id="418" w:author="Nathan Dorn" w:date="2025-01-16T13:38:00Z" w16du:dateUtc="2025-01-16T18:38:00Z">
        <w:r w:rsidR="000303C7">
          <w:t>assemblage feeding on juvenile snails</w:t>
        </w:r>
      </w:ins>
      <w:del w:id="419" w:author="Nathan Dorn" w:date="2025-01-16T13:38:00Z" w16du:dateUtc="2025-01-16T18:38:00Z">
        <w:r w:rsidR="00673700" w:rsidRPr="00C12775" w:rsidDel="000303C7">
          <w:delText>community</w:delText>
        </w:r>
      </w:del>
      <w:r w:rsidR="00673700" w:rsidRPr="00C12775">
        <w:t xml:space="preserve"> include</w:t>
      </w:r>
      <w:ins w:id="420" w:author="Nathan Dorn" w:date="2025-01-16T13:23:00Z" w16du:dateUtc="2025-01-16T18:23:00Z">
        <w:r w:rsidR="00B5632A">
          <w:t xml:space="preserve">d </w:t>
        </w:r>
      </w:ins>
      <w:del w:id="421" w:author="Nathan Dorn" w:date="2025-01-16T13:23:00Z" w16du:dateUtc="2025-01-16T18:23:00Z">
        <w:r w:rsidR="00673700" w:rsidRPr="00C12775" w:rsidDel="00B5632A">
          <w:delText xml:space="preserve">s </w:delText>
        </w:r>
      </w:del>
      <w:r w:rsidR="00673700" w:rsidRPr="00C12775">
        <w:t xml:space="preserve">native species existing across a wide range of the hydroperiod gradient </w:t>
      </w:r>
      <w:del w:id="422" w:author="Nathan Dorn" w:date="2025-01-16T13:23:00Z" w16du:dateUtc="2025-01-16T18:23:00Z">
        <w:r w:rsidR="00BE73D0" w:rsidDel="00B5632A">
          <w:delText>and</w:delText>
        </w:r>
        <w:r w:rsidR="00BE73D0" w:rsidRPr="00C12775" w:rsidDel="00B5632A">
          <w:delText xml:space="preserve"> </w:delText>
        </w:r>
      </w:del>
      <w:r w:rsidR="00673700" w:rsidRPr="00C12775">
        <w:t xml:space="preserve">it remains unclear how floods or </w:t>
      </w:r>
      <w:r w:rsidR="00FC2887">
        <w:t xml:space="preserve">hydrologic </w:t>
      </w:r>
      <w:r w:rsidR="00673700" w:rsidRPr="00C12775">
        <w:t xml:space="preserve">droughts </w:t>
      </w:r>
      <w:ins w:id="423" w:author="Nathan Dorn" w:date="2025-01-16T13:23:00Z" w16du:dateUtc="2025-01-16T18:23:00Z">
        <w:r w:rsidR="00B5632A">
          <w:t>w</w:t>
        </w:r>
      </w:ins>
      <w:del w:id="424" w:author="Nathan Dorn" w:date="2025-01-16T13:23:00Z" w16du:dateUtc="2025-01-16T18:23:00Z">
        <w:r w:rsidR="00673700" w:rsidDel="00B5632A">
          <w:delText>c</w:delText>
        </w:r>
      </w:del>
      <w:r w:rsidR="00673700">
        <w:t>ould</w:t>
      </w:r>
      <w:r w:rsidR="00673700" w:rsidRPr="00C12775">
        <w:t xml:space="preserve"> </w:t>
      </w:r>
      <w:r w:rsidR="00673700">
        <w:t>fundamentally shift</w:t>
      </w:r>
      <w:r w:rsidR="00673700" w:rsidRPr="00C12775">
        <w:t xml:space="preserve"> </w:t>
      </w:r>
      <w:ins w:id="425" w:author="Nathan Dorn" w:date="2025-01-16T13:23:00Z" w16du:dateUtc="2025-01-16T18:23:00Z">
        <w:r w:rsidR="00EC75C9">
          <w:t>predators</w:t>
        </w:r>
      </w:ins>
      <w:del w:id="426" w:author="Nathan Dorn" w:date="2025-01-16T13:23:00Z" w16du:dateUtc="2025-01-16T18:23:00Z">
        <w:r w:rsidR="00673700" w:rsidRPr="00C12775" w:rsidDel="00EC75C9">
          <w:delText xml:space="preserve">juvenile </w:delText>
        </w:r>
        <w:r w:rsidR="00FC2887" w:rsidDel="00EC75C9">
          <w:delText>predators</w:delText>
        </w:r>
      </w:del>
      <w:r w:rsidR="00FC2887">
        <w:t xml:space="preserve"> (</w:t>
      </w:r>
      <w:ins w:id="427" w:author="Nathan Dorn" w:date="2025-01-16T13:38:00Z" w16du:dateUtc="2025-01-16T18:38:00Z">
        <w:r w:rsidR="000303C7">
          <w:t>e.g</w:t>
        </w:r>
      </w:ins>
      <w:ins w:id="428" w:author="Nathan Dorn" w:date="2025-01-16T13:24:00Z" w16du:dateUtc="2025-01-16T18:24:00Z">
        <w:r w:rsidR="00EC75C9">
          <w:t xml:space="preserve">., </w:t>
        </w:r>
      </w:ins>
      <w:r w:rsidR="00FC2887">
        <w:t>low water and drying encourage</w:t>
      </w:r>
      <w:del w:id="429" w:author="Nathan Dorn" w:date="2025-01-16T13:24:00Z" w16du:dateUtc="2025-01-16T18:24:00Z">
        <w:r w:rsidR="00FC2887" w:rsidDel="00EC75C9">
          <w:delText>s</w:delText>
        </w:r>
      </w:del>
      <w:r w:rsidR="00FC2887">
        <w:t xml:space="preserve"> crayfish</w:t>
      </w:r>
      <w:ins w:id="430" w:author="Nathan Dorn" w:date="2025-01-16T13:38:00Z" w16du:dateUtc="2025-01-16T18:38:00Z">
        <w:r w:rsidR="000A418E">
          <w:t xml:space="preserve"> populations</w:t>
        </w:r>
      </w:ins>
      <w:r w:rsidR="00FC2887">
        <w:t>; Dorn and Cook 2015, Sinnickson and Dorn 2024)</w:t>
      </w:r>
      <w:r w:rsidR="00673700" w:rsidRPr="00C12775">
        <w:t xml:space="preserve">. </w:t>
      </w:r>
      <w:del w:id="431" w:author="Nathan Dorn" w:date="2025-01-16T13:26:00Z" w16du:dateUtc="2025-01-16T18:26:00Z">
        <w:r w:rsidR="00673700" w:rsidRPr="00C12775" w:rsidDel="0002010E">
          <w:delText xml:space="preserve">The relation between the predators and hydro-patterns </w:delText>
        </w:r>
        <w:r w:rsidR="00673700" w:rsidDel="0002010E">
          <w:delText>may require</w:delText>
        </w:r>
        <w:r w:rsidR="00673700" w:rsidRPr="00C12775" w:rsidDel="0002010E">
          <w:delText xml:space="preserve"> more work, but measurements of juvenile </w:delText>
        </w:r>
        <w:r w:rsidR="00673700" w:rsidDel="0002010E">
          <w:delText>survival</w:delText>
        </w:r>
        <w:r w:rsidR="00673700" w:rsidRPr="00C12775" w:rsidDel="0002010E">
          <w:delText xml:space="preserve"> and </w:delText>
        </w:r>
        <w:r w:rsidR="00673700" w:rsidDel="0002010E">
          <w:delText>growth</w:delText>
        </w:r>
        <w:r w:rsidR="00673700" w:rsidRPr="00C12775" w:rsidDel="0002010E">
          <w:delText xml:space="preserve"> could also be repeated in time and space to measure variation in vital rates, especially survival, </w:delText>
        </w:r>
        <w:commentRangeStart w:id="432"/>
        <w:r w:rsidR="00673700" w:rsidDel="0002010E">
          <w:delText xml:space="preserve">during windows of time that may produce </w:delText>
        </w:r>
        <w:r w:rsidR="00CC4D1E" w:rsidDel="0002010E">
          <w:delText xml:space="preserve">better </w:delText>
        </w:r>
        <w:r w:rsidR="00673700" w:rsidDel="0002010E">
          <w:delText>survival (e.g., depths of 10-15 cm)</w:delText>
        </w:r>
        <w:r w:rsidR="00673700" w:rsidRPr="00C12775" w:rsidDel="0002010E">
          <w:delText xml:space="preserve">. </w:delText>
        </w:r>
      </w:del>
      <w:commentRangeEnd w:id="432"/>
      <w:r w:rsidR="0014301A">
        <w:rPr>
          <w:rStyle w:val="CommentReference"/>
          <w:rFonts w:cstheme="minorBidi"/>
        </w:rPr>
        <w:commentReference w:id="432"/>
      </w:r>
    </w:p>
    <w:p w14:paraId="0D6EAD16" w14:textId="211755D3" w:rsidR="000623EA" w:rsidRPr="00237445" w:rsidRDefault="000623EA" w:rsidP="00656BF2">
      <w:pPr>
        <w:pStyle w:val="NATESTYLE1CommonCollege"/>
        <w:rPr>
          <w:i/>
          <w:iCs/>
        </w:rPr>
      </w:pPr>
      <w:r>
        <w:rPr>
          <w:i/>
          <w:iCs/>
        </w:rPr>
        <w:t>Conclusion</w:t>
      </w:r>
    </w:p>
    <w:p w14:paraId="7C29466C" w14:textId="315E722C" w:rsidR="000623EA" w:rsidRDefault="00E0549B" w:rsidP="00656BF2">
      <w:pPr>
        <w:pStyle w:val="NATESTYLE1CommonCollege"/>
      </w:pPr>
      <w:r>
        <w:t xml:space="preserve">The </w:t>
      </w:r>
      <w:r w:rsidR="00113196">
        <w:t xml:space="preserve">joint effects of </w:t>
      </w:r>
      <w:r w:rsidR="00161898">
        <w:t xml:space="preserve">juvenile </w:t>
      </w:r>
      <w:r w:rsidR="00113196">
        <w:t>growth and survival on recruitment</w:t>
      </w:r>
      <w:r w:rsidR="00161898">
        <w:t xml:space="preserve"> </w:t>
      </w:r>
      <w:ins w:id="433" w:author="Nathan Dorn" w:date="2025-01-16T12:41:00Z" w16du:dateUtc="2025-01-16T17:41:00Z">
        <w:r w:rsidR="00D213A8">
          <w:t>is already</w:t>
        </w:r>
      </w:ins>
      <w:del w:id="434" w:author="Nathan Dorn" w:date="2025-01-16T12:41:00Z" w16du:dateUtc="2025-01-16T17:41:00Z">
        <w:r w:rsidDel="00D213A8">
          <w:delText>is</w:delText>
        </w:r>
      </w:del>
      <w:r>
        <w:t xml:space="preserve"> well</w:t>
      </w:r>
      <w:r w:rsidR="004942E7">
        <w:t>-</w:t>
      </w:r>
      <w:r>
        <w:t>understood in ecology</w:t>
      </w:r>
      <w:r w:rsidR="004654E8">
        <w:t xml:space="preserve"> (e.g., </w:t>
      </w:r>
      <w:r w:rsidR="00160AEA">
        <w:t xml:space="preserve">population </w:t>
      </w:r>
      <w:r w:rsidR="004654E8">
        <w:t xml:space="preserve">studies of </w:t>
      </w:r>
      <w:r w:rsidR="00410DB1">
        <w:t xml:space="preserve">fish, </w:t>
      </w:r>
      <w:r w:rsidR="004654E8">
        <w:t>mosquitoes, aspen, shrimp),</w:t>
      </w:r>
      <w:r>
        <w:t xml:space="preserve"> but using a demographic isocline approach to studying spatiotemporal recruitment variation in populations </w:t>
      </w:r>
      <w:r w:rsidR="004654E8">
        <w:t xml:space="preserve">is novel and could </w:t>
      </w:r>
      <w:r>
        <w:t xml:space="preserve">have utility for </w:t>
      </w:r>
      <w:r w:rsidR="009C5786">
        <w:t>understanding and managing population</w:t>
      </w:r>
      <w:r w:rsidR="00160AEA">
        <w:t>s</w:t>
      </w:r>
      <w:r>
        <w:t xml:space="preserve">.  </w:t>
      </w:r>
      <w:r w:rsidR="00B4723D">
        <w:t>We created a zero-population isocline using a size-indexed demographic model that i</w:t>
      </w:r>
      <w:r w:rsidR="00492F27">
        <w:t>llustrated</w:t>
      </w:r>
      <w:r w:rsidR="00B4723D">
        <w:t xml:space="preserve"> </w:t>
      </w:r>
      <w:r w:rsidR="00E36343">
        <w:t>the</w:t>
      </w:r>
      <w:r w:rsidR="00B4723D">
        <w:t xml:space="preserve"> negative relationship between </w:t>
      </w:r>
      <w:r w:rsidR="003F2C39">
        <w:t xml:space="preserve">juvenile </w:t>
      </w:r>
      <w:r w:rsidR="00B4723D">
        <w:t>growth and survival</w:t>
      </w:r>
      <w:r w:rsidR="003D1F0B">
        <w:t xml:space="preserve">; </w:t>
      </w:r>
      <w:r w:rsidR="003A710D">
        <w:t xml:space="preserve">populations </w:t>
      </w:r>
      <w:r w:rsidR="003D1F0B">
        <w:t>with faster</w:t>
      </w:r>
      <w:r w:rsidR="00863395">
        <w:t>-</w:t>
      </w:r>
      <w:r w:rsidR="003D1F0B">
        <w:t xml:space="preserve">growing juveniles can </w:t>
      </w:r>
      <w:r w:rsidR="003F2C39">
        <w:t xml:space="preserve">withstand </w:t>
      </w:r>
      <w:r w:rsidR="003F2C39">
        <w:lastRenderedPageBreak/>
        <w:t>greater mortality (low</w:t>
      </w:r>
      <w:r w:rsidR="00202AFE">
        <w:t>er survival)</w:t>
      </w:r>
      <w:r w:rsidR="003F2C39">
        <w:t xml:space="preserve"> and still grow</w:t>
      </w:r>
      <w:r w:rsidR="00202AFE">
        <w:t>.</w:t>
      </w:r>
      <w:r w:rsidR="0034634F">
        <w:t xml:space="preserve"> </w:t>
      </w:r>
      <w:r w:rsidR="004908BD">
        <w:t>Our application</w:t>
      </w:r>
      <w:ins w:id="435" w:author="Nathan Dorn" w:date="2025-01-16T12:42:00Z" w16du:dateUtc="2025-01-16T17:42:00Z">
        <w:r w:rsidR="00D213A8">
          <w:t xml:space="preserve"> and case-study</w:t>
        </w:r>
      </w:ins>
      <w:r w:rsidR="002138FE">
        <w:t xml:space="preserve"> </w:t>
      </w:r>
      <w:r w:rsidR="004908BD">
        <w:t>operationalize</w:t>
      </w:r>
      <w:r w:rsidR="002138FE">
        <w:t>d</w:t>
      </w:r>
      <w:r w:rsidR="004908BD">
        <w:t xml:space="preserve"> </w:t>
      </w:r>
      <w:r w:rsidR="00D02B1F">
        <w:t xml:space="preserve">the concept for use in a field setting </w:t>
      </w:r>
      <w:r w:rsidR="00B24E05">
        <w:t>making it possible to</w:t>
      </w:r>
      <w:r w:rsidR="00D02B1F">
        <w:t xml:space="preserve"> interpret field-based demographic rates</w:t>
      </w:r>
      <w:r w:rsidR="008B25BC">
        <w:t xml:space="preserve"> and </w:t>
      </w:r>
      <w:r w:rsidR="00A155C1">
        <w:t>incorporate</w:t>
      </w:r>
      <w:r w:rsidR="008B25BC">
        <w:t xml:space="preserve"> variable reproduction</w:t>
      </w:r>
      <w:r w:rsidR="00A155C1">
        <w:t>.</w:t>
      </w:r>
      <w:r w:rsidR="00D02B1F">
        <w:t xml:space="preserve"> </w:t>
      </w:r>
      <w:proofErr w:type="gramStart"/>
      <w:r w:rsidR="003C4667">
        <w:t>Measured</w:t>
      </w:r>
      <w:proofErr w:type="gramEnd"/>
      <w:r w:rsidR="003C4667">
        <w:t xml:space="preserve"> rates for the snail we studied indicated that </w:t>
      </w:r>
      <w:proofErr w:type="gramStart"/>
      <w:r w:rsidR="003C4667">
        <w:t>seasonally-averaged</w:t>
      </w:r>
      <w:proofErr w:type="gramEnd"/>
      <w:r w:rsidR="003C4667">
        <w:t xml:space="preserve"> conditions could not support positive population growth</w:t>
      </w:r>
      <w:r w:rsidR="008D2940">
        <w:t xml:space="preserve"> but that conditions were better in the summer (warmer season) than in the spring (cooler season). </w:t>
      </w:r>
      <w:r w:rsidR="00511091">
        <w:t>S</w:t>
      </w:r>
      <w:r w:rsidR="00A614EE">
        <w:t>easonal</w:t>
      </w:r>
      <w:r w:rsidR="001926A1">
        <w:t xml:space="preserve"> changes in the</w:t>
      </w:r>
      <w:r w:rsidR="00A614EE">
        <w:t xml:space="preserve"> </w:t>
      </w:r>
      <w:r w:rsidR="00122AF5">
        <w:t xml:space="preserve">predator </w:t>
      </w:r>
      <w:r w:rsidR="001926A1">
        <w:t>community</w:t>
      </w:r>
      <w:r w:rsidR="00122AF5">
        <w:t xml:space="preserve"> </w:t>
      </w:r>
      <w:ins w:id="436" w:author="Nathan Dorn" w:date="2025-01-16T12:43:00Z" w16du:dateUtc="2025-01-16T17:43:00Z">
        <w:r w:rsidR="00D213A8">
          <w:t xml:space="preserve">were more important to seasonal rate differences than </w:t>
        </w:r>
      </w:ins>
      <w:del w:id="437" w:author="Nathan Dorn" w:date="2025-01-16T12:43:00Z" w16du:dateUtc="2025-01-16T17:43:00Z">
        <w:r w:rsidR="00D150F4" w:rsidDel="00D213A8">
          <w:delText>overwhelm</w:delText>
        </w:r>
        <w:r w:rsidR="00530D36" w:rsidDel="00D213A8">
          <w:delText>ed</w:delText>
        </w:r>
        <w:r w:rsidR="00D150F4" w:rsidDel="00D213A8">
          <w:delText xml:space="preserve"> </w:delText>
        </w:r>
        <w:r w:rsidR="00511091" w:rsidDel="00D213A8">
          <w:delText>a</w:delText>
        </w:r>
      </w:del>
      <w:r w:rsidR="00511091">
        <w:t xml:space="preserve"> </w:t>
      </w:r>
      <w:r w:rsidR="00AA3F18">
        <w:t>simpler</w:t>
      </w:r>
      <w:r w:rsidR="00530D36">
        <w:t xml:space="preserve"> </w:t>
      </w:r>
      <w:ins w:id="438" w:author="Nathan Dorn" w:date="2025-01-16T12:43:00Z" w16du:dateUtc="2025-01-16T17:43:00Z">
        <w:r w:rsidR="00D213A8">
          <w:t xml:space="preserve">physiological expectations based on </w:t>
        </w:r>
      </w:ins>
      <w:del w:id="439" w:author="Nathan Dorn" w:date="2025-01-16T12:43:00Z" w16du:dateUtc="2025-01-16T17:43:00Z">
        <w:r w:rsidR="00D150F4" w:rsidDel="00D213A8">
          <w:delText xml:space="preserve">prediction </w:delText>
        </w:r>
        <w:r w:rsidR="00585F06" w:rsidDel="00D213A8">
          <w:delText>based on</w:delText>
        </w:r>
      </w:del>
      <w:r w:rsidR="00585F06">
        <w:t xml:space="preserve"> </w:t>
      </w:r>
      <w:r w:rsidR="00D150F4">
        <w:t>thermal</w:t>
      </w:r>
      <w:ins w:id="440" w:author="Nathan Dorn" w:date="2025-01-16T12:43:00Z" w16du:dateUtc="2025-01-16T17:43:00Z">
        <w:r w:rsidR="00D213A8">
          <w:t xml:space="preserve"> </w:t>
        </w:r>
      </w:ins>
      <w:del w:id="441" w:author="Nathan Dorn" w:date="2025-01-16T12:43:00Z" w16du:dateUtc="2025-01-16T17:43:00Z">
        <w:r w:rsidR="00D150F4" w:rsidDel="00D213A8">
          <w:delText>-</w:delText>
        </w:r>
      </w:del>
      <w:r w:rsidR="00D150F4">
        <w:t xml:space="preserve">responses of predators and prey. </w:t>
      </w:r>
      <w:r w:rsidR="008C5BA6">
        <w:t>Finally,</w:t>
      </w:r>
      <w:ins w:id="442" w:author="Nathan Dorn" w:date="2025-01-16T12:44:00Z" w16du:dateUtc="2025-01-16T17:44:00Z">
        <w:r w:rsidR="00D213A8">
          <w:t xml:space="preserve"> the combination of</w:t>
        </w:r>
      </w:ins>
      <w:del w:id="443" w:author="Nathan Dorn" w:date="2025-01-16T12:44:00Z" w16du:dateUtc="2025-01-16T17:44:00Z">
        <w:r w:rsidR="008C5BA6" w:rsidDel="00D213A8">
          <w:delText xml:space="preserve"> this approach combining</w:delText>
        </w:r>
      </w:del>
      <w:r w:rsidR="008C5BA6">
        <w:t xml:space="preserve"> a theoretical isocline with </w:t>
      </w:r>
      <w:r w:rsidR="000C553B">
        <w:t>field-</w:t>
      </w:r>
      <w:r w:rsidR="008C5BA6">
        <w:t xml:space="preserve">derived parameters offered </w:t>
      </w:r>
      <w:r w:rsidR="00AA3F18">
        <w:t>new</w:t>
      </w:r>
      <w:r w:rsidR="008C5BA6">
        <w:t xml:space="preserve"> hypotheses about the conditions needed to restore </w:t>
      </w:r>
      <w:r w:rsidR="0052001B">
        <w:t>a</w:t>
      </w:r>
      <w:r w:rsidR="008C5BA6">
        <w:t xml:space="preserve"> historical</w:t>
      </w:r>
      <w:r w:rsidR="00585F06">
        <w:t xml:space="preserve"> </w:t>
      </w:r>
      <w:r w:rsidR="00AA3F18">
        <w:t>prey population</w:t>
      </w:r>
      <w:r w:rsidR="008C5BA6">
        <w:t xml:space="preserve"> of an </w:t>
      </w:r>
      <w:r w:rsidR="005B3D03">
        <w:t>e</w:t>
      </w:r>
      <w:r w:rsidR="008C5BA6">
        <w:t xml:space="preserve">ndangered </w:t>
      </w:r>
      <w:r w:rsidR="007F5107">
        <w:t>species</w:t>
      </w:r>
      <w:r w:rsidR="005B3D03">
        <w:t>.</w:t>
      </w:r>
      <w:r w:rsidR="00585F06">
        <w:t xml:space="preserve">  We encourage others</w:t>
      </w:r>
      <w:r w:rsidR="00914B6F">
        <w:t xml:space="preserve"> working on</w:t>
      </w:r>
      <w:r w:rsidR="005667DA">
        <w:t xml:space="preserve"> </w:t>
      </w:r>
      <w:ins w:id="444" w:author="Nathan Dorn" w:date="2025-01-16T12:45:00Z" w16du:dateUtc="2025-01-16T17:45:00Z">
        <w:r w:rsidR="00D213A8">
          <w:t xml:space="preserve">population growth or recruitment of </w:t>
        </w:r>
      </w:ins>
      <w:r w:rsidR="005667DA">
        <w:t>any species with high juvenile mortality and stage- or size-dependent predators (e.g., plants, vertebrates, invertebrates)</w:t>
      </w:r>
      <w:r w:rsidR="00914B6F">
        <w:t xml:space="preserve"> </w:t>
      </w:r>
      <w:r w:rsidR="00585F06">
        <w:t>to</w:t>
      </w:r>
      <w:ins w:id="445" w:author="Nathan Dorn" w:date="2025-01-16T12:45:00Z" w16du:dateUtc="2025-01-16T17:45:00Z">
        <w:r w:rsidR="00D213A8">
          <w:t xml:space="preserve"> consider</w:t>
        </w:r>
      </w:ins>
      <w:r w:rsidR="00585F06">
        <w:t xml:space="preserve"> develop</w:t>
      </w:r>
      <w:ins w:id="446" w:author="Nathan Dorn" w:date="2025-01-16T12:45:00Z" w16du:dateUtc="2025-01-16T17:45:00Z">
        <w:r w:rsidR="00D213A8">
          <w:t>ing</w:t>
        </w:r>
      </w:ins>
      <w:r w:rsidR="00585F06">
        <w:t xml:space="preserve"> </w:t>
      </w:r>
      <w:r w:rsidR="00651B8D">
        <w:t xml:space="preserve">isoclines from </w:t>
      </w:r>
      <w:r w:rsidR="002C70E9">
        <w:t>size-indexed demographic models</w:t>
      </w:r>
      <w:ins w:id="447" w:author="Nathan Dorn" w:date="2025-01-16T12:46:00Z" w16du:dateUtc="2025-01-16T17:46:00Z">
        <w:r w:rsidR="00D213A8">
          <w:t xml:space="preserve"> and use the isocline to interpret measured</w:t>
        </w:r>
      </w:ins>
      <w:del w:id="448" w:author="Nathan Dorn" w:date="2025-01-16T12:46:00Z" w16du:dateUtc="2025-01-16T17:46:00Z">
        <w:r w:rsidR="00C6722A" w:rsidDel="00D213A8">
          <w:delText>,</w:delText>
        </w:r>
        <w:r w:rsidR="002C70E9" w:rsidDel="00D213A8">
          <w:delText xml:space="preserve"> </w:delText>
        </w:r>
        <w:r w:rsidR="00C6722A" w:rsidDel="00D213A8">
          <w:delText>obtain</w:delText>
        </w:r>
      </w:del>
      <w:r w:rsidR="002C70E9">
        <w:t xml:space="preserve"> field</w:t>
      </w:r>
      <w:del w:id="449" w:author="Nathan Dorn" w:date="2025-01-16T12:46:00Z" w16du:dateUtc="2025-01-16T17:46:00Z">
        <w:r w:rsidR="002C70E9" w:rsidDel="00D213A8">
          <w:delText>-based</w:delText>
        </w:r>
      </w:del>
      <w:r w:rsidR="002C70E9">
        <w:t xml:space="preserve"> parameters</w:t>
      </w:r>
      <w:ins w:id="450" w:author="Nathan Dorn" w:date="2025-01-16T12:47:00Z" w16du:dateUtc="2025-01-16T17:47:00Z">
        <w:r w:rsidR="00D213A8">
          <w:t xml:space="preserve"> and, thus, the spatial and temporal suitability </w:t>
        </w:r>
      </w:ins>
      <w:ins w:id="451" w:author="Nathan Dorn" w:date="2025-01-16T12:48:00Z" w16du:dateUtc="2025-01-16T17:48:00Z">
        <w:r w:rsidR="00D213A8">
          <w:t xml:space="preserve">of the environment </w:t>
        </w:r>
      </w:ins>
      <w:ins w:id="452" w:author="Nathan Dorn" w:date="2025-01-16T12:47:00Z" w16du:dateUtc="2025-01-16T17:47:00Z">
        <w:r w:rsidR="00D213A8">
          <w:t>for population growth</w:t>
        </w:r>
      </w:ins>
      <w:ins w:id="453" w:author="Nathan Dorn" w:date="2025-01-16T12:46:00Z" w16du:dateUtc="2025-01-16T17:46:00Z">
        <w:r w:rsidR="00D213A8">
          <w:t>.</w:t>
        </w:r>
      </w:ins>
      <w:del w:id="454" w:author="Nathan Dorn" w:date="2025-01-16T12:46:00Z" w16du:dateUtc="2025-01-16T17:46:00Z">
        <w:r w:rsidR="00C6722A" w:rsidDel="00D213A8">
          <w:delText>,</w:delText>
        </w:r>
      </w:del>
      <w:r w:rsidR="002C70E9">
        <w:t xml:space="preserve"> </w:t>
      </w:r>
      <w:del w:id="455" w:author="Nathan Dorn" w:date="2025-01-16T12:47:00Z" w16du:dateUtc="2025-01-16T17:47:00Z">
        <w:r w:rsidR="002C70E9" w:rsidDel="00D213A8">
          <w:delText xml:space="preserve">and </w:delText>
        </w:r>
        <w:r w:rsidR="00C6722A" w:rsidDel="00D213A8">
          <w:delText>interpret</w:delText>
        </w:r>
        <w:r w:rsidR="00A50907" w:rsidDel="00D213A8">
          <w:delText xml:space="preserve"> the</w:delText>
        </w:r>
        <w:r w:rsidR="002C70E9" w:rsidDel="00D213A8">
          <w:delText xml:space="preserve"> factors </w:delText>
        </w:r>
        <w:r w:rsidR="00A47BF5" w:rsidDel="00D213A8">
          <w:delText>producing</w:delText>
        </w:r>
        <w:r w:rsidR="002C70E9" w:rsidDel="00D213A8">
          <w:delText xml:space="preserve"> positive or negative population growth</w:delText>
        </w:r>
        <w:r w:rsidR="00A50907" w:rsidDel="00D213A8">
          <w:delText xml:space="preserve"> of the field-based parameters</w:delText>
        </w:r>
        <w:r w:rsidR="002C70E9" w:rsidDel="00D213A8">
          <w:delText>.</w:delText>
        </w:r>
      </w:del>
    </w:p>
    <w:p w14:paraId="27F757A9" w14:textId="77777777" w:rsidR="00673700" w:rsidRPr="00524172" w:rsidRDefault="00673700" w:rsidP="00656BF2">
      <w:pPr>
        <w:pStyle w:val="Heading1"/>
      </w:pPr>
      <w:r w:rsidRPr="00524172">
        <w:t>Acknowledgments:</w:t>
      </w:r>
    </w:p>
    <w:p w14:paraId="56EAB1C1" w14:textId="5476DF0F" w:rsidR="00673700" w:rsidRDefault="00673700" w:rsidP="00656BF2">
      <w:pPr>
        <w:pStyle w:val="NATESTYLE1CommonCollege"/>
      </w:pPr>
      <w:r w:rsidRPr="00524172">
        <w:t>J. Sommer and E. Cline were instrumental in completing the fieldwork and maintaining the wetland hydrologic conditions.</w:t>
      </w:r>
      <w:r>
        <w:t xml:space="preserve">  K. Buckman, S. Olayon,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 xml:space="preserve">This work was made possible by a contract between the South Florida Water Management District and Florida Atlantic </w:t>
      </w:r>
      <w:proofErr w:type="gramStart"/>
      <w:r w:rsidRPr="00524172">
        <w:t>University</w:t>
      </w:r>
      <w:r w:rsidR="0006029E">
        <w:t xml:space="preserve"> (#</w:t>
      </w:r>
      <w:proofErr w:type="gramEnd"/>
      <w:r w:rsidR="0006029E">
        <w:t>4600003950) and Florida International University (#4500</w:t>
      </w:r>
      <w:r w:rsidR="00161B97">
        <w:t>013351)</w:t>
      </w:r>
      <w:r w:rsidRPr="00524172">
        <w:t>.</w:t>
      </w:r>
      <w:r w:rsidR="00161B97">
        <w:t xml:space="preserve"> It was </w:t>
      </w:r>
      <w:r w:rsidR="00161B97">
        <w:lastRenderedPageBreak/>
        <w:t xml:space="preserve">also </w:t>
      </w:r>
      <w:r w:rsidR="00D76934">
        <w:t xml:space="preserve">made possible through the cooperative agreement between Florida International University and National Park </w:t>
      </w:r>
      <w:proofErr w:type="gramStart"/>
      <w:r w:rsidR="00D76934">
        <w:t>Service (#</w:t>
      </w:r>
      <w:proofErr w:type="gramEnd"/>
      <w:r w:rsidR="00D76934">
        <w:t>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6D007B16" w:rsidR="00673700" w:rsidRDefault="00673700" w:rsidP="00656BF2">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t>References</w:t>
      </w:r>
    </w:p>
    <w:p w14:paraId="42FF6D02" w14:textId="77777777" w:rsidR="00BF04F6" w:rsidRPr="00BF04F6" w:rsidRDefault="00781DC3" w:rsidP="00BF04F6">
      <w:pPr>
        <w:pStyle w:val="Bibliography"/>
        <w:rPr>
          <w:rFonts w:cs="Times New Roman"/>
        </w:rPr>
      </w:pPr>
      <w:r>
        <w:fldChar w:fldCharType="begin"/>
      </w:r>
      <w:r w:rsidR="00602914">
        <w:instrText xml:space="preserve"> ADDIN ZOTERO_BIBL {"uncited":[],"omitted":[],"custom":[]} CSL_BIBLIOGRAPHY </w:instrText>
      </w:r>
      <w:r>
        <w:fldChar w:fldCharType="separate"/>
      </w:r>
      <w:r w:rsidR="00BF04F6" w:rsidRPr="00BF04F6">
        <w:rPr>
          <w:rFonts w:cs="Times New Roman"/>
        </w:rPr>
        <w:t>Baillie, C., and J. Grabowski. 2019. Factors affecting recruitment, growth and survival of the eastern oyster Crassostrea virginica across an intertidal elevation gradient in southern New England. Marine Ecology Progress Series 609:119–132.</w:t>
      </w:r>
    </w:p>
    <w:p w14:paraId="5C05CA6E" w14:textId="77777777" w:rsidR="00BF04F6" w:rsidRPr="00BF04F6" w:rsidRDefault="00BF04F6" w:rsidP="00BF04F6">
      <w:pPr>
        <w:pStyle w:val="Bibliography"/>
        <w:rPr>
          <w:rFonts w:cs="Times New Roman"/>
        </w:rPr>
      </w:pPr>
      <w:r w:rsidRPr="00BF04F6">
        <w:rPr>
          <w:rFonts w:cs="Times New Roman"/>
        </w:rPr>
        <w:t>Baker, R., and N. Waltham. 2020. Tethering mobile aquatic organisms to measure predation: A renewed call for caution. Journal of Experimental Marine Biology and Ecology 523:151270.</w:t>
      </w:r>
    </w:p>
    <w:p w14:paraId="6533BC98" w14:textId="77777777" w:rsidR="00BF04F6" w:rsidRPr="00BF04F6" w:rsidRDefault="00BF04F6" w:rsidP="00BF04F6">
      <w:pPr>
        <w:pStyle w:val="Bibliography"/>
        <w:rPr>
          <w:rFonts w:cs="Times New Roman"/>
        </w:rPr>
      </w:pPr>
      <w:r w:rsidRPr="00BF04F6">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0CD6FCDF" w14:textId="77777777" w:rsidR="00BF04F6" w:rsidRPr="00BF04F6" w:rsidRDefault="00BF04F6" w:rsidP="00BF04F6">
      <w:pPr>
        <w:pStyle w:val="Bibliography"/>
        <w:rPr>
          <w:rFonts w:cs="Times New Roman"/>
        </w:rPr>
      </w:pPr>
      <w:r w:rsidRPr="00BF04F6">
        <w:rPr>
          <w:rFonts w:cs="Times New Roman"/>
        </w:rPr>
        <w:lastRenderedPageBreak/>
        <w:t>Beschta, R. L., and W. J. Ripple. 2016. Riparian vegetation recovery in Yellowstone: The first two decades after wolf reintroduction. Biological Conservation 198:93–103.</w:t>
      </w:r>
    </w:p>
    <w:p w14:paraId="2EAFAED6" w14:textId="77777777" w:rsidR="00BF04F6" w:rsidRPr="00BF04F6" w:rsidRDefault="00BF04F6" w:rsidP="00BF04F6">
      <w:pPr>
        <w:pStyle w:val="Bibliography"/>
        <w:rPr>
          <w:rFonts w:cs="Times New Roman"/>
        </w:rPr>
      </w:pPr>
      <w:r w:rsidRPr="00BF04F6">
        <w:rPr>
          <w:rFonts w:cs="Times New Roman"/>
        </w:rPr>
        <w:t>Brannelly, L. A., M. E. B. Ohmer, V. Saenz, and C. L. Richards‐Zawacki. 2019. Effects of hydroperiod on growth, development, survival and immune defences in a temperate amphibian. Functional Ecology 33:1952–1961.</w:t>
      </w:r>
    </w:p>
    <w:p w14:paraId="24D30795" w14:textId="77777777" w:rsidR="00BF04F6" w:rsidRPr="00BF04F6" w:rsidRDefault="00BF04F6" w:rsidP="00BF04F6">
      <w:pPr>
        <w:pStyle w:val="Bibliography"/>
        <w:rPr>
          <w:rFonts w:cs="Times New Roman"/>
        </w:rPr>
      </w:pPr>
      <w:r w:rsidRPr="00BF04F6">
        <w:rPr>
          <w:rFonts w:cs="Times New Roman"/>
        </w:rPr>
        <w:t>Brice, E. M., E. J. Larsen, D. R. Stahler, and D. R. MacNulty. 2024. The primacy of density‐mediated indirect effects in a community of wolves, elk, and aspen. Ecological Monographs:e1627.</w:t>
      </w:r>
    </w:p>
    <w:p w14:paraId="4ED6AFAD" w14:textId="77777777" w:rsidR="00BF04F6" w:rsidRPr="00BF04F6" w:rsidRDefault="00BF04F6" w:rsidP="00BF04F6">
      <w:pPr>
        <w:pStyle w:val="Bibliography"/>
        <w:rPr>
          <w:rFonts w:cs="Times New Roman"/>
        </w:rPr>
      </w:pPr>
      <w:r w:rsidRPr="00BF04F6">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1D1E63CE" w14:textId="77777777" w:rsidR="00BF04F6" w:rsidRPr="00BF04F6" w:rsidRDefault="00BF04F6" w:rsidP="00BF04F6">
      <w:pPr>
        <w:pStyle w:val="Bibliography"/>
        <w:rPr>
          <w:rFonts w:cs="Times New Roman"/>
        </w:rPr>
      </w:pPr>
      <w:r w:rsidRPr="00BF04F6">
        <w:rPr>
          <w:rFonts w:cs="Times New Roman"/>
        </w:rPr>
        <w:t>Cattau, C. E., R. J. Fletcher, B. E. Reichert, and W. M. Kitchens. 2016. Counteracting effects of a non‐native prey on the demography of a native predator culminate in positive population growth. Ecological Applications 26:1952–1968.</w:t>
      </w:r>
    </w:p>
    <w:p w14:paraId="31E79527" w14:textId="77777777" w:rsidR="00BF04F6" w:rsidRPr="00BF04F6" w:rsidRDefault="00BF04F6" w:rsidP="00BF04F6">
      <w:pPr>
        <w:pStyle w:val="Bibliography"/>
        <w:rPr>
          <w:rFonts w:cs="Times New Roman"/>
        </w:rPr>
      </w:pPr>
      <w:r w:rsidRPr="00BF04F6">
        <w:rPr>
          <w:rFonts w:cs="Times New Roman"/>
        </w:rPr>
        <w:t>Chockley, B., C. St. Mary, and C. Osenberg. 2008. Population sinks in the Upper Florida Keys: the importance of demographic variation in population dynamics of the marine shrimp Stenopus hispidus. Marine Ecology Progress Series 360:135–145.</w:t>
      </w:r>
    </w:p>
    <w:p w14:paraId="1C51BF4E" w14:textId="77777777" w:rsidR="00BF04F6" w:rsidRPr="00BF04F6" w:rsidRDefault="00BF04F6" w:rsidP="00BF04F6">
      <w:pPr>
        <w:pStyle w:val="Bibliography"/>
        <w:rPr>
          <w:rFonts w:cs="Times New Roman"/>
        </w:rPr>
      </w:pPr>
      <w:r w:rsidRPr="00BF04F6">
        <w:rPr>
          <w:rFonts w:cs="Times New Roman"/>
        </w:rPr>
        <w:t>Craig, J. K., B. J. Burke, L. B. Crowder, and J. A. Rice. 2006. Prey growth and size-dependent predation in juvenile estuarine fishes: experimental and model analyses. Ecology 87:2366–2377.</w:t>
      </w:r>
    </w:p>
    <w:p w14:paraId="0724C76A" w14:textId="77777777" w:rsidR="00BF04F6" w:rsidRPr="00BF04F6" w:rsidRDefault="00BF04F6" w:rsidP="00BF04F6">
      <w:pPr>
        <w:pStyle w:val="Bibliography"/>
        <w:rPr>
          <w:rFonts w:cs="Times New Roman"/>
        </w:rPr>
      </w:pPr>
      <w:r w:rsidRPr="00BF04F6">
        <w:rPr>
          <w:rFonts w:cs="Times New Roman"/>
        </w:rPr>
        <w:t>Darby, P. C., D. L. DeAngelis, S. S. Romañach, K. Suir, and J. Bridevaux. 2015. Modeling apple snail population dynamics on the Everglades landscape. Landscape Ecology 30:1497–1510.</w:t>
      </w:r>
    </w:p>
    <w:p w14:paraId="2902EA34" w14:textId="77777777" w:rsidR="00BF04F6" w:rsidRPr="00BF04F6" w:rsidRDefault="00BF04F6" w:rsidP="00BF04F6">
      <w:pPr>
        <w:pStyle w:val="Bibliography"/>
        <w:rPr>
          <w:rFonts w:cs="Times New Roman"/>
        </w:rPr>
      </w:pPr>
      <w:r w:rsidRPr="00BF04F6">
        <w:rPr>
          <w:rFonts w:cs="Times New Roman"/>
        </w:rPr>
        <w:lastRenderedPageBreak/>
        <w:t>Davidson, A. T., and N. J. Dorn. 2017. Life history traits determine the differential vulnerability of native and invasive apple snails (Pomacea spp.) to a shared juvenile-stage predator. Aquatic Ecology 51:331–341.</w:t>
      </w:r>
    </w:p>
    <w:p w14:paraId="6FDF854F" w14:textId="77777777" w:rsidR="00BF04F6" w:rsidRPr="00BF04F6" w:rsidRDefault="00BF04F6" w:rsidP="00BF04F6">
      <w:pPr>
        <w:pStyle w:val="Bibliography"/>
        <w:rPr>
          <w:rFonts w:cs="Times New Roman"/>
        </w:rPr>
      </w:pPr>
      <w:r w:rsidRPr="00BF04F6">
        <w:rPr>
          <w:rFonts w:cs="Times New Roman"/>
        </w:rPr>
        <w:t>Davidson, A. T., and N. J. Dorn. 2018. System productivity alters predator sorting of a size-structured mixed prey community. Oecologia 186:1101–1111.</w:t>
      </w:r>
    </w:p>
    <w:p w14:paraId="6D0A1F48" w14:textId="77777777" w:rsidR="00BF04F6" w:rsidRPr="00BF04F6" w:rsidRDefault="00BF04F6" w:rsidP="00BF04F6">
      <w:pPr>
        <w:pStyle w:val="Bibliography"/>
        <w:rPr>
          <w:rFonts w:cs="Times New Roman"/>
        </w:rPr>
      </w:pPr>
      <w:r w:rsidRPr="00BF04F6">
        <w:rPr>
          <w:rFonts w:cs="Times New Roman"/>
        </w:rPr>
        <w:t>Davidson, A. T., E. A. Hamman, M. W. McCoy, and J. R. Vonesh. 2021. Asymmetrical effects of temperature on stage‐structured predator–prey interactions. Functional Ecology 35:1041–1054.</w:t>
      </w:r>
    </w:p>
    <w:p w14:paraId="385F0977" w14:textId="77777777" w:rsidR="00BF04F6" w:rsidRPr="00BF04F6" w:rsidRDefault="00BF04F6" w:rsidP="00BF04F6">
      <w:pPr>
        <w:pStyle w:val="Bibliography"/>
        <w:rPr>
          <w:rFonts w:cs="Times New Roman"/>
        </w:rPr>
      </w:pPr>
      <w:r w:rsidRPr="00BF04F6">
        <w:rPr>
          <w:rFonts w:cs="Times New Roman"/>
        </w:rPr>
        <w:t>Davidson, A. T., C. R. Stunkle, J. T. Armstrong, E. A. Hamman, M. W. McCoy, and J. R. Vonesh. 2024. Warming and top‐down control of stage‐structured prey: Linking theory to patterns in natural systems. Ecology 105:e4213.</w:t>
      </w:r>
    </w:p>
    <w:p w14:paraId="30FADAE5" w14:textId="77777777" w:rsidR="00BF04F6" w:rsidRPr="00BF04F6" w:rsidRDefault="00BF04F6" w:rsidP="00BF04F6">
      <w:pPr>
        <w:pStyle w:val="Bibliography"/>
        <w:rPr>
          <w:rFonts w:cs="Times New Roman"/>
        </w:rPr>
      </w:pPr>
      <w:r w:rsidRPr="00BF04F6">
        <w:rPr>
          <w:rFonts w:cs="Times New Roman"/>
        </w:rPr>
        <w:t>De Roos, A. M., L. Persson, and E. McCauley. 2003. The influence of size‐dependent life‐history traits on the structure and dynamics of populations and communities. Ecology Letters 6:473–487.</w:t>
      </w:r>
    </w:p>
    <w:p w14:paraId="22AC53AB" w14:textId="77777777" w:rsidR="00BF04F6" w:rsidRPr="00BF04F6" w:rsidRDefault="00BF04F6" w:rsidP="00BF04F6">
      <w:pPr>
        <w:pStyle w:val="Bibliography"/>
        <w:rPr>
          <w:rFonts w:cs="Times New Roman"/>
        </w:rPr>
      </w:pPr>
      <w:r w:rsidRPr="00BF04F6">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p>
    <w:p w14:paraId="48127DBE" w14:textId="77777777" w:rsidR="00BF04F6" w:rsidRPr="00BF04F6" w:rsidRDefault="00BF04F6" w:rsidP="00BF04F6">
      <w:pPr>
        <w:pStyle w:val="Bibliography"/>
        <w:rPr>
          <w:rFonts w:cs="Times New Roman"/>
        </w:rPr>
      </w:pPr>
      <w:r w:rsidRPr="00BF04F6">
        <w:rPr>
          <w:rFonts w:cs="Times New Roman"/>
        </w:rPr>
        <w:lastRenderedPageBreak/>
        <w:t>Drumheller, D. K., M. I. Cook, and N. J. Dorn. 2022. The role of direct chemical inhibition in the displacement of a native herbivore by an invasive congener. Biological Invasions 24:1739–1753.</w:t>
      </w:r>
    </w:p>
    <w:p w14:paraId="086ECBD3" w14:textId="77777777" w:rsidR="00BF04F6" w:rsidRPr="00BF04F6" w:rsidRDefault="00BF04F6" w:rsidP="00BF04F6">
      <w:pPr>
        <w:pStyle w:val="Bibliography"/>
        <w:rPr>
          <w:rFonts w:cs="Times New Roman"/>
        </w:rPr>
      </w:pPr>
      <w:r w:rsidRPr="00BF04F6">
        <w:rPr>
          <w:rFonts w:cs="Times New Roman"/>
        </w:rPr>
        <w:t>Gaiser, E. E., P. V. McCormick, S. E. Hagerthey, and A. D. Gottlieb. 2011. Landscape Patterns of Periphyton in the Florida Everglades. Critical Reviews in Environmental Science and Technology 41:92–120.</w:t>
      </w:r>
    </w:p>
    <w:p w14:paraId="1D8E236A" w14:textId="77777777" w:rsidR="00BF04F6" w:rsidRPr="00BF04F6" w:rsidRDefault="00BF04F6" w:rsidP="00BF04F6">
      <w:pPr>
        <w:pStyle w:val="Bibliography"/>
        <w:rPr>
          <w:rFonts w:cs="Times New Roman"/>
        </w:rPr>
      </w:pPr>
      <w:r w:rsidRPr="00BF04F6">
        <w:rPr>
          <w:rFonts w:cs="Times New Roman"/>
        </w:rPr>
        <w:t>Gaiser, E. E., J. C. Trexler, and P. R. Wetzel. 2012. The Florida Everglades. Pages 231–252 Wetland Habitats of North America. University of California Press, Los Angeles California.</w:t>
      </w:r>
    </w:p>
    <w:p w14:paraId="70F1511A" w14:textId="77777777" w:rsidR="00BF04F6" w:rsidRPr="00BF04F6" w:rsidRDefault="00BF04F6" w:rsidP="00BF04F6">
      <w:pPr>
        <w:pStyle w:val="Bibliography"/>
        <w:rPr>
          <w:rFonts w:cs="Times New Roman"/>
        </w:rPr>
      </w:pPr>
      <w:r w:rsidRPr="00BF04F6">
        <w:rPr>
          <w:rFonts w:cs="Times New Roman"/>
        </w:rPr>
        <w:t>Gutierre, Darby, Valentine-Darby, Mellow, Therrien, and Watford. 2019. Contrasting Patterns of Pomacea maculata Establishment and Dispersal in an Everglades Wetland Unit and a Central Florida Lake. Diversity 11:1–20.</w:t>
      </w:r>
    </w:p>
    <w:p w14:paraId="74C14A1A" w14:textId="77777777" w:rsidR="00BF04F6" w:rsidRPr="00BF04F6" w:rsidRDefault="00BF04F6" w:rsidP="00BF04F6">
      <w:pPr>
        <w:pStyle w:val="Bibliography"/>
        <w:rPr>
          <w:rFonts w:cs="Times New Roman"/>
        </w:rPr>
      </w:pPr>
      <w:r w:rsidRPr="00BF04F6">
        <w:rPr>
          <w:rFonts w:cs="Times New Roman"/>
        </w:rPr>
        <w:t>Hanning, G. W. 1979. Aspects of Reproduction in Pomacea paludosa (Mesogastropoda: Pilidae). Florida State University, Tallahassee FL.</w:t>
      </w:r>
    </w:p>
    <w:p w14:paraId="3644CACC" w14:textId="77777777" w:rsidR="00BF04F6" w:rsidRPr="00BF04F6" w:rsidRDefault="00BF04F6" w:rsidP="00BF04F6">
      <w:pPr>
        <w:pStyle w:val="Bibliography"/>
        <w:rPr>
          <w:rFonts w:cs="Times New Roman"/>
        </w:rPr>
      </w:pPr>
      <w:r w:rsidRPr="00BF04F6">
        <w:rPr>
          <w:rFonts w:cs="Times New Roman"/>
        </w:rPr>
        <w:t>Hansen, C., S. Newman, C. J. Saunders, E. K. Tate-Boldt, and N. J. Dorn. 2022. Flow-mediated growth of an aquatic herbivore. Hydrobiologia 849:3161–3173.</w:t>
      </w:r>
    </w:p>
    <w:p w14:paraId="0824B7A0" w14:textId="77777777" w:rsidR="00BF04F6" w:rsidRPr="00BF04F6" w:rsidRDefault="00BF04F6" w:rsidP="00BF04F6">
      <w:pPr>
        <w:pStyle w:val="Bibliography"/>
        <w:rPr>
          <w:rFonts w:cs="Times New Roman"/>
        </w:rPr>
      </w:pPr>
      <w:r w:rsidRPr="00BF04F6">
        <w:rPr>
          <w:rFonts w:cs="Times New Roman"/>
        </w:rPr>
        <w:t xml:space="preserve">Jeyasingh, P. D., and L. J. Weider. 2005. Phosphorus availability mediates plasticity in life-history traits and predator-prey interactions in </w:t>
      </w:r>
      <w:r w:rsidRPr="00BF04F6">
        <w:rPr>
          <w:rFonts w:cs="Times New Roman"/>
          <w:i/>
          <w:iCs/>
        </w:rPr>
        <w:t>Daphnia</w:t>
      </w:r>
      <w:r w:rsidRPr="00BF04F6">
        <w:rPr>
          <w:rFonts w:cs="Times New Roman"/>
        </w:rPr>
        <w:t>: Phosphorus alters life-history and predation. Ecology Letters 8:1021–1028.</w:t>
      </w:r>
    </w:p>
    <w:p w14:paraId="03A51B7E" w14:textId="77777777" w:rsidR="00BF04F6" w:rsidRPr="00BF04F6" w:rsidRDefault="00BF04F6" w:rsidP="00BF04F6">
      <w:pPr>
        <w:pStyle w:val="Bibliography"/>
        <w:rPr>
          <w:rFonts w:cs="Times New Roman"/>
        </w:rPr>
      </w:pPr>
      <w:r w:rsidRPr="00BF04F6">
        <w:rPr>
          <w:rFonts w:cs="Times New Roman"/>
        </w:rPr>
        <w:t>Kauffman, M. J., J. F. Brodie, and E. S. Jules. 2010. Are wolves saving Yellowstone’s aspen? A landscape‐level test of a behaviorally mediated trophic cascade. Ecology 91:2742–2755.</w:t>
      </w:r>
    </w:p>
    <w:p w14:paraId="701C643F" w14:textId="77777777" w:rsidR="00BF04F6" w:rsidRPr="00BF04F6" w:rsidRDefault="00BF04F6" w:rsidP="00BF04F6">
      <w:pPr>
        <w:pStyle w:val="Bibliography"/>
        <w:rPr>
          <w:rFonts w:cs="Times New Roman"/>
        </w:rPr>
      </w:pPr>
      <w:r w:rsidRPr="00BF04F6">
        <w:rPr>
          <w:rFonts w:cs="Times New Roman"/>
        </w:rPr>
        <w:lastRenderedPageBreak/>
        <w:t>Kesler, D. H., and W. R. Munns. 1989. Predation by Belostoma flumineum (Hemiptera): An Important Cause of Mortality in Freshwater Snails. Journal of the North American Benthological Society 8:342–350.</w:t>
      </w:r>
    </w:p>
    <w:p w14:paraId="0C3EBCED" w14:textId="77777777" w:rsidR="00BF04F6" w:rsidRPr="00BF04F6" w:rsidRDefault="00BF04F6" w:rsidP="00BF04F6">
      <w:pPr>
        <w:pStyle w:val="Bibliography"/>
        <w:rPr>
          <w:rFonts w:cs="Times New Roman"/>
        </w:rPr>
      </w:pPr>
      <w:r w:rsidRPr="00BF04F6">
        <w:rPr>
          <w:rFonts w:cs="Times New Roman"/>
        </w:rPr>
        <w:t>Kimbro, D. L., B. S. Cheng, and E. D. Grosholz. 2013. Biotic resistance in marine environments. Ecology Letters 16:821–833.</w:t>
      </w:r>
    </w:p>
    <w:p w14:paraId="5DE28346" w14:textId="77777777" w:rsidR="00BF04F6" w:rsidRPr="00BF04F6" w:rsidRDefault="00BF04F6" w:rsidP="00BF04F6">
      <w:pPr>
        <w:pStyle w:val="Bibliography"/>
        <w:rPr>
          <w:rFonts w:cs="Times New Roman"/>
        </w:rPr>
      </w:pPr>
      <w:r w:rsidRPr="00BF04F6">
        <w:rPr>
          <w:rFonts w:cs="Times New Roman"/>
        </w:rPr>
        <w:t>Ma, G., C. Bai, V. H. W. Rudolf, and C. Ma. 2021. Night warming alters mean warming effects on predator–prey interactions by modifying predator demographics and interaction strengths. Functional Ecology 35:2094–2107.</w:t>
      </w:r>
    </w:p>
    <w:p w14:paraId="55D2F097" w14:textId="77777777" w:rsidR="00BF04F6" w:rsidRPr="00BF04F6" w:rsidRDefault="00BF04F6" w:rsidP="00BF04F6">
      <w:pPr>
        <w:pStyle w:val="Bibliography"/>
        <w:rPr>
          <w:rFonts w:cs="Times New Roman"/>
        </w:rPr>
      </w:pPr>
      <w:r w:rsidRPr="00BF04F6">
        <w:rPr>
          <w:rFonts w:cs="Times New Roman"/>
        </w:rPr>
        <w:t>MacArthur, R., and R. Levins. 1964. Competition, habitat selections, and character displacement in a patchy environment. Proceedings of the National Academy of Sciences 51:1207–1210.</w:t>
      </w:r>
    </w:p>
    <w:p w14:paraId="1864BABB" w14:textId="77777777" w:rsidR="00BF04F6" w:rsidRPr="00BF04F6" w:rsidRDefault="00BF04F6" w:rsidP="00BF04F6">
      <w:pPr>
        <w:pStyle w:val="Bibliography"/>
        <w:rPr>
          <w:rFonts w:cs="Times New Roman"/>
        </w:rPr>
      </w:pPr>
      <w:r w:rsidRPr="00BF04F6">
        <w:rPr>
          <w:rFonts w:cs="Times New Roman"/>
        </w:rPr>
        <w:t>McCoy, M. W., B. M. Bolker, K. M. Warkentin, and J. R. Vonesh. 2011. Predicting Predation through Prey Ontogeny Using Size-Dependent Functional Response Models. The American Naturalist 177:17.</w:t>
      </w:r>
    </w:p>
    <w:p w14:paraId="6B5C64A8" w14:textId="77777777" w:rsidR="00BF04F6" w:rsidRPr="00BF04F6" w:rsidRDefault="00BF04F6" w:rsidP="00BF04F6">
      <w:pPr>
        <w:pStyle w:val="Bibliography"/>
        <w:rPr>
          <w:rFonts w:cs="Times New Roman"/>
        </w:rPr>
      </w:pPr>
      <w:r w:rsidRPr="00BF04F6">
        <w:rPr>
          <w:rFonts w:cs="Times New Roman"/>
        </w:rPr>
        <w:t>McVoy, C. W., W. P. Said, J. Obeyseker, J. A. VanArman, and T. W. Dreschel. 2011. Landscapes and Hydrology of the Predrainage Everglades. University Press of Florida.</w:t>
      </w:r>
    </w:p>
    <w:p w14:paraId="528E813C" w14:textId="77777777" w:rsidR="00BF04F6" w:rsidRPr="00BF04F6" w:rsidRDefault="00BF04F6" w:rsidP="00BF04F6">
      <w:pPr>
        <w:pStyle w:val="Bibliography"/>
        <w:rPr>
          <w:rFonts w:cs="Times New Roman"/>
        </w:rPr>
      </w:pPr>
      <w:r w:rsidRPr="00BF04F6">
        <w:rPr>
          <w:rFonts w:cs="Times New Roman"/>
        </w:rPr>
        <w:t>Meehan, M. L., K. F. Turnbull, B. J. Sinclair, and Z. Lindo. 2022. Predators minimize energy costs, rather than maximize energy gains under warming: Evidence from a microcosm feeding experiment. Functional Ecology 36:2279–2288.</w:t>
      </w:r>
    </w:p>
    <w:p w14:paraId="4000AC8B" w14:textId="77777777" w:rsidR="00BF04F6" w:rsidRPr="00BF04F6" w:rsidRDefault="00BF04F6" w:rsidP="00BF04F6">
      <w:pPr>
        <w:pStyle w:val="Bibliography"/>
        <w:rPr>
          <w:rFonts w:cs="Times New Roman"/>
        </w:rPr>
      </w:pPr>
      <w:r w:rsidRPr="00BF04F6">
        <w:rPr>
          <w:rFonts w:cs="Times New Roman"/>
        </w:rPr>
        <w:t>Munroe, D., S. Borsetti, K. Ashton-Alcox, and D. Bushek. 2017. Early Post-Settlement Growth in Wild Eastern Oyster (Crassostrea virginica Gemlin 1791) Populations. Estuaries and Coasts 40:880–888.</w:t>
      </w:r>
    </w:p>
    <w:p w14:paraId="74E830DA" w14:textId="77777777" w:rsidR="00BF04F6" w:rsidRPr="00BF04F6" w:rsidRDefault="00BF04F6" w:rsidP="00BF04F6">
      <w:pPr>
        <w:pStyle w:val="Bibliography"/>
        <w:rPr>
          <w:rFonts w:cs="Times New Roman"/>
        </w:rPr>
      </w:pPr>
      <w:r w:rsidRPr="00BF04F6">
        <w:rPr>
          <w:rFonts w:cs="Times New Roman"/>
        </w:rPr>
        <w:lastRenderedPageBreak/>
        <w:t>Nunes, L. T., D. R. Barneche, N. S. Lastrucci, A. A. Fraga, J. A. C. C. Nunes, C. E. L. Ferreira, and S. R. Floeter. 2021. Predicting the effects of body size, temperature and diet on animal feeding rates. Functional Ecology 35:2229–2240.</w:t>
      </w:r>
    </w:p>
    <w:p w14:paraId="0AA70BAB" w14:textId="77777777" w:rsidR="00BF04F6" w:rsidRPr="00BF04F6" w:rsidRDefault="00BF04F6" w:rsidP="00BF04F6">
      <w:pPr>
        <w:pStyle w:val="Bibliography"/>
        <w:rPr>
          <w:rFonts w:cs="Times New Roman"/>
        </w:rPr>
      </w:pPr>
      <w:r w:rsidRPr="00BF04F6">
        <w:rPr>
          <w:rFonts w:cs="Times New Roman"/>
        </w:rPr>
        <w:t>O’Hare, N. K. 2010. Pomacea paludosa (Florida Apple Snail) Reproduction in Restored and Natural Seasonal Wetlands in the Everglades. Wetlands 30:1045–1052.</w:t>
      </w:r>
    </w:p>
    <w:p w14:paraId="457744F6" w14:textId="77777777" w:rsidR="00BF04F6" w:rsidRPr="00BF04F6" w:rsidRDefault="00BF04F6" w:rsidP="00BF04F6">
      <w:pPr>
        <w:pStyle w:val="Bibliography"/>
        <w:rPr>
          <w:rFonts w:cs="Times New Roman"/>
        </w:rPr>
      </w:pPr>
      <w:r w:rsidRPr="00BF04F6">
        <w:rPr>
          <w:rFonts w:cs="Times New Roman"/>
        </w:rPr>
        <w:t>Pepi, A., P. Grof-Tisza, M. Holyoak, and R. Karban. 2018. As temperature increases, predator attack rate is more important to survival than a smaller window of prey vulnerability. Ecology 99:1584–1590.</w:t>
      </w:r>
    </w:p>
    <w:p w14:paraId="0B9D60CB" w14:textId="77777777" w:rsidR="00BF04F6" w:rsidRPr="00BF04F6" w:rsidRDefault="00BF04F6" w:rsidP="00BF04F6">
      <w:pPr>
        <w:pStyle w:val="Bibliography"/>
        <w:rPr>
          <w:rFonts w:cs="Times New Roman"/>
        </w:rPr>
      </w:pPr>
      <w:r w:rsidRPr="00BF04F6">
        <w:rPr>
          <w:rFonts w:cs="Times New Roman"/>
        </w:rPr>
        <w:t>Pepi, A., T. Hayes, and K. Lyberger. 2023. Thermal asymmetries influence effects of warming on stage and size-dependent predator–prey interactions. Theoretical Ecology 16:105–115.</w:t>
      </w:r>
    </w:p>
    <w:p w14:paraId="2F9713E7" w14:textId="77777777" w:rsidR="00BF04F6" w:rsidRPr="00BF04F6" w:rsidRDefault="00BF04F6" w:rsidP="00BF04F6">
      <w:pPr>
        <w:pStyle w:val="Bibliography"/>
        <w:rPr>
          <w:rFonts w:cs="Times New Roman"/>
        </w:rPr>
      </w:pPr>
      <w:r w:rsidRPr="00BF04F6">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51E35BAF" w14:textId="77777777" w:rsidR="00BF04F6" w:rsidRPr="00BF04F6" w:rsidRDefault="00BF04F6" w:rsidP="00BF04F6">
      <w:pPr>
        <w:pStyle w:val="Bibliography"/>
        <w:rPr>
          <w:rFonts w:cs="Times New Roman"/>
        </w:rPr>
      </w:pPr>
      <w:r w:rsidRPr="00BF04F6">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A412F74" w14:textId="77777777" w:rsidR="00BF04F6" w:rsidRPr="00BF04F6" w:rsidRDefault="00BF04F6" w:rsidP="00BF04F6">
      <w:pPr>
        <w:pStyle w:val="Bibliography"/>
        <w:rPr>
          <w:rFonts w:cs="Times New Roman"/>
        </w:rPr>
      </w:pPr>
      <w:r w:rsidRPr="00BF04F6">
        <w:rPr>
          <w:rFonts w:cs="Times New Roman"/>
        </w:rPr>
        <w:t>Richardson, C. J. 2010. The Everglades: North America’s subtropical wetland. Wetlands Ecology and Management 18:517–542.</w:t>
      </w:r>
    </w:p>
    <w:p w14:paraId="51C637AD" w14:textId="77777777" w:rsidR="00BF04F6" w:rsidRPr="00BF04F6" w:rsidRDefault="00BF04F6" w:rsidP="00BF04F6">
      <w:pPr>
        <w:pStyle w:val="Bibliography"/>
        <w:rPr>
          <w:rFonts w:cs="Times New Roman"/>
        </w:rPr>
      </w:pPr>
      <w:r w:rsidRPr="00BF04F6">
        <w:rPr>
          <w:rFonts w:cs="Times New Roman"/>
        </w:rPr>
        <w:t>Ripple, W. J., and R. L. Beschta. 2007. Restoring Yellowstone’s aspen with wolves. Biological Conservation 138:514–519.</w:t>
      </w:r>
    </w:p>
    <w:p w14:paraId="3C52CD14" w14:textId="77777777" w:rsidR="00BF04F6" w:rsidRPr="00BF04F6" w:rsidRDefault="00BF04F6" w:rsidP="00BF04F6">
      <w:pPr>
        <w:pStyle w:val="Bibliography"/>
        <w:rPr>
          <w:rFonts w:cs="Times New Roman"/>
        </w:rPr>
      </w:pPr>
      <w:r w:rsidRPr="00BF04F6">
        <w:rPr>
          <w:rFonts w:cs="Times New Roman"/>
        </w:rPr>
        <w:lastRenderedPageBreak/>
        <w:t>Rochette, R., and L. M. Dill. 2000. Mortality, behavior and the effects of predators on the intertidal distribution of littorinid gastropods. Journal of Experimental Marine Biology and Ecology 253:165–191.</w:t>
      </w:r>
    </w:p>
    <w:p w14:paraId="4F923AF4" w14:textId="77777777" w:rsidR="00BF04F6" w:rsidRPr="00BF04F6" w:rsidRDefault="00BF04F6" w:rsidP="00BF04F6">
      <w:pPr>
        <w:pStyle w:val="Bibliography"/>
        <w:rPr>
          <w:rFonts w:cs="Times New Roman"/>
        </w:rPr>
      </w:pPr>
      <w:r w:rsidRPr="00BF04F6">
        <w:rPr>
          <w:rFonts w:cs="Times New Roman"/>
        </w:rPr>
        <w:t>Ruehl, C. B., and J. C. Trexler. 2013. A suite of prey traits determine predator and nutrient enrichment effects in a tri‐trophic food chain. Ecosphere 4:1–21.</w:t>
      </w:r>
    </w:p>
    <w:p w14:paraId="37EC6F71" w14:textId="77777777" w:rsidR="00BF04F6" w:rsidRPr="00BF04F6" w:rsidRDefault="00BF04F6" w:rsidP="00BF04F6">
      <w:pPr>
        <w:pStyle w:val="Bibliography"/>
        <w:rPr>
          <w:rFonts w:cs="Times New Roman"/>
        </w:rPr>
      </w:pPr>
      <w:r w:rsidRPr="00BF04F6">
        <w:rPr>
          <w:rFonts w:cs="Times New Roman"/>
        </w:rPr>
        <w:t>Ruetz, C. R., J. C. Trexler, F. Jordan, W. F. Loftus, and S. A. Perry. 2005. Population dynamics of wetland fishes: spatio‐temporal patterns synchronized by hydrological disturbance? Journal of Animal Ecology 74:322–332.</w:t>
      </w:r>
    </w:p>
    <w:p w14:paraId="047C22DD" w14:textId="77777777" w:rsidR="00BF04F6" w:rsidRPr="00BF04F6" w:rsidRDefault="00BF04F6" w:rsidP="00BF04F6">
      <w:pPr>
        <w:pStyle w:val="Bibliography"/>
        <w:rPr>
          <w:rFonts w:cs="Times New Roman"/>
        </w:rPr>
      </w:pPr>
      <w:r w:rsidRPr="00BF04F6">
        <w:rPr>
          <w:rFonts w:cs="Times New Roman"/>
        </w:rPr>
        <w:t xml:space="preserve">Schmera, D., A. Baur, and B. Baur. 2015. Size-dependent shell growth and survival in natural populations of the rock-dwelling land snail </w:t>
      </w:r>
      <w:r w:rsidRPr="00BF04F6">
        <w:rPr>
          <w:rFonts w:cs="Times New Roman"/>
          <w:i/>
          <w:iCs/>
        </w:rPr>
        <w:t>Chondrina</w:t>
      </w:r>
      <w:r w:rsidRPr="00BF04F6">
        <w:rPr>
          <w:rFonts w:cs="Times New Roman"/>
        </w:rPr>
        <w:t xml:space="preserve"> </w:t>
      </w:r>
      <w:r w:rsidRPr="00BF04F6">
        <w:rPr>
          <w:rFonts w:cs="Times New Roman"/>
          <w:i/>
          <w:iCs/>
        </w:rPr>
        <w:t>clienta</w:t>
      </w:r>
      <w:r w:rsidRPr="00BF04F6">
        <w:rPr>
          <w:rFonts w:cs="Times New Roman"/>
        </w:rPr>
        <w:t>. Canadian Journal of Zoology 93:403–410.</w:t>
      </w:r>
    </w:p>
    <w:p w14:paraId="29521F79" w14:textId="77777777" w:rsidR="00BF04F6" w:rsidRPr="00BF04F6" w:rsidRDefault="00BF04F6" w:rsidP="00BF04F6">
      <w:pPr>
        <w:pStyle w:val="Bibliography"/>
        <w:rPr>
          <w:rFonts w:cs="Times New Roman"/>
        </w:rPr>
      </w:pPr>
      <w:r w:rsidRPr="00BF04F6">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4E8E3EB8" w14:textId="77777777" w:rsidR="00BF04F6" w:rsidRPr="00BF04F6" w:rsidRDefault="00BF04F6" w:rsidP="00BF04F6">
      <w:pPr>
        <w:pStyle w:val="Bibliography"/>
        <w:rPr>
          <w:rFonts w:cs="Times New Roman"/>
        </w:rPr>
      </w:pPr>
      <w:r w:rsidRPr="00BF04F6">
        <w:rPr>
          <w:rFonts w:cs="Times New Roman"/>
        </w:rPr>
        <w:t>Valentine-Darby, P. L., S. E. Kell, and P. C. Darby. 2015. Predation on Florida apple snails (Pomacea paludosa) by native and non-native aquatic fauna, and predator-prey size relationships. Florida Scientist 78:47–56.</w:t>
      </w:r>
    </w:p>
    <w:p w14:paraId="420909E9" w14:textId="77777777" w:rsidR="00BF04F6" w:rsidRPr="00BF04F6" w:rsidRDefault="00BF04F6" w:rsidP="00BF04F6">
      <w:pPr>
        <w:pStyle w:val="Bibliography"/>
        <w:rPr>
          <w:rFonts w:cs="Times New Roman"/>
        </w:rPr>
      </w:pPr>
      <w:r w:rsidRPr="00BF04F6">
        <w:rPr>
          <w:rFonts w:cs="Times New Roman"/>
        </w:rPr>
        <w:t>Vance, R. R. 1985. The Stable Coexistence of Two Competitors for One Resource. The American Naturalist 126:72–86.</w:t>
      </w:r>
    </w:p>
    <w:p w14:paraId="6FCE0D27" w14:textId="77777777" w:rsidR="00BF04F6" w:rsidRPr="00BF04F6" w:rsidRDefault="00BF04F6" w:rsidP="00BF04F6">
      <w:pPr>
        <w:pStyle w:val="Bibliography"/>
        <w:rPr>
          <w:rFonts w:cs="Times New Roman"/>
        </w:rPr>
      </w:pPr>
      <w:r w:rsidRPr="00BF04F6">
        <w:rPr>
          <w:rFonts w:cs="Times New Roman"/>
        </w:rPr>
        <w:t>Werner, E. E., and J. F. Gilliam. 1984. The Ontogenetic Niche and Species Interactions in Size-Structured Populations. Annual Review of Ecology and Systematics 15:393–425.</w:t>
      </w:r>
    </w:p>
    <w:p w14:paraId="4EDB8562" w14:textId="77777777" w:rsidR="00BF04F6" w:rsidRPr="00BF04F6" w:rsidRDefault="00BF04F6" w:rsidP="00BF04F6">
      <w:pPr>
        <w:pStyle w:val="Bibliography"/>
        <w:rPr>
          <w:rFonts w:cs="Times New Roman"/>
        </w:rPr>
      </w:pPr>
      <w:r w:rsidRPr="00BF04F6">
        <w:rPr>
          <w:rFonts w:cs="Times New Roman"/>
        </w:rPr>
        <w:lastRenderedPageBreak/>
        <w:t>Zweig, C. L., and W. M. Kitchens. 2008. Effects of landscape gradients on wetland vegetation communities: Information for large-scale restoration. Wetlands 28:1086–1096.</w:t>
      </w:r>
    </w:p>
    <w:p w14:paraId="5AE50DD2" w14:textId="0DEA93E8" w:rsidR="004A3392" w:rsidRPr="004A3392" w:rsidRDefault="00781DC3" w:rsidP="00656BF2">
      <w:r>
        <w:fldChar w:fldCharType="end"/>
      </w:r>
    </w:p>
    <w:p w14:paraId="26DCF6FE" w14:textId="3A90CF3C" w:rsidR="00673700" w:rsidRDefault="00AF7FFE" w:rsidP="00656BF2">
      <w:pPr>
        <w:pStyle w:val="Heading1"/>
      </w:pPr>
      <w:r>
        <w:t>Figure</w:t>
      </w:r>
      <w:r w:rsidR="00673700">
        <w:t xml:space="preserve"> Captions</w:t>
      </w:r>
    </w:p>
    <w:p w14:paraId="144B9805" w14:textId="77777777" w:rsidR="002727D4" w:rsidRDefault="002727D4" w:rsidP="00A80F4E">
      <w:pPr>
        <w:pStyle w:val="NATESTYLE1CommonCollege"/>
      </w:pPr>
      <w:bookmarkStart w:id="456" w:name="_Hlk98960098"/>
    </w:p>
    <w:p w14:paraId="50FC32B7" w14:textId="1DB58C1A" w:rsidR="00733704" w:rsidRDefault="00733704" w:rsidP="00A80F4E">
      <w:pPr>
        <w:pStyle w:val="NATESTYLE1CommonCollege"/>
      </w:pPr>
      <w:commentRangeStart w:id="457"/>
      <w:commentRangeStart w:id="458"/>
      <w:r>
        <w:rPr>
          <w:noProof/>
          <w14:ligatures w14:val="standardContextual"/>
        </w:rPr>
        <w:drawing>
          <wp:inline distT="0" distB="0" distL="0" distR="0" wp14:anchorId="58CC88C7" wp14:editId="0DC8B9C5">
            <wp:extent cx="5943493" cy="5786119"/>
            <wp:effectExtent l="0" t="0" r="0" b="0"/>
            <wp:docPr id="13586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056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493" cy="5786119"/>
                    </a:xfrm>
                    <a:prstGeom prst="rect">
                      <a:avLst/>
                    </a:prstGeom>
                  </pic:spPr>
                </pic:pic>
              </a:graphicData>
            </a:graphic>
          </wp:inline>
        </w:drawing>
      </w:r>
      <w:commentRangeEnd w:id="457"/>
      <w:commentRangeEnd w:id="458"/>
      <w:r w:rsidR="00D0008B">
        <w:rPr>
          <w:rStyle w:val="CommentReference"/>
          <w:rFonts w:cstheme="minorBidi"/>
        </w:rPr>
        <w:commentReference w:id="458"/>
      </w:r>
      <w:r w:rsidR="00D0008B">
        <w:rPr>
          <w:rStyle w:val="CommentReference"/>
          <w:rFonts w:cstheme="minorBidi"/>
        </w:rPr>
        <w:commentReference w:id="457"/>
      </w:r>
    </w:p>
    <w:p w14:paraId="1E0BDA16" w14:textId="7D7C1724" w:rsidR="00F54096" w:rsidRDefault="00730928" w:rsidP="00656BF2">
      <w:pPr>
        <w:pStyle w:val="NATESTYLE1CommonCollege"/>
      </w:pPr>
      <w:r>
        <w:lastRenderedPageBreak/>
        <w:t>Figure 1</w:t>
      </w:r>
      <w:r w:rsidR="009B7848">
        <w:t>.</w:t>
      </w:r>
      <w:r>
        <w:t xml:space="preserve"> A) </w:t>
      </w:r>
      <w:r w:rsidR="009B7848">
        <w:t>Z</w:t>
      </w:r>
      <w:r>
        <w:t xml:space="preserve">ero-population growth isocline illustrating the </w:t>
      </w:r>
      <w:r w:rsidR="009B7848">
        <w:t xml:space="preserve">expected </w:t>
      </w:r>
      <w:r>
        <w:t>joint impact of juvenile growth rates and mortality</w:t>
      </w:r>
      <w:r w:rsidR="00F54641">
        <w:t xml:space="preserve"> to consumers</w:t>
      </w:r>
      <w:r>
        <w:t xml:space="preserve">. Areas to the left and </w:t>
      </w:r>
      <w:r w:rsidR="00F54641">
        <w:t xml:space="preserve">below </w:t>
      </w:r>
      <w:r>
        <w:t xml:space="preserve">the </w:t>
      </w:r>
      <w:r w:rsidR="00F54641">
        <w:t>isoc</w:t>
      </w:r>
      <w:r>
        <w:t xml:space="preserve">line indicate </w:t>
      </w:r>
      <w:r w:rsidR="009B7848">
        <w:t xml:space="preserve">prey </w:t>
      </w:r>
      <w:r>
        <w:t xml:space="preserve">populations are decreasing/not recruiting while areas above and to the right indicate populations </w:t>
      </w:r>
      <w:ins w:id="459" w:author="Nathan Dorn" w:date="2025-01-16T12:57:00Z" w16du:dateUtc="2025-01-16T17:57:00Z">
        <w:r w:rsidR="007F4929">
          <w:t xml:space="preserve">that </w:t>
        </w:r>
      </w:ins>
      <w:r>
        <w:t xml:space="preserve">are increasing/recruiting. B-D) </w:t>
      </w:r>
      <w:r w:rsidR="00F54641">
        <w:t>Demonstrated</w:t>
      </w:r>
      <w:r>
        <w:t xml:space="preserve"> or hypothetical </w:t>
      </w:r>
      <w:r w:rsidR="00F54641">
        <w:t>examples of populations</w:t>
      </w:r>
      <w:r>
        <w:t xml:space="preserve"> spanning freshwater, terrestrial and marine ecosystems </w:t>
      </w:r>
      <w:r w:rsidR="00F54641">
        <w:t xml:space="preserve">for which </w:t>
      </w:r>
      <w:r>
        <w:t>the</w:t>
      </w:r>
      <w:r w:rsidR="00F54641">
        <w:t xml:space="preserve"> demographic</w:t>
      </w:r>
      <w:r>
        <w:t xml:space="preserve"> isocline could </w:t>
      </w:r>
      <w:ins w:id="460" w:author="Nathan Dorn" w:date="2025-01-16T12:58:00Z" w16du:dateUtc="2025-01-16T17:58:00Z">
        <w:r w:rsidR="007F4929">
          <w:t>provide</w:t>
        </w:r>
      </w:ins>
      <w:del w:id="461" w:author="Nathan Dorn" w:date="2025-01-16T12:58:00Z" w16du:dateUtc="2025-01-16T17:58:00Z">
        <w:r w:rsidDel="007F4929">
          <w:delText>give</w:delText>
        </w:r>
      </w:del>
      <w:r w:rsidR="00F54641">
        <w:t xml:space="preserve"> conceptual meaning to population dynamics and </w:t>
      </w:r>
      <w:r>
        <w:t>predict</w:t>
      </w:r>
      <w:r w:rsidR="00F54641">
        <w:t>ive value for field measured rates.</w:t>
      </w:r>
      <w:r>
        <w:t xml:space="preserve"> Points colored </w:t>
      </w:r>
      <w:r w:rsidR="00F54641">
        <w:t>red</w:t>
      </w:r>
      <w:r>
        <w:t xml:space="preserve"> indicate populations are declining/not recruiting while points colored </w:t>
      </w:r>
      <w:r w:rsidR="00F54641">
        <w:t>blue</w:t>
      </w:r>
      <w:r>
        <w:t xml:space="preserve"> indicate populations are increasing/recruiting.</w:t>
      </w:r>
      <w:r w:rsidR="00F54641">
        <w:t xml:space="preserve">  </w:t>
      </w:r>
      <w:r>
        <w:t xml:space="preserve">B) The relationship </w:t>
      </w:r>
      <w:r w:rsidR="009B7848">
        <w:t xml:space="preserve">between mosquito </w:t>
      </w:r>
      <w:r>
        <w:t>(</w:t>
      </w:r>
      <w:r w:rsidRPr="00B63F52">
        <w:rPr>
          <w:i/>
          <w:iCs/>
        </w:rPr>
        <w:t xml:space="preserve">Aedes </w:t>
      </w:r>
      <w:proofErr w:type="spellStart"/>
      <w:r w:rsidRPr="00B63F52">
        <w:rPr>
          <w:i/>
          <w:iCs/>
        </w:rPr>
        <w:t>atropalpus</w:t>
      </w:r>
      <w:proofErr w:type="spellEnd"/>
      <w:r>
        <w:t>) population</w:t>
      </w:r>
      <w:r w:rsidR="009B7848">
        <w:t xml:space="preserve"> with predatory </w:t>
      </w:r>
      <w:r>
        <w:t>dragonflies (</w:t>
      </w:r>
      <w:proofErr w:type="spellStart"/>
      <w:r>
        <w:rPr>
          <w:i/>
          <w:iCs/>
        </w:rPr>
        <w:t>Pantala</w:t>
      </w:r>
      <w:proofErr w:type="spellEnd"/>
      <w:r>
        <w:rPr>
          <w:i/>
          <w:iCs/>
        </w:rPr>
        <w:t xml:space="preserve"> </w:t>
      </w:r>
      <w:r>
        <w:t xml:space="preserve">spp.) </w:t>
      </w:r>
      <w:r w:rsidR="009B7848">
        <w:t>depends on temperature mediation of both</w:t>
      </w:r>
      <w:r>
        <w:t xml:space="preserve"> consumption rates</w:t>
      </w:r>
      <w:r w:rsidR="009B7848">
        <w:t xml:space="preserve"> (mosquito survival)</w:t>
      </w:r>
      <w:r>
        <w:t xml:space="preserve"> and </w:t>
      </w:r>
      <w:r w:rsidR="009B7848">
        <w:t>mosquito</w:t>
      </w:r>
      <w:r>
        <w:t xml:space="preserve"> growth rates</w:t>
      </w:r>
      <w:r w:rsidR="009B7848">
        <w:t xml:space="preserve"> so that warmer conditions produce greater mosquito recruitment</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population sizes that determine browsing rates and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predators </w:t>
      </w:r>
      <w:r w:rsidR="002C355E">
        <w:t>drilling snails</w:t>
      </w:r>
      <w:r>
        <w:t xml:space="preserve"> </w:t>
      </w:r>
      <w:r w:rsidR="009B7848">
        <w:t xml:space="preserve">are affected by </w:t>
      </w:r>
      <w:r>
        <w:t>salinity gradients</w:t>
      </w:r>
      <w:r w:rsidR="009B7848">
        <w:t xml:space="preserve">, though the combinatorial impacts on population recruitment cannot be easily predicted conceptually. </w:t>
      </w:r>
    </w:p>
    <w:p w14:paraId="0454E60A" w14:textId="77777777" w:rsidR="00F54096" w:rsidRDefault="00F54096" w:rsidP="00656BF2">
      <w:pPr>
        <w:pStyle w:val="NATESTYLE1CommonCollege"/>
      </w:pPr>
    </w:p>
    <w:p w14:paraId="19896EFF" w14:textId="56DA0093" w:rsidR="00AF7FFE" w:rsidRPr="00524172" w:rsidRDefault="00BC4917" w:rsidP="00656BF2">
      <w:pPr>
        <w:pStyle w:val="NATESTYLE1CommonCollege"/>
      </w:pPr>
      <w:r w:rsidRPr="00BC4917">
        <w:rPr>
          <w:noProof/>
        </w:rPr>
        <w:lastRenderedPageBreak/>
        <w:drawing>
          <wp:inline distT="0" distB="0" distL="0" distR="0" wp14:anchorId="7D83A0E7" wp14:editId="2CED47FA">
            <wp:extent cx="5943600" cy="5507355"/>
            <wp:effectExtent l="0" t="0" r="0" b="0"/>
            <wp:docPr id="1122850129" name="Picture 1" descr="A graph of growth and dec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50129" name="Picture 1" descr="A graph of growth and decline&#10;&#10;Description automatically generated"/>
                    <pic:cNvPicPr/>
                  </pic:nvPicPr>
                  <pic:blipFill>
                    <a:blip r:embed="rId14"/>
                    <a:stretch>
                      <a:fillRect/>
                    </a:stretch>
                  </pic:blipFill>
                  <pic:spPr>
                    <a:xfrm>
                      <a:off x="0" y="0"/>
                      <a:ext cx="5943600" cy="5507355"/>
                    </a:xfrm>
                    <a:prstGeom prst="rect">
                      <a:avLst/>
                    </a:prstGeom>
                  </pic:spPr>
                </pic:pic>
              </a:graphicData>
            </a:graphic>
          </wp:inline>
        </w:drawing>
      </w:r>
    </w:p>
    <w:bookmarkEnd w:id="456"/>
    <w:p w14:paraId="36DF2A7E" w14:textId="73DCC6CB" w:rsidR="00673700" w:rsidRDefault="00AF7FFE" w:rsidP="00656BF2">
      <w:pPr>
        <w:pStyle w:val="NATESTYLE1CommonCollege"/>
      </w:pPr>
      <w:r>
        <w:t xml:space="preserve">Figure </w:t>
      </w:r>
      <w:r w:rsidR="00D66800">
        <w:t>2</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w:t>
      </w:r>
      <w:proofErr w:type="spellStart"/>
      <w:r w:rsidRPr="00524172">
        <w:rPr>
          <w:i/>
        </w:rPr>
        <w:t>paludosa</w:t>
      </w:r>
      <w:proofErr w:type="spellEnd"/>
      <w:r>
        <w:t xml:space="preserve">) </w:t>
      </w:r>
      <w:r w:rsidRPr="00524172">
        <w:t>under different hydrologic regimes</w:t>
      </w:r>
      <w:r>
        <w:t xml:space="preserve"> that affect reproduction</w:t>
      </w:r>
      <w:ins w:id="462" w:author="Nathan Dorn" w:date="2025-01-16T13:03:00Z" w16du:dateUtc="2025-01-16T18:03:00Z">
        <w:r w:rsidR="00D0008B">
          <w:t xml:space="preserve"> (black isocline = lower reproduction, gray isocline = higher reproduction)</w:t>
        </w:r>
      </w:ins>
      <w:r>
        <w:t xml:space="preserve">. </w:t>
      </w:r>
      <w:del w:id="463" w:author="Nathan Dorn" w:date="2025-01-16T13:04:00Z" w16du:dateUtc="2025-01-16T18:04:00Z">
        <w:r w:rsidDel="00D0008B">
          <w:delText>The black isocline and gray isoclines represent two hydrologic scenarios producing better (</w:delText>
        </w:r>
      </w:del>
      <w:del w:id="464" w:author="Nathan Dorn" w:date="2025-01-16T13:03:00Z" w16du:dateUtc="2025-01-16T18:03:00Z">
        <w:r w:rsidDel="00D0008B">
          <w:delText>G</w:delText>
        </w:r>
      </w:del>
      <w:del w:id="465" w:author="Nathan Dorn" w:date="2025-01-16T13:04:00Z" w16du:dateUtc="2025-01-16T18:04:00Z">
        <w:r w:rsidDel="00D0008B">
          <w:delText>r</w:delText>
        </w:r>
      </w:del>
      <w:del w:id="466" w:author="Nathan Dorn" w:date="2025-01-16T13:03:00Z" w16du:dateUtc="2025-01-16T18:03:00Z">
        <w:r w:rsidDel="00D0008B">
          <w:delText>e</w:delText>
        </w:r>
      </w:del>
      <w:del w:id="467" w:author="Nathan Dorn" w:date="2025-01-16T13:04:00Z" w16du:dateUtc="2025-01-16T18:04:00Z">
        <w:r w:rsidDel="00D0008B">
          <w:delText xml:space="preserve">y) and worse (Black) reproductive conditions. </w:delText>
        </w:r>
      </w:del>
      <w:r w:rsidRPr="00524172">
        <w:t xml:space="preserve">Mean </w:t>
      </w:r>
      <w:bookmarkStart w:id="468" w:name="_Hlk181094766"/>
      <w:r>
        <w:t xml:space="preserve">cumulative juvenile </w:t>
      </w:r>
      <w:r w:rsidRPr="00524172">
        <w:t>survival</w:t>
      </w:r>
      <w:r>
        <w:t xml:space="preserve"> </w:t>
      </w:r>
      <w:bookmarkEnd w:id="468"/>
      <w:r>
        <w:t>(snails &lt; 10mm SL)</w:t>
      </w:r>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 xml:space="preserve">l with seasonal and combined </w:t>
      </w:r>
      <w:r>
        <w:lastRenderedPageBreak/>
        <w:t>parameters</w:t>
      </w:r>
      <w:commentRangeStart w:id="469"/>
      <w:r>
        <w:t>.</w:t>
      </w:r>
      <w:ins w:id="470" w:author="Nathan Dorn" w:date="2025-01-16T12:55:00Z" w16du:dateUtc="2025-01-16T17:55:00Z">
        <w:r w:rsidR="007F4929">
          <w:t xml:space="preserve"> Error bars represent 95% confidence intervals for each parameter estimate based on field variation at the site.</w:t>
        </w:r>
      </w:ins>
      <w:r>
        <w:t xml:space="preserve"> The combined parameters</w:t>
      </w:r>
      <w:r w:rsidR="002E71DB">
        <w:t xml:space="preserve"> (open symbols)</w:t>
      </w:r>
      <w:r>
        <w:t xml:space="preserve"> were calculated by a weighted average reflecting greater juvenile snail production in the dry season</w:t>
      </w:r>
      <w:bookmarkEnd w:id="324"/>
      <w:r w:rsidR="00536C33">
        <w:t xml:space="preserve">. </w:t>
      </w:r>
      <w:commentRangeEnd w:id="469"/>
      <w:r w:rsidR="007F4929">
        <w:rPr>
          <w:rStyle w:val="CommentReference"/>
          <w:rFonts w:cstheme="minorBidi"/>
        </w:rPr>
        <w:commentReference w:id="469"/>
      </w:r>
    </w:p>
    <w:p w14:paraId="4D88F5B1" w14:textId="77777777" w:rsidR="008A5282" w:rsidRDefault="008A5282" w:rsidP="00656BF2">
      <w:pPr>
        <w:pStyle w:val="NATESTYLE1CommonCollege"/>
      </w:pPr>
    </w:p>
    <w:p w14:paraId="73E9C666" w14:textId="4504DADF" w:rsidR="00D66800" w:rsidRDefault="00D66800" w:rsidP="00656BF2">
      <w:pPr>
        <w:pStyle w:val="NATESTYLE1CommonCollege"/>
      </w:pPr>
      <w:r>
        <w:rPr>
          <w:noProof/>
          <w14:ligatures w14:val="standardContextual"/>
        </w:rPr>
        <w:drawing>
          <wp:inline distT="0" distB="0" distL="0" distR="0" wp14:anchorId="664D731A" wp14:editId="16B27182">
            <wp:extent cx="5239481" cy="5239481"/>
            <wp:effectExtent l="0" t="0" r="0" b="0"/>
            <wp:docPr id="29005677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56772" name="Picture 1" descr="A screenshot of a computer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39481" cy="5239481"/>
                    </a:xfrm>
                    <a:prstGeom prst="rect">
                      <a:avLst/>
                    </a:prstGeom>
                  </pic:spPr>
                </pic:pic>
              </a:graphicData>
            </a:graphic>
          </wp:inline>
        </w:drawing>
      </w:r>
    </w:p>
    <w:p w14:paraId="51E342C0" w14:textId="21F3F54F" w:rsidR="00D66800" w:rsidRDefault="00D66800" w:rsidP="00656BF2">
      <w:pPr>
        <w:pStyle w:val="NATESTYLE1CommonCollege"/>
      </w:pPr>
      <w:r>
        <w:t>Figure 3.</w:t>
      </w:r>
      <w:r w:rsidR="00365C7B" w:rsidRPr="00365C7B">
        <w:t xml:space="preserve"> </w:t>
      </w:r>
      <w:r w:rsidR="006738A4">
        <w:t xml:space="preserve">Zero-population growth isocline illustrating the expected joint impact of juvenile growth rates and mortality to consumers. Areas to the left and below the </w:t>
      </w:r>
      <w:proofErr w:type="gramStart"/>
      <w:r w:rsidR="006738A4">
        <w:t>isocline</w:t>
      </w:r>
      <w:proofErr w:type="gramEnd"/>
      <w:r w:rsidR="006738A4">
        <w:t xml:space="preserve"> indicate prey populations are decreasing/</w:t>
      </w:r>
      <w:commentRangeStart w:id="471"/>
      <w:r w:rsidR="006738A4">
        <w:t>not recruiting while areas above and to the right indicate populations are increasing/recruiting.</w:t>
      </w:r>
      <w:r w:rsidR="00B31F90">
        <w:t xml:space="preserve"> Blue points </w:t>
      </w:r>
      <w:r w:rsidR="00591F97">
        <w:t>represent</w:t>
      </w:r>
      <w:r w:rsidR="00B31F90">
        <w:t xml:space="preserve"> </w:t>
      </w:r>
      <w:r w:rsidR="003E7C4E">
        <w:t>wet season parameters</w:t>
      </w:r>
      <w:r w:rsidR="009C47CA">
        <w:t>,</w:t>
      </w:r>
      <w:r w:rsidR="003E7C4E">
        <w:t xml:space="preserve"> brown points represent </w:t>
      </w:r>
      <w:r w:rsidR="003E7C4E">
        <w:lastRenderedPageBreak/>
        <w:t xml:space="preserve">dry season parameters, and open circles represent weighted </w:t>
      </w:r>
      <w:r w:rsidR="00591F97">
        <w:t>averages of</w:t>
      </w:r>
      <w:r w:rsidR="009C47CA">
        <w:t xml:space="preserve"> the two seasons</w:t>
      </w:r>
      <w:r w:rsidR="00AF3CDB">
        <w:t>.  Numbers indicate new hypotheses for management and further research to improve conditions for FAS.</w:t>
      </w:r>
      <w:commentRangeEnd w:id="471"/>
      <w:r w:rsidR="00D0008B">
        <w:rPr>
          <w:rStyle w:val="CommentReference"/>
          <w:rFonts w:cstheme="minorBidi"/>
        </w:rPr>
        <w:commentReference w:id="471"/>
      </w:r>
    </w:p>
    <w:sectPr w:rsidR="00D66800" w:rsidSect="00DA124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7" w:author="Nathan Dorn" w:date="2025-01-16T11:21:00Z" w:initials="ND">
    <w:p w14:paraId="6D2AEC1E" w14:textId="77777777" w:rsidR="00CB161B" w:rsidRDefault="00CB161B" w:rsidP="00CB161B">
      <w:pPr>
        <w:pStyle w:val="CommentText"/>
      </w:pPr>
      <w:r>
        <w:rPr>
          <w:rStyle w:val="CommentReference"/>
        </w:rPr>
        <w:annotationRef/>
      </w:r>
      <w:r>
        <w:t>Fish?</w:t>
      </w:r>
    </w:p>
  </w:comment>
  <w:comment w:id="105" w:author="Nathan Dorn" w:date="2025-01-16T11:38:00Z" w:initials="ND">
    <w:p w14:paraId="6EA03AC7" w14:textId="77777777" w:rsidR="00112270" w:rsidRDefault="00112270" w:rsidP="00112270">
      <w:pPr>
        <w:pStyle w:val="CommentText"/>
      </w:pPr>
      <w:r>
        <w:rPr>
          <w:rStyle w:val="CommentReference"/>
        </w:rPr>
        <w:annotationRef/>
      </w:r>
      <w:r>
        <w:t xml:space="preserve">I understand why you wrote this but it’s a long run-on sentence the way it’s written. </w:t>
      </w:r>
    </w:p>
  </w:comment>
  <w:comment w:id="116" w:author="Nathan Dorn" w:date="2025-01-16T11:42:00Z" w:initials="ND">
    <w:p w14:paraId="2AB5DCD7" w14:textId="77777777" w:rsidR="00345DFB" w:rsidRDefault="00345DFB" w:rsidP="00345DFB">
      <w:pPr>
        <w:pStyle w:val="CommentText"/>
      </w:pPr>
      <w:r>
        <w:rPr>
          <w:rStyle w:val="CommentReference"/>
        </w:rPr>
        <w:annotationRef/>
      </w:r>
      <w:r>
        <w:t xml:space="preserve">I’m pretty certain that source-sink (hyphenated) modifies the word “dynamics”.  But habitats are either a source or a sink (not “source-sink”) so I think we need to write “source and sink.” </w:t>
      </w:r>
    </w:p>
  </w:comment>
  <w:comment w:id="136" w:author="Nathan Dorn" w:date="2025-01-16T11:48:00Z" w:initials="ND">
    <w:p w14:paraId="2E950F76" w14:textId="77777777" w:rsidR="00345DFB" w:rsidRDefault="00345DFB" w:rsidP="00345DFB">
      <w:pPr>
        <w:pStyle w:val="CommentText"/>
      </w:pPr>
      <w:r>
        <w:rPr>
          <w:rStyle w:val="CommentReference"/>
        </w:rPr>
        <w:annotationRef/>
      </w:r>
      <w:r>
        <w:t>There had been?  Had been… when?  This requires a date.  Do you mean “has been?”</w:t>
      </w:r>
    </w:p>
  </w:comment>
  <w:comment w:id="144" w:author="Nathan Dorn" w:date="2025-01-16T11:50:00Z" w:initials="ND">
    <w:p w14:paraId="273F9C3F" w14:textId="77777777" w:rsidR="000C7817" w:rsidRDefault="000C7817" w:rsidP="000C7817">
      <w:pPr>
        <w:pStyle w:val="CommentText"/>
      </w:pPr>
      <w:r>
        <w:rPr>
          <w:rStyle w:val="CommentReference"/>
        </w:rPr>
        <w:annotationRef/>
      </w:r>
      <w:r>
        <w:t xml:space="preserve">Which factors?  Same for the start of the sentence (the factors) … which factors?  </w:t>
      </w:r>
    </w:p>
    <w:p w14:paraId="4E59E8A4" w14:textId="77777777" w:rsidR="000C7817" w:rsidRDefault="000C7817" w:rsidP="000C7817">
      <w:pPr>
        <w:pStyle w:val="CommentText"/>
      </w:pPr>
    </w:p>
    <w:p w14:paraId="602FD5C7" w14:textId="77777777" w:rsidR="000C7817" w:rsidRDefault="000C7817" w:rsidP="000C7817">
      <w:pPr>
        <w:pStyle w:val="CommentText"/>
      </w:pPr>
      <w:r>
        <w:t xml:space="preserve">The only factors mentioned in the paragraph… are predators.   These = predators?  </w:t>
      </w:r>
    </w:p>
  </w:comment>
  <w:comment w:id="146" w:author="Nathan Dorn" w:date="2025-01-16T11:52:00Z" w:initials="ND">
    <w:p w14:paraId="72B295F6" w14:textId="77777777" w:rsidR="000C7817" w:rsidRDefault="000C7817" w:rsidP="000C7817">
      <w:pPr>
        <w:pStyle w:val="CommentText"/>
      </w:pPr>
      <w:r>
        <w:rPr>
          <w:rStyle w:val="CommentReference"/>
        </w:rPr>
        <w:annotationRef/>
      </w:r>
      <w:r>
        <w:t>Not the early summer?  (March - May? Or June?)</w:t>
      </w:r>
    </w:p>
  </w:comment>
  <w:comment w:id="147" w:author="Nathan Dorn" w:date="2025-01-16T11:53:00Z" w:initials="ND">
    <w:p w14:paraId="0464323A" w14:textId="77777777" w:rsidR="000C7817" w:rsidRDefault="000C7817" w:rsidP="000C7817">
      <w:pPr>
        <w:pStyle w:val="CommentText"/>
      </w:pPr>
      <w:r>
        <w:rPr>
          <w:rStyle w:val="CommentReference"/>
        </w:rPr>
        <w:annotationRef/>
      </w:r>
      <w:r>
        <w:t>And a removal of the carrying capacity element...</w:t>
      </w:r>
    </w:p>
  </w:comment>
  <w:comment w:id="152" w:author="Nathan Dorn" w:date="2025-01-16T11:54:00Z" w:initials="ND">
    <w:p w14:paraId="2D8BAA1B" w14:textId="77777777" w:rsidR="000C7817" w:rsidRDefault="000C7817" w:rsidP="000C7817">
      <w:pPr>
        <w:pStyle w:val="CommentText"/>
      </w:pPr>
      <w:r>
        <w:rPr>
          <w:rStyle w:val="CommentReference"/>
        </w:rPr>
        <w:annotationRef/>
      </w:r>
      <w:r>
        <w:t>Fill this in to make the point.</w:t>
      </w:r>
    </w:p>
  </w:comment>
  <w:comment w:id="172" w:author="Nathan Dorn" w:date="2025-01-16T11:59:00Z" w:initials="ND">
    <w:p w14:paraId="54180C31" w14:textId="77777777" w:rsidR="00456548" w:rsidRDefault="00456548" w:rsidP="00456548">
      <w:pPr>
        <w:pStyle w:val="CommentText"/>
      </w:pPr>
      <w:r>
        <w:rPr>
          <w:rStyle w:val="CommentReference"/>
        </w:rPr>
        <w:annotationRef/>
      </w:r>
      <w:r>
        <w:t>Egg laying or hatchling production?</w:t>
      </w:r>
    </w:p>
  </w:comment>
  <w:comment w:id="173" w:author="Nathan Dorn" w:date="2025-01-16T11:59:00Z" w:initials="ND">
    <w:p w14:paraId="770DCBF3" w14:textId="725F7B24" w:rsidR="00456548" w:rsidRDefault="00456548" w:rsidP="00456548">
      <w:pPr>
        <w:pStyle w:val="CommentText"/>
      </w:pPr>
      <w:r>
        <w:rPr>
          <w:rStyle w:val="CommentReference"/>
        </w:rPr>
        <w:annotationRef/>
      </w:r>
      <w:r>
        <w:t xml:space="preserve">Were seasons explained earlier? </w:t>
      </w:r>
    </w:p>
  </w:comment>
  <w:comment w:id="211" w:author="Nathan Dorn" w:date="2025-01-16T12:16:00Z" w:initials="ND">
    <w:p w14:paraId="6260D380" w14:textId="77777777" w:rsidR="00AF4A3E" w:rsidRDefault="00AF4A3E" w:rsidP="00AF4A3E">
      <w:pPr>
        <w:pStyle w:val="CommentText"/>
      </w:pPr>
      <w:r>
        <w:rPr>
          <w:rStyle w:val="CommentReference"/>
        </w:rPr>
        <w:annotationRef/>
      </w:r>
      <w:r>
        <w:t xml:space="preserve">This is a complicated sentence.  Hard to follow and since the figure isn’t in the main text I wonder if it will be appreciated.  I think it should be in here so that we explain we adjusted another parameter affecting birth (the other two parameters combine to  = death of juveniles), but I’m struggling to figure out how to make it simpler for the reader. </w:t>
      </w:r>
    </w:p>
  </w:comment>
  <w:comment w:id="217" w:author="Nathan Dorn" w:date="2025-01-16T12:14:00Z" w:initials="ND">
    <w:p w14:paraId="660D80CC" w14:textId="736957D9" w:rsidR="00AF4A3E" w:rsidRDefault="00AF4A3E" w:rsidP="00AF4A3E">
      <w:pPr>
        <w:pStyle w:val="CommentText"/>
      </w:pPr>
      <w:r>
        <w:rPr>
          <w:rStyle w:val="CommentReference"/>
        </w:rPr>
        <w:annotationRef/>
      </w:r>
      <w:r>
        <w:t xml:space="preserve">Maybe I wrote this… not sure, but it’s just awkward to follow the meaning at this point. </w:t>
      </w:r>
    </w:p>
  </w:comment>
  <w:comment w:id="229" w:author="Nathan Dorn" w:date="2025-01-16T12:19:00Z" w:initials="ND">
    <w:p w14:paraId="330FE282" w14:textId="77777777" w:rsidR="00AF4A3E" w:rsidRDefault="00AF4A3E" w:rsidP="00AF4A3E">
      <w:pPr>
        <w:pStyle w:val="CommentText"/>
      </w:pPr>
      <w:r>
        <w:rPr>
          <w:rStyle w:val="CommentReference"/>
        </w:rPr>
        <w:annotationRef/>
      </w:r>
      <w:r>
        <w:t xml:space="preserve">May need to check Ecology for this sort of punctuation.  Normally I think these are either semicolons or commas, and not colons, but I could be wrong. </w:t>
      </w:r>
    </w:p>
  </w:comment>
  <w:comment w:id="234" w:author="Nathan Dorn" w:date="2025-01-16T12:19:00Z" w:initials="ND">
    <w:p w14:paraId="1CBF40FE" w14:textId="77777777" w:rsidR="0006759F" w:rsidRDefault="0006759F" w:rsidP="0006759F">
      <w:pPr>
        <w:pStyle w:val="CommentText"/>
      </w:pPr>
      <w:r>
        <w:rPr>
          <w:rStyle w:val="CommentReference"/>
        </w:rPr>
        <w:annotationRef/>
      </w:r>
      <w:r>
        <w:t>S2?</w:t>
      </w:r>
    </w:p>
  </w:comment>
  <w:comment w:id="256" w:author="Nathan Dorn" w:date="2025-01-16T12:24:00Z" w:initials="ND">
    <w:p w14:paraId="0BA9918A" w14:textId="77777777" w:rsidR="0006759F" w:rsidRDefault="0006759F" w:rsidP="0006759F">
      <w:pPr>
        <w:pStyle w:val="CommentText"/>
      </w:pPr>
      <w:r>
        <w:rPr>
          <w:rStyle w:val="CommentReference"/>
        </w:rPr>
        <w:annotationRef/>
      </w:r>
      <w:r>
        <w:t xml:space="preserve">How could a similar approach help others? Introduce a sentence associated with the final paragraph here. </w:t>
      </w:r>
    </w:p>
  </w:comment>
  <w:comment w:id="268" w:author="Nathan Dorn" w:date="2025-01-16T12:28:00Z" w:initials="ND">
    <w:p w14:paraId="0F4114D6" w14:textId="77777777" w:rsidR="00330236" w:rsidRDefault="0006759F" w:rsidP="00330236">
      <w:pPr>
        <w:pStyle w:val="CommentText"/>
      </w:pPr>
      <w:r>
        <w:rPr>
          <w:rStyle w:val="CommentReference"/>
        </w:rPr>
        <w:annotationRef/>
      </w:r>
      <w:r w:rsidR="00330236">
        <w:t>So water management that shifts egg laying to the summer might produce this?</w:t>
      </w:r>
    </w:p>
    <w:p w14:paraId="4EC8FEBA" w14:textId="77777777" w:rsidR="00330236" w:rsidRDefault="00330236" w:rsidP="00330236">
      <w:pPr>
        <w:pStyle w:val="CommentText"/>
      </w:pPr>
    </w:p>
    <w:p w14:paraId="2CBAE3C5" w14:textId="77777777" w:rsidR="00330236" w:rsidRDefault="00330236" w:rsidP="00330236">
      <w:pPr>
        <w:pStyle w:val="CommentText"/>
      </w:pPr>
      <w:r>
        <w:t>The way we conducted this analysis I am guessing we can’t conclude this was important, but could we predict this?</w:t>
      </w:r>
    </w:p>
  </w:comment>
  <w:comment w:id="280" w:author="Nathan Dorn" w:date="2025-01-16T12:30:00Z" w:initials="ND">
    <w:p w14:paraId="19E5E698" w14:textId="47C13926" w:rsidR="00330236" w:rsidRDefault="00330236" w:rsidP="00330236">
      <w:pPr>
        <w:pStyle w:val="CommentText"/>
      </w:pPr>
      <w:r>
        <w:rPr>
          <w:rStyle w:val="CommentReference"/>
        </w:rPr>
        <w:annotationRef/>
      </w:r>
      <w:r>
        <w:t>Numerical response…. How are you using that word?  Define it?  It means an increase in a predator in response to high prey abundances.  Is that how you’re using it?</w:t>
      </w:r>
    </w:p>
  </w:comment>
  <w:comment w:id="300" w:author="Nathan Dorn" w:date="2025-01-16T12:36:00Z" w:initials="ND">
    <w:p w14:paraId="55626949" w14:textId="77777777" w:rsidR="00330236" w:rsidRDefault="00330236" w:rsidP="00330236">
      <w:pPr>
        <w:pStyle w:val="CommentText"/>
      </w:pPr>
      <w:r>
        <w:rPr>
          <w:rStyle w:val="CommentReference"/>
        </w:rPr>
        <w:annotationRef/>
      </w:r>
      <w:r>
        <w:t>WE don’t discuss this in the previous paragraph but won’t the reviewer immediately wonder about “faster growth” benefits after you explain this?</w:t>
      </w:r>
    </w:p>
  </w:comment>
  <w:comment w:id="327" w:author="Nathan Dorn" w:date="2025-01-16T13:29:00Z" w:initials="ND">
    <w:p w14:paraId="7699507B" w14:textId="77777777" w:rsidR="006B3F8C" w:rsidRDefault="006B3F8C" w:rsidP="006B3F8C">
      <w:pPr>
        <w:pStyle w:val="CommentText"/>
      </w:pPr>
      <w:r>
        <w:rPr>
          <w:rStyle w:val="CommentReference"/>
        </w:rPr>
        <w:annotationRef/>
      </w:r>
      <w:r>
        <w:t>National Academies of Sciences, Engineering, and Medicine, 2021. Progress Toward Restor-</w:t>
      </w:r>
    </w:p>
    <w:p w14:paraId="72B17AE9" w14:textId="77777777" w:rsidR="006B3F8C" w:rsidRDefault="006B3F8C" w:rsidP="006B3F8C">
      <w:pPr>
        <w:pStyle w:val="CommentText"/>
      </w:pPr>
      <w:r>
        <w:t>ing the Everglades: The Eighth Biennial Review - 2020. National Academies Press,</w:t>
      </w:r>
    </w:p>
    <w:p w14:paraId="706844B7" w14:textId="77777777" w:rsidR="006B3F8C" w:rsidRDefault="006B3F8C" w:rsidP="006B3F8C">
      <w:pPr>
        <w:pStyle w:val="CommentText"/>
      </w:pPr>
      <w:r>
        <w:t xml:space="preserve">Washington, D.C </w:t>
      </w:r>
      <w:hyperlink r:id="rId1" w:history="1">
        <w:r w:rsidRPr="003D1141">
          <w:rPr>
            <w:rStyle w:val="Hyperlink"/>
          </w:rPr>
          <w:t>https://doi.org/10.17226/25853</w:t>
        </w:r>
      </w:hyperlink>
      <w:r>
        <w:t>.</w:t>
      </w:r>
    </w:p>
  </w:comment>
  <w:comment w:id="339" w:author="Nathan Dorn" w:date="2025-01-16T13:31:00Z" w:initials="ND">
    <w:p w14:paraId="4DDFAF76" w14:textId="77777777" w:rsidR="001935D4" w:rsidRDefault="001935D4" w:rsidP="001935D4">
      <w:pPr>
        <w:pStyle w:val="CommentText"/>
      </w:pPr>
      <w:r>
        <w:rPr>
          <w:rStyle w:val="CommentReference"/>
        </w:rPr>
        <w:annotationRef/>
      </w:r>
      <w:r>
        <w:t xml:space="preserve">Shifting reproduction to the wet season is not encompassed here so I’m trying to make this a more general statement by saying that the average parameters need to shift. </w:t>
      </w:r>
    </w:p>
  </w:comment>
  <w:comment w:id="344" w:author="Nathan Dorn" w:date="2025-01-16T13:16:00Z" w:initials="ND">
    <w:p w14:paraId="0AFDAF08" w14:textId="73BF6FCA" w:rsidR="0051623F" w:rsidRDefault="0051623F" w:rsidP="0051623F">
      <w:pPr>
        <w:pStyle w:val="CommentText"/>
      </w:pPr>
      <w:r>
        <w:rPr>
          <w:rStyle w:val="CommentReference"/>
        </w:rPr>
        <w:annotationRef/>
      </w:r>
      <w:r>
        <w:t xml:space="preserve">Exactly what is being referenced in Fig. 3 is not clear and I think you need to explain that in the figure legend. </w:t>
      </w:r>
    </w:p>
  </w:comment>
  <w:comment w:id="432" w:author="Nathan Dorn" w:date="2025-01-16T13:27:00Z" w:initials="ND">
    <w:p w14:paraId="3A33BDCC" w14:textId="77777777" w:rsidR="0014301A" w:rsidRDefault="0014301A" w:rsidP="0014301A">
      <w:pPr>
        <w:pStyle w:val="CommentText"/>
      </w:pPr>
      <w:r>
        <w:rPr>
          <w:rStyle w:val="CommentReference"/>
        </w:rPr>
        <w:annotationRef/>
      </w:r>
      <w:r>
        <w:t xml:space="preserve">These are depths, not times… so the reader will be confused why you list depths after saying “time”.  Everglades researchers will sort of understand this, but not anyone else and the more this seems like an Everglades paper the more the reviewers will dislike it. </w:t>
      </w:r>
    </w:p>
  </w:comment>
  <w:comment w:id="458" w:author="Nathan Dorn" w:date="2025-01-16T13:02:00Z" w:initials="ND">
    <w:p w14:paraId="75C1B0F6" w14:textId="53D7FC16" w:rsidR="00D0008B" w:rsidRDefault="00D0008B" w:rsidP="00D0008B">
      <w:pPr>
        <w:pStyle w:val="CommentText"/>
      </w:pPr>
      <w:r>
        <w:rPr>
          <w:rStyle w:val="CommentReference"/>
        </w:rPr>
        <w:annotationRef/>
      </w:r>
      <w:r>
        <w:t>IF above and below the line indicate increasing and decreasing populations, do we really need the different colors of the circles in panels B, C, and D (the reader can’t remember?)?</w:t>
      </w:r>
    </w:p>
  </w:comment>
  <w:comment w:id="457" w:author="Nathan Dorn" w:date="2025-01-16T13:01:00Z" w:initials="ND">
    <w:p w14:paraId="06392F8F" w14:textId="7E0F6E4A" w:rsidR="00D0008B" w:rsidRDefault="00D0008B" w:rsidP="00D0008B">
      <w:pPr>
        <w:pStyle w:val="CommentText"/>
      </w:pPr>
      <w:r>
        <w:rPr>
          <w:rStyle w:val="CommentReference"/>
        </w:rPr>
        <w:annotationRef/>
      </w:r>
      <w:r>
        <w:t xml:space="preserve">Does D need to include “Kimbro”?   I wonder if the symbols are all necessary.  The figure is busy.  But we can see what the lab thinks. </w:t>
      </w:r>
    </w:p>
  </w:comment>
  <w:comment w:id="469" w:author="Nathan Dorn" w:date="2025-01-16T12:56:00Z" w:initials="ND">
    <w:p w14:paraId="4210DCEA" w14:textId="3031E26B" w:rsidR="007F4929" w:rsidRDefault="007F4929" w:rsidP="007F4929">
      <w:pPr>
        <w:pStyle w:val="CommentText"/>
      </w:pPr>
      <w:r>
        <w:rPr>
          <w:rStyle w:val="CommentReference"/>
        </w:rPr>
        <w:annotationRef/>
      </w:r>
      <w:r>
        <w:t xml:space="preserve">How did we calculate the error on the weighted average parameter estimates. </w:t>
      </w:r>
    </w:p>
  </w:comment>
  <w:comment w:id="471" w:author="Nathan Dorn" w:date="2025-01-16T13:05:00Z" w:initials="ND">
    <w:p w14:paraId="24A20FEA" w14:textId="77777777" w:rsidR="00527092" w:rsidRDefault="00D0008B" w:rsidP="00527092">
      <w:pPr>
        <w:pStyle w:val="CommentText"/>
      </w:pPr>
      <w:r>
        <w:rPr>
          <w:rStyle w:val="CommentReference"/>
        </w:rPr>
        <w:annotationRef/>
      </w:r>
      <w:r w:rsidR="00527092">
        <w:t xml:space="preserve">With all the busy arrows and numbers on this figure you’ll have to put more explanation into the legend.  I don’t really think the Belostoma (lethocerus?) and snail are necessary.  They need a change in the average parameter (white circle) so if we can move reproduction we go up and right. If we can manage to reduce predators we move up and if we can improve growth with flow we move right.   It seems like the growth parameters and seasonal shifts in reproduction are most likely from our discussion section. </w:t>
      </w:r>
    </w:p>
    <w:p w14:paraId="78495B72" w14:textId="77777777" w:rsidR="00527092" w:rsidRDefault="00527092" w:rsidP="00527092">
      <w:pPr>
        <w:pStyle w:val="CommentText"/>
      </w:pPr>
    </w:p>
    <w:p w14:paraId="65009FA5" w14:textId="77777777" w:rsidR="00527092" w:rsidRDefault="00527092" w:rsidP="00527092">
      <w:pPr>
        <w:pStyle w:val="CommentText"/>
      </w:pPr>
      <w:r>
        <w:t xml:space="preserve">Perhaps a few of these arrows can come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2AEC1E" w15:done="0"/>
  <w15:commentEx w15:paraId="6EA03AC7" w15:done="0"/>
  <w15:commentEx w15:paraId="2AB5DCD7" w15:done="0"/>
  <w15:commentEx w15:paraId="2E950F76" w15:done="0"/>
  <w15:commentEx w15:paraId="602FD5C7" w15:done="0"/>
  <w15:commentEx w15:paraId="72B295F6" w15:done="0"/>
  <w15:commentEx w15:paraId="0464323A" w15:done="0"/>
  <w15:commentEx w15:paraId="2D8BAA1B" w15:done="0"/>
  <w15:commentEx w15:paraId="54180C31" w15:done="0"/>
  <w15:commentEx w15:paraId="770DCBF3" w15:done="0"/>
  <w15:commentEx w15:paraId="6260D380" w15:done="0"/>
  <w15:commentEx w15:paraId="660D80CC" w15:done="0"/>
  <w15:commentEx w15:paraId="330FE282" w15:done="0"/>
  <w15:commentEx w15:paraId="1CBF40FE" w15:done="0"/>
  <w15:commentEx w15:paraId="0BA9918A" w15:done="0"/>
  <w15:commentEx w15:paraId="2CBAE3C5" w15:done="0"/>
  <w15:commentEx w15:paraId="19E5E698" w15:done="0"/>
  <w15:commentEx w15:paraId="55626949" w15:done="0"/>
  <w15:commentEx w15:paraId="706844B7" w15:done="0"/>
  <w15:commentEx w15:paraId="4DDFAF76" w15:done="0"/>
  <w15:commentEx w15:paraId="0AFDAF08" w15:done="0"/>
  <w15:commentEx w15:paraId="3A33BDCC" w15:done="0"/>
  <w15:commentEx w15:paraId="75C1B0F6" w15:done="0"/>
  <w15:commentEx w15:paraId="06392F8F" w15:done="0"/>
  <w15:commentEx w15:paraId="4210DCEA" w15:done="0"/>
  <w15:commentEx w15:paraId="65009F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5A8C64" w16cex:dateUtc="2025-01-16T16:21:00Z"/>
  <w16cex:commentExtensible w16cex:durableId="2BEF4B39" w16cex:dateUtc="2025-01-16T16:38:00Z"/>
  <w16cex:commentExtensible w16cex:durableId="71556925" w16cex:dateUtc="2025-01-16T16:42:00Z"/>
  <w16cex:commentExtensible w16cex:durableId="143A1C7A" w16cex:dateUtc="2025-01-16T16:48:00Z"/>
  <w16cex:commentExtensible w16cex:durableId="4AA118FD" w16cex:dateUtc="2025-01-16T16:50:00Z"/>
  <w16cex:commentExtensible w16cex:durableId="259F00D6" w16cex:dateUtc="2025-01-16T16:52:00Z"/>
  <w16cex:commentExtensible w16cex:durableId="73471431" w16cex:dateUtc="2025-01-16T16:53:00Z"/>
  <w16cex:commentExtensible w16cex:durableId="66568DE4" w16cex:dateUtc="2025-01-16T16:54:00Z"/>
  <w16cex:commentExtensible w16cex:durableId="076B37C5" w16cex:dateUtc="2025-01-16T16:59:00Z"/>
  <w16cex:commentExtensible w16cex:durableId="223A22A4" w16cex:dateUtc="2025-01-16T16:59:00Z"/>
  <w16cex:commentExtensible w16cex:durableId="513FB48A" w16cex:dateUtc="2025-01-16T17:16:00Z"/>
  <w16cex:commentExtensible w16cex:durableId="5A006504" w16cex:dateUtc="2025-01-16T17:14:00Z"/>
  <w16cex:commentExtensible w16cex:durableId="55F5F374" w16cex:dateUtc="2025-01-16T17:19:00Z"/>
  <w16cex:commentExtensible w16cex:durableId="326ABD11" w16cex:dateUtc="2025-01-16T17:19:00Z"/>
  <w16cex:commentExtensible w16cex:durableId="6B5AC69D" w16cex:dateUtc="2025-01-16T17:24:00Z"/>
  <w16cex:commentExtensible w16cex:durableId="2598ACC1" w16cex:dateUtc="2025-01-16T17:28:00Z"/>
  <w16cex:commentExtensible w16cex:durableId="1DB784A4" w16cex:dateUtc="2025-01-16T17:30:00Z"/>
  <w16cex:commentExtensible w16cex:durableId="02A7D186" w16cex:dateUtc="2025-01-16T17:36:00Z"/>
  <w16cex:commentExtensible w16cex:durableId="547F8BC0" w16cex:dateUtc="2025-01-16T18:29:00Z"/>
  <w16cex:commentExtensible w16cex:durableId="15C3204A" w16cex:dateUtc="2025-01-16T18:31:00Z"/>
  <w16cex:commentExtensible w16cex:durableId="2E7C0A04" w16cex:dateUtc="2025-01-16T18:16:00Z"/>
  <w16cex:commentExtensible w16cex:durableId="3879BD43" w16cex:dateUtc="2025-01-16T18:27:00Z"/>
  <w16cex:commentExtensible w16cex:durableId="13FF0E11" w16cex:dateUtc="2025-01-16T18:02:00Z"/>
  <w16cex:commentExtensible w16cex:durableId="1935D130" w16cex:dateUtc="2025-01-16T18:01:00Z"/>
  <w16cex:commentExtensible w16cex:durableId="29802972" w16cex:dateUtc="2025-01-16T17:56:00Z"/>
  <w16cex:commentExtensible w16cex:durableId="36998DE9" w16cex:dateUtc="2025-01-16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2AEC1E" w16cid:durableId="175A8C64"/>
  <w16cid:commentId w16cid:paraId="6EA03AC7" w16cid:durableId="2BEF4B39"/>
  <w16cid:commentId w16cid:paraId="2AB5DCD7" w16cid:durableId="71556925"/>
  <w16cid:commentId w16cid:paraId="2E950F76" w16cid:durableId="143A1C7A"/>
  <w16cid:commentId w16cid:paraId="602FD5C7" w16cid:durableId="4AA118FD"/>
  <w16cid:commentId w16cid:paraId="72B295F6" w16cid:durableId="259F00D6"/>
  <w16cid:commentId w16cid:paraId="0464323A" w16cid:durableId="73471431"/>
  <w16cid:commentId w16cid:paraId="2D8BAA1B" w16cid:durableId="66568DE4"/>
  <w16cid:commentId w16cid:paraId="54180C31" w16cid:durableId="076B37C5"/>
  <w16cid:commentId w16cid:paraId="770DCBF3" w16cid:durableId="223A22A4"/>
  <w16cid:commentId w16cid:paraId="6260D380" w16cid:durableId="513FB48A"/>
  <w16cid:commentId w16cid:paraId="660D80CC" w16cid:durableId="5A006504"/>
  <w16cid:commentId w16cid:paraId="330FE282" w16cid:durableId="55F5F374"/>
  <w16cid:commentId w16cid:paraId="1CBF40FE" w16cid:durableId="326ABD11"/>
  <w16cid:commentId w16cid:paraId="0BA9918A" w16cid:durableId="6B5AC69D"/>
  <w16cid:commentId w16cid:paraId="2CBAE3C5" w16cid:durableId="2598ACC1"/>
  <w16cid:commentId w16cid:paraId="19E5E698" w16cid:durableId="1DB784A4"/>
  <w16cid:commentId w16cid:paraId="55626949" w16cid:durableId="02A7D186"/>
  <w16cid:commentId w16cid:paraId="706844B7" w16cid:durableId="547F8BC0"/>
  <w16cid:commentId w16cid:paraId="4DDFAF76" w16cid:durableId="15C3204A"/>
  <w16cid:commentId w16cid:paraId="0AFDAF08" w16cid:durableId="2E7C0A04"/>
  <w16cid:commentId w16cid:paraId="3A33BDCC" w16cid:durableId="3879BD43"/>
  <w16cid:commentId w16cid:paraId="75C1B0F6" w16cid:durableId="13FF0E11"/>
  <w16cid:commentId w16cid:paraId="06392F8F" w16cid:durableId="1935D130"/>
  <w16cid:commentId w16cid:paraId="4210DCEA" w16cid:durableId="29802972"/>
  <w16cid:commentId w16cid:paraId="65009FA5" w16cid:durableId="36998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3109E" w14:textId="77777777" w:rsidR="0049031B" w:rsidRDefault="0049031B">
      <w:pPr>
        <w:spacing w:line="240" w:lineRule="auto"/>
      </w:pPr>
      <w:r>
        <w:separator/>
      </w:r>
    </w:p>
  </w:endnote>
  <w:endnote w:type="continuationSeparator" w:id="0">
    <w:p w14:paraId="073494DC" w14:textId="77777777" w:rsidR="0049031B" w:rsidRDefault="00490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6D4D1" w14:textId="77777777" w:rsidR="0049031B" w:rsidRDefault="0049031B">
      <w:pPr>
        <w:spacing w:line="240" w:lineRule="auto"/>
      </w:pPr>
      <w:r>
        <w:separator/>
      </w:r>
    </w:p>
  </w:footnote>
  <w:footnote w:type="continuationSeparator" w:id="0">
    <w:p w14:paraId="58F56A74" w14:textId="77777777" w:rsidR="0049031B" w:rsidRDefault="004903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Dorn">
    <w15:presenceInfo w15:providerId="AD" w15:userId="S::ndorn@fiu.edu::410ef3ae-c69e-4cfe-b718-e611471ff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313"/>
    <w:rsid w:val="000152CA"/>
    <w:rsid w:val="000154FF"/>
    <w:rsid w:val="00015CCB"/>
    <w:rsid w:val="0001629E"/>
    <w:rsid w:val="00017343"/>
    <w:rsid w:val="00017F5F"/>
    <w:rsid w:val="0002010E"/>
    <w:rsid w:val="00021122"/>
    <w:rsid w:val="000223DF"/>
    <w:rsid w:val="00022930"/>
    <w:rsid w:val="000244C3"/>
    <w:rsid w:val="00025740"/>
    <w:rsid w:val="00025F66"/>
    <w:rsid w:val="00026D35"/>
    <w:rsid w:val="00030209"/>
    <w:rsid w:val="000303C7"/>
    <w:rsid w:val="00032020"/>
    <w:rsid w:val="00032406"/>
    <w:rsid w:val="000333D0"/>
    <w:rsid w:val="00036C0C"/>
    <w:rsid w:val="00037258"/>
    <w:rsid w:val="00040871"/>
    <w:rsid w:val="00040DE3"/>
    <w:rsid w:val="00045E17"/>
    <w:rsid w:val="000468BF"/>
    <w:rsid w:val="000508A9"/>
    <w:rsid w:val="00052DC3"/>
    <w:rsid w:val="00053D41"/>
    <w:rsid w:val="00053D5C"/>
    <w:rsid w:val="00054C47"/>
    <w:rsid w:val="00055822"/>
    <w:rsid w:val="00055B5C"/>
    <w:rsid w:val="00055DD0"/>
    <w:rsid w:val="00056090"/>
    <w:rsid w:val="00057264"/>
    <w:rsid w:val="0006029E"/>
    <w:rsid w:val="00061221"/>
    <w:rsid w:val="000623EA"/>
    <w:rsid w:val="0006759F"/>
    <w:rsid w:val="00067FCB"/>
    <w:rsid w:val="00070D47"/>
    <w:rsid w:val="0007711D"/>
    <w:rsid w:val="000771C4"/>
    <w:rsid w:val="00080D4B"/>
    <w:rsid w:val="0008254A"/>
    <w:rsid w:val="00083D97"/>
    <w:rsid w:val="000844F1"/>
    <w:rsid w:val="00084A01"/>
    <w:rsid w:val="00084B13"/>
    <w:rsid w:val="00085506"/>
    <w:rsid w:val="00085914"/>
    <w:rsid w:val="00087568"/>
    <w:rsid w:val="0009283D"/>
    <w:rsid w:val="00092B7A"/>
    <w:rsid w:val="000935EF"/>
    <w:rsid w:val="000939CE"/>
    <w:rsid w:val="0009658F"/>
    <w:rsid w:val="00096654"/>
    <w:rsid w:val="000A0CCD"/>
    <w:rsid w:val="000A27DD"/>
    <w:rsid w:val="000A418E"/>
    <w:rsid w:val="000A4A07"/>
    <w:rsid w:val="000B3146"/>
    <w:rsid w:val="000B3E22"/>
    <w:rsid w:val="000B4276"/>
    <w:rsid w:val="000B59E6"/>
    <w:rsid w:val="000C0849"/>
    <w:rsid w:val="000C0ECC"/>
    <w:rsid w:val="000C1D97"/>
    <w:rsid w:val="000C4B06"/>
    <w:rsid w:val="000C4F40"/>
    <w:rsid w:val="000C553B"/>
    <w:rsid w:val="000C5748"/>
    <w:rsid w:val="000C6CFB"/>
    <w:rsid w:val="000C701C"/>
    <w:rsid w:val="000C7817"/>
    <w:rsid w:val="000D24CD"/>
    <w:rsid w:val="000D3F65"/>
    <w:rsid w:val="000D5D3F"/>
    <w:rsid w:val="000D63B5"/>
    <w:rsid w:val="000D7D24"/>
    <w:rsid w:val="000E0AAB"/>
    <w:rsid w:val="000E18F5"/>
    <w:rsid w:val="000F0975"/>
    <w:rsid w:val="000F1055"/>
    <w:rsid w:val="000F263F"/>
    <w:rsid w:val="000F4277"/>
    <w:rsid w:val="000F667F"/>
    <w:rsid w:val="001018B9"/>
    <w:rsid w:val="00103E1C"/>
    <w:rsid w:val="0010609B"/>
    <w:rsid w:val="00106463"/>
    <w:rsid w:val="00107530"/>
    <w:rsid w:val="00111EB2"/>
    <w:rsid w:val="00112270"/>
    <w:rsid w:val="00113196"/>
    <w:rsid w:val="001156BF"/>
    <w:rsid w:val="00115E75"/>
    <w:rsid w:val="0011606B"/>
    <w:rsid w:val="001166FF"/>
    <w:rsid w:val="0011738F"/>
    <w:rsid w:val="00122AF5"/>
    <w:rsid w:val="001245DB"/>
    <w:rsid w:val="0012583C"/>
    <w:rsid w:val="00126048"/>
    <w:rsid w:val="001260DE"/>
    <w:rsid w:val="001302A1"/>
    <w:rsid w:val="001344DB"/>
    <w:rsid w:val="00137CB6"/>
    <w:rsid w:val="0014008A"/>
    <w:rsid w:val="00140306"/>
    <w:rsid w:val="00140737"/>
    <w:rsid w:val="0014154D"/>
    <w:rsid w:val="0014301A"/>
    <w:rsid w:val="00143218"/>
    <w:rsid w:val="00143F0B"/>
    <w:rsid w:val="0014629B"/>
    <w:rsid w:val="0015038D"/>
    <w:rsid w:val="00152842"/>
    <w:rsid w:val="001529FA"/>
    <w:rsid w:val="001530F1"/>
    <w:rsid w:val="00153CBD"/>
    <w:rsid w:val="00154B74"/>
    <w:rsid w:val="001563C8"/>
    <w:rsid w:val="00156707"/>
    <w:rsid w:val="00160438"/>
    <w:rsid w:val="00160AEA"/>
    <w:rsid w:val="00161898"/>
    <w:rsid w:val="00161B97"/>
    <w:rsid w:val="00164724"/>
    <w:rsid w:val="00164938"/>
    <w:rsid w:val="00164EBC"/>
    <w:rsid w:val="001669FD"/>
    <w:rsid w:val="00167E9E"/>
    <w:rsid w:val="0017171A"/>
    <w:rsid w:val="00171E81"/>
    <w:rsid w:val="00173112"/>
    <w:rsid w:val="00173AF2"/>
    <w:rsid w:val="00174D3D"/>
    <w:rsid w:val="00175919"/>
    <w:rsid w:val="00181BE4"/>
    <w:rsid w:val="00183336"/>
    <w:rsid w:val="00183818"/>
    <w:rsid w:val="00184D2C"/>
    <w:rsid w:val="001911D4"/>
    <w:rsid w:val="001926A1"/>
    <w:rsid w:val="00192B84"/>
    <w:rsid w:val="00192CF2"/>
    <w:rsid w:val="001935D4"/>
    <w:rsid w:val="00194EFB"/>
    <w:rsid w:val="00195532"/>
    <w:rsid w:val="00195853"/>
    <w:rsid w:val="0019593C"/>
    <w:rsid w:val="00197123"/>
    <w:rsid w:val="001A23BA"/>
    <w:rsid w:val="001A2FBA"/>
    <w:rsid w:val="001A3483"/>
    <w:rsid w:val="001A58D5"/>
    <w:rsid w:val="001A645E"/>
    <w:rsid w:val="001A78B6"/>
    <w:rsid w:val="001A7F22"/>
    <w:rsid w:val="001B1E91"/>
    <w:rsid w:val="001B1EC1"/>
    <w:rsid w:val="001B2692"/>
    <w:rsid w:val="001B2FAF"/>
    <w:rsid w:val="001C1CC4"/>
    <w:rsid w:val="001C3686"/>
    <w:rsid w:val="001C703C"/>
    <w:rsid w:val="001D04BD"/>
    <w:rsid w:val="001D0822"/>
    <w:rsid w:val="001D0C01"/>
    <w:rsid w:val="001D3F59"/>
    <w:rsid w:val="001D4062"/>
    <w:rsid w:val="001D4F30"/>
    <w:rsid w:val="001D5A27"/>
    <w:rsid w:val="001E2432"/>
    <w:rsid w:val="001E27E1"/>
    <w:rsid w:val="001E2BF6"/>
    <w:rsid w:val="001E3010"/>
    <w:rsid w:val="001E3E8B"/>
    <w:rsid w:val="001E70C4"/>
    <w:rsid w:val="001E7644"/>
    <w:rsid w:val="001F23B3"/>
    <w:rsid w:val="001F359D"/>
    <w:rsid w:val="001F5D6D"/>
    <w:rsid w:val="002005A2"/>
    <w:rsid w:val="002016CC"/>
    <w:rsid w:val="00201F59"/>
    <w:rsid w:val="0020220F"/>
    <w:rsid w:val="00202AFE"/>
    <w:rsid w:val="00204F02"/>
    <w:rsid w:val="0020532D"/>
    <w:rsid w:val="00210950"/>
    <w:rsid w:val="00210F67"/>
    <w:rsid w:val="00212A38"/>
    <w:rsid w:val="00212EE4"/>
    <w:rsid w:val="002138FE"/>
    <w:rsid w:val="002155BE"/>
    <w:rsid w:val="00215F12"/>
    <w:rsid w:val="00220B2F"/>
    <w:rsid w:val="0022223B"/>
    <w:rsid w:val="0022327B"/>
    <w:rsid w:val="00224673"/>
    <w:rsid w:val="00225CEB"/>
    <w:rsid w:val="0023144C"/>
    <w:rsid w:val="00231EA4"/>
    <w:rsid w:val="00233C43"/>
    <w:rsid w:val="00234CB6"/>
    <w:rsid w:val="0023572C"/>
    <w:rsid w:val="00235B0B"/>
    <w:rsid w:val="00237445"/>
    <w:rsid w:val="002406ED"/>
    <w:rsid w:val="00240C12"/>
    <w:rsid w:val="00240F19"/>
    <w:rsid w:val="0024102B"/>
    <w:rsid w:val="0024280A"/>
    <w:rsid w:val="00242AA0"/>
    <w:rsid w:val="00243318"/>
    <w:rsid w:val="0024350E"/>
    <w:rsid w:val="0024401F"/>
    <w:rsid w:val="00246147"/>
    <w:rsid w:val="00246D65"/>
    <w:rsid w:val="00247D98"/>
    <w:rsid w:val="00252BCC"/>
    <w:rsid w:val="00253026"/>
    <w:rsid w:val="00255232"/>
    <w:rsid w:val="002579BC"/>
    <w:rsid w:val="00257AD7"/>
    <w:rsid w:val="00257AE7"/>
    <w:rsid w:val="00261430"/>
    <w:rsid w:val="002622F2"/>
    <w:rsid w:val="0026301E"/>
    <w:rsid w:val="0026316F"/>
    <w:rsid w:val="00263DAB"/>
    <w:rsid w:val="00264E2B"/>
    <w:rsid w:val="002666E5"/>
    <w:rsid w:val="00266E46"/>
    <w:rsid w:val="00267B15"/>
    <w:rsid w:val="002703BC"/>
    <w:rsid w:val="002727D4"/>
    <w:rsid w:val="002750F3"/>
    <w:rsid w:val="00275E61"/>
    <w:rsid w:val="002819F8"/>
    <w:rsid w:val="002850EE"/>
    <w:rsid w:val="00285177"/>
    <w:rsid w:val="00291744"/>
    <w:rsid w:val="002920E5"/>
    <w:rsid w:val="002937EE"/>
    <w:rsid w:val="0029424F"/>
    <w:rsid w:val="002944AB"/>
    <w:rsid w:val="00296E1E"/>
    <w:rsid w:val="002A0505"/>
    <w:rsid w:val="002A247A"/>
    <w:rsid w:val="002A53AF"/>
    <w:rsid w:val="002A601C"/>
    <w:rsid w:val="002A78F8"/>
    <w:rsid w:val="002B1881"/>
    <w:rsid w:val="002B1E78"/>
    <w:rsid w:val="002B38AE"/>
    <w:rsid w:val="002B3E2D"/>
    <w:rsid w:val="002C355E"/>
    <w:rsid w:val="002C415D"/>
    <w:rsid w:val="002C4AEE"/>
    <w:rsid w:val="002C70E9"/>
    <w:rsid w:val="002D2214"/>
    <w:rsid w:val="002D4BE6"/>
    <w:rsid w:val="002D69AD"/>
    <w:rsid w:val="002D7CCD"/>
    <w:rsid w:val="002E0443"/>
    <w:rsid w:val="002E14E8"/>
    <w:rsid w:val="002E3A50"/>
    <w:rsid w:val="002E4404"/>
    <w:rsid w:val="002E4624"/>
    <w:rsid w:val="002E71DB"/>
    <w:rsid w:val="002F0C11"/>
    <w:rsid w:val="002F1271"/>
    <w:rsid w:val="002F2658"/>
    <w:rsid w:val="002F5128"/>
    <w:rsid w:val="002F5BC6"/>
    <w:rsid w:val="002F73D4"/>
    <w:rsid w:val="00305A65"/>
    <w:rsid w:val="00307C23"/>
    <w:rsid w:val="00310A74"/>
    <w:rsid w:val="00310B83"/>
    <w:rsid w:val="00314786"/>
    <w:rsid w:val="00314ECB"/>
    <w:rsid w:val="00324CAE"/>
    <w:rsid w:val="00327D43"/>
    <w:rsid w:val="00330236"/>
    <w:rsid w:val="00330E4B"/>
    <w:rsid w:val="0033231B"/>
    <w:rsid w:val="00333091"/>
    <w:rsid w:val="0033376C"/>
    <w:rsid w:val="00333865"/>
    <w:rsid w:val="00337656"/>
    <w:rsid w:val="00340979"/>
    <w:rsid w:val="00340FFE"/>
    <w:rsid w:val="003410EF"/>
    <w:rsid w:val="00342103"/>
    <w:rsid w:val="0034339E"/>
    <w:rsid w:val="00343D0E"/>
    <w:rsid w:val="00345B59"/>
    <w:rsid w:val="00345DFB"/>
    <w:rsid w:val="0034634F"/>
    <w:rsid w:val="0034789E"/>
    <w:rsid w:val="00352109"/>
    <w:rsid w:val="003538F3"/>
    <w:rsid w:val="00354E90"/>
    <w:rsid w:val="00355312"/>
    <w:rsid w:val="003615D0"/>
    <w:rsid w:val="00362822"/>
    <w:rsid w:val="00362A64"/>
    <w:rsid w:val="00362DDC"/>
    <w:rsid w:val="003640DD"/>
    <w:rsid w:val="00365162"/>
    <w:rsid w:val="00365C7B"/>
    <w:rsid w:val="0036656C"/>
    <w:rsid w:val="00366A13"/>
    <w:rsid w:val="00367EF3"/>
    <w:rsid w:val="00370D9D"/>
    <w:rsid w:val="00370FF4"/>
    <w:rsid w:val="003710F8"/>
    <w:rsid w:val="00371B0F"/>
    <w:rsid w:val="003737A7"/>
    <w:rsid w:val="00377587"/>
    <w:rsid w:val="003807EA"/>
    <w:rsid w:val="003818B6"/>
    <w:rsid w:val="00381F28"/>
    <w:rsid w:val="00382E63"/>
    <w:rsid w:val="00383788"/>
    <w:rsid w:val="00383845"/>
    <w:rsid w:val="00384844"/>
    <w:rsid w:val="00386397"/>
    <w:rsid w:val="00386A86"/>
    <w:rsid w:val="00386CC4"/>
    <w:rsid w:val="00390CA6"/>
    <w:rsid w:val="00393978"/>
    <w:rsid w:val="00393B06"/>
    <w:rsid w:val="00397220"/>
    <w:rsid w:val="003A00A1"/>
    <w:rsid w:val="003A22A8"/>
    <w:rsid w:val="003A260A"/>
    <w:rsid w:val="003A5ECA"/>
    <w:rsid w:val="003A65A6"/>
    <w:rsid w:val="003A710D"/>
    <w:rsid w:val="003A7571"/>
    <w:rsid w:val="003B10F7"/>
    <w:rsid w:val="003B7FB1"/>
    <w:rsid w:val="003C4667"/>
    <w:rsid w:val="003C5BEE"/>
    <w:rsid w:val="003C6D67"/>
    <w:rsid w:val="003D0FF2"/>
    <w:rsid w:val="003D1F0B"/>
    <w:rsid w:val="003D3174"/>
    <w:rsid w:val="003D5706"/>
    <w:rsid w:val="003D73E1"/>
    <w:rsid w:val="003D7456"/>
    <w:rsid w:val="003E0443"/>
    <w:rsid w:val="003E432B"/>
    <w:rsid w:val="003E506D"/>
    <w:rsid w:val="003E7C4E"/>
    <w:rsid w:val="003F0C19"/>
    <w:rsid w:val="003F2C39"/>
    <w:rsid w:val="003F3929"/>
    <w:rsid w:val="003F421B"/>
    <w:rsid w:val="003F45AE"/>
    <w:rsid w:val="003F4CF1"/>
    <w:rsid w:val="003F537F"/>
    <w:rsid w:val="003F5C34"/>
    <w:rsid w:val="00400EA1"/>
    <w:rsid w:val="00402A95"/>
    <w:rsid w:val="00402E29"/>
    <w:rsid w:val="00410DB1"/>
    <w:rsid w:val="00411845"/>
    <w:rsid w:val="00413B97"/>
    <w:rsid w:val="00414587"/>
    <w:rsid w:val="00414D91"/>
    <w:rsid w:val="0041653B"/>
    <w:rsid w:val="00416633"/>
    <w:rsid w:val="00421528"/>
    <w:rsid w:val="00421FDC"/>
    <w:rsid w:val="00422CD9"/>
    <w:rsid w:val="00423236"/>
    <w:rsid w:val="004257F1"/>
    <w:rsid w:val="0043042E"/>
    <w:rsid w:val="00430B7C"/>
    <w:rsid w:val="004326C7"/>
    <w:rsid w:val="004370EF"/>
    <w:rsid w:val="00437ABB"/>
    <w:rsid w:val="00441934"/>
    <w:rsid w:val="00442BAB"/>
    <w:rsid w:val="0044329F"/>
    <w:rsid w:val="00446C69"/>
    <w:rsid w:val="00450D33"/>
    <w:rsid w:val="004520C9"/>
    <w:rsid w:val="00453F2C"/>
    <w:rsid w:val="00454CE0"/>
    <w:rsid w:val="0045527E"/>
    <w:rsid w:val="004557F1"/>
    <w:rsid w:val="00456249"/>
    <w:rsid w:val="00456548"/>
    <w:rsid w:val="004576DB"/>
    <w:rsid w:val="00460A69"/>
    <w:rsid w:val="00460A78"/>
    <w:rsid w:val="004634C6"/>
    <w:rsid w:val="004653E2"/>
    <w:rsid w:val="004654E8"/>
    <w:rsid w:val="0046659C"/>
    <w:rsid w:val="004700BC"/>
    <w:rsid w:val="004709F0"/>
    <w:rsid w:val="00471CB2"/>
    <w:rsid w:val="0047299A"/>
    <w:rsid w:val="00472D3F"/>
    <w:rsid w:val="00475FF2"/>
    <w:rsid w:val="004815C2"/>
    <w:rsid w:val="0049031B"/>
    <w:rsid w:val="004908BD"/>
    <w:rsid w:val="00491701"/>
    <w:rsid w:val="00491B23"/>
    <w:rsid w:val="00492F27"/>
    <w:rsid w:val="004942E7"/>
    <w:rsid w:val="0049552F"/>
    <w:rsid w:val="00496E32"/>
    <w:rsid w:val="00497AB1"/>
    <w:rsid w:val="004A0BF1"/>
    <w:rsid w:val="004A28A3"/>
    <w:rsid w:val="004A3392"/>
    <w:rsid w:val="004A3CE1"/>
    <w:rsid w:val="004A5542"/>
    <w:rsid w:val="004A5F16"/>
    <w:rsid w:val="004B50A6"/>
    <w:rsid w:val="004B5662"/>
    <w:rsid w:val="004B56C0"/>
    <w:rsid w:val="004B65A0"/>
    <w:rsid w:val="004B65EA"/>
    <w:rsid w:val="004B694B"/>
    <w:rsid w:val="004C0B7C"/>
    <w:rsid w:val="004C1F78"/>
    <w:rsid w:val="004C28A3"/>
    <w:rsid w:val="004C3E90"/>
    <w:rsid w:val="004C6314"/>
    <w:rsid w:val="004C6BB1"/>
    <w:rsid w:val="004D2BF5"/>
    <w:rsid w:val="004D3C37"/>
    <w:rsid w:val="004D3C6B"/>
    <w:rsid w:val="004E0532"/>
    <w:rsid w:val="004E102B"/>
    <w:rsid w:val="004E212C"/>
    <w:rsid w:val="004E40F2"/>
    <w:rsid w:val="004E601F"/>
    <w:rsid w:val="004F0269"/>
    <w:rsid w:val="004F1332"/>
    <w:rsid w:val="004F3210"/>
    <w:rsid w:val="004F35FA"/>
    <w:rsid w:val="004F62A4"/>
    <w:rsid w:val="004F6C22"/>
    <w:rsid w:val="00503376"/>
    <w:rsid w:val="00503C41"/>
    <w:rsid w:val="00511091"/>
    <w:rsid w:val="005127E4"/>
    <w:rsid w:val="00512E1E"/>
    <w:rsid w:val="005142F5"/>
    <w:rsid w:val="0051623F"/>
    <w:rsid w:val="0051661E"/>
    <w:rsid w:val="00517088"/>
    <w:rsid w:val="00517F95"/>
    <w:rsid w:val="0052001B"/>
    <w:rsid w:val="005219C7"/>
    <w:rsid w:val="00521EE5"/>
    <w:rsid w:val="00521FFA"/>
    <w:rsid w:val="0052508D"/>
    <w:rsid w:val="00525700"/>
    <w:rsid w:val="00526080"/>
    <w:rsid w:val="00527092"/>
    <w:rsid w:val="0052765E"/>
    <w:rsid w:val="00530D36"/>
    <w:rsid w:val="00531A6F"/>
    <w:rsid w:val="005337F7"/>
    <w:rsid w:val="00533C30"/>
    <w:rsid w:val="00533E22"/>
    <w:rsid w:val="00535848"/>
    <w:rsid w:val="00536C33"/>
    <w:rsid w:val="00537D98"/>
    <w:rsid w:val="00537E4C"/>
    <w:rsid w:val="00541260"/>
    <w:rsid w:val="00545286"/>
    <w:rsid w:val="00545EA9"/>
    <w:rsid w:val="005463C8"/>
    <w:rsid w:val="005469A3"/>
    <w:rsid w:val="00546E8E"/>
    <w:rsid w:val="00552005"/>
    <w:rsid w:val="00552053"/>
    <w:rsid w:val="00552109"/>
    <w:rsid w:val="00552FB5"/>
    <w:rsid w:val="00553274"/>
    <w:rsid w:val="0055376F"/>
    <w:rsid w:val="00553A71"/>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5B3A"/>
    <w:rsid w:val="0057740A"/>
    <w:rsid w:val="005778DD"/>
    <w:rsid w:val="005820CC"/>
    <w:rsid w:val="00584802"/>
    <w:rsid w:val="00585F06"/>
    <w:rsid w:val="005861DC"/>
    <w:rsid w:val="00586A3C"/>
    <w:rsid w:val="00590D90"/>
    <w:rsid w:val="00591989"/>
    <w:rsid w:val="00591F97"/>
    <w:rsid w:val="00595D1E"/>
    <w:rsid w:val="00597F09"/>
    <w:rsid w:val="005A1B5F"/>
    <w:rsid w:val="005A5AA7"/>
    <w:rsid w:val="005A61C7"/>
    <w:rsid w:val="005A71D8"/>
    <w:rsid w:val="005B0913"/>
    <w:rsid w:val="005B1EF2"/>
    <w:rsid w:val="005B3AB2"/>
    <w:rsid w:val="005B3D03"/>
    <w:rsid w:val="005B46CC"/>
    <w:rsid w:val="005B5252"/>
    <w:rsid w:val="005B5FF6"/>
    <w:rsid w:val="005B6B18"/>
    <w:rsid w:val="005B755E"/>
    <w:rsid w:val="005C17C9"/>
    <w:rsid w:val="005C1E72"/>
    <w:rsid w:val="005C362E"/>
    <w:rsid w:val="005C41D3"/>
    <w:rsid w:val="005C70A6"/>
    <w:rsid w:val="005C79EC"/>
    <w:rsid w:val="005D31F2"/>
    <w:rsid w:val="005D4F69"/>
    <w:rsid w:val="005D527C"/>
    <w:rsid w:val="005D53F3"/>
    <w:rsid w:val="005D5790"/>
    <w:rsid w:val="005D656D"/>
    <w:rsid w:val="005E0969"/>
    <w:rsid w:val="005E3A22"/>
    <w:rsid w:val="005E612F"/>
    <w:rsid w:val="005E7062"/>
    <w:rsid w:val="005E7269"/>
    <w:rsid w:val="005E7319"/>
    <w:rsid w:val="005F075A"/>
    <w:rsid w:val="005F3FD3"/>
    <w:rsid w:val="005F52B5"/>
    <w:rsid w:val="005F658C"/>
    <w:rsid w:val="005F6EAF"/>
    <w:rsid w:val="00600AB0"/>
    <w:rsid w:val="00601E5F"/>
    <w:rsid w:val="006022CF"/>
    <w:rsid w:val="00602914"/>
    <w:rsid w:val="00604773"/>
    <w:rsid w:val="006117EE"/>
    <w:rsid w:val="0061209E"/>
    <w:rsid w:val="00614E84"/>
    <w:rsid w:val="00616406"/>
    <w:rsid w:val="006174E0"/>
    <w:rsid w:val="00620433"/>
    <w:rsid w:val="00620964"/>
    <w:rsid w:val="00621637"/>
    <w:rsid w:val="00622AE6"/>
    <w:rsid w:val="006232DD"/>
    <w:rsid w:val="006255E7"/>
    <w:rsid w:val="00625CA2"/>
    <w:rsid w:val="00626847"/>
    <w:rsid w:val="00626B54"/>
    <w:rsid w:val="00627452"/>
    <w:rsid w:val="006276E4"/>
    <w:rsid w:val="00631AAA"/>
    <w:rsid w:val="00632065"/>
    <w:rsid w:val="0063375C"/>
    <w:rsid w:val="00635471"/>
    <w:rsid w:val="0064034E"/>
    <w:rsid w:val="00641973"/>
    <w:rsid w:val="0064242E"/>
    <w:rsid w:val="00643C42"/>
    <w:rsid w:val="00646E03"/>
    <w:rsid w:val="00651B8D"/>
    <w:rsid w:val="0065415D"/>
    <w:rsid w:val="006557D2"/>
    <w:rsid w:val="00655F92"/>
    <w:rsid w:val="00656BF2"/>
    <w:rsid w:val="00656EE7"/>
    <w:rsid w:val="00657269"/>
    <w:rsid w:val="00657373"/>
    <w:rsid w:val="006607B3"/>
    <w:rsid w:val="00661268"/>
    <w:rsid w:val="0066161A"/>
    <w:rsid w:val="00666331"/>
    <w:rsid w:val="00667CF5"/>
    <w:rsid w:val="00670762"/>
    <w:rsid w:val="00670A44"/>
    <w:rsid w:val="00671368"/>
    <w:rsid w:val="00671B65"/>
    <w:rsid w:val="00673700"/>
    <w:rsid w:val="006738A4"/>
    <w:rsid w:val="00676139"/>
    <w:rsid w:val="00676D85"/>
    <w:rsid w:val="00680598"/>
    <w:rsid w:val="006823B7"/>
    <w:rsid w:val="0068246F"/>
    <w:rsid w:val="0068506F"/>
    <w:rsid w:val="00686DD8"/>
    <w:rsid w:val="0068733F"/>
    <w:rsid w:val="0068741F"/>
    <w:rsid w:val="00687FB3"/>
    <w:rsid w:val="006900F8"/>
    <w:rsid w:val="006905D2"/>
    <w:rsid w:val="006914D2"/>
    <w:rsid w:val="00691974"/>
    <w:rsid w:val="00691B6E"/>
    <w:rsid w:val="006934AE"/>
    <w:rsid w:val="0069535F"/>
    <w:rsid w:val="006957BB"/>
    <w:rsid w:val="006961CE"/>
    <w:rsid w:val="006A065A"/>
    <w:rsid w:val="006A103C"/>
    <w:rsid w:val="006A35BA"/>
    <w:rsid w:val="006A3978"/>
    <w:rsid w:val="006A5299"/>
    <w:rsid w:val="006B3F8C"/>
    <w:rsid w:val="006B509E"/>
    <w:rsid w:val="006B7DCA"/>
    <w:rsid w:val="006C0930"/>
    <w:rsid w:val="006C1EF7"/>
    <w:rsid w:val="006C513B"/>
    <w:rsid w:val="006C6ED1"/>
    <w:rsid w:val="006D0C94"/>
    <w:rsid w:val="006D0D27"/>
    <w:rsid w:val="006D127E"/>
    <w:rsid w:val="006D1496"/>
    <w:rsid w:val="006D385E"/>
    <w:rsid w:val="006D3D27"/>
    <w:rsid w:val="006D4EF7"/>
    <w:rsid w:val="006D6168"/>
    <w:rsid w:val="006D73AE"/>
    <w:rsid w:val="006E2BFF"/>
    <w:rsid w:val="006E2FAB"/>
    <w:rsid w:val="006E307C"/>
    <w:rsid w:val="006E317E"/>
    <w:rsid w:val="006E4624"/>
    <w:rsid w:val="006E5D38"/>
    <w:rsid w:val="006E6682"/>
    <w:rsid w:val="006F15B8"/>
    <w:rsid w:val="006F2F48"/>
    <w:rsid w:val="006F3102"/>
    <w:rsid w:val="006F338A"/>
    <w:rsid w:val="006F3F19"/>
    <w:rsid w:val="006F4DE8"/>
    <w:rsid w:val="006F528C"/>
    <w:rsid w:val="006F5F62"/>
    <w:rsid w:val="006F6C48"/>
    <w:rsid w:val="006F7930"/>
    <w:rsid w:val="00700FBD"/>
    <w:rsid w:val="00701092"/>
    <w:rsid w:val="0070165E"/>
    <w:rsid w:val="007020B1"/>
    <w:rsid w:val="00702108"/>
    <w:rsid w:val="00702685"/>
    <w:rsid w:val="00702E51"/>
    <w:rsid w:val="00703916"/>
    <w:rsid w:val="0070440A"/>
    <w:rsid w:val="007046A2"/>
    <w:rsid w:val="007060CE"/>
    <w:rsid w:val="007065BB"/>
    <w:rsid w:val="007104C8"/>
    <w:rsid w:val="00712AAA"/>
    <w:rsid w:val="00717604"/>
    <w:rsid w:val="00721EFF"/>
    <w:rsid w:val="00723780"/>
    <w:rsid w:val="00723957"/>
    <w:rsid w:val="00723B88"/>
    <w:rsid w:val="007243FE"/>
    <w:rsid w:val="00727A1F"/>
    <w:rsid w:val="00730124"/>
    <w:rsid w:val="007302AE"/>
    <w:rsid w:val="007308FA"/>
    <w:rsid w:val="00730928"/>
    <w:rsid w:val="00733704"/>
    <w:rsid w:val="007356AB"/>
    <w:rsid w:val="00736D33"/>
    <w:rsid w:val="0073727E"/>
    <w:rsid w:val="0074071A"/>
    <w:rsid w:val="007432B8"/>
    <w:rsid w:val="007433B7"/>
    <w:rsid w:val="00744530"/>
    <w:rsid w:val="00744B0B"/>
    <w:rsid w:val="00744E02"/>
    <w:rsid w:val="00744F92"/>
    <w:rsid w:val="00747A87"/>
    <w:rsid w:val="007500C2"/>
    <w:rsid w:val="007504B2"/>
    <w:rsid w:val="0075404B"/>
    <w:rsid w:val="007543BD"/>
    <w:rsid w:val="00756F04"/>
    <w:rsid w:val="0076093D"/>
    <w:rsid w:val="00760E3F"/>
    <w:rsid w:val="00763D80"/>
    <w:rsid w:val="00767CDF"/>
    <w:rsid w:val="00771DDF"/>
    <w:rsid w:val="0077205F"/>
    <w:rsid w:val="0077234A"/>
    <w:rsid w:val="00773432"/>
    <w:rsid w:val="007736BD"/>
    <w:rsid w:val="00773795"/>
    <w:rsid w:val="0077405E"/>
    <w:rsid w:val="00774BC6"/>
    <w:rsid w:val="007757E5"/>
    <w:rsid w:val="0077634A"/>
    <w:rsid w:val="0077652B"/>
    <w:rsid w:val="007773EA"/>
    <w:rsid w:val="0077795D"/>
    <w:rsid w:val="0078040C"/>
    <w:rsid w:val="00780573"/>
    <w:rsid w:val="00780F78"/>
    <w:rsid w:val="007813DE"/>
    <w:rsid w:val="00781DC3"/>
    <w:rsid w:val="00783ECC"/>
    <w:rsid w:val="007878CA"/>
    <w:rsid w:val="00791737"/>
    <w:rsid w:val="00793496"/>
    <w:rsid w:val="007938A4"/>
    <w:rsid w:val="007963F7"/>
    <w:rsid w:val="00796DBA"/>
    <w:rsid w:val="007A29C9"/>
    <w:rsid w:val="007A33A1"/>
    <w:rsid w:val="007A408F"/>
    <w:rsid w:val="007A420D"/>
    <w:rsid w:val="007A5AA9"/>
    <w:rsid w:val="007A69DD"/>
    <w:rsid w:val="007A7C70"/>
    <w:rsid w:val="007A7EA5"/>
    <w:rsid w:val="007B357F"/>
    <w:rsid w:val="007B46E9"/>
    <w:rsid w:val="007B4B55"/>
    <w:rsid w:val="007B598E"/>
    <w:rsid w:val="007B6524"/>
    <w:rsid w:val="007B66EE"/>
    <w:rsid w:val="007C098F"/>
    <w:rsid w:val="007C103A"/>
    <w:rsid w:val="007C1229"/>
    <w:rsid w:val="007C1957"/>
    <w:rsid w:val="007C457C"/>
    <w:rsid w:val="007C5224"/>
    <w:rsid w:val="007C5863"/>
    <w:rsid w:val="007C6325"/>
    <w:rsid w:val="007C7DD9"/>
    <w:rsid w:val="007D2AE6"/>
    <w:rsid w:val="007D41E3"/>
    <w:rsid w:val="007E1090"/>
    <w:rsid w:val="007E145D"/>
    <w:rsid w:val="007E1891"/>
    <w:rsid w:val="007E2B93"/>
    <w:rsid w:val="007E6F6E"/>
    <w:rsid w:val="007E77D8"/>
    <w:rsid w:val="007E786E"/>
    <w:rsid w:val="007E7CDD"/>
    <w:rsid w:val="007F1567"/>
    <w:rsid w:val="007F471C"/>
    <w:rsid w:val="007F4929"/>
    <w:rsid w:val="007F5107"/>
    <w:rsid w:val="007F783A"/>
    <w:rsid w:val="00801FC3"/>
    <w:rsid w:val="008022E7"/>
    <w:rsid w:val="00804070"/>
    <w:rsid w:val="00807857"/>
    <w:rsid w:val="0081013B"/>
    <w:rsid w:val="008104AB"/>
    <w:rsid w:val="008109BE"/>
    <w:rsid w:val="00810CB9"/>
    <w:rsid w:val="00815AD3"/>
    <w:rsid w:val="00815E08"/>
    <w:rsid w:val="0081643E"/>
    <w:rsid w:val="0082067D"/>
    <w:rsid w:val="00820AD7"/>
    <w:rsid w:val="0082366D"/>
    <w:rsid w:val="00824C81"/>
    <w:rsid w:val="008302EB"/>
    <w:rsid w:val="00830ACF"/>
    <w:rsid w:val="008315E7"/>
    <w:rsid w:val="0083170B"/>
    <w:rsid w:val="00832914"/>
    <w:rsid w:val="00833C23"/>
    <w:rsid w:val="00834162"/>
    <w:rsid w:val="00835CA9"/>
    <w:rsid w:val="00841682"/>
    <w:rsid w:val="00844ABF"/>
    <w:rsid w:val="008466DD"/>
    <w:rsid w:val="0084671D"/>
    <w:rsid w:val="00847578"/>
    <w:rsid w:val="0085088C"/>
    <w:rsid w:val="008527CF"/>
    <w:rsid w:val="00854C09"/>
    <w:rsid w:val="00854E97"/>
    <w:rsid w:val="00861974"/>
    <w:rsid w:val="00862779"/>
    <w:rsid w:val="00863395"/>
    <w:rsid w:val="00864375"/>
    <w:rsid w:val="0086762B"/>
    <w:rsid w:val="00876DA6"/>
    <w:rsid w:val="0088081D"/>
    <w:rsid w:val="00881488"/>
    <w:rsid w:val="00884C8B"/>
    <w:rsid w:val="0088503A"/>
    <w:rsid w:val="00885502"/>
    <w:rsid w:val="0088550E"/>
    <w:rsid w:val="00885CCA"/>
    <w:rsid w:val="008864C4"/>
    <w:rsid w:val="0088679D"/>
    <w:rsid w:val="00890788"/>
    <w:rsid w:val="0089419D"/>
    <w:rsid w:val="008944A4"/>
    <w:rsid w:val="00894F17"/>
    <w:rsid w:val="00895838"/>
    <w:rsid w:val="00895A59"/>
    <w:rsid w:val="008962DE"/>
    <w:rsid w:val="008965E6"/>
    <w:rsid w:val="00897928"/>
    <w:rsid w:val="008A1180"/>
    <w:rsid w:val="008A2020"/>
    <w:rsid w:val="008A2451"/>
    <w:rsid w:val="008A44A1"/>
    <w:rsid w:val="008A5282"/>
    <w:rsid w:val="008A658C"/>
    <w:rsid w:val="008A70DF"/>
    <w:rsid w:val="008A7F6D"/>
    <w:rsid w:val="008A7FC2"/>
    <w:rsid w:val="008B25BC"/>
    <w:rsid w:val="008B33ED"/>
    <w:rsid w:val="008C0223"/>
    <w:rsid w:val="008C09A7"/>
    <w:rsid w:val="008C0E88"/>
    <w:rsid w:val="008C14F8"/>
    <w:rsid w:val="008C4529"/>
    <w:rsid w:val="008C501E"/>
    <w:rsid w:val="008C5BA6"/>
    <w:rsid w:val="008C614F"/>
    <w:rsid w:val="008C6DFD"/>
    <w:rsid w:val="008C6F9E"/>
    <w:rsid w:val="008C71D7"/>
    <w:rsid w:val="008D1127"/>
    <w:rsid w:val="008D2663"/>
    <w:rsid w:val="008D2940"/>
    <w:rsid w:val="008D5696"/>
    <w:rsid w:val="008D576A"/>
    <w:rsid w:val="008D75C3"/>
    <w:rsid w:val="008E0235"/>
    <w:rsid w:val="008E033B"/>
    <w:rsid w:val="008E0BA8"/>
    <w:rsid w:val="008E13D9"/>
    <w:rsid w:val="008E207C"/>
    <w:rsid w:val="008E2833"/>
    <w:rsid w:val="008E6BF3"/>
    <w:rsid w:val="008E737A"/>
    <w:rsid w:val="008F0210"/>
    <w:rsid w:val="008F2123"/>
    <w:rsid w:val="008F275E"/>
    <w:rsid w:val="008F3246"/>
    <w:rsid w:val="008F6514"/>
    <w:rsid w:val="008F6D3E"/>
    <w:rsid w:val="009000D0"/>
    <w:rsid w:val="0090505A"/>
    <w:rsid w:val="00906969"/>
    <w:rsid w:val="00907416"/>
    <w:rsid w:val="0091032E"/>
    <w:rsid w:val="00911D9A"/>
    <w:rsid w:val="00912323"/>
    <w:rsid w:val="00914B6F"/>
    <w:rsid w:val="00914E2B"/>
    <w:rsid w:val="00917F4E"/>
    <w:rsid w:val="00917FBC"/>
    <w:rsid w:val="0092026E"/>
    <w:rsid w:val="0092035C"/>
    <w:rsid w:val="00921D34"/>
    <w:rsid w:val="00922F5E"/>
    <w:rsid w:val="00923BBE"/>
    <w:rsid w:val="009257CB"/>
    <w:rsid w:val="00926A29"/>
    <w:rsid w:val="0093296C"/>
    <w:rsid w:val="009360F5"/>
    <w:rsid w:val="00936FC8"/>
    <w:rsid w:val="009372A8"/>
    <w:rsid w:val="0094161E"/>
    <w:rsid w:val="00941E45"/>
    <w:rsid w:val="00943BD6"/>
    <w:rsid w:val="00943E2E"/>
    <w:rsid w:val="00943E3B"/>
    <w:rsid w:val="00944A44"/>
    <w:rsid w:val="009502E6"/>
    <w:rsid w:val="009510DE"/>
    <w:rsid w:val="009522DB"/>
    <w:rsid w:val="00953DA9"/>
    <w:rsid w:val="00954C71"/>
    <w:rsid w:val="009552EE"/>
    <w:rsid w:val="00962401"/>
    <w:rsid w:val="009668DC"/>
    <w:rsid w:val="00966AC8"/>
    <w:rsid w:val="00967D23"/>
    <w:rsid w:val="0097136A"/>
    <w:rsid w:val="0097208C"/>
    <w:rsid w:val="00973FB0"/>
    <w:rsid w:val="00974981"/>
    <w:rsid w:val="009751C5"/>
    <w:rsid w:val="00975833"/>
    <w:rsid w:val="0098136B"/>
    <w:rsid w:val="00985930"/>
    <w:rsid w:val="00987C2C"/>
    <w:rsid w:val="009900E7"/>
    <w:rsid w:val="009905DD"/>
    <w:rsid w:val="00993636"/>
    <w:rsid w:val="0099443D"/>
    <w:rsid w:val="00994D7D"/>
    <w:rsid w:val="00994EFE"/>
    <w:rsid w:val="009A0CC9"/>
    <w:rsid w:val="009A1DEB"/>
    <w:rsid w:val="009A6653"/>
    <w:rsid w:val="009B0786"/>
    <w:rsid w:val="009B46F9"/>
    <w:rsid w:val="009B67CA"/>
    <w:rsid w:val="009B7848"/>
    <w:rsid w:val="009C12EF"/>
    <w:rsid w:val="009C1543"/>
    <w:rsid w:val="009C2022"/>
    <w:rsid w:val="009C2A36"/>
    <w:rsid w:val="009C47CA"/>
    <w:rsid w:val="009C5786"/>
    <w:rsid w:val="009C7006"/>
    <w:rsid w:val="009D0B44"/>
    <w:rsid w:val="009D0E99"/>
    <w:rsid w:val="009D2313"/>
    <w:rsid w:val="009D2ED3"/>
    <w:rsid w:val="009D3555"/>
    <w:rsid w:val="009D3ED5"/>
    <w:rsid w:val="009D4582"/>
    <w:rsid w:val="009D486A"/>
    <w:rsid w:val="009D66FA"/>
    <w:rsid w:val="009D6F36"/>
    <w:rsid w:val="009E0DF0"/>
    <w:rsid w:val="009E4092"/>
    <w:rsid w:val="009E53D7"/>
    <w:rsid w:val="009E6128"/>
    <w:rsid w:val="009E7618"/>
    <w:rsid w:val="009F1087"/>
    <w:rsid w:val="009F2496"/>
    <w:rsid w:val="009F3EA8"/>
    <w:rsid w:val="009F4C9C"/>
    <w:rsid w:val="009F561A"/>
    <w:rsid w:val="00A00D0F"/>
    <w:rsid w:val="00A00FFC"/>
    <w:rsid w:val="00A019FF"/>
    <w:rsid w:val="00A02792"/>
    <w:rsid w:val="00A02E02"/>
    <w:rsid w:val="00A02F46"/>
    <w:rsid w:val="00A03493"/>
    <w:rsid w:val="00A03533"/>
    <w:rsid w:val="00A054C2"/>
    <w:rsid w:val="00A05B79"/>
    <w:rsid w:val="00A12CAD"/>
    <w:rsid w:val="00A155C1"/>
    <w:rsid w:val="00A15627"/>
    <w:rsid w:val="00A15FA4"/>
    <w:rsid w:val="00A171C5"/>
    <w:rsid w:val="00A17BAD"/>
    <w:rsid w:val="00A2004F"/>
    <w:rsid w:val="00A20A44"/>
    <w:rsid w:val="00A22A11"/>
    <w:rsid w:val="00A2440A"/>
    <w:rsid w:val="00A26B8A"/>
    <w:rsid w:val="00A26C41"/>
    <w:rsid w:val="00A30B88"/>
    <w:rsid w:val="00A322CC"/>
    <w:rsid w:val="00A33232"/>
    <w:rsid w:val="00A365C5"/>
    <w:rsid w:val="00A40B13"/>
    <w:rsid w:val="00A4485D"/>
    <w:rsid w:val="00A47BF5"/>
    <w:rsid w:val="00A508E5"/>
    <w:rsid w:val="00A50907"/>
    <w:rsid w:val="00A5389B"/>
    <w:rsid w:val="00A53C19"/>
    <w:rsid w:val="00A5511E"/>
    <w:rsid w:val="00A570CD"/>
    <w:rsid w:val="00A614EE"/>
    <w:rsid w:val="00A6156D"/>
    <w:rsid w:val="00A62090"/>
    <w:rsid w:val="00A6285F"/>
    <w:rsid w:val="00A62DBA"/>
    <w:rsid w:val="00A65AEE"/>
    <w:rsid w:val="00A66E18"/>
    <w:rsid w:val="00A7626C"/>
    <w:rsid w:val="00A77DE6"/>
    <w:rsid w:val="00A80D2D"/>
    <w:rsid w:val="00A80F4E"/>
    <w:rsid w:val="00A85C8A"/>
    <w:rsid w:val="00A86975"/>
    <w:rsid w:val="00A918A3"/>
    <w:rsid w:val="00A91C4F"/>
    <w:rsid w:val="00A91F95"/>
    <w:rsid w:val="00A92684"/>
    <w:rsid w:val="00AA2DC3"/>
    <w:rsid w:val="00AA3F18"/>
    <w:rsid w:val="00AA40B6"/>
    <w:rsid w:val="00AA4ECB"/>
    <w:rsid w:val="00AB01FE"/>
    <w:rsid w:val="00AB2226"/>
    <w:rsid w:val="00AB26BB"/>
    <w:rsid w:val="00AB2760"/>
    <w:rsid w:val="00AB3E71"/>
    <w:rsid w:val="00AB4531"/>
    <w:rsid w:val="00AB4CBA"/>
    <w:rsid w:val="00AB5AC3"/>
    <w:rsid w:val="00AB62C5"/>
    <w:rsid w:val="00AB64EC"/>
    <w:rsid w:val="00AB737D"/>
    <w:rsid w:val="00AC345C"/>
    <w:rsid w:val="00AC38A0"/>
    <w:rsid w:val="00AD342A"/>
    <w:rsid w:val="00AD3612"/>
    <w:rsid w:val="00AD6B0C"/>
    <w:rsid w:val="00AE156C"/>
    <w:rsid w:val="00AE2C2B"/>
    <w:rsid w:val="00AE4354"/>
    <w:rsid w:val="00AE4C6E"/>
    <w:rsid w:val="00AE548A"/>
    <w:rsid w:val="00AF04CE"/>
    <w:rsid w:val="00AF25FC"/>
    <w:rsid w:val="00AF3CDB"/>
    <w:rsid w:val="00AF49FC"/>
    <w:rsid w:val="00AF4A3E"/>
    <w:rsid w:val="00AF5DBD"/>
    <w:rsid w:val="00AF6923"/>
    <w:rsid w:val="00AF79B5"/>
    <w:rsid w:val="00AF7FFE"/>
    <w:rsid w:val="00B00B91"/>
    <w:rsid w:val="00B038A9"/>
    <w:rsid w:val="00B04797"/>
    <w:rsid w:val="00B04D79"/>
    <w:rsid w:val="00B04E4C"/>
    <w:rsid w:val="00B053A7"/>
    <w:rsid w:val="00B05F37"/>
    <w:rsid w:val="00B07EFD"/>
    <w:rsid w:val="00B125DD"/>
    <w:rsid w:val="00B1422B"/>
    <w:rsid w:val="00B14625"/>
    <w:rsid w:val="00B15CD0"/>
    <w:rsid w:val="00B17E4C"/>
    <w:rsid w:val="00B20C2E"/>
    <w:rsid w:val="00B223AF"/>
    <w:rsid w:val="00B2249A"/>
    <w:rsid w:val="00B23CEF"/>
    <w:rsid w:val="00B24E05"/>
    <w:rsid w:val="00B26FD9"/>
    <w:rsid w:val="00B27360"/>
    <w:rsid w:val="00B30397"/>
    <w:rsid w:val="00B31F90"/>
    <w:rsid w:val="00B32BF8"/>
    <w:rsid w:val="00B35073"/>
    <w:rsid w:val="00B4236D"/>
    <w:rsid w:val="00B45899"/>
    <w:rsid w:val="00B4723D"/>
    <w:rsid w:val="00B560A0"/>
    <w:rsid w:val="00B5632A"/>
    <w:rsid w:val="00B57E2A"/>
    <w:rsid w:val="00B60F2E"/>
    <w:rsid w:val="00B61398"/>
    <w:rsid w:val="00B61FD0"/>
    <w:rsid w:val="00B62312"/>
    <w:rsid w:val="00B63F52"/>
    <w:rsid w:val="00B7590F"/>
    <w:rsid w:val="00B81B7F"/>
    <w:rsid w:val="00B827ED"/>
    <w:rsid w:val="00B8519E"/>
    <w:rsid w:val="00B86090"/>
    <w:rsid w:val="00B861F6"/>
    <w:rsid w:val="00B864CB"/>
    <w:rsid w:val="00B871C2"/>
    <w:rsid w:val="00B87AC7"/>
    <w:rsid w:val="00B9448F"/>
    <w:rsid w:val="00B949B3"/>
    <w:rsid w:val="00B97127"/>
    <w:rsid w:val="00B9796C"/>
    <w:rsid w:val="00BA036E"/>
    <w:rsid w:val="00BA0714"/>
    <w:rsid w:val="00BA17B9"/>
    <w:rsid w:val="00BA3CC0"/>
    <w:rsid w:val="00BA4A2B"/>
    <w:rsid w:val="00BA69A2"/>
    <w:rsid w:val="00BA7D68"/>
    <w:rsid w:val="00BB10B5"/>
    <w:rsid w:val="00BB2147"/>
    <w:rsid w:val="00BB2DA4"/>
    <w:rsid w:val="00BB4BC5"/>
    <w:rsid w:val="00BB6699"/>
    <w:rsid w:val="00BB68BE"/>
    <w:rsid w:val="00BB6948"/>
    <w:rsid w:val="00BC01F6"/>
    <w:rsid w:val="00BC3D46"/>
    <w:rsid w:val="00BC4917"/>
    <w:rsid w:val="00BC7352"/>
    <w:rsid w:val="00BC7D91"/>
    <w:rsid w:val="00BD0282"/>
    <w:rsid w:val="00BD27A6"/>
    <w:rsid w:val="00BD2AE8"/>
    <w:rsid w:val="00BD2F96"/>
    <w:rsid w:val="00BD3965"/>
    <w:rsid w:val="00BD53E2"/>
    <w:rsid w:val="00BD6469"/>
    <w:rsid w:val="00BD73F5"/>
    <w:rsid w:val="00BD773E"/>
    <w:rsid w:val="00BE0A96"/>
    <w:rsid w:val="00BE1B3D"/>
    <w:rsid w:val="00BE4181"/>
    <w:rsid w:val="00BE45D2"/>
    <w:rsid w:val="00BE47EB"/>
    <w:rsid w:val="00BE73D0"/>
    <w:rsid w:val="00BF04F6"/>
    <w:rsid w:val="00BF1276"/>
    <w:rsid w:val="00BF23C7"/>
    <w:rsid w:val="00BF399E"/>
    <w:rsid w:val="00BF4BC6"/>
    <w:rsid w:val="00BF621C"/>
    <w:rsid w:val="00C03E96"/>
    <w:rsid w:val="00C044B4"/>
    <w:rsid w:val="00C05BDE"/>
    <w:rsid w:val="00C06EF9"/>
    <w:rsid w:val="00C11925"/>
    <w:rsid w:val="00C15302"/>
    <w:rsid w:val="00C1681C"/>
    <w:rsid w:val="00C1721E"/>
    <w:rsid w:val="00C20C0E"/>
    <w:rsid w:val="00C23AFA"/>
    <w:rsid w:val="00C26CEA"/>
    <w:rsid w:val="00C3055C"/>
    <w:rsid w:val="00C3243C"/>
    <w:rsid w:val="00C340D1"/>
    <w:rsid w:val="00C34533"/>
    <w:rsid w:val="00C35482"/>
    <w:rsid w:val="00C35609"/>
    <w:rsid w:val="00C36C64"/>
    <w:rsid w:val="00C3784A"/>
    <w:rsid w:val="00C4181F"/>
    <w:rsid w:val="00C4315A"/>
    <w:rsid w:val="00C434AE"/>
    <w:rsid w:val="00C460AF"/>
    <w:rsid w:val="00C46916"/>
    <w:rsid w:val="00C46AFC"/>
    <w:rsid w:val="00C504CB"/>
    <w:rsid w:val="00C51ADB"/>
    <w:rsid w:val="00C522B5"/>
    <w:rsid w:val="00C5454E"/>
    <w:rsid w:val="00C553B8"/>
    <w:rsid w:val="00C558E5"/>
    <w:rsid w:val="00C56675"/>
    <w:rsid w:val="00C569AC"/>
    <w:rsid w:val="00C575E8"/>
    <w:rsid w:val="00C60063"/>
    <w:rsid w:val="00C62679"/>
    <w:rsid w:val="00C6419E"/>
    <w:rsid w:val="00C662DF"/>
    <w:rsid w:val="00C6649C"/>
    <w:rsid w:val="00C66812"/>
    <w:rsid w:val="00C6715E"/>
    <w:rsid w:val="00C6722A"/>
    <w:rsid w:val="00C67BC8"/>
    <w:rsid w:val="00C71137"/>
    <w:rsid w:val="00C717FD"/>
    <w:rsid w:val="00C72467"/>
    <w:rsid w:val="00C72BFB"/>
    <w:rsid w:val="00C74B7B"/>
    <w:rsid w:val="00C75C50"/>
    <w:rsid w:val="00C75EE9"/>
    <w:rsid w:val="00C83483"/>
    <w:rsid w:val="00C85826"/>
    <w:rsid w:val="00C86212"/>
    <w:rsid w:val="00C9294F"/>
    <w:rsid w:val="00C92BA3"/>
    <w:rsid w:val="00C92F71"/>
    <w:rsid w:val="00C93090"/>
    <w:rsid w:val="00C955EC"/>
    <w:rsid w:val="00C960FB"/>
    <w:rsid w:val="00C9696E"/>
    <w:rsid w:val="00CA0B6E"/>
    <w:rsid w:val="00CA0F13"/>
    <w:rsid w:val="00CA28A3"/>
    <w:rsid w:val="00CB06CE"/>
    <w:rsid w:val="00CB161B"/>
    <w:rsid w:val="00CB430D"/>
    <w:rsid w:val="00CB45A1"/>
    <w:rsid w:val="00CB4AAF"/>
    <w:rsid w:val="00CB6C57"/>
    <w:rsid w:val="00CB7B92"/>
    <w:rsid w:val="00CC2B41"/>
    <w:rsid w:val="00CC2CE4"/>
    <w:rsid w:val="00CC4D1E"/>
    <w:rsid w:val="00CC5D4F"/>
    <w:rsid w:val="00CC76DD"/>
    <w:rsid w:val="00CC7761"/>
    <w:rsid w:val="00CD3010"/>
    <w:rsid w:val="00CD5927"/>
    <w:rsid w:val="00CE23C8"/>
    <w:rsid w:val="00CE3519"/>
    <w:rsid w:val="00CE56F8"/>
    <w:rsid w:val="00CE5F7E"/>
    <w:rsid w:val="00CE7E3F"/>
    <w:rsid w:val="00CF125E"/>
    <w:rsid w:val="00CF15A2"/>
    <w:rsid w:val="00CF214F"/>
    <w:rsid w:val="00CF2318"/>
    <w:rsid w:val="00CF2F37"/>
    <w:rsid w:val="00CF4F38"/>
    <w:rsid w:val="00CF504C"/>
    <w:rsid w:val="00CF646A"/>
    <w:rsid w:val="00CF778C"/>
    <w:rsid w:val="00D0008B"/>
    <w:rsid w:val="00D02881"/>
    <w:rsid w:val="00D02B1F"/>
    <w:rsid w:val="00D03F2D"/>
    <w:rsid w:val="00D0583D"/>
    <w:rsid w:val="00D07256"/>
    <w:rsid w:val="00D10D0D"/>
    <w:rsid w:val="00D11E44"/>
    <w:rsid w:val="00D13A4C"/>
    <w:rsid w:val="00D14E99"/>
    <w:rsid w:val="00D150F4"/>
    <w:rsid w:val="00D15147"/>
    <w:rsid w:val="00D213A8"/>
    <w:rsid w:val="00D21B2E"/>
    <w:rsid w:val="00D246ED"/>
    <w:rsid w:val="00D261C0"/>
    <w:rsid w:val="00D262AA"/>
    <w:rsid w:val="00D27098"/>
    <w:rsid w:val="00D27A46"/>
    <w:rsid w:val="00D3002B"/>
    <w:rsid w:val="00D30238"/>
    <w:rsid w:val="00D307EC"/>
    <w:rsid w:val="00D31E8E"/>
    <w:rsid w:val="00D41B35"/>
    <w:rsid w:val="00D4222A"/>
    <w:rsid w:val="00D441E6"/>
    <w:rsid w:val="00D45035"/>
    <w:rsid w:val="00D47A4F"/>
    <w:rsid w:val="00D55D7C"/>
    <w:rsid w:val="00D57A0B"/>
    <w:rsid w:val="00D60853"/>
    <w:rsid w:val="00D626B6"/>
    <w:rsid w:val="00D629E6"/>
    <w:rsid w:val="00D658E0"/>
    <w:rsid w:val="00D66800"/>
    <w:rsid w:val="00D67ECE"/>
    <w:rsid w:val="00D72BFF"/>
    <w:rsid w:val="00D72C7E"/>
    <w:rsid w:val="00D76934"/>
    <w:rsid w:val="00D810BD"/>
    <w:rsid w:val="00D81D20"/>
    <w:rsid w:val="00D82696"/>
    <w:rsid w:val="00D8376B"/>
    <w:rsid w:val="00D90DA1"/>
    <w:rsid w:val="00D9270C"/>
    <w:rsid w:val="00D94B9B"/>
    <w:rsid w:val="00DA1240"/>
    <w:rsid w:val="00DA1243"/>
    <w:rsid w:val="00DA1AFD"/>
    <w:rsid w:val="00DA42BF"/>
    <w:rsid w:val="00DB0873"/>
    <w:rsid w:val="00DB23DA"/>
    <w:rsid w:val="00DB3289"/>
    <w:rsid w:val="00DB40F6"/>
    <w:rsid w:val="00DC00BF"/>
    <w:rsid w:val="00DC058E"/>
    <w:rsid w:val="00DC0CAE"/>
    <w:rsid w:val="00DC1307"/>
    <w:rsid w:val="00DC376B"/>
    <w:rsid w:val="00DC3B57"/>
    <w:rsid w:val="00DC5CD8"/>
    <w:rsid w:val="00DC65C2"/>
    <w:rsid w:val="00DD1F1F"/>
    <w:rsid w:val="00DD60AD"/>
    <w:rsid w:val="00DE0421"/>
    <w:rsid w:val="00DE0CC0"/>
    <w:rsid w:val="00DE28A8"/>
    <w:rsid w:val="00DE3133"/>
    <w:rsid w:val="00DE646E"/>
    <w:rsid w:val="00DE6F70"/>
    <w:rsid w:val="00DF00E5"/>
    <w:rsid w:val="00DF042D"/>
    <w:rsid w:val="00DF2B75"/>
    <w:rsid w:val="00DF336B"/>
    <w:rsid w:val="00DF4585"/>
    <w:rsid w:val="00DF4D1D"/>
    <w:rsid w:val="00E026D2"/>
    <w:rsid w:val="00E0549B"/>
    <w:rsid w:val="00E06420"/>
    <w:rsid w:val="00E07A03"/>
    <w:rsid w:val="00E13165"/>
    <w:rsid w:val="00E17327"/>
    <w:rsid w:val="00E17CA8"/>
    <w:rsid w:val="00E201E8"/>
    <w:rsid w:val="00E2112D"/>
    <w:rsid w:val="00E22F5A"/>
    <w:rsid w:val="00E245E1"/>
    <w:rsid w:val="00E31A04"/>
    <w:rsid w:val="00E33349"/>
    <w:rsid w:val="00E33CEF"/>
    <w:rsid w:val="00E34FDE"/>
    <w:rsid w:val="00E351C9"/>
    <w:rsid w:val="00E36343"/>
    <w:rsid w:val="00E36F72"/>
    <w:rsid w:val="00E407FD"/>
    <w:rsid w:val="00E412A8"/>
    <w:rsid w:val="00E42283"/>
    <w:rsid w:val="00E42C41"/>
    <w:rsid w:val="00E42FB4"/>
    <w:rsid w:val="00E43BD4"/>
    <w:rsid w:val="00E44BAA"/>
    <w:rsid w:val="00E453C3"/>
    <w:rsid w:val="00E4566D"/>
    <w:rsid w:val="00E4585E"/>
    <w:rsid w:val="00E50315"/>
    <w:rsid w:val="00E509E7"/>
    <w:rsid w:val="00E56A7E"/>
    <w:rsid w:val="00E575C2"/>
    <w:rsid w:val="00E57B9E"/>
    <w:rsid w:val="00E609FD"/>
    <w:rsid w:val="00E60FD8"/>
    <w:rsid w:val="00E610DC"/>
    <w:rsid w:val="00E62C0B"/>
    <w:rsid w:val="00E62D63"/>
    <w:rsid w:val="00E66FF2"/>
    <w:rsid w:val="00E706E8"/>
    <w:rsid w:val="00E71849"/>
    <w:rsid w:val="00E72F66"/>
    <w:rsid w:val="00E74037"/>
    <w:rsid w:val="00E75DE9"/>
    <w:rsid w:val="00E77058"/>
    <w:rsid w:val="00E7767E"/>
    <w:rsid w:val="00E80EDB"/>
    <w:rsid w:val="00E810BC"/>
    <w:rsid w:val="00E823FD"/>
    <w:rsid w:val="00E82A3D"/>
    <w:rsid w:val="00E833E9"/>
    <w:rsid w:val="00E8439F"/>
    <w:rsid w:val="00E845A5"/>
    <w:rsid w:val="00E85C37"/>
    <w:rsid w:val="00E867B4"/>
    <w:rsid w:val="00E8703C"/>
    <w:rsid w:val="00E93618"/>
    <w:rsid w:val="00E95584"/>
    <w:rsid w:val="00E970E9"/>
    <w:rsid w:val="00E97D50"/>
    <w:rsid w:val="00EA0E5A"/>
    <w:rsid w:val="00EA135A"/>
    <w:rsid w:val="00EA2A22"/>
    <w:rsid w:val="00EA5C56"/>
    <w:rsid w:val="00EA6710"/>
    <w:rsid w:val="00EB1CD2"/>
    <w:rsid w:val="00EB4E4E"/>
    <w:rsid w:val="00EB6FC4"/>
    <w:rsid w:val="00EC07A6"/>
    <w:rsid w:val="00EC111D"/>
    <w:rsid w:val="00EC4DA0"/>
    <w:rsid w:val="00EC75C9"/>
    <w:rsid w:val="00EC7D9F"/>
    <w:rsid w:val="00ED75FA"/>
    <w:rsid w:val="00EE0412"/>
    <w:rsid w:val="00EE0726"/>
    <w:rsid w:val="00EE0808"/>
    <w:rsid w:val="00EE15BB"/>
    <w:rsid w:val="00EE5EBC"/>
    <w:rsid w:val="00EE6666"/>
    <w:rsid w:val="00EE72C1"/>
    <w:rsid w:val="00EE74CF"/>
    <w:rsid w:val="00EF13C5"/>
    <w:rsid w:val="00EF2D75"/>
    <w:rsid w:val="00EF375F"/>
    <w:rsid w:val="00EF3D89"/>
    <w:rsid w:val="00EF4285"/>
    <w:rsid w:val="00EF47AA"/>
    <w:rsid w:val="00EF59E6"/>
    <w:rsid w:val="00EF5E05"/>
    <w:rsid w:val="00EF5F03"/>
    <w:rsid w:val="00EF65BC"/>
    <w:rsid w:val="00EF7AD0"/>
    <w:rsid w:val="00F0369B"/>
    <w:rsid w:val="00F04B1E"/>
    <w:rsid w:val="00F0570E"/>
    <w:rsid w:val="00F0643B"/>
    <w:rsid w:val="00F074CE"/>
    <w:rsid w:val="00F109B8"/>
    <w:rsid w:val="00F11460"/>
    <w:rsid w:val="00F145BF"/>
    <w:rsid w:val="00F16B6C"/>
    <w:rsid w:val="00F171A7"/>
    <w:rsid w:val="00F20086"/>
    <w:rsid w:val="00F231BE"/>
    <w:rsid w:val="00F23F0F"/>
    <w:rsid w:val="00F254E2"/>
    <w:rsid w:val="00F315FC"/>
    <w:rsid w:val="00F36001"/>
    <w:rsid w:val="00F43C61"/>
    <w:rsid w:val="00F43FC9"/>
    <w:rsid w:val="00F46DC2"/>
    <w:rsid w:val="00F50242"/>
    <w:rsid w:val="00F54096"/>
    <w:rsid w:val="00F54641"/>
    <w:rsid w:val="00F54BF5"/>
    <w:rsid w:val="00F54C47"/>
    <w:rsid w:val="00F5657C"/>
    <w:rsid w:val="00F56C44"/>
    <w:rsid w:val="00F60BF6"/>
    <w:rsid w:val="00F623DA"/>
    <w:rsid w:val="00F64E3C"/>
    <w:rsid w:val="00F6634D"/>
    <w:rsid w:val="00F6728A"/>
    <w:rsid w:val="00F7043D"/>
    <w:rsid w:val="00F7360F"/>
    <w:rsid w:val="00F73E2C"/>
    <w:rsid w:val="00F76893"/>
    <w:rsid w:val="00F769F4"/>
    <w:rsid w:val="00F777B8"/>
    <w:rsid w:val="00F77830"/>
    <w:rsid w:val="00F8102F"/>
    <w:rsid w:val="00F81762"/>
    <w:rsid w:val="00F82837"/>
    <w:rsid w:val="00F84B0A"/>
    <w:rsid w:val="00F85A60"/>
    <w:rsid w:val="00F87B69"/>
    <w:rsid w:val="00F9321E"/>
    <w:rsid w:val="00F94DEF"/>
    <w:rsid w:val="00F95D42"/>
    <w:rsid w:val="00F972FF"/>
    <w:rsid w:val="00FA29F7"/>
    <w:rsid w:val="00FA4BFB"/>
    <w:rsid w:val="00FA64AC"/>
    <w:rsid w:val="00FA7FE9"/>
    <w:rsid w:val="00FA7FFC"/>
    <w:rsid w:val="00FB2FD5"/>
    <w:rsid w:val="00FB589F"/>
    <w:rsid w:val="00FB6035"/>
    <w:rsid w:val="00FC040D"/>
    <w:rsid w:val="00FC11B6"/>
    <w:rsid w:val="00FC1349"/>
    <w:rsid w:val="00FC1783"/>
    <w:rsid w:val="00FC2887"/>
    <w:rsid w:val="00FC2912"/>
    <w:rsid w:val="00FC3033"/>
    <w:rsid w:val="00FC44C4"/>
    <w:rsid w:val="00FC78DF"/>
    <w:rsid w:val="00FD1C69"/>
    <w:rsid w:val="00FD54E0"/>
    <w:rsid w:val="00FD5D56"/>
    <w:rsid w:val="00FD6E0F"/>
    <w:rsid w:val="00FE0EAB"/>
    <w:rsid w:val="00FE2ADF"/>
    <w:rsid w:val="00FE340B"/>
    <w:rsid w:val="00FE3CB4"/>
    <w:rsid w:val="00FE68DB"/>
    <w:rsid w:val="00FF0A60"/>
    <w:rsid w:val="00FF1F41"/>
    <w:rsid w:val="00FF248B"/>
    <w:rsid w:val="00FF2E33"/>
    <w:rsid w:val="00FF39C6"/>
    <w:rsid w:val="00FF3E4C"/>
    <w:rsid w:val="00FF3FEC"/>
    <w:rsid w:val="00FF503C"/>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7226/25853"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36</Pages>
  <Words>35250</Words>
  <Characters>200926</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Dorn</cp:lastModifiedBy>
  <cp:revision>39</cp:revision>
  <dcterms:created xsi:type="dcterms:W3CDTF">2025-01-16T18:06:00Z</dcterms:created>
  <dcterms:modified xsi:type="dcterms:W3CDTF">2025-01-16T18:48:00Z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id="38bP2OGx"/&gt;&lt;style id="http://www.zotero.org/styles/ecology" hasBibliography="1" bibliographyStyleHasBeenSet="1"/&gt;&lt;prefs&gt;&lt;pref name="fieldType" value="Field"/&gt;&lt;/prefs&gt;&lt;/data&gt;</vt:lpwstr>
  </property>
</Properties>
</file>