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6651D62D" w:rsidR="009D486A" w:rsidRPr="007B4B55" w:rsidRDefault="00671368" w:rsidP="007B4B55">
      <w:pPr>
        <w:pStyle w:val="NATESTYLE1CommonCollege"/>
      </w:pPr>
      <w:ins w:id="0" w:author="Nathan Dorn" w:date="2024-08-07T17:42:00Z" w16du:dateUtc="2024-08-07T21:42:00Z">
        <w:r>
          <w:t>Interpreting</w:t>
        </w:r>
        <w:commentRangeStart w:id="1"/>
        <w:r w:rsidR="006D3D27">
          <w:t xml:space="preserve"> </w:t>
        </w:r>
      </w:ins>
      <w:ins w:id="2" w:author="Nathan Dorn" w:date="2024-08-07T17:45:00Z" w16du:dateUtc="2024-08-07T21:45:00Z">
        <w:r w:rsidR="00E42FB4">
          <w:t xml:space="preserve">field </w:t>
        </w:r>
      </w:ins>
      <w:ins w:id="3" w:author="Nathan Dorn" w:date="2024-08-07T17:43:00Z" w16du:dateUtc="2024-08-07T21:43:00Z">
        <w:r w:rsidR="00C3243C">
          <w:t>measurements</w:t>
        </w:r>
      </w:ins>
      <w:ins w:id="4" w:author="Nathan Dorn" w:date="2024-08-07T17:42:00Z" w16du:dateUtc="2024-08-07T21:42:00Z">
        <w:r w:rsidR="006D3D27">
          <w:t xml:space="preserve"> of</w:t>
        </w:r>
      </w:ins>
      <w:ins w:id="5" w:author="Nathan Dorn" w:date="2024-08-07T17:39:00Z" w16du:dateUtc="2024-08-07T21:39:00Z">
        <w:r w:rsidR="0022223B">
          <w:t xml:space="preserve"> </w:t>
        </w:r>
      </w:ins>
      <w:ins w:id="6" w:author="Nathan Dorn" w:date="2024-08-07T17:41:00Z" w16du:dateUtc="2024-08-07T21:41:00Z">
        <w:r w:rsidR="0057740A">
          <w:t xml:space="preserve">juvenile </w:t>
        </w:r>
      </w:ins>
      <w:ins w:id="7" w:author="Nathan Dorn" w:date="2024-08-07T17:39:00Z" w16du:dateUtc="2024-08-07T21:39:00Z">
        <w:r w:rsidR="0022223B">
          <w:t>growth and survival</w:t>
        </w:r>
      </w:ins>
      <w:ins w:id="8" w:author="Nathan Dorn" w:date="2024-08-07T17:41:00Z" w16du:dateUtc="2024-08-07T21:41:00Z">
        <w:r w:rsidR="006D3D27">
          <w:t xml:space="preserve"> </w:t>
        </w:r>
      </w:ins>
      <w:ins w:id="9" w:author="Nathan Dorn" w:date="2024-08-07T17:43:00Z" w16du:dateUtc="2024-08-07T21:43:00Z">
        <w:r w:rsidR="0014008A">
          <w:t xml:space="preserve">rates </w:t>
        </w:r>
      </w:ins>
      <w:ins w:id="10" w:author="Nathan Dorn" w:date="2024-08-07T17:39:00Z" w16du:dateUtc="2024-08-07T21:39:00Z">
        <w:r w:rsidR="0022223B">
          <w:t xml:space="preserve">with </w:t>
        </w:r>
        <w:r w:rsidR="007B66EE">
          <w:t xml:space="preserve">population growth </w:t>
        </w:r>
        <w:r w:rsidR="0022223B">
          <w:t>isocline</w:t>
        </w:r>
      </w:ins>
      <w:ins w:id="11" w:author="Nathan Dorn" w:date="2024-08-07T17:42:00Z" w16du:dateUtc="2024-08-07T21:42:00Z">
        <w:r>
          <w:t>s.</w:t>
        </w:r>
        <w:commentRangeEnd w:id="1"/>
        <w:r>
          <w:rPr>
            <w:rStyle w:val="CommentReference"/>
            <w:rFonts w:cstheme="minorBidi"/>
          </w:rPr>
          <w:commentReference w:id="1"/>
        </w:r>
      </w:ins>
    </w:p>
    <w:p w14:paraId="67ADB4A2" w14:textId="0E16F04F" w:rsidR="00673700" w:rsidRPr="00DE4930" w:rsidDel="0014008A" w:rsidRDefault="006D385E" w:rsidP="00370D9D">
      <w:pPr>
        <w:pStyle w:val="NATESTYLE1CommonCollege"/>
        <w:rPr>
          <w:del w:id="12" w:author="Nathan Dorn" w:date="2024-08-07T17:44:00Z" w16du:dateUtc="2024-08-07T21:44:00Z"/>
          <w:b/>
          <w:bCs/>
        </w:rPr>
      </w:pPr>
      <w:del w:id="13" w:author="Nathan Dorn" w:date="2024-08-07T17:44:00Z" w16du:dateUtc="2024-08-07T21:44:00Z">
        <w:r w:rsidDel="0014008A">
          <w:rPr>
            <w:b/>
            <w:bCs/>
          </w:rPr>
          <w:delText>Growth as a defense:</w:delText>
        </w:r>
        <w:r w:rsidR="001E3E8B" w:rsidDel="0014008A">
          <w:rPr>
            <w:b/>
            <w:bCs/>
          </w:rPr>
          <w:delText xml:space="preserve"> revisiting</w:delText>
        </w:r>
        <w:r w:rsidDel="0014008A">
          <w:rPr>
            <w:b/>
            <w:bCs/>
          </w:rPr>
          <w:delText xml:space="preserve"> growth</w:delText>
        </w:r>
      </w:del>
      <w:del w:id="14" w:author="Nathan Dorn" w:date="2024-08-07T17:37:00Z" w16du:dateUtc="2024-08-07T21:37:00Z">
        <w:r w:rsidDel="00854C09">
          <w:rPr>
            <w:b/>
            <w:bCs/>
          </w:rPr>
          <w:delText xml:space="preserve"> </w:delText>
        </w:r>
      </w:del>
      <w:del w:id="15" w:author="Nathan Dorn" w:date="2024-08-07T17:44:00Z" w16du:dateUtc="2024-08-07T21:44:00Z">
        <w:r w:rsidDel="0014008A">
          <w:rPr>
            <w:b/>
            <w:bCs/>
          </w:rPr>
          <w:delText xml:space="preserve">mediated survival in size-structured </w:delText>
        </w:r>
        <w:r w:rsidR="00E453C3" w:rsidDel="0014008A">
          <w:rPr>
            <w:b/>
            <w:bCs/>
          </w:rPr>
          <w:delText xml:space="preserve">prey </w:delText>
        </w:r>
        <w:r w:rsidDel="0014008A">
          <w:rPr>
            <w:b/>
            <w:bCs/>
          </w:rPr>
          <w:delText>populations</w:delText>
        </w:r>
      </w:del>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52EDB5E7"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Pr>
          <w:vertAlign w:val="superscript"/>
        </w:rPr>
        <w:t xml:space="preserve">4 </w:t>
      </w:r>
      <w:r>
        <w:rPr>
          <w:rStyle w:val="normaltextrun"/>
          <w:color w:val="000000"/>
          <w:shd w:val="clear" w:color="auto" w:fill="FFFFFF"/>
        </w:rPr>
        <w:t>ORCID: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77777777" w:rsidR="00673700" w:rsidRPr="00524172" w:rsidRDefault="00673700" w:rsidP="00DA1243">
      <w:pPr>
        <w:pStyle w:val="NATESTYLE1CommonCollege"/>
      </w:pPr>
      <w:r>
        <w:rPr>
          <w:vertAlign w:val="superscript"/>
        </w:rPr>
        <w:t>3</w:t>
      </w:r>
      <w:r w:rsidRPr="00524172">
        <w:t xml:space="preserve"> 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Data associated with the manuscript will be archived in the Zenodo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r w:rsidRPr="009C0344">
        <w:rPr>
          <w:i/>
          <w:iCs/>
        </w:rPr>
        <w:t>Belostoma</w:t>
      </w:r>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12"/>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339719B8" w:rsidR="00673700" w:rsidRPr="00524172" w:rsidRDefault="00275E61" w:rsidP="00DA1243">
      <w:ins w:id="16" w:author="Nathan Dorn" w:date="2024-08-07T14:20:00Z" w16du:dateUtc="2024-08-07T18:20:00Z">
        <w:r>
          <w:t>Juvenile survival</w:t>
        </w:r>
      </w:ins>
      <w:del w:id="17" w:author="Nathan Dorn" w:date="2024-08-07T14:20:00Z" w16du:dateUtc="2024-08-07T18:20:00Z">
        <w:r w:rsidR="00673700" w:rsidDel="00275E61">
          <w:delText>Individual size</w:delText>
        </w:r>
      </w:del>
      <w:r w:rsidR="00673700">
        <w:t xml:space="preserve"> and growth rates are </w:t>
      </w:r>
      <w:del w:id="18" w:author="Nathan Dorn" w:date="2024-08-07T14:19:00Z" w16du:dateUtc="2024-08-07T18:19:00Z">
        <w:r w:rsidR="00673700" w:rsidDel="00864375">
          <w:delText xml:space="preserve">key determinants of </w:delText>
        </w:r>
      </w:del>
      <w:ins w:id="19" w:author="Nathan Dorn" w:date="2024-08-07T14:19:00Z" w16du:dateUtc="2024-08-07T18:19:00Z">
        <w:r w:rsidR="00864375">
          <w:t xml:space="preserve">commonly measured </w:t>
        </w:r>
      </w:ins>
      <w:r w:rsidR="00673700">
        <w:t xml:space="preserve">performance </w:t>
      </w:r>
      <w:ins w:id="20" w:author="Nathan Dorn" w:date="2024-08-07T14:20:00Z" w16du:dateUtc="2024-08-07T18:20:00Z">
        <w:r>
          <w:t xml:space="preserve">metrics </w:t>
        </w:r>
      </w:ins>
      <w:r w:rsidR="00673700">
        <w:t xml:space="preserve">with population-level consequences.  For species </w:t>
      </w:r>
      <w:ins w:id="21" w:author="Nathan Dorn" w:date="2024-08-07T14:20:00Z" w16du:dateUtc="2024-08-07T18:20:00Z">
        <w:r w:rsidR="00F60BF6">
          <w:t>that can</w:t>
        </w:r>
      </w:ins>
      <w:del w:id="22" w:author="Nathan Dorn" w:date="2024-08-07T14:20:00Z" w16du:dateUtc="2024-08-07T18:20:00Z">
        <w:r w:rsidR="00673700" w:rsidDel="00F60BF6">
          <w:delText>that</w:delText>
        </w:r>
      </w:del>
      <w:r w:rsidR="00673700">
        <w:t xml:space="preserve"> grow to achieve a size refuge from predators, the </w:t>
      </w:r>
      <w:del w:id="23" w:author="Nathan Dorn" w:date="2024-08-07T14:14:00Z" w16du:dateUtc="2024-08-07T18:14:00Z">
        <w:r w:rsidR="00673700" w:rsidDel="009751C5">
          <w:delText>interaction between juvenile survival rates and growth</w:delText>
        </w:r>
      </w:del>
      <w:ins w:id="24" w:author="Nathan Dorn" w:date="2024-08-07T14:14:00Z" w16du:dateUtc="2024-08-07T18:14:00Z">
        <w:r w:rsidR="009751C5">
          <w:t xml:space="preserve">time spent </w:t>
        </w:r>
      </w:ins>
      <w:ins w:id="25" w:author="Nathan Dorn" w:date="2024-08-07T14:20:00Z" w16du:dateUtc="2024-08-07T18:20:00Z">
        <w:r w:rsidR="00F60BF6">
          <w:t>at vulnerable sizes</w:t>
        </w:r>
      </w:ins>
      <w:r w:rsidR="00673700">
        <w:t xml:space="preserve"> is </w:t>
      </w:r>
      <w:del w:id="26" w:author="Nathan Dorn" w:date="2024-08-07T14:21:00Z" w16du:dateUtc="2024-08-07T18:21:00Z">
        <w:r w:rsidR="00673700" w:rsidDel="00F60BF6">
          <w:delText xml:space="preserve">widely </w:delText>
        </w:r>
      </w:del>
      <w:r w:rsidR="00673700">
        <w:t>acknowledged to affect population dynamics, but the interaction</w:t>
      </w:r>
      <w:ins w:id="27" w:author="Nathan Dorn" w:date="2024-08-07T14:14:00Z" w16du:dateUtc="2024-08-07T18:14:00Z">
        <w:r w:rsidR="009751C5">
          <w:t xml:space="preserve"> between </w:t>
        </w:r>
      </w:ins>
      <w:ins w:id="28" w:author="Nathan Dorn" w:date="2024-08-07T14:15:00Z" w16du:dateUtc="2024-08-07T18:15:00Z">
        <w:r w:rsidR="001344DB">
          <w:t xml:space="preserve">juvenile </w:t>
        </w:r>
      </w:ins>
      <w:ins w:id="29" w:author="Nathan Dorn" w:date="2024-08-07T14:14:00Z" w16du:dateUtc="2024-08-07T18:14:00Z">
        <w:r w:rsidR="009751C5">
          <w:t>survi</w:t>
        </w:r>
      </w:ins>
      <w:ins w:id="30" w:author="Nathan Dorn" w:date="2024-08-07T14:15:00Z" w16du:dateUtc="2024-08-07T18:15:00Z">
        <w:r w:rsidR="009751C5">
          <w:t>val and growth</w:t>
        </w:r>
      </w:ins>
      <w:r w:rsidR="00673700">
        <w:t xml:space="preserve"> has rarely been illustrated theoretically or quantified under natural conditions. We used a published </w:t>
      </w:r>
      <w:del w:id="31" w:author="Nathan Dorn" w:date="2024-08-07T17:46:00Z" w16du:dateUtc="2024-08-07T21:46:00Z">
        <w:r w:rsidR="00673700" w:rsidDel="003F3929">
          <w:delText>age-structured population</w:delText>
        </w:r>
      </w:del>
      <w:ins w:id="32" w:author="Nathan Dorn" w:date="2024-08-07T17:46:00Z" w16du:dateUtc="2024-08-07T21:46:00Z">
        <w:r w:rsidR="003F3929">
          <w:t>demographic</w:t>
        </w:r>
      </w:ins>
      <w:r w:rsidR="00673700">
        <w:t xml:space="preserve"> model of an annual </w:t>
      </w:r>
      <w:del w:id="33" w:author="Nathan Dorn" w:date="2024-08-07T14:15:00Z" w16du:dateUtc="2024-08-07T18:15:00Z">
        <w:r w:rsidR="00673700" w:rsidDel="001344DB">
          <w:delText>freshwater snail species</w:delText>
        </w:r>
      </w:del>
      <w:ins w:id="34" w:author="Nathan Dorn" w:date="2024-08-07T14:15:00Z" w16du:dateUtc="2024-08-07T18:15:00Z">
        <w:r w:rsidR="001344DB">
          <w:t>gastropod</w:t>
        </w:r>
      </w:ins>
      <w:r w:rsidR="00673700">
        <w:t xml:space="preserve"> </w:t>
      </w:r>
      <w:ins w:id="35" w:author="Nathan Dorn" w:date="2024-08-07T17:50:00Z" w16du:dateUtc="2024-08-07T21:50:00Z">
        <w:r w:rsidR="00763D80">
          <w:t xml:space="preserve">(Florida Apple Snail, </w:t>
        </w:r>
        <w:r w:rsidR="00763D80" w:rsidRPr="00763D80">
          <w:rPr>
            <w:i/>
            <w:iCs/>
            <w:rPrChange w:id="36" w:author="Nathan Dorn" w:date="2024-08-07T17:50:00Z" w16du:dateUtc="2024-08-07T21:50:00Z">
              <w:rPr/>
            </w:rPrChange>
          </w:rPr>
          <w:t>Pomacea paludosa</w:t>
        </w:r>
        <w:r w:rsidR="00763D80">
          <w:t xml:space="preserve">) </w:t>
        </w:r>
      </w:ins>
      <w:del w:id="37" w:author="Nathan Dorn" w:date="2024-08-07T17:46:00Z" w16du:dateUtc="2024-08-07T21:46:00Z">
        <w:r w:rsidR="00673700" w:rsidDel="003F3929">
          <w:delText xml:space="preserve">with diminishing populations </w:delText>
        </w:r>
      </w:del>
      <w:r w:rsidR="00673700">
        <w:t xml:space="preserve">to construct a </w:t>
      </w:r>
      <w:r w:rsidR="0064242E">
        <w:t>zero-population</w:t>
      </w:r>
      <w:r w:rsidR="00673700">
        <w:t xml:space="preserve"> growth</w:t>
      </w:r>
      <w:ins w:id="38" w:author="Nathan Dorn" w:date="2024-08-07T14:16:00Z" w16du:dateUtc="2024-08-07T18:16:00Z">
        <w:r w:rsidR="001344DB">
          <w:t xml:space="preserve"> isocline</w:t>
        </w:r>
      </w:ins>
      <w:r w:rsidR="00673700">
        <w:t xml:space="preserve"> </w:t>
      </w:r>
      <w:del w:id="39" w:author="Nathan Dorn" w:date="2024-08-07T17:46:00Z" w16du:dateUtc="2024-08-07T21:46:00Z">
        <w:r w:rsidR="00673700" w:rsidDel="003F3929">
          <w:delText>for theoretical</w:delText>
        </w:r>
      </w:del>
      <w:ins w:id="40" w:author="Nathan Dorn" w:date="2024-08-07T17:46:00Z" w16du:dateUtc="2024-08-07T21:46:00Z">
        <w:r w:rsidR="00366A13">
          <w:t>for</w:t>
        </w:r>
      </w:ins>
      <w:r w:rsidR="00673700">
        <w:t xml:space="preserve"> combinations of juvenile </w:t>
      </w:r>
      <w:del w:id="41" w:author="Nathan Dorn" w:date="2024-08-07T14:16:00Z" w16du:dateUtc="2024-08-07T18:16:00Z">
        <w:r w:rsidR="00673700" w:rsidDel="001344DB">
          <w:delText xml:space="preserve">daily </w:delText>
        </w:r>
      </w:del>
      <w:r w:rsidR="00673700">
        <w:t xml:space="preserve">growth and survival.  The resulting isocline </w:t>
      </w:r>
      <w:del w:id="42" w:author="Nathan Dorn" w:date="2024-08-07T14:16:00Z" w16du:dateUtc="2024-08-07T18:16:00Z">
        <w:r w:rsidR="00673700" w:rsidDel="001344DB">
          <w:delText xml:space="preserve">produced </w:delText>
        </w:r>
      </w:del>
      <w:ins w:id="43" w:author="Nathan Dorn" w:date="2024-08-07T14:16:00Z" w16du:dateUtc="2024-08-07T18:16:00Z">
        <w:r w:rsidR="001344DB">
          <w:t xml:space="preserve">illustrated </w:t>
        </w:r>
      </w:ins>
      <w:r w:rsidR="00673700">
        <w:t xml:space="preserve">the expected result that faster juvenile growth </w:t>
      </w:r>
      <w:del w:id="44" w:author="Nathan Dorn" w:date="2024-08-07T14:16:00Z" w16du:dateUtc="2024-08-07T18:16:00Z">
        <w:r w:rsidR="00673700" w:rsidDel="001344DB">
          <w:delText xml:space="preserve">would </w:delText>
        </w:r>
      </w:del>
      <w:ins w:id="45" w:author="Nathan Dorn" w:date="2024-08-07T14:16:00Z" w16du:dateUtc="2024-08-07T18:16:00Z">
        <w:r w:rsidR="001344DB">
          <w:t>c</w:t>
        </w:r>
      </w:ins>
      <w:ins w:id="46" w:author="Nathan Dorn" w:date="2024-08-08T12:50:00Z" w16du:dateUtc="2024-08-08T16:50:00Z">
        <w:r w:rsidR="00BC3D46">
          <w:t>ould</w:t>
        </w:r>
      </w:ins>
      <w:ins w:id="47" w:author="Nathan Dorn" w:date="2024-08-07T14:16:00Z" w16du:dateUtc="2024-08-07T18:16:00Z">
        <w:r w:rsidR="001344DB">
          <w:t xml:space="preserve"> </w:t>
        </w:r>
      </w:ins>
      <w:r w:rsidR="00673700">
        <w:t xml:space="preserve">offset greater </w:t>
      </w:r>
      <w:del w:id="48" w:author="Nathan Dorn" w:date="2024-08-07T17:47:00Z" w16du:dateUtc="2024-08-07T21:47:00Z">
        <w:r w:rsidR="00673700" w:rsidDel="00366A13">
          <w:delText xml:space="preserve">juvenile </w:delText>
        </w:r>
      </w:del>
      <w:r w:rsidR="00673700">
        <w:t>mortality</w:t>
      </w:r>
      <w:del w:id="49" w:author="Nathan Dorn" w:date="2024-08-07T17:46:00Z" w16du:dateUtc="2024-08-07T21:46:00Z">
        <w:r w:rsidR="00673700" w:rsidDel="00366A13">
          <w:delText xml:space="preserve"> (i.e., lower survival)</w:delText>
        </w:r>
      </w:del>
      <w:r w:rsidR="00673700">
        <w:t xml:space="preserve">. </w:t>
      </w:r>
      <w:del w:id="50" w:author="Nathan Dorn" w:date="2024-08-07T14:22:00Z" w16du:dateUtc="2024-08-07T18:22:00Z">
        <w:r w:rsidR="00673700" w:rsidDel="00C504CB">
          <w:delText xml:space="preserve"> </w:delText>
        </w:r>
      </w:del>
      <w:r w:rsidR="00673700">
        <w:t xml:space="preserve">We then </w:t>
      </w:r>
      <w:del w:id="51" w:author="Nathan Dorn" w:date="2024-08-07T14:30:00Z" w16du:dateUtc="2024-08-07T18:30:00Z">
        <w:r w:rsidR="00673700" w:rsidDel="00FF3FEC">
          <w:delText xml:space="preserve">measured </w:delText>
        </w:r>
      </w:del>
      <w:ins w:id="52" w:author="Nathan Dorn" w:date="2024-08-07T14:30:00Z" w16du:dateUtc="2024-08-07T18:30:00Z">
        <w:r w:rsidR="00FF3FEC">
          <w:t xml:space="preserve">quantified </w:t>
        </w:r>
      </w:ins>
      <w:ins w:id="53" w:author="Nathan Dorn" w:date="2024-08-08T12:50:00Z" w16du:dateUtc="2024-08-08T16:50:00Z">
        <w:r w:rsidR="00BC3D46">
          <w:t xml:space="preserve">daily </w:t>
        </w:r>
      </w:ins>
      <w:r w:rsidR="00673700">
        <w:t xml:space="preserve">juvenile survival and growth </w:t>
      </w:r>
      <w:del w:id="54" w:author="Nathan Dorn" w:date="2024-08-08T12:50:00Z" w16du:dateUtc="2024-08-08T16:50:00Z">
        <w:r w:rsidR="00673700" w:rsidDel="00BC3D46">
          <w:delText xml:space="preserve">rates </w:delText>
        </w:r>
      </w:del>
      <w:r w:rsidR="00673700">
        <w:t xml:space="preserve">in </w:t>
      </w:r>
      <w:del w:id="55" w:author="Nathan Dorn" w:date="2024-08-07T14:17:00Z" w16du:dateUtc="2024-08-07T18:17:00Z">
        <w:r w:rsidR="00673700" w:rsidDel="007C1957">
          <w:delText xml:space="preserve">multiple </w:delText>
        </w:r>
      </w:del>
      <w:r w:rsidR="0064242E">
        <w:t xml:space="preserve">wetlands </w:t>
      </w:r>
      <w:ins w:id="56" w:author="Nathan Dorn" w:date="2024-08-07T14:25:00Z" w16du:dateUtc="2024-08-07T18:25:00Z">
        <w:r w:rsidR="00906969">
          <w:t>twice during the recruitment period</w:t>
        </w:r>
      </w:ins>
      <w:ins w:id="57" w:author="Nathan Dorn" w:date="2024-08-07T14:26:00Z" w16du:dateUtc="2024-08-07T18:26:00Z">
        <w:r w:rsidR="00906969">
          <w:t xml:space="preserve">, incorporating </w:t>
        </w:r>
        <w:r w:rsidR="007A420D">
          <w:t>variable</w:t>
        </w:r>
      </w:ins>
      <w:del w:id="58" w:author="Nathan Dorn" w:date="2024-08-07T14:25:00Z" w16du:dateUtc="2024-08-07T18:25:00Z">
        <w:r w:rsidR="0064242E" w:rsidDel="00906969">
          <w:delText>with</w:delText>
        </w:r>
        <w:r w:rsidR="00673700" w:rsidDel="00906969">
          <w:delText xml:space="preserve"> naturally </w:delText>
        </w:r>
      </w:del>
      <w:ins w:id="59" w:author="Nathan Dorn" w:date="2024-08-07T14:18:00Z" w16du:dateUtc="2024-08-07T18:18:00Z">
        <w:r w:rsidR="00386A86">
          <w:t xml:space="preserve"> </w:t>
        </w:r>
      </w:ins>
      <w:del w:id="60" w:author="Nathan Dorn" w:date="2024-08-07T14:18:00Z" w16du:dateUtc="2024-08-07T18:18:00Z">
        <w:r w:rsidR="00673700" w:rsidDel="00386A86">
          <w:delText>varying</w:delText>
        </w:r>
      </w:del>
      <w:del w:id="61" w:author="Nathan Dorn" w:date="2024-08-07T14:23:00Z" w16du:dateUtc="2024-08-07T18:23:00Z">
        <w:r w:rsidR="00673700" w:rsidDel="00C504CB">
          <w:delText xml:space="preserve"> </w:delText>
        </w:r>
      </w:del>
      <w:r w:rsidR="00673700">
        <w:t xml:space="preserve">predator assemblages and seasonal environmental </w:t>
      </w:r>
      <w:del w:id="62" w:author="Nathan Dorn" w:date="2024-08-08T12:50:00Z" w16du:dateUtc="2024-08-08T16:50:00Z">
        <w:r w:rsidR="00673700" w:rsidDel="00BC3D46">
          <w:delText xml:space="preserve">variation </w:delText>
        </w:r>
      </w:del>
      <w:ins w:id="63" w:author="Nathan Dorn" w:date="2024-08-08T12:50:00Z" w16du:dateUtc="2024-08-08T16:50:00Z">
        <w:r w:rsidR="00BC3D46">
          <w:t>conditions</w:t>
        </w:r>
        <w:r w:rsidR="00BC3D46">
          <w:t xml:space="preserve"> </w:t>
        </w:r>
      </w:ins>
      <w:r w:rsidR="00673700">
        <w:t>(e.g., temperature</w:t>
      </w:r>
      <w:del w:id="64" w:author="Nathan Dorn" w:date="2024-08-07T17:47:00Z" w16du:dateUtc="2024-08-07T21:47:00Z">
        <w:r w:rsidR="00673700" w:rsidDel="000844F1">
          <w:delText>, water levels</w:delText>
        </w:r>
      </w:del>
      <w:r w:rsidR="00673700">
        <w:t xml:space="preserve">). Seasonal </w:t>
      </w:r>
      <w:del w:id="65" w:author="Nathan Dorn" w:date="2024-08-07T17:47:00Z" w16du:dateUtc="2024-08-07T21:47:00Z">
        <w:r w:rsidR="00673700" w:rsidDel="000844F1">
          <w:delText xml:space="preserve">rates </w:delText>
        </w:r>
      </w:del>
      <w:r w:rsidR="00673700">
        <w:t xml:space="preserve">and averaged </w:t>
      </w:r>
      <w:del w:id="66" w:author="Nathan Dorn" w:date="2024-08-07T17:47:00Z" w16du:dateUtc="2024-08-07T21:47:00Z">
        <w:r w:rsidR="00673700" w:rsidDel="000844F1">
          <w:delText xml:space="preserve">parameters </w:delText>
        </w:r>
      </w:del>
      <w:ins w:id="67" w:author="Nathan Dorn" w:date="2024-08-07T17:47:00Z" w16du:dateUtc="2024-08-07T21:47:00Z">
        <w:r w:rsidR="000844F1">
          <w:t xml:space="preserve">rates </w:t>
        </w:r>
      </w:ins>
      <w:r w:rsidR="00673700">
        <w:t>were interpreted relative to the isocline</w:t>
      </w:r>
      <w:del w:id="68" w:author="Nathan Dorn" w:date="2024-08-07T14:19:00Z" w16du:dateUtc="2024-08-07T18:19:00Z">
        <w:r w:rsidR="00673700" w:rsidDel="00864375">
          <w:delText xml:space="preserve"> from the model</w:delText>
        </w:r>
      </w:del>
      <w:r w:rsidR="00673700">
        <w:t>.</w:t>
      </w:r>
      <w:r w:rsidR="00AF7FFE">
        <w:t xml:space="preserve">  </w:t>
      </w:r>
      <w:r w:rsidR="00673700">
        <w:t xml:space="preserve">Daily juvenile survival rates were lower, </w:t>
      </w:r>
      <w:commentRangeStart w:id="69"/>
      <w:r w:rsidR="00673700">
        <w:t>and more clearly size-dependent</w:t>
      </w:r>
      <w:commentRangeEnd w:id="69"/>
      <w:r w:rsidR="000844F1">
        <w:rPr>
          <w:rStyle w:val="CommentReference"/>
        </w:rPr>
        <w:commentReference w:id="69"/>
      </w:r>
      <w:r w:rsidR="00673700">
        <w:t xml:space="preserve">, in the cooler dry season than in the warmer wet (rainy) season. </w:t>
      </w:r>
      <w:del w:id="70" w:author="Nathan Dorn" w:date="2024-08-07T14:24:00Z" w16du:dateUtc="2024-08-07T18:24:00Z">
        <w:r w:rsidR="00673700" w:rsidDel="00C504CB">
          <w:delText xml:space="preserve">Greater </w:delText>
        </w:r>
      </w:del>
      <w:ins w:id="71" w:author="Nathan Dorn" w:date="2024-08-07T17:48:00Z" w16du:dateUtc="2024-08-07T21:48:00Z">
        <w:r w:rsidR="000844F1">
          <w:t xml:space="preserve">Higher </w:t>
        </w:r>
      </w:ins>
      <w:r w:rsidR="00673700">
        <w:t xml:space="preserve">abundances of generalist </w:t>
      </w:r>
      <w:del w:id="72" w:author="Nathan Dorn" w:date="2024-08-07T17:48:00Z" w16du:dateUtc="2024-08-07T21:48:00Z">
        <w:r w:rsidR="00673700" w:rsidDel="000844F1">
          <w:delText xml:space="preserve">insect and vertebrate </w:delText>
        </w:r>
      </w:del>
      <w:r w:rsidR="00673700">
        <w:t xml:space="preserve">predators in the dry season </w:t>
      </w:r>
      <w:del w:id="73" w:author="Nathan Dorn" w:date="2024-08-08T12:51:00Z" w16du:dateUtc="2024-08-08T16:51:00Z">
        <w:r w:rsidR="00673700" w:rsidDel="00DC058E">
          <w:delText>seemed to be</w:delText>
        </w:r>
      </w:del>
      <w:ins w:id="74" w:author="Nathan Dorn" w:date="2024-08-08T12:51:00Z" w16du:dateUtc="2024-08-08T16:51:00Z">
        <w:r w:rsidR="00DC058E">
          <w:t>caused</w:t>
        </w:r>
      </w:ins>
      <w:r w:rsidR="00673700">
        <w:t xml:space="preserve"> </w:t>
      </w:r>
      <w:del w:id="75" w:author="Nathan Dorn" w:date="2024-08-08T12:51:00Z" w16du:dateUtc="2024-08-08T16:51:00Z">
        <w:r w:rsidR="00673700" w:rsidDel="00DC058E">
          <w:delText xml:space="preserve">responsible for the </w:delText>
        </w:r>
      </w:del>
      <w:ins w:id="76" w:author="Nathan Dorn" w:date="2024-08-08T12:51:00Z" w16du:dateUtc="2024-08-08T16:51:00Z">
        <w:r w:rsidR="00DC058E">
          <w:t xml:space="preserve">higher </w:t>
        </w:r>
      </w:ins>
      <w:del w:id="77" w:author="Nathan Dorn" w:date="2024-08-07T14:24:00Z" w16du:dateUtc="2024-08-07T18:24:00Z">
        <w:r w:rsidR="00673700" w:rsidDel="00C504CB">
          <w:delText>greater</w:delText>
        </w:r>
      </w:del>
      <w:r w:rsidR="00673700">
        <w:t xml:space="preserve"> mortality</w:t>
      </w:r>
      <w:del w:id="78" w:author="Nathan Dorn" w:date="2024-08-07T14:24:00Z" w16du:dateUtc="2024-08-07T18:24:00Z">
        <w:r w:rsidR="00673700" w:rsidDel="00C504CB">
          <w:delText xml:space="preserve"> (lower survival)</w:delText>
        </w:r>
      </w:del>
      <w:r w:rsidR="00673700">
        <w:t>. Juvenile growth was faster in the warmer wet season</w:t>
      </w:r>
      <w:ins w:id="79" w:author="Nathan Dorn" w:date="2024-08-07T14:24:00Z" w16du:dateUtc="2024-08-07T18:24:00Z">
        <w:r w:rsidR="00DE28A8">
          <w:t>.</w:t>
        </w:r>
      </w:ins>
      <w:del w:id="80" w:author="Nathan Dorn" w:date="2024-08-07T14:24:00Z" w16du:dateUtc="2024-08-07T18:24:00Z">
        <w:r w:rsidR="00673700" w:rsidDel="00C504CB">
          <w:delText>.</w:delText>
        </w:r>
        <w:r w:rsidR="00AF7FFE" w:rsidDel="00C504CB">
          <w:delText xml:space="preserve"> </w:delText>
        </w:r>
        <w:r w:rsidR="00673700" w:rsidDel="00C504CB">
          <w:delText>A</w:delText>
        </w:r>
      </w:del>
      <w:ins w:id="81" w:author="Nathan Dorn" w:date="2024-08-07T14:24:00Z" w16du:dateUtc="2024-08-07T18:24:00Z">
        <w:r w:rsidR="00DE28A8">
          <w:t xml:space="preserve"> </w:t>
        </w:r>
      </w:ins>
      <w:del w:id="82" w:author="Nathan Dorn" w:date="2024-08-07T14:24:00Z" w16du:dateUtc="2024-08-07T18:24:00Z">
        <w:r w:rsidR="00673700" w:rsidDel="00DE28A8">
          <w:delText xml:space="preserve"> </w:delText>
        </w:r>
      </w:del>
      <w:del w:id="83" w:author="Nathan Dorn" w:date="2024-08-07T14:25:00Z" w16du:dateUtc="2024-08-07T18:25:00Z">
        <w:r w:rsidR="00673700" w:rsidDel="00DE28A8">
          <w:delText>model using only p</w:delText>
        </w:r>
      </w:del>
      <w:ins w:id="84" w:author="Nathan Dorn" w:date="2024-08-07T14:25:00Z" w16du:dateUtc="2024-08-07T18:25:00Z">
        <w:r w:rsidR="00DE28A8">
          <w:t>P</w:t>
        </w:r>
      </w:ins>
      <w:r w:rsidR="00673700">
        <w:t xml:space="preserve">arameter combinations of growth and survival in the </w:t>
      </w:r>
      <w:del w:id="85" w:author="Nathan Dorn" w:date="2024-08-07T14:25:00Z" w16du:dateUtc="2024-08-07T18:25:00Z">
        <w:r w:rsidR="00673700" w:rsidDel="00DE28A8">
          <w:delText xml:space="preserve">cooler </w:delText>
        </w:r>
      </w:del>
      <w:r w:rsidR="00673700">
        <w:t xml:space="preserve">dry season would </w:t>
      </w:r>
      <w:r w:rsidR="0064242E">
        <w:t>predict declining</w:t>
      </w:r>
      <w:r w:rsidR="00673700">
        <w:t xml:space="preserve"> populations, while </w:t>
      </w:r>
      <w:del w:id="86" w:author="Nathan Dorn" w:date="2024-08-07T17:49:00Z" w16du:dateUtc="2024-08-07T21:49:00Z">
        <w:r w:rsidR="00673700" w:rsidDel="00763D80">
          <w:delText xml:space="preserve">parameters </w:delText>
        </w:r>
      </w:del>
      <w:ins w:id="87" w:author="Nathan Dorn" w:date="2024-08-07T17:49:00Z" w16du:dateUtc="2024-08-07T21:49:00Z">
        <w:r w:rsidR="00763D80">
          <w:t xml:space="preserve">rates </w:t>
        </w:r>
      </w:ins>
      <w:r w:rsidR="00673700">
        <w:t xml:space="preserve">from </w:t>
      </w:r>
      <w:del w:id="88" w:author="Nathan Dorn" w:date="2024-08-07T17:49:00Z" w16du:dateUtc="2024-08-07T21:49:00Z">
        <w:r w:rsidR="00673700" w:rsidDel="00763D80">
          <w:delText xml:space="preserve">the </w:delText>
        </w:r>
      </w:del>
      <w:del w:id="89" w:author="Nathan Dorn" w:date="2024-08-07T14:26:00Z" w16du:dateUtc="2024-08-07T18:26:00Z">
        <w:r w:rsidR="00673700" w:rsidDel="007A420D">
          <w:delText xml:space="preserve"> </w:delText>
        </w:r>
      </w:del>
      <w:del w:id="90" w:author="Nathan Dorn" w:date="2024-08-07T17:49:00Z" w16du:dateUtc="2024-08-07T21:49:00Z">
        <w:r w:rsidR="00673700" w:rsidDel="00763D80">
          <w:delText xml:space="preserve">warmer </w:delText>
        </w:r>
      </w:del>
      <w:r w:rsidR="00673700">
        <w:t xml:space="preserve">wet season predicted populations at replacement (λ = 1) or increasing. When parameters were combined </w:t>
      </w:r>
      <w:ins w:id="91" w:author="Nathan Dorn" w:date="2024-08-08T12:49:00Z" w16du:dateUtc="2024-08-08T16:49:00Z">
        <w:r w:rsidR="00BC3D46">
          <w:t xml:space="preserve">for the full </w:t>
        </w:r>
      </w:ins>
      <w:ins w:id="92" w:author="Nathan Dorn" w:date="2024-08-08T12:52:00Z" w16du:dateUtc="2024-08-08T16:52:00Z">
        <w:r w:rsidR="00FB589F">
          <w:t xml:space="preserve">annual </w:t>
        </w:r>
      </w:ins>
      <w:ins w:id="93" w:author="Nathan Dorn" w:date="2024-08-08T12:49:00Z" w16du:dateUtc="2024-08-08T16:49:00Z">
        <w:r w:rsidR="00BC3D46">
          <w:t xml:space="preserve">recruitment window, </w:t>
        </w:r>
      </w:ins>
      <w:del w:id="94" w:author="Nathan Dorn" w:date="2024-08-07T14:26:00Z" w16du:dateUtc="2024-08-07T18:26:00Z">
        <w:r w:rsidR="00673700" w:rsidDel="007A420D">
          <w:delText xml:space="preserve">with weighted averaging to cover a full </w:delText>
        </w:r>
        <w:r w:rsidR="00673700" w:rsidDel="007A420D">
          <w:lastRenderedPageBreak/>
          <w:delText xml:space="preserve">reproductive season, </w:delText>
        </w:r>
      </w:del>
      <w:r w:rsidR="00673700">
        <w:t xml:space="preserve">populations were projected to decline in both wetlands.  The </w:t>
      </w:r>
      <w:ins w:id="95" w:author="Nathan Dorn" w:date="2024-08-07T14:26:00Z" w16du:dateUtc="2024-08-07T18:26:00Z">
        <w:r w:rsidR="00565DFA">
          <w:t>prediction</w:t>
        </w:r>
      </w:ins>
      <w:ins w:id="96" w:author="Nathan Dorn" w:date="2024-08-07T14:27:00Z" w16du:dateUtc="2024-08-07T18:27:00Z">
        <w:r w:rsidR="00565DFA">
          <w:t>s</w:t>
        </w:r>
      </w:ins>
      <w:del w:id="97" w:author="Nathan Dorn" w:date="2024-08-07T14:26:00Z" w16du:dateUtc="2024-08-07T18:26:00Z">
        <w:r w:rsidR="00673700" w:rsidDel="00565DFA">
          <w:delText xml:space="preserve">averaged predictions </w:delText>
        </w:r>
      </w:del>
      <w:ins w:id="98" w:author="Nathan Dorn" w:date="2024-08-08T12:52:00Z" w16du:dateUtc="2024-08-08T16:52:00Z">
        <w:r w:rsidR="00FB589F">
          <w:t xml:space="preserve"> </w:t>
        </w:r>
      </w:ins>
      <w:r w:rsidR="00673700">
        <w:t>were robust to water depth</w:t>
      </w:r>
      <w:ins w:id="99" w:author="Nathan Dorn" w:date="2024-08-07T14:27:00Z" w16du:dateUtc="2024-08-07T18:27:00Z">
        <w:r w:rsidR="00565DFA">
          <w:t>s</w:t>
        </w:r>
      </w:ins>
      <w:r w:rsidR="00673700">
        <w:t xml:space="preserve"> </w:t>
      </w:r>
      <w:del w:id="100" w:author="Nathan Dorn" w:date="2024-08-07T14:27:00Z" w16du:dateUtc="2024-08-07T18:27:00Z">
        <w:r w:rsidR="00673700" w:rsidDel="00565DFA">
          <w:delText xml:space="preserve">parameters </w:delText>
        </w:r>
      </w:del>
      <w:r w:rsidR="00673700">
        <w:t>affecting reproductive rates</w:t>
      </w:r>
      <w:del w:id="101" w:author="Nathan Dorn" w:date="2024-08-07T17:49:00Z" w16du:dateUtc="2024-08-07T21:49:00Z">
        <w:r w:rsidR="00673700" w:rsidDel="00763D80">
          <w:delText xml:space="preserve"> (births)</w:delText>
        </w:r>
      </w:del>
      <w:r w:rsidR="00673700">
        <w:t xml:space="preserve">, but with better </w:t>
      </w:r>
      <w:del w:id="102" w:author="Nathan Dorn" w:date="2024-08-08T12:52:00Z" w16du:dateUtc="2024-08-08T16:52:00Z">
        <w:r w:rsidR="00673700" w:rsidDel="00FB589F">
          <w:delText>water depth</w:delText>
        </w:r>
      </w:del>
      <w:ins w:id="103" w:author="Nathan Dorn" w:date="2024-08-08T12:52:00Z" w16du:dateUtc="2024-08-08T16:52:00Z">
        <w:r w:rsidR="00FB589F">
          <w:t>hydrologic</w:t>
        </w:r>
      </w:ins>
      <w:r w:rsidR="00673700">
        <w:t xml:space="preserve"> conditions one population was </w:t>
      </w:r>
      <w:del w:id="104" w:author="Nathan Dorn" w:date="2024-08-07T14:27:00Z" w16du:dateUtc="2024-08-07T18:27:00Z">
        <w:r w:rsidR="00673700" w:rsidDel="009D66FA">
          <w:delText xml:space="preserve">close </w:delText>
        </w:r>
      </w:del>
      <w:ins w:id="105" w:author="Nathan Dorn" w:date="2024-08-07T14:27:00Z" w16du:dateUtc="2024-08-07T18:27:00Z">
        <w:r w:rsidR="009D66FA">
          <w:t xml:space="preserve">near </w:t>
        </w:r>
      </w:ins>
      <w:del w:id="106" w:author="Nathan Dorn" w:date="2024-08-07T17:49:00Z" w16du:dateUtc="2024-08-07T21:49:00Z">
        <w:r w:rsidR="00673700" w:rsidDel="00763D80">
          <w:delText xml:space="preserve">to </w:delText>
        </w:r>
      </w:del>
      <w:r w:rsidR="00673700">
        <w:t>replacement.</w:t>
      </w:r>
      <w:r w:rsidR="00AF7FFE">
        <w:t xml:space="preserve">  </w:t>
      </w:r>
      <w:r w:rsidR="00673700">
        <w:t xml:space="preserve">The use of the null </w:t>
      </w:r>
      <w:ins w:id="107" w:author="Nathan Dorn" w:date="2024-08-07T14:27:00Z" w16du:dateUtc="2024-08-07T18:27:00Z">
        <w:r w:rsidR="009D66FA">
          <w:t>iso</w:t>
        </w:r>
      </w:ins>
      <w:r w:rsidR="00673700">
        <w:t xml:space="preserve">clines </w:t>
      </w:r>
      <w:ins w:id="108" w:author="Nathan Dorn" w:date="2024-08-07T14:28:00Z" w16du:dateUtc="2024-08-07T18:28:00Z">
        <w:r w:rsidR="00DF00E5">
          <w:t xml:space="preserve">gave population-level context to quantified rates and </w:t>
        </w:r>
      </w:ins>
      <w:r w:rsidR="00673700">
        <w:t>identified important</w:t>
      </w:r>
      <w:del w:id="109" w:author="Nathan Dorn" w:date="2024-08-07T14:28:00Z" w16du:dateUtc="2024-08-07T18:28:00Z">
        <w:r w:rsidR="00673700" w:rsidDel="00DF00E5">
          <w:delText xml:space="preserve"> </w:delText>
        </w:r>
      </w:del>
      <w:ins w:id="110" w:author="Nathan Dorn" w:date="2024-08-07T14:28:00Z" w16du:dateUtc="2024-08-07T18:28:00Z">
        <w:r w:rsidR="00DF00E5">
          <w:t xml:space="preserve"> </w:t>
        </w:r>
      </w:ins>
      <w:r w:rsidR="00673700">
        <w:t xml:space="preserve">temporal variation in </w:t>
      </w:r>
      <w:del w:id="111" w:author="Nathan Dorn" w:date="2024-08-07T14:28:00Z" w16du:dateUtc="2024-08-07T18:28:00Z">
        <w:r w:rsidR="00673700" w:rsidDel="00DF00E5">
          <w:delText xml:space="preserve">juvenile </w:delText>
        </w:r>
      </w:del>
      <w:ins w:id="112" w:author="Nathan Dorn" w:date="2024-08-07T14:28:00Z" w16du:dateUtc="2024-08-07T18:28:00Z">
        <w:r w:rsidR="00DF00E5">
          <w:t>survival and growth</w:t>
        </w:r>
      </w:ins>
      <w:del w:id="113" w:author="Nathan Dorn" w:date="2024-08-07T14:28:00Z" w16du:dateUtc="2024-08-07T18:28:00Z">
        <w:r w:rsidR="00673700" w:rsidDel="00DF00E5">
          <w:delText>p</w:delText>
        </w:r>
      </w:del>
      <w:del w:id="114" w:author="Nathan Dorn" w:date="2024-08-07T14:29:00Z" w16du:dateUtc="2024-08-07T18:29:00Z">
        <w:r w:rsidR="00673700" w:rsidDel="00DF00E5">
          <w:delText>arameters</w:delText>
        </w:r>
      </w:del>
      <w:ins w:id="115" w:author="Nathan Dorn" w:date="2024-08-07T17:50:00Z" w16du:dateUtc="2024-08-07T21:50:00Z">
        <w:r w:rsidR="00763D80">
          <w:t xml:space="preserve"> of the snail</w:t>
        </w:r>
      </w:ins>
      <w:del w:id="116" w:author="Nathan Dorn" w:date="2024-08-07T17:51:00Z" w16du:dateUtc="2024-08-07T21:51:00Z">
        <w:r w:rsidR="00673700" w:rsidDel="00154B74">
          <w:delText>;</w:delText>
        </w:r>
      </w:del>
      <w:del w:id="117" w:author="Nathan Dorn" w:date="2024-08-07T14:29:00Z" w16du:dateUtc="2024-08-07T18:29:00Z">
        <w:r w:rsidR="00673700" w:rsidDel="00DF00E5">
          <w:delText xml:space="preserve"> while one season provided better conditions for population statis, or even increases, the other season,</w:delText>
        </w:r>
      </w:del>
      <w:del w:id="118" w:author="Nathan Dorn" w:date="2024-08-07T17:51:00Z" w16du:dateUtc="2024-08-07T21:51:00Z">
        <w:r w:rsidR="00673700" w:rsidDel="00154B74">
          <w:delText xml:space="preserve"> with slower growth and higher abundance of generalist predators overlapped with </w:delText>
        </w:r>
      </w:del>
      <w:del w:id="119" w:author="Nathan Dorn" w:date="2024-08-07T14:30:00Z" w16du:dateUtc="2024-08-07T18:30:00Z">
        <w:r w:rsidR="00673700" w:rsidDel="00DF00E5">
          <w:delText>a greater proportion of the annual reproduction</w:delText>
        </w:r>
      </w:del>
      <w:del w:id="120" w:author="Nathan Dorn" w:date="2024-08-07T17:51:00Z" w16du:dateUtc="2024-08-07T21:51:00Z">
        <w:r w:rsidR="00673700" w:rsidDel="00154B74">
          <w:delText>.</w:delText>
        </w:r>
      </w:del>
      <w:ins w:id="121" w:author="Nathan Dorn" w:date="2024-08-07T17:51:00Z" w16du:dateUtc="2024-08-07T21:51:00Z">
        <w:r w:rsidR="00154B74">
          <w:t>.</w:t>
        </w:r>
      </w:ins>
      <w:r w:rsidR="00673700">
        <w:t xml:space="preserve">  Our </w:t>
      </w:r>
      <w:del w:id="122" w:author="Nathan Dorn" w:date="2024-08-07T17:51:00Z" w16du:dateUtc="2024-08-07T21:51:00Z">
        <w:r w:rsidR="00673700" w:rsidDel="00154B74">
          <w:delText xml:space="preserve">work </w:delText>
        </w:r>
      </w:del>
      <w:ins w:id="123" w:author="Nathan Dorn" w:date="2024-08-07T17:51:00Z" w16du:dateUtc="2024-08-07T21:51:00Z">
        <w:r w:rsidR="00154B74">
          <w:t xml:space="preserve">isocline </w:t>
        </w:r>
      </w:ins>
      <w:r w:rsidR="00673700">
        <w:t xml:space="preserve">illustrates the growth-mediated predator impacts for </w:t>
      </w:r>
      <w:del w:id="124" w:author="Nathan Dorn" w:date="2024-08-07T14:30:00Z" w16du:dateUtc="2024-08-07T18:30:00Z">
        <w:r w:rsidR="00673700" w:rsidDel="00FF3FEC">
          <w:delText xml:space="preserve">strongly size-structured </w:delText>
        </w:r>
      </w:del>
      <w:del w:id="125" w:author="Nathan Dorn" w:date="2024-08-07T14:33:00Z" w16du:dateUtc="2024-08-07T18:33:00Z">
        <w:r w:rsidR="00673700" w:rsidDel="00723B88">
          <w:delText>populations</w:delText>
        </w:r>
      </w:del>
      <w:ins w:id="126" w:author="Nathan Dorn" w:date="2024-08-07T14:33:00Z" w16du:dateUtc="2024-08-07T18:33:00Z">
        <w:r w:rsidR="00723B88">
          <w:t>a species</w:t>
        </w:r>
      </w:ins>
      <w:r w:rsidR="00673700">
        <w:t xml:space="preserve"> </w:t>
      </w:r>
      <w:del w:id="127" w:author="Nathan Dorn" w:date="2024-08-07T14:33:00Z" w16du:dateUtc="2024-08-07T18:33:00Z">
        <w:r w:rsidR="00673700" w:rsidDel="0024280A">
          <w:delText>with</w:delText>
        </w:r>
      </w:del>
      <w:ins w:id="128" w:author="Nathan Dorn" w:date="2024-08-07T14:33:00Z" w16du:dateUtc="2024-08-07T18:33:00Z">
        <w:r w:rsidR="0024280A">
          <w:t>with</w:t>
        </w:r>
        <w:r w:rsidR="00723B88">
          <w:t xml:space="preserve"> type III survivorship and</w:t>
        </w:r>
      </w:ins>
      <w:r w:rsidR="00673700">
        <w:t xml:space="preserve"> stage- or size-specific predators</w:t>
      </w:r>
      <w:ins w:id="129" w:author="Nathan Dorn" w:date="2024-08-07T17:52:00Z" w16du:dateUtc="2024-08-07T21:52:00Z">
        <w:r w:rsidR="00154B74">
          <w:t xml:space="preserve"> and we suggest</w:t>
        </w:r>
      </w:ins>
      <w:del w:id="130" w:author="Nathan Dorn" w:date="2024-08-07T14:34:00Z" w16du:dateUtc="2024-08-07T18:34:00Z">
        <w:r w:rsidR="00673700" w:rsidDel="0024280A">
          <w:delText xml:space="preserve"> and</w:delText>
        </w:r>
      </w:del>
      <w:del w:id="131" w:author="Nathan Dorn" w:date="2024-08-07T17:52:00Z" w16du:dateUtc="2024-08-07T21:52:00Z">
        <w:r w:rsidR="00673700" w:rsidDel="00154B74">
          <w:delText xml:space="preserve"> we </w:delText>
        </w:r>
        <w:r w:rsidR="00AF7FFE" w:rsidDel="00154B74">
          <w:delText>hypothesize</w:delText>
        </w:r>
      </w:del>
      <w:r w:rsidR="00673700">
        <w:t xml:space="preserve"> that th</w:t>
      </w:r>
      <w:ins w:id="132" w:author="Nathan Dorn" w:date="2024-08-07T14:31:00Z" w16du:dateUtc="2024-08-07T18:31:00Z">
        <w:r w:rsidR="007E6F6E">
          <w:t xml:space="preserve">e shape of the isocline </w:t>
        </w:r>
      </w:ins>
      <w:ins w:id="133" w:author="Nathan Dorn" w:date="2024-08-07T14:34:00Z" w16du:dateUtc="2024-08-07T18:34:00Z">
        <w:r w:rsidR="0024280A">
          <w:t>c</w:t>
        </w:r>
      </w:ins>
      <w:ins w:id="134" w:author="Nathan Dorn" w:date="2024-08-07T14:31:00Z" w16du:dateUtc="2024-08-07T18:31:00Z">
        <w:r w:rsidR="007E6F6E">
          <w:t>ould</w:t>
        </w:r>
      </w:ins>
      <w:del w:id="135" w:author="Nathan Dorn" w:date="2024-08-07T14:31:00Z" w16du:dateUtc="2024-08-07T18:31:00Z">
        <w:r w:rsidR="00673700" w:rsidDel="007E6F6E">
          <w:delText>is could</w:delText>
        </w:r>
      </w:del>
      <w:r w:rsidR="00673700">
        <w:t xml:space="preserve"> be a general</w:t>
      </w:r>
      <w:del w:id="136" w:author="Nathan Dorn" w:date="2024-08-08T12:48:00Z" w16du:dateUtc="2024-08-08T16:48:00Z">
        <w:r w:rsidR="00673700" w:rsidDel="0077634A">
          <w:delText xml:space="preserve"> finding</w:delText>
        </w:r>
      </w:del>
      <w:ins w:id="137" w:author="Nathan Dorn" w:date="2024-08-07T14:31:00Z" w16du:dateUtc="2024-08-07T18:31:00Z">
        <w:r w:rsidR="007E6F6E">
          <w:t>.</w:t>
        </w:r>
      </w:ins>
      <w:del w:id="138" w:author="Nathan Dorn" w:date="2024-08-07T14:31:00Z" w16du:dateUtc="2024-08-07T18:31:00Z">
        <w:r w:rsidR="00673700" w:rsidDel="007E6F6E">
          <w:delText>.</w:delText>
        </w:r>
      </w:del>
      <w:r w:rsidR="00673700">
        <w:t xml:space="preserve"> </w:t>
      </w:r>
      <w:del w:id="139" w:author="Nathan Dorn" w:date="2024-08-07T14:31:00Z" w16du:dateUtc="2024-08-07T18:31:00Z">
        <w:r w:rsidR="00673700" w:rsidDel="007E6F6E">
          <w:delText>Regardless,</w:delText>
        </w:r>
      </w:del>
      <w:ins w:id="140" w:author="Nathan Dorn" w:date="2024-08-07T14:31:00Z" w16du:dateUtc="2024-08-07T18:31:00Z">
        <w:r w:rsidR="007E6F6E">
          <w:t>More importantly,</w:t>
        </w:r>
      </w:ins>
      <w:r w:rsidR="00673700">
        <w:t xml:space="preserve"> the use of </w:t>
      </w:r>
      <w:ins w:id="141" w:author="Nathan Dorn" w:date="2024-08-07T14:32:00Z" w16du:dateUtc="2024-08-07T18:32:00Z">
        <w:r w:rsidR="007E6F6E">
          <w:t xml:space="preserve">a </w:t>
        </w:r>
      </w:ins>
      <w:r w:rsidR="00673700">
        <w:t>population growth isocline</w:t>
      </w:r>
      <w:del w:id="142" w:author="Nathan Dorn" w:date="2024-08-07T14:32:00Z" w16du:dateUtc="2024-08-07T18:32:00Z">
        <w:r w:rsidR="00673700" w:rsidDel="007E6F6E">
          <w:delText>s</w:delText>
        </w:r>
      </w:del>
      <w:r w:rsidR="00673700">
        <w:t xml:space="preserve"> from </w:t>
      </w:r>
      <w:ins w:id="143" w:author="Nathan Dorn" w:date="2024-08-07T14:32:00Z" w16du:dateUtc="2024-08-07T18:32:00Z">
        <w:r w:rsidR="007E6F6E">
          <w:t xml:space="preserve">a </w:t>
        </w:r>
      </w:ins>
      <w:del w:id="144" w:author="Nathan Dorn" w:date="2024-08-08T12:54:00Z" w16du:dateUtc="2024-08-08T16:54:00Z">
        <w:r w:rsidR="00673700" w:rsidDel="00E06420">
          <w:delText xml:space="preserve">age-structured </w:delText>
        </w:r>
      </w:del>
      <w:ins w:id="145" w:author="Nathan Dorn" w:date="2024-08-07T14:32:00Z" w16du:dateUtc="2024-08-07T18:32:00Z">
        <w:r w:rsidR="006905D2">
          <w:t>size</w:t>
        </w:r>
      </w:ins>
      <w:ins w:id="146" w:author="Nathan Dorn" w:date="2024-08-08T12:54:00Z" w16du:dateUtc="2024-08-08T16:54:00Z">
        <w:r w:rsidR="00F73E2C">
          <w:t>-</w:t>
        </w:r>
      </w:ins>
      <w:ins w:id="147" w:author="Nathan Dorn" w:date="2024-08-07T14:32:00Z" w16du:dateUtc="2024-08-07T18:32:00Z">
        <w:r w:rsidR="006905D2">
          <w:t>indexed</w:t>
        </w:r>
      </w:ins>
      <w:ins w:id="148" w:author="Nathan Dorn" w:date="2024-08-08T12:54:00Z" w16du:dateUtc="2024-08-08T16:54:00Z">
        <w:r w:rsidR="00E06420">
          <w:t xml:space="preserve"> demographic</w:t>
        </w:r>
      </w:ins>
      <w:ins w:id="149" w:author="Nathan Dorn" w:date="2024-08-07T14:32:00Z" w16du:dateUtc="2024-08-07T18:32:00Z">
        <w:r w:rsidR="006905D2">
          <w:t xml:space="preserve"> </w:t>
        </w:r>
      </w:ins>
      <w:r w:rsidR="00673700">
        <w:t>population model</w:t>
      </w:r>
      <w:del w:id="150" w:author="Nathan Dorn" w:date="2024-08-07T14:32:00Z" w16du:dateUtc="2024-08-07T18:32:00Z">
        <w:r w:rsidR="00673700" w:rsidDel="006905D2">
          <w:delText>s</w:delText>
        </w:r>
      </w:del>
      <w:r w:rsidR="00673700">
        <w:t xml:space="preserve"> </w:t>
      </w:r>
      <w:del w:id="151" w:author="Nathan Dorn" w:date="2024-08-07T14:34:00Z" w16du:dateUtc="2024-08-07T18:34:00Z">
        <w:r w:rsidR="00673700" w:rsidDel="00CC76DD">
          <w:delText xml:space="preserve">can </w:delText>
        </w:r>
      </w:del>
      <w:r w:rsidR="00673700">
        <w:t xml:space="preserve">provide a </w:t>
      </w:r>
      <w:del w:id="152" w:author="Nathan Dorn" w:date="2024-08-07T14:34:00Z" w16du:dateUtc="2024-08-07T18:34:00Z">
        <w:r w:rsidR="00673700" w:rsidDel="00CC76DD">
          <w:delText xml:space="preserve">general </w:delText>
        </w:r>
      </w:del>
      <w:r w:rsidR="00673700">
        <w:t xml:space="preserve">framework for making </w:t>
      </w:r>
      <w:del w:id="153" w:author="Nathan Dorn" w:date="2024-08-08T12:55:00Z" w16du:dateUtc="2024-08-08T16:55:00Z">
        <w:r w:rsidR="00673700" w:rsidDel="00917FBC">
          <w:delText xml:space="preserve">demographically </w:delText>
        </w:r>
      </w:del>
      <w:r w:rsidR="00673700">
        <w:t>meaningful interpretations about field-measured rates</w:t>
      </w:r>
      <w:del w:id="154" w:author="Nathan Dorn" w:date="2024-08-07T14:32:00Z" w16du:dateUtc="2024-08-07T18:32:00Z">
        <w:r w:rsidR="00673700" w:rsidDel="006905D2">
          <w:delText xml:space="preserve"> for such species</w:delText>
        </w:r>
      </w:del>
      <w:r w:rsidR="00673700">
        <w:t xml:space="preserve">. We encourage population ecologists to consider such an approach for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39F458C8" w:rsidR="00A054C2" w:rsidRDefault="00673700" w:rsidP="00DA1243">
      <w:pPr>
        <w:pStyle w:val="NATESTYLE1CommonCollege"/>
        <w:ind w:firstLine="720"/>
        <w:jc w:val="both"/>
        <w:rPr>
          <w:ins w:id="155" w:author="Nathan Dorn" w:date="2024-08-07T14:40:00Z" w16du:dateUtc="2024-08-07T18:40:00Z"/>
        </w:rPr>
      </w:pPr>
      <w:r>
        <w:t>Population dynamics for many species with stage</w:t>
      </w:r>
      <w:r w:rsidR="00C67BC8">
        <w:t xml:space="preserve"> or age</w:t>
      </w:r>
      <w:r>
        <w:t xml:space="preserve"> structure are widely recognized to be influenced by stage</w:t>
      </w:r>
      <w:ins w:id="156" w:author="Nathan Dorn" w:date="2024-08-07T15:37:00Z" w16du:dateUtc="2024-08-07T19:37:00Z">
        <w:r w:rsidR="0092035C">
          <w:t>-</w:t>
        </w:r>
      </w:ins>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ins w:id="157" w:author="Nathan Dorn" w:date="2024-08-07T14:40:00Z" w16du:dateUtc="2024-08-07T18:40:00Z">
        <w:r w:rsidR="00246147">
          <w:t>Forty years ago</w:t>
        </w:r>
      </w:ins>
      <w:ins w:id="158" w:author="Nathan Dorn" w:date="2024-08-07T15:19:00Z" w16du:dateUtc="2024-08-07T19:19:00Z">
        <w:r w:rsidR="00164724">
          <w:t>,</w:t>
        </w:r>
      </w:ins>
      <w:ins w:id="159" w:author="Nathan Dorn" w:date="2024-08-07T14:40:00Z" w16du:dateUtc="2024-08-07T18:40:00Z">
        <w:r w:rsidR="00246147">
          <w:t xml:space="preserve"> Werner and Gilliam </w:t>
        </w:r>
      </w:ins>
      <w:ins w:id="160" w:author="Nathan Dorn" w:date="2024-08-07T14:55:00Z" w16du:dateUtc="2024-08-07T18:55:00Z">
        <w:r w:rsidR="005F658C">
          <w:t>(1984)</w:t>
        </w:r>
      </w:ins>
      <w:ins w:id="161" w:author="Nathan Dorn" w:date="2024-08-07T14:56:00Z" w16du:dateUtc="2024-08-07T18:56:00Z">
        <w:r w:rsidR="005F658C">
          <w:t xml:space="preserve"> </w:t>
        </w:r>
      </w:ins>
      <w:ins w:id="162" w:author="Nathan Dorn" w:date="2024-08-07T14:40:00Z" w16du:dateUtc="2024-08-07T18:40:00Z">
        <w:r w:rsidR="00246147">
          <w:t xml:space="preserve">made this point about the importance </w:t>
        </w:r>
      </w:ins>
      <w:ins w:id="163" w:author="Nathan Dorn" w:date="2024-08-07T14:48:00Z" w16du:dateUtc="2024-08-07T18:48:00Z">
        <w:r w:rsidR="00021122">
          <w:t xml:space="preserve">of </w:t>
        </w:r>
      </w:ins>
      <w:ins w:id="164" w:author="Nathan Dorn" w:date="2024-08-07T17:59:00Z" w16du:dateUtc="2024-08-07T21:59:00Z">
        <w:r w:rsidR="00847578">
          <w:t xml:space="preserve">individual </w:t>
        </w:r>
      </w:ins>
      <w:ins w:id="165" w:author="Nathan Dorn" w:date="2024-08-07T14:48:00Z" w16du:dateUtc="2024-08-07T18:48:00Z">
        <w:r w:rsidR="00021122">
          <w:t>growth to</w:t>
        </w:r>
      </w:ins>
      <w:ins w:id="166" w:author="Nathan Dorn" w:date="2024-08-07T14:40:00Z" w16du:dateUtc="2024-08-07T18:40:00Z">
        <w:r w:rsidR="00246147">
          <w:t xml:space="preserve"> </w:t>
        </w:r>
        <w:r w:rsidR="00A054C2">
          <w:t>demographic models</w:t>
        </w:r>
      </w:ins>
      <w:ins w:id="167" w:author="Nathan Dorn" w:date="2024-08-07T14:48:00Z" w16du:dateUtc="2024-08-07T18:48:00Z">
        <w:r w:rsidR="00021122">
          <w:t>:</w:t>
        </w:r>
      </w:ins>
      <w:ins w:id="168" w:author="Nathan Dorn" w:date="2024-08-07T14:40:00Z" w16du:dateUtc="2024-08-07T18:40:00Z">
        <w:r w:rsidR="00A054C2">
          <w:t xml:space="preserve"> </w:t>
        </w:r>
      </w:ins>
    </w:p>
    <w:p w14:paraId="5BBBA73A" w14:textId="5B59076B" w:rsidR="00CC2B41" w:rsidRDefault="00994D7D">
      <w:pPr>
        <w:pStyle w:val="NATESTYLE1CommonCollege"/>
        <w:ind w:left="432" w:right="288"/>
        <w:jc w:val="both"/>
        <w:rPr>
          <w:ins w:id="169" w:author="Nathan Dorn" w:date="2024-08-07T14:44:00Z" w16du:dateUtc="2024-08-07T18:44:00Z"/>
        </w:rPr>
        <w:pPrChange w:id="170" w:author="Nathan Dorn" w:date="2024-08-07T14:47:00Z" w16du:dateUtc="2024-08-07T18:47:00Z">
          <w:pPr>
            <w:pStyle w:val="NATESTYLE1CommonCollege"/>
            <w:jc w:val="both"/>
          </w:pPr>
        </w:pPrChange>
      </w:pPr>
      <w:ins w:id="171" w:author="Nathan Dorn" w:date="2024-08-07T14:44:00Z" w16du:dateUtc="2024-08-07T18:44:00Z">
        <w:r>
          <w:t>“</w:t>
        </w:r>
        <w:r w:rsidR="00CC2B41">
          <w:t>A size-indexed demography</w:t>
        </w:r>
        <w:r w:rsidR="00453F2C">
          <w:t xml:space="preserve">, however, includes three </w:t>
        </w:r>
      </w:ins>
      <w:ins w:id="172" w:author="Nathan Dorn" w:date="2024-08-07T14:45:00Z" w16du:dateUtc="2024-08-07T18:45:00Z">
        <w:r w:rsidR="00453F2C">
          <w:t>vital rates: size-specific mortality and fecundity rates, plus individual growth rates. The explicit inclusion of individual growth rates</w:t>
        </w:r>
        <w:r w:rsidR="00AB5AC3">
          <w:t xml:space="preserve"> is a natural mathematical consequence of indexing by size rather than by age. If we can determine how </w:t>
        </w:r>
      </w:ins>
      <w:ins w:id="173" w:author="Nathan Dorn" w:date="2024-08-07T14:46:00Z" w16du:dateUtc="2024-08-07T18:46:00Z">
        <w:r w:rsidR="00AB5AC3">
          <w:t>these vital rates</w:t>
        </w:r>
        <w:r w:rsidR="00BA17B9">
          <w:t xml:space="preserve"> scale with body size, these relationships can be used as basic submodels for the parameters of a size-based demography. A size</w:t>
        </w:r>
        <w:r w:rsidR="008F6514">
          <w:t>-based demography, in turn, wou</w:t>
        </w:r>
      </w:ins>
      <w:ins w:id="174" w:author="Nathan Dorn" w:date="2024-08-07T14:47:00Z" w16du:dateUtc="2024-08-07T18:47:00Z">
        <w:r w:rsidR="008F6514">
          <w:t>ld permit us to explore the population-dynamic consequences of various types of interactions.”</w:t>
        </w:r>
        <w:r w:rsidR="00783ECC">
          <w:t xml:space="preserve"> (p</w:t>
        </w:r>
      </w:ins>
      <w:ins w:id="175" w:author="Nathan Dorn" w:date="2024-08-07T17:59:00Z" w16du:dateUtc="2024-08-07T21:59:00Z">
        <w:r w:rsidR="00847578">
          <w:t>p</w:t>
        </w:r>
      </w:ins>
      <w:ins w:id="176" w:author="Nathan Dorn" w:date="2024-08-07T14:47:00Z" w16du:dateUtc="2024-08-07T18:47:00Z">
        <w:r w:rsidR="00783ECC">
          <w:t xml:space="preserve"> 401-</w:t>
        </w:r>
      </w:ins>
      <w:ins w:id="177" w:author="Nathan Dorn" w:date="2024-08-07T14:48:00Z" w16du:dateUtc="2024-08-07T18:48:00Z">
        <w:r w:rsidR="00783ECC">
          <w:t>402)</w:t>
        </w:r>
      </w:ins>
    </w:p>
    <w:p w14:paraId="459A713F" w14:textId="1BF8A902" w:rsidR="00C662DF" w:rsidRDefault="00F109B8" w:rsidP="00994D7D">
      <w:pPr>
        <w:pStyle w:val="NATESTYLE1CommonCollege"/>
        <w:jc w:val="both"/>
        <w:rPr>
          <w:ins w:id="178" w:author="Nathan Dorn" w:date="2024-08-07T15:01:00Z" w16du:dateUtc="2024-08-07T19:01:00Z"/>
        </w:rPr>
      </w:pPr>
      <w:ins w:id="179" w:author="Nathan Dorn" w:date="2024-08-07T14:57:00Z" w16du:dateUtc="2024-08-07T18:57:00Z">
        <w:r>
          <w:t xml:space="preserve">Historical </w:t>
        </w:r>
      </w:ins>
      <w:ins w:id="180" w:author="Nathan Dorn" w:date="2024-08-07T15:21:00Z" w16du:dateUtc="2024-08-07T19:21:00Z">
        <w:r w:rsidR="00184D2C">
          <w:t>research on size-structured interactions</w:t>
        </w:r>
      </w:ins>
      <w:ins w:id="181" w:author="Nathan Dorn" w:date="2024-08-07T14:57:00Z" w16du:dateUtc="2024-08-07T18:57:00Z">
        <w:r>
          <w:t xml:space="preserve"> have focused on theoretical </w:t>
        </w:r>
      </w:ins>
      <w:ins w:id="182" w:author="Nathan Dorn" w:date="2024-08-07T15:22:00Z" w16du:dateUtc="2024-08-07T19:22:00Z">
        <w:r w:rsidR="00AE2C2B">
          <w:t xml:space="preserve">and empirical </w:t>
        </w:r>
      </w:ins>
      <w:ins w:id="183" w:author="Nathan Dorn" w:date="2024-08-07T14:57:00Z" w16du:dateUtc="2024-08-07T18:57:00Z">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ins>
      <w:ins w:id="184" w:author="Nathan Dorn" w:date="2024-08-07T15:22:00Z" w16du:dateUtc="2024-08-07T19:22:00Z">
        <w:r w:rsidR="00AE2C2B">
          <w:t>while l</w:t>
        </w:r>
        <w:r w:rsidR="00F0570E">
          <w:t>ess</w:t>
        </w:r>
      </w:ins>
      <w:ins w:id="185" w:author="Nathan Dorn" w:date="2024-08-07T14:58:00Z" w16du:dateUtc="2024-08-07T18:58:00Z">
        <w:r w:rsidR="00314786">
          <w:t xml:space="preserve"> has been done with population dynamics</w:t>
        </w:r>
        <w:r w:rsidR="008C6F9E">
          <w:t xml:space="preserve"> (growth or decline)</w:t>
        </w:r>
      </w:ins>
      <w:ins w:id="186" w:author="Nathan Dorn" w:date="2024-08-07T15:40:00Z" w16du:dateUtc="2024-08-07T19:40:00Z">
        <w:r w:rsidR="007963F7">
          <w:t xml:space="preserve"> as mentioned at the end of the quote</w:t>
        </w:r>
      </w:ins>
      <w:ins w:id="187" w:author="Nathan Dorn" w:date="2024-08-07T14:58:00Z" w16du:dateUtc="2024-08-07T18:58:00Z">
        <w:r w:rsidR="008C6F9E">
          <w:t>. What is known is that</w:t>
        </w:r>
        <w:r w:rsidR="00430B7C">
          <w:t xml:space="preserve"> for</w:t>
        </w:r>
      </w:ins>
      <w:ins w:id="188" w:author="Nathan Dorn" w:date="2024-08-07T14:49:00Z" w16du:dateUtc="2024-08-07T18:49:00Z">
        <w:r w:rsidR="00833C23">
          <w:t xml:space="preserve"> many species j</w:t>
        </w:r>
      </w:ins>
      <w:del w:id="189" w:author="Nathan Dorn" w:date="2024-08-07T14:49:00Z" w16du:dateUtc="2024-08-07T18:49:00Z">
        <w:r w:rsidR="00673700" w:rsidDel="00833C23">
          <w:delText>J</w:delText>
        </w:r>
      </w:del>
      <w:r w:rsidR="00673700">
        <w:t xml:space="preserve">uvenile growth </w:t>
      </w:r>
      <w:del w:id="190" w:author="Nathan Dorn" w:date="2024-08-07T14:49:00Z" w16du:dateUtc="2024-08-07T18:49:00Z">
        <w:r w:rsidR="00673700" w:rsidDel="00B4236D">
          <w:delText xml:space="preserve">affects </w:delText>
        </w:r>
      </w:del>
      <w:ins w:id="191" w:author="Nathan Dorn" w:date="2024-08-07T14:49:00Z" w16du:dateUtc="2024-08-07T18:49:00Z">
        <w:r w:rsidR="00B4236D">
          <w:t>deter</w:t>
        </w:r>
        <w:r w:rsidR="00833C23">
          <w:t>mines</w:t>
        </w:r>
        <w:r w:rsidR="00B4236D">
          <w:t xml:space="preserve"> </w:t>
        </w:r>
      </w:ins>
      <w:r w:rsidR="00673700">
        <w:t>the time a prey animal spends in a vulnerable size class</w:t>
      </w:r>
      <w:ins w:id="192" w:author="Nathan Dorn" w:date="2024-08-07T15:23:00Z" w16du:dateUtc="2024-08-07T19:23:00Z">
        <w:r w:rsidR="00F43C61">
          <w:t>,</w:t>
        </w:r>
      </w:ins>
      <w:r w:rsidR="00673700">
        <w:t xml:space="preserve"> s</w:t>
      </w:r>
      <w:ins w:id="193" w:author="Nathan Dorn" w:date="2024-08-07T14:50:00Z" w16du:dateUtc="2024-08-07T18:50:00Z">
        <w:r w:rsidR="0056634B">
          <w:t>uch</w:t>
        </w:r>
      </w:ins>
      <w:del w:id="194" w:author="Nathan Dorn" w:date="2024-08-07T14:50:00Z" w16du:dateUtc="2024-08-07T18:50:00Z">
        <w:r w:rsidR="00673700" w:rsidDel="0056634B">
          <w:delText>o</w:delText>
        </w:r>
      </w:del>
      <w:r w:rsidR="00673700">
        <w:t xml:space="preserve"> that </w:t>
      </w:r>
      <w:del w:id="195" w:author="Nathan Dorn" w:date="2024-08-07T14:50:00Z" w16du:dateUtc="2024-08-07T18:50:00Z">
        <w:r w:rsidR="00673700" w:rsidDel="0056634B">
          <w:delText xml:space="preserve">greater </w:delText>
        </w:r>
      </w:del>
      <w:ins w:id="196" w:author="Nathan Dorn" w:date="2024-08-07T15:40:00Z" w16du:dateUtc="2024-08-07T19:40:00Z">
        <w:r w:rsidR="00C6715E">
          <w:t xml:space="preserve">fast </w:t>
        </w:r>
      </w:ins>
      <w:r w:rsidR="00673700">
        <w:t>growth can be a type of defense against stage</w:t>
      </w:r>
      <w:ins w:id="197" w:author="Nathan Dorn" w:date="2024-08-07T14:50:00Z" w16du:dateUtc="2024-08-07T18:50:00Z">
        <w:r w:rsidR="0056634B">
          <w:t>-</w:t>
        </w:r>
      </w:ins>
      <w:del w:id="198" w:author="Nathan Dorn" w:date="2024-08-07T14:50:00Z" w16du:dateUtc="2024-08-07T18:50:00Z">
        <w:r w:rsidR="00673700" w:rsidDel="0056634B">
          <w:delText xml:space="preserve"> </w:delText>
        </w:r>
      </w:del>
      <w:r w:rsidR="00673700">
        <w:t xml:space="preserve">specific </w:t>
      </w:r>
      <w:ins w:id="199" w:author="Nathan Dorn" w:date="2024-08-07T14:50:00Z" w16du:dateUtc="2024-08-07T18:50:00Z">
        <w:r w:rsidR="0056634B">
          <w:t xml:space="preserve">juvenile </w:t>
        </w:r>
      </w:ins>
      <w:del w:id="200" w:author="Nathan Dorn" w:date="2024-08-07T15:23:00Z" w16du:dateUtc="2024-08-07T19:23:00Z">
        <w:r w:rsidR="00673700" w:rsidDel="00DC3B57">
          <w:delText>predation</w:delText>
        </w:r>
      </w:del>
      <w:ins w:id="201" w:author="Nathan Dorn" w:date="2024-08-07T15:23:00Z" w16du:dateUtc="2024-08-07T19:23:00Z">
        <w:r w:rsidR="00DC3B57">
          <w:t>predators</w:t>
        </w:r>
      </w:ins>
      <w:r w:rsidR="00673700">
        <w:t xml:space="preserve">; the </w:t>
      </w:r>
      <w:del w:id="202" w:author="Nathan Dorn" w:date="2024-08-07T15:23:00Z" w16du:dateUtc="2024-08-07T19:23:00Z">
        <w:r w:rsidR="00673700" w:rsidDel="00DC3B57">
          <w:delText xml:space="preserve">strength of </w:delText>
        </w:r>
      </w:del>
      <w:del w:id="203" w:author="Nathan Dorn" w:date="2024-08-07T14:50:00Z" w16du:dateUtc="2024-08-07T18:50:00Z">
        <w:r w:rsidR="00673700" w:rsidDel="0056634B">
          <w:delText>an</w:delText>
        </w:r>
      </w:del>
      <w:del w:id="204" w:author="Nathan Dorn" w:date="2024-08-07T15:23:00Z" w16du:dateUtc="2024-08-07T19:23:00Z">
        <w:r w:rsidR="00673700" w:rsidDel="00DC3B57">
          <w:delText xml:space="preserve"> interaction</w:delText>
        </w:r>
      </w:del>
      <w:ins w:id="205" w:author="Nathan Dorn" w:date="2024-08-07T15:23:00Z" w16du:dateUtc="2024-08-07T19:23:00Z">
        <w:r w:rsidR="00DC3B57">
          <w:t xml:space="preserve">importance of mortality </w:t>
        </w:r>
      </w:ins>
      <w:ins w:id="206" w:author="Nathan Dorn" w:date="2024-08-07T15:41:00Z" w16du:dateUtc="2024-08-07T19:41:00Z">
        <w:r w:rsidR="00B35073">
          <w:t xml:space="preserve">to population dynamics </w:t>
        </w:r>
      </w:ins>
      <w:ins w:id="207" w:author="Nathan Dorn" w:date="2024-08-07T15:23:00Z" w16du:dateUtc="2024-08-07T19:23:00Z">
        <w:r w:rsidR="00DC3B57">
          <w:t>therefore</w:t>
        </w:r>
      </w:ins>
      <w:r w:rsidR="00673700">
        <w:t xml:space="preserve"> is</w:t>
      </w:r>
      <w:r w:rsidR="00575B3A">
        <w:t xml:space="preserve"> </w:t>
      </w:r>
      <w:del w:id="208" w:author="Nathan Dorn" w:date="2024-08-07T15:24:00Z" w16du:dateUtc="2024-08-07T19:24:00Z">
        <w:r w:rsidR="00575B3A" w:rsidDel="00DC3B57">
          <w:delText>the</w:delText>
        </w:r>
        <w:r w:rsidR="00673700" w:rsidDel="00DC3B57">
          <w:delText xml:space="preserve"> consequence of </w:delText>
        </w:r>
      </w:del>
      <w:ins w:id="209" w:author="Nathan Dorn" w:date="2024-08-07T15:41:00Z" w16du:dateUtc="2024-08-07T19:41:00Z">
        <w:r w:rsidR="00B35073">
          <w:t>partly</w:t>
        </w:r>
      </w:ins>
      <w:ins w:id="210" w:author="Nathan Dorn" w:date="2024-08-07T15:24:00Z" w16du:dateUtc="2024-08-07T19:24:00Z">
        <w:r w:rsidR="00DC3B57">
          <w:t xml:space="preserve"> </w:t>
        </w:r>
      </w:ins>
      <w:r w:rsidR="00673700">
        <w:t>environmental</w:t>
      </w:r>
      <w:ins w:id="211" w:author="Nathan Dorn" w:date="2024-08-07T15:24:00Z" w16du:dateUtc="2024-08-07T19:24:00Z">
        <w:r w:rsidR="00DC3B57">
          <w:t>ly</w:t>
        </w:r>
      </w:ins>
      <w:r w:rsidR="00673700">
        <w:t xml:space="preserve"> mediat</w:t>
      </w:r>
      <w:ins w:id="212" w:author="Nathan Dorn" w:date="2024-08-07T15:24:00Z" w16du:dateUtc="2024-08-07T19:24:00Z">
        <w:r w:rsidR="00DC3B57">
          <w:t>ed</w:t>
        </w:r>
      </w:ins>
      <w:del w:id="213" w:author="Nathan Dorn" w:date="2024-08-07T15:24:00Z" w16du:dateUtc="2024-08-07T19:24:00Z">
        <w:r w:rsidR="00673700" w:rsidDel="00DC3B57">
          <w:delText>ion</w:delText>
        </w:r>
      </w:del>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del w:id="214" w:author="Nathan Dorn" w:date="2024-08-07T14:57:00Z" w16du:dateUtc="2024-08-07T18:57:00Z">
        <w:r w:rsidR="00673700" w:rsidDel="00F109B8">
          <w:delText xml:space="preserve">Historical emphases focused on theoretical treatments of density-dependent growth rates, competition, habitat switching, size-structure, and </w:delText>
        </w:r>
        <w:r w:rsidR="00673700" w:rsidDel="00F109B8">
          <w:lastRenderedPageBreak/>
          <w:delText>juvenile bottlenecks (e.g., fish:</w:delText>
        </w:r>
        <w:r w:rsidR="00727A1F" w:rsidDel="00F109B8">
          <w:delText xml:space="preserve"> </w:delText>
        </w:r>
        <w:r w:rsidR="00727A1F" w:rsidDel="00F109B8">
          <w:fldChar w:fldCharType="begin"/>
        </w:r>
        <w:r w:rsidR="00830ACF" w:rsidDel="00F109B8">
          <w:del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delInstrText>
        </w:r>
        <w:r w:rsidR="00727A1F" w:rsidDel="00F109B8">
          <w:fldChar w:fldCharType="separate"/>
        </w:r>
        <w:r w:rsidR="00C35482" w:rsidRPr="00C35482" w:rsidDel="00F109B8">
          <w:delText>Werner and Gilliam 1984, De Roos et al. 2003)</w:delText>
        </w:r>
        <w:r w:rsidR="00727A1F" w:rsidDel="00F109B8">
          <w:fldChar w:fldCharType="end"/>
        </w:r>
        <w:r w:rsidR="00673700" w:rsidDel="00F109B8">
          <w:delText xml:space="preserve">.  </w:delText>
        </w:r>
      </w:del>
      <w:del w:id="215" w:author="Nathan Dorn" w:date="2024-08-07T14:59:00Z" w16du:dateUtc="2024-08-07T18:59:00Z">
        <w:r w:rsidR="00673700" w:rsidDel="00430B7C">
          <w:delText>In</w:delText>
        </w:r>
      </w:del>
      <w:r w:rsidR="00673700">
        <w:t xml:space="preserve"> </w:t>
      </w:r>
      <w:ins w:id="216" w:author="Nathan Dorn" w:date="2024-08-07T15:24:00Z" w16du:dateUtc="2024-08-07T19:24:00Z">
        <w:r w:rsidR="00DC3B57">
          <w:t xml:space="preserve"> </w:t>
        </w:r>
      </w:ins>
      <w:ins w:id="217" w:author="Nathan Dorn" w:date="2024-08-07T15:25:00Z" w16du:dateUtc="2024-08-07T19:25:00Z">
        <w:r w:rsidR="00DC3B57">
          <w:t>Environmental mediation of predator-prey interactions i</w:t>
        </w:r>
      </w:ins>
      <w:ins w:id="218" w:author="Nathan Dorn" w:date="2024-08-07T15:24:00Z" w16du:dateUtc="2024-08-07T19:24:00Z">
        <w:r w:rsidR="00DC3B57">
          <w:t>n natural</w:t>
        </w:r>
      </w:ins>
      <w:del w:id="219" w:author="Nathan Dorn" w:date="2024-08-07T15:24:00Z" w16du:dateUtc="2024-08-07T19:24:00Z">
        <w:r w:rsidR="00673700" w:rsidDel="00DC3B57">
          <w:delText>real</w:delText>
        </w:r>
      </w:del>
      <w:r w:rsidR="00673700">
        <w:t xml:space="preserve"> systems</w:t>
      </w:r>
      <w:r w:rsidR="00595D1E">
        <w:t>,</w:t>
      </w:r>
      <w:r w:rsidR="00673700">
        <w:t xml:space="preserve"> </w:t>
      </w:r>
      <w:del w:id="220" w:author="Nathan Dorn" w:date="2024-08-07T14:55:00Z" w16du:dateUtc="2024-08-07T18:55:00Z">
        <w:r w:rsidR="00673700" w:rsidDel="008466DD">
          <w:delText xml:space="preserve">spatial and </w:delText>
        </w:r>
      </w:del>
      <w:del w:id="221" w:author="Nathan Dorn" w:date="2024-08-07T14:51:00Z" w16du:dateUtc="2024-08-07T18:51:00Z">
        <w:r w:rsidR="00673700" w:rsidDel="00701092">
          <w:delText>tem</w:delText>
        </w:r>
      </w:del>
      <w:ins w:id="222" w:author="Nathan Dorn" w:date="2024-08-07T18:00:00Z" w16du:dateUtc="2024-08-07T22:00:00Z">
        <w:r w:rsidR="00025F66">
          <w:t>could be</w:t>
        </w:r>
      </w:ins>
      <w:ins w:id="223" w:author="Nathan Dorn" w:date="2024-08-07T15:25:00Z" w16du:dateUtc="2024-08-07T19:25:00Z">
        <w:r w:rsidR="00DC3B57">
          <w:t xml:space="preserve"> caused by</w:t>
        </w:r>
      </w:ins>
      <w:ins w:id="224" w:author="Nathan Dorn" w:date="2024-08-07T14:55:00Z" w16du:dateUtc="2024-08-07T18:55:00Z">
        <w:r w:rsidR="008466DD">
          <w:t xml:space="preserve"> </w:t>
        </w:r>
      </w:ins>
      <w:del w:id="225" w:author="Nathan Dorn" w:date="2024-08-07T14:51:00Z" w16du:dateUtc="2024-08-07T18:51:00Z">
        <w:r w:rsidR="00673700" w:rsidDel="00701092">
          <w:delText>poral environmental factors</w:delText>
        </w:r>
      </w:del>
      <w:ins w:id="226" w:author="Nathan Dorn" w:date="2024-08-07T15:24:00Z" w16du:dateUtc="2024-08-07T19:24:00Z">
        <w:r w:rsidR="00DC3B57">
          <w:t xml:space="preserve">variation </w:t>
        </w:r>
      </w:ins>
      <w:ins w:id="227" w:author="Nathan Dorn" w:date="2024-08-07T15:25:00Z" w16du:dateUtc="2024-08-07T19:25:00Z">
        <w:r w:rsidR="00DC3B57">
          <w:t xml:space="preserve">in </w:t>
        </w:r>
      </w:ins>
      <w:ins w:id="228" w:author="Nathan Dorn" w:date="2024-08-07T14:51:00Z" w16du:dateUtc="2024-08-07T18:51:00Z">
        <w:r w:rsidR="00701092">
          <w:t>resou</w:t>
        </w:r>
      </w:ins>
      <w:ins w:id="229" w:author="Nathan Dorn" w:date="2024-08-07T14:52:00Z" w16du:dateUtc="2024-08-07T18:52:00Z">
        <w:r w:rsidR="00701092">
          <w:t>rce</w:t>
        </w:r>
      </w:ins>
      <w:ins w:id="230" w:author="Nathan Dorn" w:date="2024-08-07T14:55:00Z" w16du:dateUtc="2024-08-07T18:55:00Z">
        <w:r w:rsidR="005F658C">
          <w:t xml:space="preserve">s </w:t>
        </w:r>
      </w:ins>
      <w:ins w:id="231" w:author="Nathan Dorn" w:date="2024-08-07T15:25:00Z" w16du:dateUtc="2024-08-07T19:25:00Z">
        <w:r w:rsidR="00DC3B57">
          <w:t>or</w:t>
        </w:r>
      </w:ins>
      <w:ins w:id="232" w:author="Nathan Dorn" w:date="2024-08-07T14:52:00Z" w16du:dateUtc="2024-08-07T18:52:00Z">
        <w:r w:rsidR="00701092">
          <w:t xml:space="preserve"> temperature</w:t>
        </w:r>
      </w:ins>
      <w:r w:rsidR="00673700">
        <w:t xml:space="preserve"> </w:t>
      </w:r>
      <w:del w:id="233" w:author="Nathan Dorn" w:date="2024-08-07T14:51:00Z" w16du:dateUtc="2024-08-07T18:51:00Z">
        <w:r w:rsidR="00673700" w:rsidDel="009D2313">
          <w:delText xml:space="preserve">influence </w:delText>
        </w:r>
      </w:del>
      <w:ins w:id="234" w:author="Nathan Dorn" w:date="2024-08-07T14:51:00Z" w16du:dateUtc="2024-08-07T18:51:00Z">
        <w:r w:rsidR="009D2313">
          <w:t>affect</w:t>
        </w:r>
      </w:ins>
      <w:ins w:id="235" w:author="Nathan Dorn" w:date="2024-08-07T15:25:00Z" w16du:dateUtc="2024-08-07T19:25:00Z">
        <w:r w:rsidR="00DC3B57">
          <w:t>ing</w:t>
        </w:r>
      </w:ins>
      <w:ins w:id="236" w:author="Nathan Dorn" w:date="2024-08-07T14:51:00Z" w16du:dateUtc="2024-08-07T18:51:00Z">
        <w:r w:rsidR="009D2313">
          <w:t xml:space="preserve"> </w:t>
        </w:r>
      </w:ins>
      <w:r w:rsidR="00673700">
        <w:t xml:space="preserve">juvenile growth </w:t>
      </w:r>
      <w:ins w:id="237" w:author="Nathan Dorn" w:date="2024-08-07T15:41:00Z" w16du:dateUtc="2024-08-07T19:41:00Z">
        <w:r w:rsidR="00055DD0">
          <w:t xml:space="preserve">rates </w:t>
        </w:r>
      </w:ins>
      <w:del w:id="238" w:author="Nathan Dorn" w:date="2024-08-07T15:24:00Z" w16du:dateUtc="2024-08-07T19:24:00Z">
        <w:r w:rsidR="00673700" w:rsidDel="00DC3B57">
          <w:delText xml:space="preserve">through temperature and resource supply </w:delText>
        </w:r>
      </w:del>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(Jeyasingh and Weider 2005, Davidson and Dorn 2018, Pepi et al. 2018, Davidson et al. 2021)</w:t>
      </w:r>
      <w:r w:rsidR="001E70C4">
        <w:fldChar w:fldCharType="end"/>
      </w:r>
      <w:r w:rsidR="00673700">
        <w:t xml:space="preserve">. </w:t>
      </w:r>
      <w:del w:id="239" w:author="Nathan Dorn" w:date="2024-08-07T14:59:00Z" w16du:dateUtc="2024-08-07T18:59:00Z">
        <w:r w:rsidR="00673700" w:rsidDel="00430B7C">
          <w:delText xml:space="preserve"> </w:delText>
        </w:r>
      </w:del>
      <w:ins w:id="240" w:author="Nathan Dorn" w:date="2024-08-07T15:41:00Z" w16du:dateUtc="2024-08-07T19:41:00Z">
        <w:r w:rsidR="006E6682">
          <w:t>Additi</w:t>
        </w:r>
      </w:ins>
      <w:ins w:id="241" w:author="Nathan Dorn" w:date="2024-08-07T15:42:00Z" w16du:dateUtc="2024-08-07T19:42:00Z">
        <w:r w:rsidR="006E6682">
          <w:t>onally,</w:t>
        </w:r>
      </w:ins>
      <w:ins w:id="242" w:author="Nathan Dorn" w:date="2024-08-07T14:59:00Z" w16du:dateUtc="2024-08-07T18:59:00Z">
        <w:r w:rsidR="00DC5CD8">
          <w:t xml:space="preserve"> multiple factors </w:t>
        </w:r>
      </w:ins>
      <w:ins w:id="243" w:author="Nathan Dorn" w:date="2024-08-07T18:01:00Z" w16du:dateUtc="2024-08-07T22:01:00Z">
        <w:r w:rsidR="00025F66">
          <w:t xml:space="preserve">in natural systems are also </w:t>
        </w:r>
      </w:ins>
      <w:del w:id="244" w:author="Nathan Dorn" w:date="2024-08-07T15:00:00Z" w16du:dateUtc="2024-08-07T19:00:00Z">
        <w:r w:rsidR="00673700" w:rsidDel="00A570CD">
          <w:delText>Temperature, disturbances, migrations, and population dynamics can seasonally</w:delText>
        </w:r>
      </w:del>
      <w:r w:rsidR="00673700">
        <w:t xml:space="preserve"> </w:t>
      </w:r>
      <w:del w:id="245" w:author="Nathan Dorn" w:date="2024-08-07T15:42:00Z" w16du:dateUtc="2024-08-07T19:42:00Z">
        <w:r w:rsidR="00673700" w:rsidDel="006E6682">
          <w:delText xml:space="preserve">affect </w:delText>
        </w:r>
      </w:del>
      <w:ins w:id="246" w:author="Nathan Dorn" w:date="2024-08-07T15:42:00Z" w16du:dateUtc="2024-08-07T19:42:00Z">
        <w:r w:rsidR="006E6682">
          <w:t>produc</w:t>
        </w:r>
      </w:ins>
      <w:ins w:id="247" w:author="Nathan Dorn" w:date="2024-08-07T18:01:00Z" w16du:dateUtc="2024-08-07T22:01:00Z">
        <w:r w:rsidR="00025F66">
          <w:t>ing</w:t>
        </w:r>
      </w:ins>
      <w:ins w:id="248" w:author="Nathan Dorn" w:date="2024-08-07T15:42:00Z" w16du:dateUtc="2024-08-07T19:42:00Z">
        <w:r w:rsidR="006E6682">
          <w:t xml:space="preserve"> variation </w:t>
        </w:r>
      </w:ins>
      <w:ins w:id="249" w:author="Nathan Dorn" w:date="2024-08-07T15:25:00Z" w16du:dateUtc="2024-08-07T19:25:00Z">
        <w:r w:rsidR="00DC3B57">
          <w:t xml:space="preserve">natural </w:t>
        </w:r>
      </w:ins>
      <w:r w:rsidR="00673700">
        <w:t xml:space="preserve">predation </w:t>
      </w:r>
      <w:del w:id="250" w:author="Nathan Dorn" w:date="2024-08-07T15:42:00Z" w16du:dateUtc="2024-08-07T19:42:00Z">
        <w:r w:rsidR="00673700" w:rsidDel="006E6682">
          <w:delText xml:space="preserve">rates </w:delText>
        </w:r>
      </w:del>
      <w:ins w:id="251" w:author="Nathan Dorn" w:date="2024-08-07T15:42:00Z" w16du:dateUtc="2024-08-07T19:42:00Z">
        <w:r w:rsidR="006E6682">
          <w:t xml:space="preserve">regimes </w:t>
        </w:r>
      </w:ins>
      <w:del w:id="252" w:author="Nathan Dorn" w:date="2024-08-07T15:25:00Z" w16du:dateUtc="2024-08-07T19:25:00Z">
        <w:r w:rsidR="00673700" w:rsidDel="00DC3B57">
          <w:delText xml:space="preserve">and predator assemblages </w:delText>
        </w:r>
      </w:del>
      <w:r w:rsidR="00673700">
        <w:t>in time and space</w:t>
      </w:r>
      <w:r w:rsidR="00212A38">
        <w:t xml:space="preserve"> </w:t>
      </w:r>
      <w:r w:rsidR="00B30397">
        <w:fldChar w:fldCharType="begin"/>
      </w:r>
      <w:r w:rsidR="009372A8">
        <w:instrText xml:space="preserve"> ADDIN ZOTERO_ITEM CSL_CITATION {"citationID":"vSJXxRl4","properties":{"formattedCitation":"(McPeek and Peckarsky 1998, McCoy et al. 2011, Soomdat et al. 2014)","plainCitation":"(McPeek and Peckarsky 1998, McCoy et al. 2011, Soomdat et al. 2014)","noteIndex":0},"citationItems":[{"id":281,"uris":["http://zotero.org/users/9972654/items/CCTSET2D"],"itemData":{"id":281,"type":"article-journal","abstract":"Interactive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R"}],"issued":{"date-parts":[["2014"]]}}}],"schema":"https://github.com/citation-style-language/schema/raw/master/csl-citation.json"} </w:instrText>
      </w:r>
      <w:r w:rsidR="00B30397">
        <w:fldChar w:fldCharType="separate"/>
      </w:r>
      <w:r w:rsidR="009372A8" w:rsidRPr="009372A8">
        <w:t>(McPeek and Peckarsky 1998, McCoy et al. 2011, Soomdat et al. 2014</w:t>
      </w:r>
      <w:ins w:id="253" w:author="Nathan Dorn" w:date="2024-08-07T18:01:00Z" w16du:dateUtc="2024-08-07T22:01:00Z">
        <w:r w:rsidR="00025F66">
          <w:t>, Dorn and Cook 2015</w:t>
        </w:r>
      </w:ins>
      <w:r w:rsidR="009372A8" w:rsidRPr="009372A8">
        <w:t>)</w:t>
      </w:r>
      <w:r w:rsidR="00B30397">
        <w:fldChar w:fldCharType="end"/>
      </w:r>
      <w:r w:rsidR="00673700">
        <w:t>.  Taken together, spatial and temporal variation in</w:t>
      </w:r>
      <w:del w:id="254" w:author="Nathan Dorn" w:date="2024-08-07T18:02:00Z" w16du:dateUtc="2024-08-07T22:02:00Z">
        <w:r w:rsidR="00673700" w:rsidDel="00FC3033">
          <w:delText xml:space="preserve"> either</w:delText>
        </w:r>
      </w:del>
      <w:r w:rsidR="00673700">
        <w:t xml:space="preserve"> </w:t>
      </w:r>
      <w:r w:rsidR="007773EA">
        <w:t>growth or mortality</w:t>
      </w:r>
      <w:ins w:id="255" w:author="Nathan Dorn" w:date="2024-08-07T18:01:00Z" w16du:dateUtc="2024-08-07T22:01:00Z">
        <w:r w:rsidR="0074071A">
          <w:t xml:space="preserve"> </w:t>
        </w:r>
      </w:ins>
      <w:ins w:id="256" w:author="Nathan Dorn" w:date="2024-08-07T18:02:00Z" w16du:dateUtc="2024-08-07T22:02:00Z">
        <w:r w:rsidR="00FC3033">
          <w:t>or both</w:t>
        </w:r>
      </w:ins>
      <w:r w:rsidR="00673700">
        <w:t xml:space="preserve"> may provide windows of opportunity </w:t>
      </w:r>
      <w:ins w:id="257" w:author="Nathan Dorn" w:date="2024-08-07T18:02:00Z" w16du:dateUtc="2024-08-07T22:02:00Z">
        <w:r w:rsidR="00FC3033">
          <w:t>(</w:t>
        </w:r>
      </w:ins>
      <w:ins w:id="258" w:author="Nathan Dorn" w:date="2024-08-07T18:03:00Z" w16du:dateUtc="2024-08-07T22:03:00Z">
        <w:r w:rsidR="00B1422B">
          <w:t xml:space="preserve">i.e., </w:t>
        </w:r>
      </w:ins>
      <w:ins w:id="259" w:author="Nathan Dorn" w:date="2024-08-07T18:02:00Z" w16du:dateUtc="2024-08-07T22:02:00Z">
        <w:r w:rsidR="00FC3033">
          <w:t>favorable combinations of the two</w:t>
        </w:r>
      </w:ins>
      <w:ins w:id="260" w:author="Nathan Dorn" w:date="2024-08-07T18:03:00Z" w16du:dateUtc="2024-08-07T22:03:00Z">
        <w:r w:rsidR="00B1422B">
          <w:t xml:space="preserve"> parameters</w:t>
        </w:r>
      </w:ins>
      <w:ins w:id="261" w:author="Nathan Dorn" w:date="2024-08-07T18:02:00Z" w16du:dateUtc="2024-08-07T22:02:00Z">
        <w:r w:rsidR="00FC3033">
          <w:t xml:space="preserve">) </w:t>
        </w:r>
      </w:ins>
      <w:r w:rsidR="00673700">
        <w:t xml:space="preserve">for population growth.  </w:t>
      </w:r>
    </w:p>
    <w:p w14:paraId="3542D614" w14:textId="64D81040" w:rsidR="00673700" w:rsidRDefault="00673700" w:rsidP="00C662DF">
      <w:pPr>
        <w:pStyle w:val="NATESTYLE1CommonCollege"/>
        <w:ind w:firstLine="720"/>
        <w:jc w:val="both"/>
      </w:pPr>
      <w:r>
        <w:t xml:space="preserve">Studies of </w:t>
      </w:r>
      <w:ins w:id="262" w:author="Nathan Dorn" w:date="2024-08-07T15:01:00Z" w16du:dateUtc="2024-08-07T19:01:00Z">
        <w:r w:rsidR="00C662DF">
          <w:t xml:space="preserve">size-structured </w:t>
        </w:r>
      </w:ins>
      <w:del w:id="263" w:author="Nathan Dorn" w:date="2024-08-07T15:01:00Z" w16du:dateUtc="2024-08-07T19:01:00Z">
        <w:r w:rsidDel="00C662DF">
          <w:delText xml:space="preserve">species </w:delText>
        </w:r>
      </w:del>
      <w:r>
        <w:t xml:space="preserve">interactions are often conducted </w:t>
      </w:r>
      <w:r w:rsidR="008E0BA8">
        <w:t>experimentally</w:t>
      </w:r>
      <w:r>
        <w:t xml:space="preserve"> </w:t>
      </w:r>
      <w:del w:id="264" w:author="Nathan Dorn" w:date="2024-08-07T18:04:00Z" w16du:dateUtc="2024-08-07T22:04:00Z">
        <w:r w:rsidDel="005D4F69">
          <w:delText xml:space="preserve">at the level </w:delText>
        </w:r>
      </w:del>
      <w:del w:id="265" w:author="Nathan Dorn" w:date="2024-08-07T15:43:00Z" w16du:dateUtc="2024-08-07T19:43:00Z">
        <w:r w:rsidDel="0020532D">
          <w:delText xml:space="preserve">of interaction strength or total prey mortality </w:delText>
        </w:r>
      </w:del>
      <w:r>
        <w:t>(</w:t>
      </w:r>
      <w:del w:id="266" w:author="Nathan Dorn" w:date="2024-08-07T15:43:00Z" w16du:dateUtc="2024-08-07T19:43:00Z">
        <w:r w:rsidDel="00CA0F13">
          <w:delText>see</w:delText>
        </w:r>
        <w:r w:rsidR="00DF2B75" w:rsidDel="00CA0F13">
          <w:delText xml:space="preserve"> </w:delText>
        </w:r>
      </w:del>
      <w:ins w:id="267" w:author="Nathan Dorn" w:date="2024-08-07T15:43:00Z" w16du:dateUtc="2024-08-07T19:43:00Z">
        <w:r w:rsidR="00CA0F13">
          <w:t xml:space="preserve">e.g., </w:t>
        </w:r>
      </w:ins>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ins w:id="268" w:author="Nathan Dorn" w:date="2024-08-07T15:01:00Z" w16du:dateUtc="2024-08-07T19:01:00Z">
        <w:r w:rsidR="00174D3D">
          <w:t xml:space="preserve"> with careful control to limit the interacting species</w:t>
        </w:r>
      </w:ins>
      <w:ins w:id="269" w:author="Nathan Dorn" w:date="2024-08-07T18:05:00Z" w16du:dateUtc="2024-08-07T22:05:00Z">
        <w:r w:rsidR="00541260">
          <w:t xml:space="preserve"> and densities</w:t>
        </w:r>
      </w:ins>
      <w:ins w:id="270" w:author="Nathan Dorn" w:date="2024-08-07T15:02:00Z" w16du:dateUtc="2024-08-07T19:02:00Z">
        <w:r w:rsidR="008302EB">
          <w:t>.</w:t>
        </w:r>
      </w:ins>
      <w:r>
        <w:t xml:space="preserve"> </w:t>
      </w:r>
      <w:del w:id="271" w:author="Nathan Dorn" w:date="2024-08-07T15:02:00Z" w16du:dateUtc="2024-08-07T19:02:00Z">
        <w:r w:rsidDel="008302EB">
          <w:delText>but</w:delText>
        </w:r>
      </w:del>
      <w:ins w:id="272" w:author="Nathan Dorn" w:date="2024-08-07T15:02:00Z" w16du:dateUtc="2024-08-07T19:02:00Z">
        <w:r w:rsidR="008302EB">
          <w:t xml:space="preserve">But studies of </w:t>
        </w:r>
      </w:ins>
      <w:ins w:id="273" w:author="Nathan Dorn" w:date="2024-08-07T15:44:00Z" w16du:dateUtc="2024-08-07T19:44:00Z">
        <w:r w:rsidR="00192CF2">
          <w:t>p</w:t>
        </w:r>
      </w:ins>
      <w:ins w:id="274" w:author="Nathan Dorn" w:date="2024-08-07T15:02:00Z" w16du:dateUtc="2024-08-07T19:02:00Z">
        <w:r w:rsidR="008302EB">
          <w:t>opulation</w:t>
        </w:r>
      </w:ins>
      <w:ins w:id="275" w:author="Nathan Dorn" w:date="2024-08-07T15:43:00Z" w16du:dateUtc="2024-08-07T19:43:00Z">
        <w:r w:rsidR="00CA0F13">
          <w:t xml:space="preserve"> dynamics for species</w:t>
        </w:r>
      </w:ins>
      <w:ins w:id="276" w:author="Nathan Dorn" w:date="2024-08-07T15:02:00Z" w16du:dateUtc="2024-08-07T19:02:00Z">
        <w:r w:rsidR="008302EB">
          <w:t xml:space="preserve"> </w:t>
        </w:r>
      </w:ins>
      <w:ins w:id="277" w:author="Nathan Dorn" w:date="2024-08-07T15:27:00Z" w16du:dateUtc="2024-08-07T19:27:00Z">
        <w:r w:rsidR="0008254A">
          <w:t xml:space="preserve">that </w:t>
        </w:r>
      </w:ins>
      <w:ins w:id="278" w:author="Nathan Dorn" w:date="2024-08-07T15:43:00Z" w16du:dateUtc="2024-08-07T19:43:00Z">
        <w:r w:rsidR="00CA0F13">
          <w:t xml:space="preserve">either </w:t>
        </w:r>
      </w:ins>
      <w:ins w:id="279" w:author="Nathan Dorn" w:date="2024-08-07T15:27:00Z" w16du:dateUtc="2024-08-07T19:27:00Z">
        <w:r w:rsidR="0008254A">
          <w:t xml:space="preserve">grow rapidly (outbreaks) or those </w:t>
        </w:r>
      </w:ins>
      <w:ins w:id="280" w:author="Nathan Dorn" w:date="2024-08-07T18:05:00Z" w16du:dateUtc="2024-08-07T22:05:00Z">
        <w:r w:rsidR="00541260">
          <w:t xml:space="preserve">experiencing </w:t>
        </w:r>
      </w:ins>
      <w:ins w:id="281" w:author="Nathan Dorn" w:date="2024-08-07T15:03:00Z" w16du:dateUtc="2024-08-07T19:03:00Z">
        <w:r w:rsidR="008302EB">
          <w:t>steady declines require</w:t>
        </w:r>
      </w:ins>
      <w:r>
        <w:t xml:space="preserve"> </w:t>
      </w:r>
      <w:del w:id="282" w:author="Nathan Dorn" w:date="2024-08-07T15:03:00Z" w16du:dateUtc="2024-08-07T19:03:00Z">
        <w:r w:rsidDel="008302EB">
          <w:delText xml:space="preserve">both </w:delText>
        </w:r>
      </w:del>
      <w:r>
        <w:t xml:space="preserve">ecologists </w:t>
      </w:r>
      <w:del w:id="283" w:author="Nathan Dorn" w:date="2024-08-07T15:03:00Z" w16du:dateUtc="2024-08-07T19:03:00Z">
        <w:r w:rsidDel="008302EB">
          <w:delText>and conservation biologists need</w:delText>
        </w:r>
      </w:del>
      <w:r>
        <w:t xml:space="preserve"> to </w:t>
      </w:r>
      <w:ins w:id="284" w:author="Nathan Dorn" w:date="2024-08-07T15:03:00Z" w16du:dateUtc="2024-08-07T19:03:00Z">
        <w:r w:rsidR="008302EB">
          <w:t xml:space="preserve">understand </w:t>
        </w:r>
      </w:ins>
      <w:del w:id="285" w:author="Nathan Dorn" w:date="2024-08-07T15:03:00Z" w16du:dateUtc="2024-08-07T19:03:00Z">
        <w:r w:rsidDel="008302EB">
          <w:delText xml:space="preserve">know </w:delText>
        </w:r>
      </w:del>
      <w:r>
        <w:t xml:space="preserve">how </w:t>
      </w:r>
      <w:del w:id="286" w:author="Nathan Dorn" w:date="2024-08-07T15:27:00Z" w16du:dateUtc="2024-08-07T19:27:00Z">
        <w:r w:rsidDel="0011606B">
          <w:delText xml:space="preserve">the </w:delText>
        </w:r>
      </w:del>
      <w:ins w:id="287" w:author="Nathan Dorn" w:date="2024-08-07T15:02:00Z" w16du:dateUtc="2024-08-07T19:02:00Z">
        <w:r w:rsidR="003818B6">
          <w:t xml:space="preserve">parameters combine </w:t>
        </w:r>
      </w:ins>
      <w:del w:id="288" w:author="Nathan Dorn" w:date="2024-08-07T15:02:00Z" w16du:dateUtc="2024-08-07T19:02:00Z">
        <w:r w:rsidDel="003818B6">
          <w:delText>factors relate</w:delText>
        </w:r>
      </w:del>
      <w:r>
        <w:t xml:space="preserve"> to </w:t>
      </w:r>
      <w:ins w:id="289" w:author="Nathan Dorn" w:date="2024-08-07T15:02:00Z" w16du:dateUtc="2024-08-07T19:02:00Z">
        <w:r w:rsidR="003818B6">
          <w:t>d</w:t>
        </w:r>
      </w:ins>
      <w:ins w:id="290" w:author="Nathan Dorn" w:date="2024-08-07T15:44:00Z" w16du:dateUtc="2024-08-07T19:44:00Z">
        <w:r w:rsidR="00CA0F13">
          <w:t>rive</w:t>
        </w:r>
      </w:ins>
      <w:ins w:id="291" w:author="Nathan Dorn" w:date="2024-08-07T15:02:00Z" w16du:dateUtc="2024-08-07T19:02:00Z">
        <w:r w:rsidR="003818B6">
          <w:t xml:space="preserve"> </w:t>
        </w:r>
      </w:ins>
      <w:ins w:id="292" w:author="Nathan Dorn" w:date="2024-08-07T15:27:00Z" w16du:dateUtc="2024-08-07T19:27:00Z">
        <w:r w:rsidR="0011606B">
          <w:t xml:space="preserve">variable </w:t>
        </w:r>
      </w:ins>
      <w:r>
        <w:t xml:space="preserve">population growth (λ) </w:t>
      </w:r>
      <w:del w:id="293" w:author="Nathan Dorn" w:date="2024-08-07T18:05:00Z" w16du:dateUtc="2024-08-07T22:05:00Z">
        <w:r w:rsidDel="00541260">
          <w:delText xml:space="preserve">in </w:delText>
        </w:r>
      </w:del>
      <w:ins w:id="294" w:author="Nathan Dorn" w:date="2024-08-07T18:05:00Z" w16du:dateUtc="2024-08-07T22:05:00Z">
        <w:r w:rsidR="00541260">
          <w:t xml:space="preserve">under </w:t>
        </w:r>
      </w:ins>
      <w:r w:rsidR="00517088">
        <w:t>natural conditions</w:t>
      </w:r>
      <w:r>
        <w:t>.  Furthermore, while size-dependent mortality is well known</w:t>
      </w:r>
      <w:r w:rsidR="00DF2B75">
        <w:t xml:space="preserve"> </w:t>
      </w:r>
      <w:r w:rsidR="00DF2B75">
        <w:fldChar w:fldCharType="begin"/>
      </w:r>
      <w:r w:rsidR="004576DB">
        <w:instrText xml:space="preserve"> ADDIN ZOTERO_ITEM CSL_CITATION {"citationID":"69b1baMV","properties":{"formattedCitation":"(Craig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4576DB" w:rsidRPr="004576DB">
        <w:t>(Craig et al. 2006, McCoy et al. 2011, Schmera et al. 2015, Brannelly et al. 2019)</w:t>
      </w:r>
      <w:r w:rsidR="00DF2B75">
        <w:fldChar w:fldCharType="end"/>
      </w:r>
      <w:r>
        <w:t xml:space="preserve"> and population-</w:t>
      </w:r>
      <w:ins w:id="295" w:author="Nathan Dorn" w:date="2024-08-07T15:44:00Z" w16du:dateUtc="2024-08-07T19:44:00Z">
        <w:r w:rsidR="00192CF2">
          <w:t>dynamic</w:t>
        </w:r>
      </w:ins>
      <w:del w:id="296" w:author="Nathan Dorn" w:date="2024-08-07T15:44:00Z" w16du:dateUtc="2024-08-07T19:44:00Z">
        <w:r w:rsidDel="00192CF2">
          <w:delText>level</w:delText>
        </w:r>
      </w:del>
      <w:r>
        <w:t xml:space="preserve"> consequences of the interaction between juvenile growth and mortality are logical, they have only been generally </w:t>
      </w:r>
      <w:del w:id="297" w:author="Nathan Dorn" w:date="2024-08-07T15:05:00Z" w16du:dateUtc="2024-08-07T19:05:00Z">
        <w:r w:rsidDel="002F2658">
          <w:delText xml:space="preserve">mentioned </w:delText>
        </w:r>
      </w:del>
      <w:ins w:id="298" w:author="Nathan Dorn" w:date="2024-08-07T15:05:00Z" w16du:dateUtc="2024-08-07T19:05:00Z">
        <w:r w:rsidR="002F2658">
          <w:t xml:space="preserve">alluded to </w:t>
        </w:r>
      </w:ins>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ins w:id="299" w:author="Nathan Dorn" w:date="2024-08-07T15:28:00Z" w16du:dateUtc="2024-08-07T19:28:00Z">
        <w:r w:rsidR="0011606B">
          <w:t>;</w:t>
        </w:r>
      </w:ins>
      <w:del w:id="300" w:author="Nathan Dorn" w:date="2024-08-07T15:28:00Z" w16du:dateUtc="2024-08-07T19:28:00Z">
        <w:r w:rsidR="00E845A5" w:rsidDel="0011606B">
          <w:delText>,</w:delText>
        </w:r>
      </w:del>
      <w:r w:rsidR="00E845A5">
        <w:t xml:space="preserve"> theoretical predictions</w:t>
      </w:r>
      <w:ins w:id="301" w:author="Nathan Dorn" w:date="2024-08-07T15:28:00Z" w16du:dateUtc="2024-08-07T19:28:00Z">
        <w:r w:rsidR="0011606B">
          <w:t xml:space="preserve">, whether </w:t>
        </w:r>
      </w:ins>
      <w:del w:id="302" w:author="Nathan Dorn" w:date="2024-08-07T15:28:00Z" w16du:dateUtc="2024-08-07T19:28:00Z">
        <w:r w:rsidR="00E845A5" w:rsidDel="0011606B">
          <w:delText xml:space="preserve"> </w:delText>
        </w:r>
      </w:del>
      <w:ins w:id="303" w:author="Nathan Dorn" w:date="2024-08-07T15:06:00Z" w16du:dateUtc="2024-08-07T19:06:00Z">
        <w:r w:rsidR="004B50A6">
          <w:t>general or specific</w:t>
        </w:r>
      </w:ins>
      <w:ins w:id="304" w:author="Nathan Dorn" w:date="2024-08-07T15:28:00Z" w16du:dateUtc="2024-08-07T19:28:00Z">
        <w:r w:rsidR="0011606B">
          <w:t>,</w:t>
        </w:r>
      </w:ins>
      <w:ins w:id="305" w:author="Nathan Dorn" w:date="2024-08-07T15:06:00Z" w16du:dateUtc="2024-08-07T19:06:00Z">
        <w:r w:rsidR="004B50A6">
          <w:t xml:space="preserve"> </w:t>
        </w:r>
      </w:ins>
      <w:r w:rsidR="00E845A5">
        <w:t>are lacking</w:t>
      </w:r>
      <w:r w:rsidR="00616406">
        <w:t>.</w:t>
      </w:r>
      <w:r>
        <w:t xml:space="preserve"> </w:t>
      </w:r>
      <w:r w:rsidR="00E845A5">
        <w:t>Of the t</w:t>
      </w:r>
      <w:r w:rsidR="00DB23DA">
        <w:t>wo</w:t>
      </w:r>
      <w:r w:rsidR="008F0210">
        <w:t xml:space="preserve"> </w:t>
      </w:r>
      <w:r w:rsidR="00CD3010">
        <w:t>stud</w:t>
      </w:r>
      <w:r w:rsidR="00DB23DA">
        <w:t>ies</w:t>
      </w:r>
      <w:r w:rsidR="00A02E02">
        <w:t xml:space="preserve"> that</w:t>
      </w:r>
      <w:r w:rsidR="008F0210">
        <w:t xml:space="preserve"> </w:t>
      </w:r>
      <w:r w:rsidR="000C701C">
        <w:t xml:space="preserve">have </w:t>
      </w:r>
      <w:r w:rsidR="008F0210">
        <w:t>explored t</w:t>
      </w:r>
      <w:r>
        <w:t>heoretical prediction</w:t>
      </w:r>
      <w:r w:rsidR="00616406">
        <w:t>s</w:t>
      </w:r>
      <w:r>
        <w:t xml:space="preserve"> for growth-mediated effects </w:t>
      </w:r>
      <w:del w:id="306" w:author="Nathan Dorn" w:date="2024-08-07T15:28:00Z" w16du:dateUtc="2024-08-07T19:28:00Z">
        <w:r w:rsidDel="004F1332">
          <w:delText>of</w:delText>
        </w:r>
        <w:r w:rsidR="00CD3010" w:rsidDel="004F1332">
          <w:delText xml:space="preserve"> </w:delText>
        </w:r>
      </w:del>
      <w:r w:rsidR="00CD3010">
        <w:t xml:space="preserve">on </w:t>
      </w:r>
      <w:r w:rsidR="00CD3010">
        <w:lastRenderedPageBreak/>
        <w:t>prey survival from</w:t>
      </w:r>
      <w:r>
        <w:t xml:space="preserve"> predation in size-structured populations</w:t>
      </w:r>
      <w:r w:rsidR="00E845A5">
        <w:t xml:space="preserve">, </w:t>
      </w:r>
      <w:r w:rsidR="00E845A5">
        <w:fldChar w:fldCharType="begin"/>
      </w:r>
      <w:r w:rsidR="00E845A5">
        <w:instrText xml:space="preserve"> ADDIN ZOTERO_ITEM CSL_CITATION {"citationID":"B39iQo78","properties":{"formattedCitation":"(Rice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ins w:id="307" w:author="Nathan Dorn" w:date="2024-08-07T15:06:00Z" w16du:dateUtc="2024-08-07T19:06:00Z">
        <w:r w:rsidR="004B50A6">
          <w:t xml:space="preserve">examined </w:t>
        </w:r>
      </w:ins>
      <w:del w:id="308" w:author="Nathan Dorn" w:date="2024-08-07T15:06:00Z" w16du:dateUtc="2024-08-07T19:06:00Z">
        <w:r w:rsidR="00A02E02" w:rsidDel="004B50A6">
          <w:delText xml:space="preserve">looked at </w:delText>
        </w:r>
      </w:del>
      <w:r w:rsidR="00A02E02">
        <w:t xml:space="preserve">how variation in </w:t>
      </w:r>
      <w:del w:id="309" w:author="Nathan Dorn" w:date="2024-08-07T15:07:00Z" w16du:dateUtc="2024-08-07T19:07:00Z">
        <w:r w:rsidR="00A02E02" w:rsidDel="004B50A6">
          <w:delText xml:space="preserve">mean </w:delText>
        </w:r>
      </w:del>
      <w:r w:rsidR="00A02E02">
        <w:t xml:space="preserve">growth rates </w:t>
      </w:r>
      <w:del w:id="310" w:author="Nathan Dorn" w:date="2024-08-07T15:07:00Z" w16du:dateUtc="2024-08-07T19:07:00Z">
        <w:r w:rsidR="00A02E02" w:rsidDel="004B50A6">
          <w:delText>and variation</w:delText>
        </w:r>
        <w:r w:rsidR="002F5128" w:rsidDel="004B50A6">
          <w:delText xml:space="preserve"> growth rates</w:delText>
        </w:r>
        <w:r w:rsidR="00A02E02" w:rsidDel="004B50A6">
          <w:delText xml:space="preserve"> within a population </w:delText>
        </w:r>
      </w:del>
      <w:r w:rsidR="002F5128">
        <w:t>influenced</w:t>
      </w:r>
      <w:r w:rsidR="00BF399E">
        <w:t xml:space="preserve"> the numbers and proportions of</w:t>
      </w:r>
      <w:r w:rsidR="002F5128">
        <w:t xml:space="preserve"> </w:t>
      </w:r>
      <w:r w:rsidR="00BF399E">
        <w:t>surviving</w:t>
      </w:r>
      <w:r w:rsidR="002F5128">
        <w:t xml:space="preserve"> </w:t>
      </w:r>
      <w:ins w:id="311" w:author="Nathan Dorn" w:date="2024-08-07T15:07:00Z" w16du:dateUtc="2024-08-07T19:07:00Z">
        <w:r w:rsidR="004B50A6">
          <w:t xml:space="preserve">juveniles </w:t>
        </w:r>
      </w:ins>
      <w:r w:rsidR="002F5128">
        <w:t xml:space="preserve">while </w:t>
      </w:r>
      <w:r w:rsidR="002F5128">
        <w:fldChar w:fldCharType="begin"/>
      </w:r>
      <w:r w:rsidR="002F5128">
        <w:instrText xml:space="preserve"> ADDIN ZOTERO_ITEM CSL_CITATION {"citationID":"0zBdBOET","properties":{"formattedCitation":"(Pepi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 xml:space="preserve">of predator and prey due to mismatches in thermal responses to </w:t>
      </w:r>
      <w:del w:id="312" w:author="Nathan Dorn" w:date="2024-08-07T15:28:00Z" w16du:dateUtc="2024-08-07T19:28:00Z">
        <w:r w:rsidR="0020220F" w:rsidDel="002D69AD">
          <w:delText>increases</w:delText>
        </w:r>
        <w:r w:rsidR="00BF399E" w:rsidDel="002D69AD">
          <w:delText xml:space="preserve"> </w:delText>
        </w:r>
      </w:del>
      <w:ins w:id="313" w:author="Nathan Dorn" w:date="2024-08-07T15:28:00Z" w16du:dateUtc="2024-08-07T19:28:00Z">
        <w:r w:rsidR="002D69AD">
          <w:t xml:space="preserve">variation </w:t>
        </w:r>
      </w:ins>
      <w:r w:rsidR="00BF399E">
        <w:t>in temperature</w:t>
      </w:r>
      <w:r w:rsidR="006C0930" w:rsidRPr="006C0930">
        <w:t xml:space="preserve"> </w:t>
      </w:r>
      <w:r w:rsidR="006C0930">
        <w:t xml:space="preserve">while holding prey reproduction </w:t>
      </w:r>
      <w:del w:id="314" w:author="Nathan Dorn" w:date="2024-08-07T15:28:00Z" w16du:dateUtc="2024-08-07T19:28:00Z">
        <w:r w:rsidR="006C0930" w:rsidDel="002D69AD">
          <w:delText xml:space="preserve">rate </w:delText>
        </w:r>
      </w:del>
      <w:r w:rsidR="006C0930">
        <w:t>constant</w:t>
      </w:r>
      <w:r w:rsidR="00BF399E">
        <w:t xml:space="preserve">. </w:t>
      </w:r>
      <w:del w:id="315" w:author="Nathan Dorn" w:date="2024-08-07T15:45:00Z" w16du:dateUtc="2024-08-07T19:45:00Z">
        <w:r w:rsidR="00BF399E" w:rsidDel="001529FA">
          <w:delText>Thus,</w:delText>
        </w:r>
        <w:r w:rsidR="00D10D0D" w:rsidDel="001529FA">
          <w:delText xml:space="preserve"> despite</w:delText>
        </w:r>
        <w:r w:rsidR="00BF399E" w:rsidDel="001529FA">
          <w:delText xml:space="preserve"> the </w:delText>
        </w:r>
      </w:del>
      <w:del w:id="316" w:author="Nathan Dorn" w:date="2024-08-07T15:08:00Z" w16du:dateUtc="2024-08-07T19:08:00Z">
        <w:r w:rsidR="00BF399E" w:rsidDel="001563C8">
          <w:delText xml:space="preserve">increase in </w:delText>
        </w:r>
      </w:del>
      <w:del w:id="317" w:author="Nathan Dorn" w:date="2024-08-07T15:45:00Z" w16du:dateUtc="2024-08-07T19:45:00Z">
        <w:r w:rsidR="00BF399E" w:rsidDel="001529FA">
          <w:delText xml:space="preserve">interest </w:delText>
        </w:r>
      </w:del>
      <w:del w:id="318" w:author="Nathan Dorn" w:date="2024-08-07T15:08:00Z" w16du:dateUtc="2024-08-07T19:08:00Z">
        <w:r w:rsidR="00BF399E" w:rsidDel="00552109">
          <w:delText>of</w:delText>
        </w:r>
      </w:del>
      <w:del w:id="319" w:author="Nathan Dorn" w:date="2024-08-07T15:45:00Z" w16du:dateUtc="2024-08-07T19:45:00Z">
        <w:r w:rsidR="00BF399E" w:rsidDel="001529FA">
          <w:delText xml:space="preserve"> predict</w:delText>
        </w:r>
      </w:del>
      <w:del w:id="320" w:author="Nathan Dorn" w:date="2024-08-07T15:08:00Z" w16du:dateUtc="2024-08-07T19:08:00Z">
        <w:r w:rsidR="00BF399E" w:rsidDel="00552109">
          <w:delText>ing</w:delText>
        </w:r>
      </w:del>
      <w:del w:id="321" w:author="Nathan Dorn" w:date="2024-08-07T15:45:00Z" w16du:dateUtc="2024-08-07T19:45:00Z">
        <w:r w:rsidR="00BF399E" w:rsidDel="001529FA">
          <w:delText xml:space="preserve"> the outcome predator-prey interactions in size-structured population in response to changing </w:delText>
        </w:r>
        <w:r w:rsidR="00A2004F" w:rsidDel="001529FA">
          <w:delText>environmental</w:delText>
        </w:r>
        <w:r w:rsidR="00BF399E" w:rsidDel="001529FA">
          <w:delText xml:space="preserve"> conditions</w:delText>
        </w:r>
        <w:r w:rsidR="00A2004F" w:rsidDel="001529FA">
          <w:delText xml:space="preserve"> </w:delText>
        </w:r>
        <w:r w:rsidR="00A2004F" w:rsidDel="001529FA">
          <w:fldChar w:fldCharType="begin"/>
        </w:r>
        <w:r w:rsidR="00A2004F" w:rsidDel="001529FA">
          <w:delInstrText xml:space="preserve"> ADDIN ZOTERO_ITEM CSL_CITATION {"citationID":"xiiAuk15","properties":{"formattedCitation":"(Pepi et al. 2018, 2023, Davidson et al. 2021)","plainCitation":"(Pepi et al. 2018, 2023,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delInstrText>
        </w:r>
        <w:r w:rsidR="00A2004F" w:rsidDel="001529FA">
          <w:fldChar w:fldCharType="separate"/>
        </w:r>
        <w:r w:rsidR="00A2004F" w:rsidRPr="00A2004F" w:rsidDel="001529FA">
          <w:delText>(Pepi et al. 2018, 2023, Davidson et al. 2021)</w:delText>
        </w:r>
        <w:r w:rsidR="00A2004F" w:rsidDel="001529FA">
          <w:fldChar w:fldCharType="end"/>
        </w:r>
        <w:r w:rsidR="00BF399E" w:rsidDel="001529FA">
          <w:delText xml:space="preserve">, </w:delText>
        </w:r>
      </w:del>
      <w:del w:id="322" w:author="Nathan Dorn" w:date="2024-08-07T15:29:00Z" w16du:dateUtc="2024-08-07T19:29:00Z">
        <w:r w:rsidR="00BF399E" w:rsidDel="002D69AD">
          <w:delText>the population-level consequences</w:delText>
        </w:r>
        <w:r w:rsidR="00F7360F" w:rsidDel="002D69AD">
          <w:delText xml:space="preserve"> (per-capita changes)</w:delText>
        </w:r>
        <w:r w:rsidR="00BF399E" w:rsidDel="002D69AD">
          <w:delText xml:space="preserve"> of </w:delText>
        </w:r>
        <w:r w:rsidR="001166FF" w:rsidDel="002D69AD">
          <w:delText>increasing growth rates</w:delText>
        </w:r>
        <w:r w:rsidR="00056090" w:rsidDel="002D69AD">
          <w:delText xml:space="preserve"> in size-structured</w:delText>
        </w:r>
        <w:r w:rsidR="001166FF" w:rsidDel="002D69AD">
          <w:delText xml:space="preserve"> prey</w:delText>
        </w:r>
        <w:r w:rsidR="00056090" w:rsidDel="002D69AD">
          <w:delText xml:space="preserve"> population</w:delText>
        </w:r>
        <w:r w:rsidR="001166FF" w:rsidDel="002D69AD">
          <w:delText xml:space="preserve"> due to environmental factors has little theoretical underpinning</w:delText>
        </w:r>
        <w:r w:rsidR="00AA2DC3" w:rsidDel="002D69AD">
          <w:delText xml:space="preserve"> particularly when adding reproduction</w:delText>
        </w:r>
      </w:del>
      <w:del w:id="323" w:author="Nathan Dorn" w:date="2024-08-07T15:45:00Z" w16du:dateUtc="2024-08-07T19:45:00Z">
        <w:r w:rsidR="00BF399E" w:rsidDel="001529FA">
          <w:delText>.</w:delText>
        </w:r>
      </w:del>
    </w:p>
    <w:p w14:paraId="601B942E" w14:textId="44416E21" w:rsidR="00673700" w:rsidRDefault="00A12CAD" w:rsidP="00DA1243">
      <w:pPr>
        <w:pStyle w:val="NATESTYLE1CommonCollege"/>
        <w:ind w:firstLine="720"/>
        <w:jc w:val="both"/>
      </w:pPr>
      <w:r>
        <w:t xml:space="preserve">Size-indexed </w:t>
      </w:r>
      <w:ins w:id="324" w:author="Nathan Dorn" w:date="2024-08-07T15:09:00Z" w16du:dateUtc="2024-08-07T19:09:00Z">
        <w:r w:rsidR="00416633">
          <w:t xml:space="preserve">demographic </w:t>
        </w:r>
      </w:ins>
      <w:r w:rsidR="00673700">
        <w:t>models</w:t>
      </w:r>
      <w:ins w:id="325" w:author="Nathan Dorn" w:date="2024-08-07T15:10:00Z" w16du:dateUtc="2024-08-07T19:10:00Z">
        <w:r w:rsidR="00416633">
          <w:t>,</w:t>
        </w:r>
      </w:ins>
      <w:r w:rsidR="00673700">
        <w:t xml:space="preserve"> combin</w:t>
      </w:r>
      <w:ins w:id="326" w:author="Nathan Dorn" w:date="2024-08-07T15:10:00Z" w16du:dateUtc="2024-08-07T19:10:00Z">
        <w:r w:rsidR="00416633">
          <w:t>ing</w:t>
        </w:r>
      </w:ins>
      <w:del w:id="327" w:author="Nathan Dorn" w:date="2024-08-07T15:10:00Z" w16du:dateUtc="2024-08-07T19:10:00Z">
        <w:r w:rsidR="00673700" w:rsidDel="00416633">
          <w:delText>e</w:delText>
        </w:r>
      </w:del>
      <w:r w:rsidR="00673700">
        <w:t xml:space="preserve"> growth (i.e., developmental) rates and survival </w:t>
      </w:r>
      <w:del w:id="328" w:author="Nathan Dorn" w:date="2024-08-07T15:10:00Z" w16du:dateUtc="2024-08-07T19:10:00Z">
        <w:r w:rsidR="00673700" w:rsidDel="002D2214">
          <w:delText xml:space="preserve">to </w:delText>
        </w:r>
      </w:del>
      <w:ins w:id="329" w:author="Nathan Dorn" w:date="2024-08-07T15:10:00Z" w16du:dateUtc="2024-08-07T19:10:00Z">
        <w:r w:rsidR="002D2214">
          <w:t xml:space="preserve">can </w:t>
        </w:r>
      </w:ins>
      <w:r w:rsidR="00673700">
        <w:t>make</w:t>
      </w:r>
      <w:del w:id="330" w:author="Nathan Dorn" w:date="2024-08-07T15:10:00Z" w16du:dateUtc="2024-08-07T19:10:00Z">
        <w:r w:rsidR="00673700" w:rsidDel="00416633">
          <w:delText xml:space="preserve"> projections</w:delText>
        </w:r>
      </w:del>
      <w:commentRangeStart w:id="331"/>
      <w:ins w:id="332" w:author="Nathan Dorn" w:date="2024-08-07T15:10:00Z" w16du:dateUtc="2024-08-07T19:10:00Z">
        <w:r w:rsidR="00416633">
          <w:t>population growth projections</w:t>
        </w:r>
      </w:ins>
      <w:del w:id="333" w:author="Nathan Dorn" w:date="2024-08-07T15:10:00Z" w16du:dateUtc="2024-08-07T19:10:00Z">
        <w:r w:rsidR="00673700" w:rsidDel="002D2214">
          <w:delText xml:space="preserve"> </w:delText>
        </w:r>
      </w:del>
      <w:ins w:id="334" w:author="Nathan Dorn" w:date="2024-08-07T15:10:00Z" w16du:dateUtc="2024-08-07T19:10:00Z">
        <w:r w:rsidR="002D2214">
          <w:t xml:space="preserve"> </w:t>
        </w:r>
      </w:ins>
      <w:r w:rsidR="00673700">
        <w:t>and identify sensitive stages/ages</w:t>
      </w:r>
      <w:r w:rsidR="004F62A4">
        <w:t xml:space="preserve"> </w:t>
      </w:r>
      <w:r w:rsidR="00324CAE">
        <w:fldChar w:fldCharType="begin"/>
      </w:r>
      <w:r w:rsidR="00324CAE">
        <w:instrText xml:space="preserve"> ADDIN ZOTERO_ITEM CSL_CITATION {"citationID":"tou0l2IV","properties":{"formattedCitation":"(Chockley et al. 2008)","plainCitation":"(Chockley et al. 2008)","noteIndex":0},"citationItems":[{"id":13,"uris":["http://zotero.org/users/9972654/items/R4AY6B2M"],"itemData":{"id":13,"type":"article-journal","abstract":"The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324CAE">
        <w:fldChar w:fldCharType="separate"/>
      </w:r>
      <w:r w:rsidR="00324CAE" w:rsidRPr="00324CAE">
        <w:t>(</w:t>
      </w:r>
      <w:ins w:id="335" w:author="Nathan Dorn" w:date="2024-08-07T15:10:00Z" w16du:dateUtc="2024-08-07T19:10:00Z">
        <w:r w:rsidR="002D2214">
          <w:t xml:space="preserve">e.g., </w:t>
        </w:r>
      </w:ins>
      <w:r w:rsidR="00324CAE" w:rsidRPr="00324CAE">
        <w:t>Chockley et al. 2008)</w:t>
      </w:r>
      <w:r w:rsidR="00324CAE">
        <w:fldChar w:fldCharType="end"/>
      </w:r>
      <w:commentRangeEnd w:id="331"/>
      <w:r w:rsidR="00472D3F">
        <w:rPr>
          <w:rStyle w:val="CommentReference"/>
          <w:rFonts w:cstheme="minorBidi"/>
        </w:rPr>
        <w:commentReference w:id="331"/>
      </w:r>
      <w:r w:rsidR="00673700">
        <w:t xml:space="preserve">, but could also be used to identify combinations of parameters making population growth negative, zero, or positive.  Zero-population growth isoclines </w:t>
      </w:r>
      <w:ins w:id="336" w:author="Nathan Dorn" w:date="2024-08-07T15:35:00Z" w16du:dateUtc="2024-08-07T19:35:00Z">
        <w:r w:rsidR="00834162">
          <w:t>are typically</w:t>
        </w:r>
      </w:ins>
      <w:del w:id="337" w:author="Nathan Dorn" w:date="2024-08-07T15:35:00Z" w16du:dateUtc="2024-08-07T19:35:00Z">
        <w:r w:rsidR="00673700" w:rsidDel="00834162">
          <w:delText>historically</w:delText>
        </w:r>
      </w:del>
      <w:r w:rsidR="00673700">
        <w:t xml:space="preserve"> </w:t>
      </w:r>
      <w:del w:id="338" w:author="Nathan Dorn" w:date="2024-08-07T15:35:00Z" w16du:dateUtc="2024-08-07T19:35:00Z">
        <w:r w:rsidR="00673700" w:rsidDel="00834162">
          <w:delText xml:space="preserve">were </w:delText>
        </w:r>
      </w:del>
      <w:r w:rsidR="00673700">
        <w:t xml:space="preserve">used to predict </w:t>
      </w:r>
      <w:del w:id="339" w:author="Nathan Dorn" w:date="2024-08-07T15:11:00Z" w16du:dateUtc="2024-08-07T19:11:00Z">
        <w:r w:rsidR="00673700" w:rsidDel="00B9796C">
          <w:delText>how</w:delText>
        </w:r>
      </w:del>
      <w:ins w:id="340" w:author="Nathan Dorn" w:date="2024-08-07T15:11:00Z" w16du:dateUtc="2024-08-07T19:11:00Z">
        <w:r w:rsidR="00B9796C">
          <w:t>population dynamics and coexistence outcomes for</w:t>
        </w:r>
      </w:ins>
      <w:r w:rsidR="00673700">
        <w:t xml:space="preserve"> </w:t>
      </w:r>
      <w:del w:id="341" w:author="Nathan Dorn" w:date="2024-08-07T15:11:00Z" w16du:dateUtc="2024-08-07T19:11:00Z">
        <w:r w:rsidR="00673700" w:rsidDel="00CC5D4F">
          <w:delText xml:space="preserve">two </w:delText>
        </w:r>
      </w:del>
      <w:r w:rsidR="00673700">
        <w:t xml:space="preserve">interacting species </w:t>
      </w:r>
      <w:del w:id="342" w:author="Nathan Dorn" w:date="2024-08-07T15:11:00Z" w16du:dateUtc="2024-08-07T19:11:00Z">
        <w:r w:rsidR="00673700" w:rsidDel="00CC5D4F">
          <w:delText xml:space="preserve">can persist </w:delText>
        </w:r>
      </w:del>
      <w:r w:rsidR="00673700">
        <w:t xml:space="preserve">with variable </w:t>
      </w:r>
      <w:del w:id="343" w:author="Nathan Dorn" w:date="2024-08-07T15:11:00Z" w16du:dateUtc="2024-08-07T19:11:00Z">
        <w:r w:rsidR="00673700" w:rsidDel="00CC5D4F">
          <w:delText xml:space="preserve">abundances of interacting species, </w:delText>
        </w:r>
      </w:del>
      <w:r w:rsidR="00673700">
        <w:t>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ins w:id="344" w:author="Nathan Dorn" w:date="2024-08-07T15:12:00Z" w16du:dateUtc="2024-08-07T19:12:00Z">
        <w:r w:rsidR="00CC5D4F">
          <w:t>,</w:t>
        </w:r>
      </w:ins>
      <w:r w:rsidR="00673700">
        <w:t xml:space="preserve"> but zero-growth isoclines can also be </w:t>
      </w:r>
      <w:del w:id="345" w:author="Nathan Dorn" w:date="2024-08-07T15:12:00Z" w16du:dateUtc="2024-08-07T19:12:00Z">
        <w:r w:rsidR="00673700" w:rsidDel="006E5D38">
          <w:delText xml:space="preserve">calculated </w:delText>
        </w:r>
      </w:del>
      <w:ins w:id="346" w:author="Nathan Dorn" w:date="2024-08-07T15:12:00Z" w16du:dateUtc="2024-08-07T19:12:00Z">
        <w:r w:rsidR="006E5D38">
          <w:t xml:space="preserve">derived </w:t>
        </w:r>
      </w:ins>
      <w:r w:rsidR="00673700">
        <w:t xml:space="preserve">from </w:t>
      </w:r>
      <w:commentRangeStart w:id="347"/>
      <w:r w:rsidR="00673700">
        <w:t>stage- or size- structured population models to identify parameter combinations producing zero population growth</w:t>
      </w:r>
      <w:commentRangeEnd w:id="347"/>
      <w:r w:rsidR="007878CA">
        <w:rPr>
          <w:rStyle w:val="CommentReference"/>
          <w:rFonts w:cstheme="minorBidi"/>
        </w:rPr>
        <w:commentReference w:id="347"/>
      </w:r>
      <w:r w:rsidR="00673700">
        <w:t xml:space="preserve">. To our knowledge this has not been done, but isoclines from </w:t>
      </w:r>
      <w:del w:id="348" w:author="Nathan Dorn" w:date="2024-08-07T15:12:00Z" w16du:dateUtc="2024-08-07T19:12:00Z">
        <w:r w:rsidR="00673700" w:rsidDel="006E5D38">
          <w:delText>stage-structured</w:delText>
        </w:r>
      </w:del>
      <w:ins w:id="349" w:author="Nathan Dorn" w:date="2024-08-07T15:12:00Z" w16du:dateUtc="2024-08-07T19:12:00Z">
        <w:r w:rsidR="006E5D38">
          <w:t xml:space="preserve">demographic </w:t>
        </w:r>
      </w:ins>
      <w:del w:id="350" w:author="Nathan Dorn" w:date="2024-08-07T15:12:00Z" w16du:dateUtc="2024-08-07T19:12:00Z">
        <w:r w:rsidR="00673700" w:rsidDel="006E5D38">
          <w:delText xml:space="preserve"> </w:delText>
        </w:r>
      </w:del>
      <w:r w:rsidR="00673700">
        <w:t xml:space="preserve">models </w:t>
      </w:r>
      <w:ins w:id="351" w:author="Nathan Dorn" w:date="2024-08-07T15:37:00Z" w16du:dateUtc="2024-08-07T19:37:00Z">
        <w:r w:rsidR="007878CA">
          <w:t>that include growth rates</w:t>
        </w:r>
      </w:ins>
      <w:del w:id="352" w:author="Nathan Dorn" w:date="2024-08-07T15:13:00Z" w16du:dateUtc="2024-08-07T19:13:00Z">
        <w:r w:rsidR="00673700" w:rsidDel="006E5D38">
          <w:delText xml:space="preserve">present </w:delText>
        </w:r>
      </w:del>
      <w:ins w:id="353" w:author="Nathan Dorn" w:date="2024-08-07T15:13:00Z" w16du:dateUtc="2024-08-07T19:13:00Z">
        <w:r w:rsidR="006E5D38">
          <w:t xml:space="preserve">could </w:t>
        </w:r>
        <w:r w:rsidR="00D8376B">
          <w:t xml:space="preserve">offer </w:t>
        </w:r>
      </w:ins>
      <w:ins w:id="354" w:author="Nathan Dorn" w:date="2024-08-07T15:14:00Z" w16du:dateUtc="2024-08-07T19:14:00Z">
        <w:r w:rsidR="00D8376B">
          <w:t xml:space="preserve">quantitative maps for understanding </w:t>
        </w:r>
      </w:ins>
      <w:del w:id="355" w:author="Nathan Dorn" w:date="2024-08-07T15:13:00Z" w16du:dateUtc="2024-08-07T19:13:00Z">
        <w:r w:rsidR="00673700" w:rsidDel="00D8376B">
          <w:delText>tools that could project</w:delText>
        </w:r>
      </w:del>
      <w:r w:rsidR="00673700">
        <w:t xml:space="preserve"> the combinatorial effects </w:t>
      </w:r>
      <w:del w:id="356" w:author="Nathan Dorn" w:date="2024-08-07T15:14:00Z" w16du:dateUtc="2024-08-07T19:14:00Z">
        <w:r w:rsidR="00673700" w:rsidDel="00D8376B">
          <w:delText>of size-dependent</w:delText>
        </w:r>
      </w:del>
      <w:ins w:id="357" w:author="Nathan Dorn" w:date="2024-08-07T15:14:00Z" w16du:dateUtc="2024-08-07T19:14:00Z">
        <w:r w:rsidR="00D8376B">
          <w:t>juvenile</w:t>
        </w:r>
      </w:ins>
      <w:r w:rsidR="00673700">
        <w:t xml:space="preserve"> survival and growth on population growth</w:t>
      </w:r>
      <w:del w:id="358" w:author="Nathan Dorn" w:date="2024-08-07T15:14:00Z" w16du:dateUtc="2024-08-07T19:14:00Z">
        <w:r w:rsidR="00673700" w:rsidDel="00D8376B">
          <w:delText xml:space="preserve"> while </w:delText>
        </w:r>
        <w:r w:rsidR="00673700" w:rsidDel="00D8376B">
          <w:lastRenderedPageBreak/>
          <w:delText>controlling for reproductive conditions</w:delText>
        </w:r>
      </w:del>
      <w:r w:rsidR="00673700">
        <w:t xml:space="preserve">. Field-measured parameters could then be compared to the isocline and predict natural spatio-temporal variation in recruitment or population growth.  </w:t>
      </w:r>
    </w:p>
    <w:p w14:paraId="1D109D87" w14:textId="52CE8FD2"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 freshwater</w:t>
      </w:r>
      <w:r>
        <w:t xml:space="preserve"> gastropod of conservation concern, the Florida Apple Snail (</w:t>
      </w:r>
      <w:r w:rsidRPr="006C7E08">
        <w:rPr>
          <w:i/>
          <w:iCs/>
        </w:rPr>
        <w:t>Pomacea paludosa</w:t>
      </w:r>
      <w:r>
        <w:rPr>
          <w:i/>
          <w:iCs/>
        </w:rPr>
        <w:t xml:space="preserve">; </w:t>
      </w:r>
      <w:ins w:id="359" w:author="Nathan Dorn" w:date="2024-08-07T15:18:00Z" w16du:dateUtc="2024-08-07T19:18:00Z">
        <w:r w:rsidR="002A78F8">
          <w:t xml:space="preserve">hereafter </w:t>
        </w:r>
      </w:ins>
      <w:r>
        <w:t xml:space="preserve">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 </w:t>
      </w:r>
      <w:del w:id="360" w:author="Nathan Dorn" w:date="2024-08-07T15:15:00Z" w16du:dateUtc="2024-08-07T19:15:00Z">
        <w:r w:rsidDel="00B827ED">
          <w:delText>stage-specific losses and high</w:delText>
        </w:r>
      </w:del>
      <w:r>
        <w:t xml:space="preserve"> mortality to</w:t>
      </w:r>
      <w:ins w:id="361" w:author="Nathan Dorn" w:date="2024-08-07T15:15:00Z" w16du:dateUtc="2024-08-07T19:15:00Z">
        <w:r w:rsidR="00C553B8">
          <w:t xml:space="preserve"> stage- or size-dependent</w:t>
        </w:r>
      </w:ins>
      <w:r>
        <w:t xml:space="preserve"> predators </w:t>
      </w:r>
      <w:del w:id="362" w:author="Nathan Dorn" w:date="2024-08-07T15:15:00Z" w16du:dateUtc="2024-08-07T19:15:00Z">
        <w:r w:rsidDel="00C553B8">
          <w:delText xml:space="preserve">in juvenile ages or stages </w:delText>
        </w:r>
      </w:del>
      <w:r>
        <w:t>(</w:t>
      </w:r>
      <w:ins w:id="363" w:author="Nathan Dorn" w:date="2024-08-07T15:15:00Z" w16du:dateUtc="2024-08-07T19:15:00Z">
        <w:r w:rsidR="00C553B8">
          <w:t>e.g.</w:t>
        </w:r>
      </w:ins>
      <w:ins w:id="364" w:author="Nathan Dorn" w:date="2024-08-07T15:16:00Z" w16du:dateUtc="2024-08-07T19:16:00Z">
        <w:r w:rsidR="00C553B8">
          <w:t xml:space="preserve">, </w:t>
        </w:r>
      </w:ins>
      <w:r>
        <w:t>plants, fish, invertebrates).</w:t>
      </w:r>
      <w:ins w:id="365" w:author="Nathan Dorn" w:date="2024-08-07T15:16:00Z" w16du:dateUtc="2024-08-07T19:16:00Z">
        <w:r w:rsidR="00C553B8">
          <w:t xml:space="preserve"> </w:t>
        </w:r>
      </w:ins>
      <w:r>
        <w:t>We then quantified size- and season-dependent survival and growth in the field to 1) test for size-dependent survival and 2) quantify the net effects that growth and survival have on population growth during the annual reproduction/recruitment period (spring vs</w:t>
      </w:r>
      <w:ins w:id="366" w:author="Nathan Dorn" w:date="2024-08-07T15:16:00Z" w16du:dateUtc="2024-08-07T19:16:00Z">
        <w:r w:rsidR="009F561A">
          <w:t>.</w:t>
        </w:r>
      </w:ins>
      <w:r>
        <w:t xml:space="preserve"> early summer). Using the model the measured values in the field thus become interpretable from a population dynamic perspective. </w:t>
      </w:r>
    </w:p>
    <w:p w14:paraId="2177FE57" w14:textId="77777777" w:rsidR="00673700" w:rsidRPr="00524172" w:rsidRDefault="00673700" w:rsidP="00DA1243">
      <w:pPr>
        <w:pStyle w:val="Heading1"/>
        <w:jc w:val="both"/>
      </w:pPr>
      <w:r>
        <w:t>Materials and methods</w:t>
      </w:r>
    </w:p>
    <w:p w14:paraId="13650F39" w14:textId="77777777" w:rsidR="00673700" w:rsidRPr="00695B5F" w:rsidRDefault="00673700" w:rsidP="00DA1243">
      <w:pPr>
        <w:pStyle w:val="Heading2"/>
        <w:jc w:val="both"/>
      </w:pPr>
      <w:bookmarkStart w:id="367"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 xml:space="preserve">rainage of the Everglades altered the hydrologic conditions </w:t>
      </w:r>
      <w:r w:rsidRPr="00524172">
        <w:lastRenderedPageBreak/>
        <w:t>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r w:rsidRPr="00524172">
        <w:rPr>
          <w:i/>
          <w:iCs/>
        </w:rPr>
        <w:t>Cladium jamaicense</w:t>
      </w:r>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0FD6E081"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ins w:id="368" w:author="Nathan Dorn" w:date="2024-08-07T15:17:00Z" w16du:dateUtc="2024-08-07T19:17:00Z">
        <w:r w:rsidR="00525700">
          <w:rPr>
            <w:rStyle w:val="normaltextrun"/>
            <w:color w:val="000000"/>
            <w:shd w:val="clear" w:color="auto" w:fill="FFFFFF"/>
          </w:rPr>
          <w:t xml:space="preserve">freshwater </w:t>
        </w:r>
      </w:ins>
      <w:r>
        <w:rPr>
          <w:rStyle w:val="normaltextrun"/>
          <w:color w:val="000000"/>
          <w:shd w:val="clear" w:color="auto" w:fill="FFFFFF"/>
        </w:rPr>
        <w:t xml:space="preserve">gastropod in </w:t>
      </w:r>
      <w:del w:id="369" w:author="Nathan Dorn" w:date="2024-08-07T15:17:00Z" w16du:dateUtc="2024-08-07T19:17:00Z">
        <w:r w:rsidDel="00525700">
          <w:rPr>
            <w:rStyle w:val="normaltextrun"/>
            <w:color w:val="000000"/>
            <w:shd w:val="clear" w:color="auto" w:fill="FFFFFF"/>
          </w:rPr>
          <w:delText xml:space="preserve">freshwaters of </w:delText>
        </w:r>
      </w:del>
      <w:r>
        <w:rPr>
          <w:rStyle w:val="normaltextrun"/>
          <w:color w:val="000000"/>
          <w:shd w:val="clear" w:color="auto" w:fill="FFFFFF"/>
        </w:rPr>
        <w:t xml:space="preserve">North America, </w:t>
      </w:r>
      <w:ins w:id="370" w:author="Nathan Dorn" w:date="2024-08-07T15:17:00Z" w16du:dateUtc="2024-08-07T19:17:00Z">
        <w:r w:rsidR="00525700">
          <w:rPr>
            <w:rStyle w:val="normaltextrun"/>
            <w:color w:val="000000"/>
            <w:shd w:val="clear" w:color="auto" w:fill="FFFFFF"/>
          </w:rPr>
          <w:t xml:space="preserve">it </w:t>
        </w:r>
      </w:ins>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6D0D27">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invasions.","container-title":"Diversity","DOI":"10.3390/d11100183","ISSN":"1424-2818","issue":"10","journalAbbreviation":"Diversity","language":"en","page":"183","source":"DOI.org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xml:space="preserve">. </w:t>
      </w:r>
      <w:commentRangeStart w:id="371"/>
      <w:r>
        <w:rPr>
          <w:rStyle w:val="normaltextrun"/>
          <w:color w:val="000000"/>
          <w:shd w:val="clear" w:color="auto" w:fill="FFFFFF"/>
        </w:rPr>
        <w:t>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r w:rsidR="00A77DE6" w:rsidRPr="008D75C3">
        <w:rPr>
          <w:rStyle w:val="normaltextrun"/>
          <w:i/>
          <w:iCs/>
          <w:color w:val="000000"/>
          <w:shd w:val="clear" w:color="auto" w:fill="FFFFFF"/>
        </w:rPr>
        <w:t>Rostrhamus sociabilis</w:t>
      </w:r>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commentRangeEnd w:id="371"/>
      <w:r w:rsidR="005E7062">
        <w:rPr>
          <w:rStyle w:val="CommentReference"/>
          <w:rFonts w:cstheme="minorBidi"/>
        </w:rPr>
        <w:commentReference w:id="371"/>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r w:rsidRPr="00D601BB">
        <w:t>spp</w:t>
      </w:r>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r w:rsidRPr="0085088C">
        <w:rPr>
          <w:i/>
          <w:iCs/>
        </w:rPr>
        <w:t>Fundulus seminolis</w:t>
      </w:r>
      <w:r>
        <w:t>), g</w:t>
      </w:r>
      <w:r w:rsidRPr="00524172">
        <w:t xml:space="preserve">reater </w:t>
      </w:r>
      <w:r>
        <w:t>s</w:t>
      </w:r>
      <w:r w:rsidRPr="00524172">
        <w:t>iren</w:t>
      </w:r>
      <w:r w:rsidR="0085088C">
        <w:t xml:space="preserve"> (</w:t>
      </w:r>
      <w:r w:rsidR="0085088C" w:rsidRPr="0085088C">
        <w:rPr>
          <w:i/>
          <w:iCs/>
        </w:rPr>
        <w:t>Siren lacertina</w:t>
      </w:r>
      <w:r w:rsidR="0085088C">
        <w:t>)</w:t>
      </w:r>
      <w:r w:rsidRPr="00524172">
        <w:t xml:space="preserve">, and </w:t>
      </w:r>
      <w:r>
        <w:t>t</w:t>
      </w:r>
      <w:r w:rsidRPr="00524172">
        <w:t>urtles</w:t>
      </w:r>
      <w:r w:rsidR="0085088C">
        <w:t xml:space="preserve"> (e.g., </w:t>
      </w:r>
      <w:r w:rsidR="0085088C" w:rsidRPr="0085088C">
        <w:rPr>
          <w:i/>
          <w:iCs/>
        </w:rPr>
        <w:t>Kinosternon bauri</w:t>
      </w:r>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(Belostomatidae)</w:t>
      </w:r>
      <w:r>
        <w:t>,</w:t>
      </w:r>
      <w:r w:rsidRPr="00524172">
        <w:t xml:space="preserve"> </w:t>
      </w:r>
      <w:r>
        <w:t>m</w:t>
      </w:r>
      <w:r w:rsidRPr="00524172">
        <w:t xml:space="preserve">ay </w:t>
      </w:r>
      <w:r>
        <w:t xml:space="preserve">also depredate juvenile FAS </w:t>
      </w:r>
      <w:r w:rsidRPr="00524172">
        <w:t xml:space="preserve">but </w:t>
      </w:r>
      <w:r w:rsidR="00FE0EAB" w:rsidRPr="00524172">
        <w:t>has</w:t>
      </w:r>
      <w:r w:rsidRPr="00524172">
        <w:t xml:space="preserve"> not been investigated</w:t>
      </w:r>
      <w:r w:rsidR="007E145D">
        <w:t xml:space="preserve"> </w:t>
      </w:r>
      <w:r w:rsidR="00252BCC">
        <w:fldChar w:fldCharType="begin"/>
      </w:r>
      <w:r w:rsidR="00252BCC">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252BCC">
        <w:fldChar w:fldCharType="separate"/>
      </w:r>
      <w:r w:rsidR="00252BCC" w:rsidRPr="00252BCC">
        <w:t>(Kesler and Munns, 1989)</w:t>
      </w:r>
      <w:r w:rsidR="00252BCC">
        <w:fldChar w:fldCharType="end"/>
      </w:r>
      <w:r w:rsidRPr="00524172">
        <w:t xml:space="preserve">. </w:t>
      </w:r>
      <w:r>
        <w:t xml:space="preserve">Juvenile FAS </w:t>
      </w:r>
      <w:r w:rsidR="009D4582">
        <w:lastRenderedPageBreak/>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372" w:name="_Hlk98946915"/>
      <w:bookmarkStart w:id="373" w:name="_Toc92806946"/>
      <w:bookmarkEnd w:id="367"/>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78A458A9"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Supplemental).  </w:t>
      </w:r>
      <w:ins w:id="374" w:author="Nathan Dorn" w:date="2024-08-08T12:56:00Z" w16du:dateUtc="2024-08-08T16:56:00Z">
        <w:r w:rsidR="00246D65">
          <w:t xml:space="preserve">The </w:t>
        </w:r>
        <w:commentRangeStart w:id="375"/>
        <w:r w:rsidR="00246D65">
          <w:t xml:space="preserve">model </w:t>
        </w:r>
        <w:r w:rsidR="00586A3C">
          <w:t xml:space="preserve">tracks </w:t>
        </w:r>
      </w:ins>
      <w:ins w:id="376" w:author="Nathan Dorn" w:date="2024-08-08T13:23:00Z" w16du:dateUtc="2024-08-08T17:23:00Z">
        <w:r w:rsidR="00EE72C1">
          <w:t xml:space="preserve">the annual </w:t>
        </w:r>
      </w:ins>
      <w:ins w:id="377" w:author="Nathan Dorn" w:date="2024-08-08T12:57:00Z" w16du:dateUtc="2024-08-08T16:57:00Z">
        <w:r w:rsidR="00586A3C">
          <w:t xml:space="preserve">cohorts (size and </w:t>
        </w:r>
      </w:ins>
      <w:ins w:id="378" w:author="Nathan Dorn" w:date="2024-08-08T13:21:00Z" w16du:dateUtc="2024-08-08T17:21:00Z">
        <w:r w:rsidR="00CE56F8">
          <w:t>numbers</w:t>
        </w:r>
      </w:ins>
      <w:ins w:id="379" w:author="Nathan Dorn" w:date="2024-08-08T12:57:00Z" w16du:dateUtc="2024-08-08T16:57:00Z">
        <w:r w:rsidR="00586A3C">
          <w:t xml:space="preserve">) </w:t>
        </w:r>
      </w:ins>
      <w:ins w:id="380" w:author="Nathan Dorn" w:date="2024-08-08T12:56:00Z" w16du:dateUtc="2024-08-08T16:56:00Z">
        <w:r w:rsidR="00586A3C">
          <w:t xml:space="preserve">on daily </w:t>
        </w:r>
      </w:ins>
      <w:commentRangeEnd w:id="375"/>
      <w:ins w:id="381" w:author="Nathan Dorn" w:date="2024-08-08T13:20:00Z" w16du:dateUtc="2024-08-08T17:20:00Z">
        <w:r w:rsidR="00E62C0B">
          <w:rPr>
            <w:rStyle w:val="CommentReference"/>
            <w:rFonts w:cstheme="minorBidi"/>
          </w:rPr>
          <w:commentReference w:id="375"/>
        </w:r>
      </w:ins>
      <w:ins w:id="382" w:author="Nathan Dorn" w:date="2024-08-08T12:56:00Z" w16du:dateUtc="2024-08-08T16:56:00Z">
        <w:r w:rsidR="00586A3C">
          <w:t>time steps</w:t>
        </w:r>
      </w:ins>
      <w:ins w:id="383" w:author="Nathan Dorn" w:date="2024-08-08T12:57:00Z" w16du:dateUtc="2024-08-08T16:57:00Z">
        <w:r w:rsidR="000F4277">
          <w:t xml:space="preserve"> using daily mortality and growth parameters</w:t>
        </w:r>
      </w:ins>
      <w:ins w:id="384" w:author="Nathan Dorn" w:date="2024-08-08T12:58:00Z" w16du:dateUtc="2024-08-08T16:58:00Z">
        <w:r w:rsidR="000F4277">
          <w:t xml:space="preserve"> </w:t>
        </w:r>
      </w:ins>
      <w:ins w:id="385" w:author="Nathan Dorn" w:date="2024-08-08T13:23:00Z" w16du:dateUtc="2024-08-08T17:23:00Z">
        <w:r w:rsidR="00EE72C1">
          <w:t xml:space="preserve">with cohorts produced </w:t>
        </w:r>
      </w:ins>
      <w:ins w:id="386" w:author="Nathan Dorn" w:date="2024-08-08T12:58:00Z" w16du:dateUtc="2024-08-08T16:58:00Z">
        <w:r w:rsidR="000F4277">
          <w:t>seaso</w:t>
        </w:r>
        <w:r w:rsidR="008109BE">
          <w:t>nal</w:t>
        </w:r>
      </w:ins>
      <w:ins w:id="387" w:author="Nathan Dorn" w:date="2024-08-08T13:23:00Z" w16du:dateUtc="2024-08-08T17:23:00Z">
        <w:r w:rsidR="00EE72C1">
          <w:t>ly</w:t>
        </w:r>
      </w:ins>
      <w:ins w:id="388" w:author="Nathan Dorn" w:date="2024-08-08T12:58:00Z" w16du:dateUtc="2024-08-08T16:58:00Z">
        <w:r w:rsidR="008109BE">
          <w:t xml:space="preserve"> </w:t>
        </w:r>
      </w:ins>
      <w:ins w:id="389" w:author="Nathan Dorn" w:date="2024-08-08T13:23:00Z" w16du:dateUtc="2024-08-08T17:23:00Z">
        <w:r w:rsidR="00691974">
          <w:t>dependent upon adult numbers</w:t>
        </w:r>
      </w:ins>
      <w:ins w:id="390" w:author="Nathan Dorn" w:date="2024-08-08T13:24:00Z" w16du:dateUtc="2024-08-08T17:24:00Z">
        <w:r w:rsidR="00691974">
          <w:t xml:space="preserve"> and water depths</w:t>
        </w:r>
      </w:ins>
      <w:ins w:id="391" w:author="Nathan Dorn" w:date="2024-08-08T12:57:00Z" w16du:dateUtc="2024-08-08T16:57:00Z">
        <w:r w:rsidR="000F4277">
          <w:t>.</w:t>
        </w:r>
      </w:ins>
      <w:ins w:id="392" w:author="Nathan Dorn" w:date="2024-08-08T12:58:00Z" w16du:dateUtc="2024-08-08T16:58:00Z">
        <w:r w:rsidR="000F4277">
          <w:t xml:space="preserve"> </w:t>
        </w:r>
      </w:ins>
      <w:r w:rsidRPr="000B3146">
        <w:rPr>
          <w:rStyle w:val="CommentReference"/>
          <w:sz w:val="24"/>
          <w:szCs w:val="24"/>
        </w:rPr>
        <w:t xml:space="preserve">The </w:t>
      </w:r>
      <w:ins w:id="393" w:author="Nathan Dorn" w:date="2024-08-08T13:24:00Z" w16du:dateUtc="2024-08-08T17:24:00Z">
        <w:r w:rsidR="00691974">
          <w:rPr>
            <w:rStyle w:val="CommentReference"/>
            <w:sz w:val="24"/>
            <w:szCs w:val="24"/>
          </w:rPr>
          <w:t xml:space="preserve">Darbe et al. 2015 </w:t>
        </w:r>
      </w:ins>
      <w:r w:rsidRPr="000B3146">
        <w:rPr>
          <w:rStyle w:val="CommentReference"/>
          <w:sz w:val="24"/>
          <w:szCs w:val="24"/>
        </w:rPr>
        <w:t xml:space="preserve">model was </w:t>
      </w:r>
      <w:ins w:id="394" w:author="Nathan Dorn" w:date="2024-08-08T12:59:00Z" w16du:dateUtc="2024-08-08T16:59:00Z">
        <w:r w:rsidR="0068741F">
          <w:rPr>
            <w:rStyle w:val="CommentReference"/>
            <w:sz w:val="24"/>
            <w:szCs w:val="24"/>
          </w:rPr>
          <w:t>re-</w:t>
        </w:r>
      </w:ins>
      <w:r w:rsidRPr="000B3146">
        <w:rPr>
          <w:rStyle w:val="CommentReference"/>
          <w:sz w:val="24"/>
          <w:szCs w:val="24"/>
        </w:rPr>
        <w:t>coded in R using the original parameters</w:t>
      </w:r>
      <w:ins w:id="395" w:author="Nathan Dorn" w:date="2024-08-08T12:59:00Z" w16du:dateUtc="2024-08-08T16:59:00Z">
        <w:r w:rsidR="0068741F">
          <w:rPr>
            <w:rStyle w:val="CommentReference"/>
            <w:sz w:val="24"/>
            <w:szCs w:val="24"/>
          </w:rPr>
          <w:t xml:space="preserve"> </w:t>
        </w:r>
      </w:ins>
      <w:del w:id="396" w:author="Nathan Dorn" w:date="2024-08-08T13:24:00Z" w16du:dateUtc="2024-08-08T17:24:00Z">
        <w:r w:rsidRPr="000B3146" w:rsidDel="00691974">
          <w:rPr>
            <w:rStyle w:val="CommentReference"/>
            <w:sz w:val="24"/>
            <w:szCs w:val="24"/>
          </w:rPr>
          <w:delText xml:space="preserve"> although</w:delText>
        </w:r>
      </w:del>
      <w:ins w:id="397" w:author="Nathan Dorn" w:date="2024-08-08T13:24:00Z" w16du:dateUtc="2024-08-08T17:24:00Z">
        <w:r w:rsidR="00691974">
          <w:rPr>
            <w:rStyle w:val="CommentReference"/>
            <w:sz w:val="24"/>
            <w:szCs w:val="24"/>
          </w:rPr>
          <w:t>with</w:t>
        </w:r>
      </w:ins>
      <w:r w:rsidRPr="000B3146">
        <w:rPr>
          <w:rStyle w:val="CommentReference"/>
          <w:sz w:val="24"/>
          <w:szCs w:val="24"/>
        </w:rPr>
        <w:t xml:space="preserve"> a few parameters </w:t>
      </w:r>
      <w:del w:id="398" w:author="Nathan Dorn" w:date="2024-08-08T13:24:00Z" w16du:dateUtc="2024-08-08T17:24:00Z">
        <w:r w:rsidRPr="000B3146" w:rsidDel="00691974">
          <w:rPr>
            <w:rStyle w:val="CommentReference"/>
            <w:sz w:val="24"/>
            <w:szCs w:val="24"/>
          </w:rPr>
          <w:delText>were changed</w:delText>
        </w:r>
      </w:del>
      <w:ins w:id="399" w:author="Nathan Dorn" w:date="2024-08-08T13:24:00Z" w16du:dateUtc="2024-08-08T17:24:00Z">
        <w:r w:rsidR="00691974">
          <w:rPr>
            <w:rStyle w:val="CommentReference"/>
            <w:sz w:val="24"/>
            <w:szCs w:val="24"/>
          </w:rPr>
          <w:t>adjusted</w:t>
        </w:r>
      </w:ins>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ins w:id="400" w:author="Nathan Dorn" w:date="2024-08-08T12:59:00Z" w16du:dateUtc="2024-08-08T16:59:00Z">
        <w:r w:rsidR="0068741F">
          <w:rPr>
            <w:rStyle w:val="CommentReference"/>
            <w:sz w:val="24"/>
            <w:szCs w:val="24"/>
          </w:rPr>
          <w:t xml:space="preserve">see </w:t>
        </w:r>
      </w:ins>
      <w:r w:rsidR="00AB01FE">
        <w:rPr>
          <w:rStyle w:val="CommentReference"/>
          <w:sz w:val="24"/>
          <w:szCs w:val="24"/>
        </w:rPr>
        <w:t>Table</w:t>
      </w:r>
      <w:r w:rsidR="00352109">
        <w:rPr>
          <w:rStyle w:val="CommentReference"/>
          <w:sz w:val="24"/>
          <w:szCs w:val="24"/>
        </w:rPr>
        <w:t xml:space="preserve"> S1</w:t>
      </w:r>
      <w:ins w:id="401" w:author="Nathan Dorn" w:date="2024-08-08T12:59:00Z" w16du:dateUtc="2024-08-08T16:59:00Z">
        <w:r w:rsidR="0068741F">
          <w:rPr>
            <w:rStyle w:val="CommentReference"/>
            <w:sz w:val="24"/>
            <w:szCs w:val="24"/>
          </w:rPr>
          <w:t>).</w:t>
        </w:r>
      </w:ins>
      <w:del w:id="402" w:author="Nathan Dorn" w:date="2024-08-08T12:59:00Z" w16du:dateUtc="2024-08-08T16:59:00Z">
        <w:r w:rsidR="00352109" w:rsidDel="0068741F">
          <w:rPr>
            <w:rStyle w:val="CommentReference"/>
            <w:sz w:val="24"/>
            <w:szCs w:val="24"/>
          </w:rPr>
          <w:delText>,</w:delText>
        </w:r>
      </w:del>
      <w:r w:rsidR="00352109">
        <w:rPr>
          <w:rStyle w:val="CommentReference"/>
          <w:sz w:val="24"/>
          <w:szCs w:val="24"/>
        </w:rPr>
        <w:t xml:space="preserve"> </w:t>
      </w:r>
      <w:r w:rsidR="00352109">
        <w:rPr>
          <w:rStyle w:val="CommentReference"/>
          <w:sz w:val="24"/>
          <w:szCs w:val="24"/>
        </w:rPr>
        <w:fldChar w:fldCharType="begin"/>
      </w:r>
      <w:r w:rsidR="00252BCC">
        <w:rPr>
          <w:rStyle w:val="CommentReference"/>
          <w:sz w:val="24"/>
          <w:szCs w:val="24"/>
        </w:rPr>
        <w:instrText xml:space="preserve"> ADDIN ZOTERO_ITEM CSL_CITATION {"citationID":"YguuTOkY","properties":{"formattedCitation":"(Darby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52109">
        <w:rPr>
          <w:rStyle w:val="CommentReference"/>
          <w:sz w:val="24"/>
          <w:szCs w:val="24"/>
        </w:rPr>
        <w:fldChar w:fldCharType="separate"/>
      </w:r>
      <w:del w:id="403" w:author="Nathan Dorn" w:date="2024-08-08T12:59:00Z" w16du:dateUtc="2024-08-08T16:59:00Z">
        <w:r w:rsidR="00352109" w:rsidRPr="00352109" w:rsidDel="0068741F">
          <w:delText>Darby et al. 2015</w:delText>
        </w:r>
      </w:del>
      <w:r w:rsidR="00352109" w:rsidRPr="00352109">
        <w:t>)</w:t>
      </w:r>
      <w:r w:rsidR="00352109">
        <w:rPr>
          <w:rStyle w:val="CommentReference"/>
          <w:sz w:val="24"/>
          <w:szCs w:val="24"/>
        </w:rPr>
        <w:fldChar w:fldCharType="end"/>
      </w:r>
      <w:r w:rsidRPr="000B3146">
        <w:rPr>
          <w:rStyle w:val="CommentReference"/>
          <w:sz w:val="24"/>
          <w:szCs w:val="24"/>
        </w:rPr>
        <w:t xml:space="preserve">. </w:t>
      </w:r>
      <w:del w:id="404" w:author="Nathan Dorn" w:date="2024-08-08T12:59:00Z" w16du:dateUtc="2024-08-08T16:59:00Z">
        <w:r w:rsidRPr="000B3146" w:rsidDel="008109BE">
          <w:rPr>
            <w:rStyle w:val="CommentReference"/>
            <w:sz w:val="24"/>
            <w:szCs w:val="24"/>
          </w:rPr>
          <w:delText xml:space="preserve"> </w:delText>
        </w:r>
      </w:del>
      <w:r w:rsidRPr="000B3146">
        <w:rPr>
          <w:rStyle w:val="CommentReference"/>
          <w:sz w:val="24"/>
          <w:szCs w:val="24"/>
        </w:rPr>
        <w:t>Isoclines were constructed</w:t>
      </w:r>
      <w:r w:rsidR="002703BC">
        <w:rPr>
          <w:rStyle w:val="CommentReference"/>
          <w:sz w:val="24"/>
          <w:szCs w:val="24"/>
        </w:rPr>
        <w:t xml:space="preserve"> </w:t>
      </w:r>
      <w:del w:id="405" w:author="Nathan Dorn" w:date="2024-08-08T13:00:00Z" w16du:dateUtc="2024-08-08T17:00:00Z">
        <w:r w:rsidR="002703BC" w:rsidDel="0068741F">
          <w:rPr>
            <w:rStyle w:val="CommentReference"/>
            <w:sz w:val="24"/>
            <w:szCs w:val="24"/>
          </w:rPr>
          <w:delText xml:space="preserve">from </w:delText>
        </w:r>
      </w:del>
      <w:ins w:id="406" w:author="Nathan Dorn" w:date="2024-08-08T13:00:00Z" w16du:dateUtc="2024-08-08T17:00:00Z">
        <w:r w:rsidR="0068741F">
          <w:rPr>
            <w:rStyle w:val="CommentReference"/>
            <w:sz w:val="24"/>
            <w:szCs w:val="24"/>
          </w:rPr>
          <w:t>by</w:t>
        </w:r>
        <w:r w:rsidR="0033231B">
          <w:rPr>
            <w:rStyle w:val="CommentReference"/>
            <w:sz w:val="24"/>
            <w:szCs w:val="24"/>
          </w:rPr>
          <w:t xml:space="preserve"> </w:t>
        </w:r>
      </w:ins>
      <w:r w:rsidR="002703BC">
        <w:rPr>
          <w:rStyle w:val="CommentReference"/>
          <w:sz w:val="24"/>
          <w:szCs w:val="24"/>
        </w:rPr>
        <w:t>combinatorial simulations of</w:t>
      </w:r>
      <w:r w:rsidR="0090505A">
        <w:rPr>
          <w:rStyle w:val="CommentReference"/>
          <w:sz w:val="24"/>
          <w:szCs w:val="24"/>
        </w:rPr>
        <w:t xml:space="preserve"> the parameters for </w:t>
      </w:r>
      <w:ins w:id="407" w:author="Nathan Dorn" w:date="2024-08-08T13:00:00Z" w16du:dateUtc="2024-08-08T17:00:00Z">
        <w:r w:rsidR="0033231B">
          <w:rPr>
            <w:rStyle w:val="CommentReference"/>
            <w:sz w:val="24"/>
            <w:szCs w:val="24"/>
          </w:rPr>
          <w:t xml:space="preserve">juvenile </w:t>
        </w:r>
      </w:ins>
      <w:del w:id="408" w:author="Nathan Dorn" w:date="2024-08-08T13:00:00Z" w16du:dateUtc="2024-08-08T17:00:00Z">
        <w:r w:rsidR="0090505A" w:rsidDel="005B1EF2">
          <w:rPr>
            <w:rStyle w:val="CommentReference"/>
            <w:sz w:val="24"/>
            <w:szCs w:val="24"/>
          </w:rPr>
          <w:delText xml:space="preserve">FAS </w:delText>
        </w:r>
      </w:del>
      <w:r w:rsidR="0090505A">
        <w:rPr>
          <w:rStyle w:val="CommentReference"/>
          <w:sz w:val="24"/>
          <w:szCs w:val="24"/>
        </w:rPr>
        <w:t xml:space="preserve">survival </w:t>
      </w:r>
      <w:del w:id="409" w:author="Nathan Dorn" w:date="2024-08-08T13:00:00Z" w16du:dateUtc="2024-08-08T17:00:00Z">
        <w:r w:rsidR="0090505A" w:rsidDel="005B1EF2">
          <w:rPr>
            <w:rStyle w:val="CommentReference"/>
            <w:sz w:val="24"/>
            <w:szCs w:val="24"/>
          </w:rPr>
          <w:delText xml:space="preserve">&lt; 10 mm SL </w:delText>
        </w:r>
        <w:r w:rsidR="0090505A" w:rsidDel="0033231B">
          <w:rPr>
            <w:rStyle w:val="CommentReference"/>
            <w:sz w:val="24"/>
            <w:szCs w:val="24"/>
          </w:rPr>
          <w:delText xml:space="preserve"> </w:delText>
        </w:r>
        <w:r w:rsidR="0090505A" w:rsidDel="005B1EF2">
          <w:rPr>
            <w:rStyle w:val="CommentReference"/>
            <w:sz w:val="24"/>
            <w:szCs w:val="24"/>
          </w:rPr>
          <w:delText xml:space="preserve">and juvenile </w:delText>
        </w:r>
      </w:del>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ins w:id="410" w:author="Nathan Dorn" w:date="2024-08-08T13:25:00Z" w16du:dateUtc="2024-08-08T17:25:00Z">
        <w:r w:rsidR="00691974">
          <w:rPr>
            <w:rStyle w:val="CommentReference"/>
            <w:sz w:val="24"/>
            <w:szCs w:val="24"/>
          </w:rPr>
          <w:t xml:space="preserve">hydrologic </w:t>
        </w:r>
      </w:ins>
      <w:del w:id="411" w:author="Nathan Dorn" w:date="2024-08-08T13:25:00Z" w16du:dateUtc="2024-08-08T17:25:00Z">
        <w:r w:rsidRPr="000B3146" w:rsidDel="00691974">
          <w:rPr>
            <w:rStyle w:val="CommentReference"/>
            <w:sz w:val="24"/>
            <w:szCs w:val="24"/>
          </w:rPr>
          <w:delText>reproductive</w:delText>
        </w:r>
      </w:del>
      <w:r w:rsidRPr="000B3146">
        <w:rPr>
          <w:rStyle w:val="CommentReference"/>
          <w:sz w:val="24"/>
          <w:szCs w:val="24"/>
        </w:rPr>
        <w:t xml:space="preserve"> conditions which </w:t>
      </w:r>
      <w:ins w:id="412" w:author="Nathan Dorn" w:date="2024-08-08T13:25:00Z" w16du:dateUtc="2024-08-08T17:25:00Z">
        <w:r w:rsidR="00691974">
          <w:rPr>
            <w:rStyle w:val="CommentReference"/>
            <w:sz w:val="24"/>
            <w:szCs w:val="24"/>
          </w:rPr>
          <w:t xml:space="preserve">produced depth-dependent differences in reproduction </w:t>
        </w:r>
      </w:ins>
      <w:del w:id="413" w:author="Nathan Dorn" w:date="2024-08-08T13:25:00Z" w16du:dateUtc="2024-08-08T17:25:00Z">
        <w:r w:rsidRPr="000B3146" w:rsidDel="00691974">
          <w:rPr>
            <w:rStyle w:val="CommentReference"/>
            <w:sz w:val="24"/>
            <w:szCs w:val="24"/>
          </w:rPr>
          <w:delText xml:space="preserve">were represented by different </w:delText>
        </w:r>
        <w:r w:rsidRPr="000B3146" w:rsidDel="00691974">
          <w:delText>hydrologic condition</w:delText>
        </w:r>
        <w:r w:rsidR="00DE646E" w:rsidDel="00691974">
          <w:delText>s</w:delText>
        </w:r>
        <w:r w:rsidRPr="000B3146" w:rsidDel="00691974">
          <w:delText xml:space="preserve"> </w:delText>
        </w:r>
      </w:del>
      <w:r w:rsidRPr="000B3146">
        <w:t>(“Good Reproduction” or “Poor Reproduction”</w:t>
      </w:r>
      <w:commentRangeStart w:id="414"/>
      <w:r w:rsidRPr="000B3146">
        <w:t xml:space="preserve"> below</w:t>
      </w:r>
      <w:commentRangeEnd w:id="414"/>
      <w:r w:rsidR="00E201E8">
        <w:rPr>
          <w:rStyle w:val="CommentReference"/>
          <w:rFonts w:cstheme="minorBidi"/>
        </w:rPr>
        <w:commentReference w:id="414"/>
      </w:r>
      <w:r w:rsidRPr="000B3146">
        <w:t xml:space="preserve">; Figure 2). </w:t>
      </w:r>
      <w:ins w:id="415" w:author="Nathan Dorn" w:date="2024-08-08T13:26:00Z" w16du:dateUtc="2024-08-08T17:26:00Z">
        <w:r w:rsidR="00804070">
          <w:t xml:space="preserve">For each combinatorial </w:t>
        </w:r>
      </w:ins>
      <w:del w:id="416" w:author="Nathan Dorn" w:date="2024-08-08T13:26:00Z" w16du:dateUtc="2024-08-08T17:26:00Z">
        <w:r w:rsidR="0049552F" w:rsidDel="00804070">
          <w:delText>E</w:delText>
        </w:r>
      </w:del>
      <w:r w:rsidR="0049552F">
        <w:t xml:space="preserve">ach simulation </w:t>
      </w:r>
      <w:del w:id="417" w:author="Nathan Dorn" w:date="2024-08-08T13:26:00Z" w16du:dateUtc="2024-08-08T17:26:00Z">
        <w:r w:rsidR="0049552F" w:rsidDel="00804070">
          <w:delText>had one combination of the parameters</w:delText>
        </w:r>
        <w:r w:rsidR="00EA135A" w:rsidDel="00804070">
          <w:delText xml:space="preserve"> for which</w:delText>
        </w:r>
      </w:del>
      <w:ins w:id="418" w:author="Nathan Dorn" w:date="2024-08-08T13:26:00Z" w16du:dateUtc="2024-08-08T17:26:00Z">
        <w:r w:rsidR="00804070">
          <w:t>we measured</w:t>
        </w:r>
      </w:ins>
      <w:r w:rsidR="00EA135A">
        <w:t xml:space="preserve"> population growth </w:t>
      </w:r>
      <w:commentRangeStart w:id="419"/>
      <w:r w:rsidR="00EA135A">
        <w:t>rate</w:t>
      </w:r>
      <w:r w:rsidR="00556ACB">
        <w:t xml:space="preserve"> </w:t>
      </w:r>
      <w:r w:rsidR="00173AF2">
        <w:t>(r)</w:t>
      </w:r>
      <w:r w:rsidR="00EA135A">
        <w:t xml:space="preserve"> </w:t>
      </w:r>
      <w:r w:rsidR="00556ACB">
        <w:t>measured after</w:t>
      </w:r>
      <w:r w:rsidR="0049552F">
        <w:t xml:space="preserve"> a stable size distribution was achieved</w:t>
      </w:r>
      <w:r w:rsidR="00556ACB">
        <w:t>. The combinations for which population g</w:t>
      </w:r>
      <w:r w:rsidR="00173AF2">
        <w:t xml:space="preserve">rowth was constant (r = 0) were </w:t>
      </w:r>
      <w:commentRangeEnd w:id="419"/>
      <w:r w:rsidR="00164724">
        <w:rPr>
          <w:rStyle w:val="CommentReference"/>
          <w:rFonts w:cstheme="minorBidi"/>
        </w:rPr>
        <w:commentReference w:id="419"/>
      </w:r>
      <w:r w:rsidR="00173AF2">
        <w:t>identified and plotted</w:t>
      </w:r>
      <w:r w:rsidR="00CB6C57">
        <w:t xml:space="preserve"> as an isocline. </w:t>
      </w:r>
      <w:r w:rsidR="00914E2B">
        <w:t xml:space="preserve"> </w:t>
      </w:r>
    </w:p>
    <w:p w14:paraId="5C3BFE51" w14:textId="1F2B6816" w:rsidR="00673700" w:rsidRDefault="00673700" w:rsidP="00DA1243">
      <w:pPr>
        <w:pStyle w:val="NATESTYLE1CommonCollege"/>
        <w:ind w:firstLine="720"/>
        <w:jc w:val="both"/>
      </w:pPr>
      <w:r w:rsidRPr="000B3146">
        <w:t xml:space="preserve">The isoclines graphically represent theoretical combinations of the two parameters that stop growth of the population (λ = 1).  Under the assumption of </w:t>
      </w:r>
      <w:commentRangeStart w:id="420"/>
      <w:ins w:id="421" w:author="Nathan Dorn" w:date="2024-08-08T13:02:00Z" w16du:dateUtc="2024-08-08T17:02:00Z">
        <w:r w:rsidR="00AF04CE">
          <w:t>annually unchanging</w:t>
        </w:r>
      </w:ins>
      <w:del w:id="422" w:author="Nathan Dorn" w:date="2024-08-08T13:02:00Z" w16du:dateUtc="2024-08-08T17:02:00Z">
        <w:r w:rsidRPr="000B3146" w:rsidDel="00AF04CE">
          <w:delText>invariant</w:delText>
        </w:r>
      </w:del>
      <w:r w:rsidRPr="000B3146">
        <w:t xml:space="preserve"> </w:t>
      </w:r>
      <w:commentRangeEnd w:id="420"/>
      <w:r w:rsidR="007C5224">
        <w:rPr>
          <w:rStyle w:val="CommentReference"/>
          <w:rFonts w:cstheme="minorBidi"/>
        </w:rPr>
        <w:commentReference w:id="420"/>
      </w:r>
      <w:r w:rsidRPr="000B3146">
        <w:t>growth and survival rates the isoclines are boundary conditions between a growing or a declining population.  Because</w:t>
      </w:r>
      <w:del w:id="423" w:author="Nathan Dorn" w:date="2024-08-08T13:04:00Z" w16du:dateUtc="2024-08-08T17:04:00Z">
        <w:r w:rsidRPr="000B3146" w:rsidDel="007C5224">
          <w:delText xml:space="preserve"> the</w:delText>
        </w:r>
      </w:del>
      <w:r w:rsidRPr="000B3146">
        <w:t xml:space="preserve"> juvenile FAS densities are so low </w:t>
      </w:r>
      <w:ins w:id="424" w:author="Nathan Dorn" w:date="2024-08-08T13:04:00Z" w16du:dateUtc="2024-08-08T17:04:00Z">
        <w:r w:rsidR="007C5224">
          <w:t xml:space="preserve">in our study wetlands </w:t>
        </w:r>
        <w:commentRangeStart w:id="425"/>
        <w:r w:rsidR="007C5224">
          <w:t>(typically &lt;0.1/m</w:t>
        </w:r>
        <w:r w:rsidR="007C5224" w:rsidRPr="007C5224">
          <w:rPr>
            <w:vertAlign w:val="superscript"/>
            <w:rPrChange w:id="426" w:author="Nathan Dorn" w:date="2024-08-08T13:04:00Z" w16du:dateUtc="2024-08-08T17:04:00Z">
              <w:rPr/>
            </w:rPrChange>
          </w:rPr>
          <w:t>2</w:t>
        </w:r>
        <w:r w:rsidR="007C5224">
          <w:t>)</w:t>
        </w:r>
      </w:ins>
      <w:commentRangeEnd w:id="425"/>
      <w:ins w:id="427" w:author="Nathan Dorn" w:date="2024-08-08T13:05:00Z" w16du:dateUtc="2024-08-08T17:05:00Z">
        <w:r w:rsidR="007C5224">
          <w:rPr>
            <w:rStyle w:val="CommentReference"/>
            <w:rFonts w:cstheme="minorBidi"/>
          </w:rPr>
          <w:commentReference w:id="425"/>
        </w:r>
      </w:ins>
      <w:ins w:id="428" w:author="Nathan Dorn" w:date="2024-08-08T13:04:00Z" w16du:dateUtc="2024-08-08T17:04:00Z">
        <w:r w:rsidR="007C5224">
          <w:t xml:space="preserve"> </w:t>
        </w:r>
      </w:ins>
      <w:r w:rsidRPr="000B3146">
        <w:t>and yet can survive and grow at high densities in</w:t>
      </w:r>
      <w:ins w:id="429" w:author="Nathan Dorn" w:date="2024-08-08T13:05:00Z" w16du:dateUtc="2024-08-08T17:05:00Z">
        <w:r w:rsidR="007C5224">
          <w:t xml:space="preserve"> mesh</w:t>
        </w:r>
      </w:ins>
      <w:r w:rsidRPr="000B3146">
        <w:t xml:space="preserve"> predator</w:t>
      </w:r>
      <w:ins w:id="430" w:author="Nathan Dorn" w:date="2024-08-08T13:05:00Z" w16du:dateUtc="2024-08-08T17:05:00Z">
        <w:r w:rsidR="007C5224">
          <w:t>-</w:t>
        </w:r>
      </w:ins>
      <w:del w:id="431" w:author="Nathan Dorn" w:date="2024-08-08T13:05:00Z" w16du:dateUtc="2024-08-08T17:05:00Z">
        <w:r w:rsidRPr="000B3146" w:rsidDel="007C5224">
          <w:delText xml:space="preserve"> </w:delText>
        </w:r>
      </w:del>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 xml:space="preserve">(Barrus </w:t>
      </w:r>
      <w:r w:rsidR="008F6D3E" w:rsidRPr="008F6D3E">
        <w:lastRenderedPageBreak/>
        <w:t>et al. 2023)</w:t>
      </w:r>
      <w:r w:rsidR="008F6D3E">
        <w:fldChar w:fldCharType="end"/>
      </w:r>
      <w:r w:rsidRPr="000B3146">
        <w:t xml:space="preserve"> we considered traditional density dependence in the parameters to be irrelevant to our model evaluations which were simply trying to identify parameters that would produce an increasing or decreasing </w:t>
      </w:r>
      <w:commentRangeStart w:id="432"/>
      <w:r w:rsidRPr="000B3146">
        <w:t>population year over year.</w:t>
      </w:r>
      <w:commentRangeEnd w:id="432"/>
      <w:r w:rsidR="00E351C9">
        <w:rPr>
          <w:rStyle w:val="CommentReference"/>
          <w:rFonts w:cstheme="minorBidi"/>
        </w:rPr>
        <w:commentReference w:id="432"/>
      </w:r>
    </w:p>
    <w:p w14:paraId="65F8A111" w14:textId="69F1AD98"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built, we could then measure survival and growth parameters in the field and plot the results on the isocline state space. </w:t>
      </w:r>
      <w:r w:rsidR="00656EE7">
        <w:t>Using in situ experimental techniques (detailed further below</w:t>
      </w:r>
      <w:r w:rsidR="00D72C7E">
        <w:t xml:space="preserve"> and in Appendix S2</w:t>
      </w:r>
      <w:r w:rsidR="00656EE7">
        <w:t>)</w:t>
      </w:r>
      <w:r w:rsidR="00985930">
        <w:t xml:space="preserve"> w</w:t>
      </w:r>
      <w:r w:rsidR="00F777B8">
        <w:t>e calculated 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We then plotted on the isocline state space the combination of survival and growth for each season and location. The nature of the model made it impossible to change growth rates seasonally, thus the predictions from isocline plot assume that these season-dependent and growth dependent parameters are experienced throughout the year.  The season-dependent predictions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combine the estimates into a single growth and survival estimate for the year. Because ~70% of reproduction (hatchling 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3CB7C18B"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ins w:id="433" w:author="Nathan Dorn" w:date="2024-08-08T13:15:00Z" w16du:dateUtc="2024-08-08T17:15:00Z">
        <w:r w:rsidR="00B87AC7">
          <w:rPr>
            <w:rStyle w:val="CommentReference"/>
            <w:sz w:val="24"/>
            <w:szCs w:val="24"/>
          </w:rPr>
          <w:t>;</w:t>
        </w:r>
      </w:ins>
      <w:del w:id="434" w:author="Nathan Dorn" w:date="2024-08-08T13:15:00Z" w16du:dateUtc="2024-08-08T17:15:00Z">
        <w:r w:rsidRPr="000B3146" w:rsidDel="00B87AC7">
          <w:rPr>
            <w:rStyle w:val="CommentReference"/>
            <w:sz w:val="24"/>
            <w:szCs w:val="24"/>
          </w:rPr>
          <w:delText>.  T</w:delText>
        </w:r>
      </w:del>
      <w:ins w:id="435" w:author="Nathan Dorn" w:date="2024-08-08T13:15:00Z" w16du:dateUtc="2024-08-08T17:15:00Z">
        <w:r w:rsidR="00B87AC7">
          <w:rPr>
            <w:rStyle w:val="CommentReference"/>
            <w:sz w:val="24"/>
            <w:szCs w:val="24"/>
          </w:rPr>
          <w:t>t</w:t>
        </w:r>
      </w:ins>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partial control by pumps </w:t>
      </w:r>
      <w:r w:rsidRPr="000B3146">
        <w:rPr>
          <w:rStyle w:val="CommentReference"/>
          <w:sz w:val="24"/>
          <w:szCs w:val="24"/>
        </w:rPr>
        <w:lastRenderedPageBreak/>
        <w:t xml:space="preserve">and culverts to perform landscape-scale hydrologic experiments (see Supplemental). 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del w:id="436" w:author="Nathan Dorn" w:date="2024-08-08T13:15:00Z" w16du:dateUtc="2024-08-08T17:15:00Z">
        <w:r w:rsidRPr="000B3146" w:rsidDel="00793496">
          <w:rPr>
            <w:rStyle w:val="CommentReference"/>
            <w:sz w:val="24"/>
            <w:szCs w:val="24"/>
          </w:rPr>
          <w:delText>We also measured parameters at</w:delText>
        </w:r>
      </w:del>
      <w:ins w:id="437" w:author="Nathan Dorn" w:date="2024-08-08T13:15:00Z" w16du:dateUtc="2024-08-08T17:15:00Z">
        <w:r w:rsidR="00793496">
          <w:rPr>
            <w:rStyle w:val="CommentReference"/>
            <w:sz w:val="24"/>
            <w:szCs w:val="24"/>
          </w:rPr>
          <w:t>The</w:t>
        </w:r>
      </w:ins>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ins w:id="438" w:author="Nathan Dorn" w:date="2024-08-08T13:18:00Z" w16du:dateUtc="2024-08-08T17:18:00Z">
        <w:r w:rsidR="00355312">
          <w:rPr>
            <w:rStyle w:val="CommentReference"/>
            <w:sz w:val="24"/>
            <w:szCs w:val="24"/>
          </w:rPr>
          <w:t>we</w:t>
        </w:r>
      </w:ins>
      <w:ins w:id="439" w:author="Nathan Dorn" w:date="2024-08-08T13:15:00Z" w16du:dateUtc="2024-08-08T17:15:00Z">
        <w:r w:rsidR="00793496">
          <w:rPr>
            <w:rStyle w:val="CommentReference"/>
            <w:sz w:val="24"/>
            <w:szCs w:val="24"/>
          </w:rPr>
          <w:t xml:space="preserve">re embedded within </w:t>
        </w:r>
      </w:ins>
      <w:ins w:id="440" w:author="Nathan Dorn" w:date="2024-08-08T13:17:00Z" w16du:dateUtc="2024-08-08T17:17:00Z">
        <w:r w:rsidR="008A7FC2">
          <w:rPr>
            <w:rStyle w:val="CommentReference"/>
            <w:sz w:val="24"/>
            <w:szCs w:val="24"/>
          </w:rPr>
          <w:t>a 1240 km</w:t>
        </w:r>
        <w:r w:rsidR="008A7FC2" w:rsidRPr="00355312">
          <w:rPr>
            <w:rStyle w:val="CommentReference"/>
            <w:sz w:val="24"/>
            <w:szCs w:val="24"/>
            <w:vertAlign w:val="superscript"/>
            <w:rPrChange w:id="441" w:author="Nathan Dorn" w:date="2024-08-08T13:18:00Z" w16du:dateUtc="2024-08-08T17:18:00Z">
              <w:rPr>
                <w:rStyle w:val="CommentReference"/>
                <w:sz w:val="24"/>
                <w:szCs w:val="24"/>
              </w:rPr>
            </w:rPrChange>
          </w:rPr>
          <w:t>2</w:t>
        </w:r>
        <w:r w:rsidR="008A7FC2">
          <w:rPr>
            <w:rStyle w:val="CommentReference"/>
            <w:sz w:val="24"/>
            <w:szCs w:val="24"/>
          </w:rPr>
          <w:t xml:space="preserve"> contiguous </w:t>
        </w:r>
      </w:ins>
      <w:ins w:id="442" w:author="Nathan Dorn" w:date="2024-08-08T13:18:00Z" w16du:dateUtc="2024-08-08T17:18:00Z">
        <w:r w:rsidR="00355312">
          <w:rPr>
            <w:rStyle w:val="CommentReference"/>
            <w:sz w:val="24"/>
            <w:szCs w:val="24"/>
          </w:rPr>
          <w:t>portion of the Everglades</w:t>
        </w:r>
      </w:ins>
      <w:r w:rsidRPr="000B3146">
        <w:rPr>
          <w:rStyle w:val="CommentReference"/>
          <w:sz w:val="24"/>
          <w:szCs w:val="24"/>
        </w:rPr>
        <w:t xml:space="preserve">. The </w:t>
      </w:r>
      <w:ins w:id="443" w:author="Nathan Dorn" w:date="2024-08-08T13:18:00Z" w16du:dateUtc="2024-08-08T17:18:00Z">
        <w:r w:rsidR="00355312">
          <w:rPr>
            <w:rStyle w:val="CommentReference"/>
            <w:sz w:val="24"/>
            <w:szCs w:val="24"/>
          </w:rPr>
          <w:t xml:space="preserve">WCA3A </w:t>
        </w:r>
      </w:ins>
      <w:r w:rsidRPr="000B3146">
        <w:rPr>
          <w:rStyle w:val="CommentReference"/>
          <w:sz w:val="24"/>
          <w:szCs w:val="24"/>
        </w:rPr>
        <w:t>sites were chosen because they were near locations of higher FAS densities in the recent past;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77AC2BBB" w14:textId="4AA9B044" w:rsidR="007A7EA5" w:rsidRDefault="00835CA9" w:rsidP="00164938">
      <w:pPr>
        <w:ind w:firstLine="720"/>
        <w:jc w:val="both"/>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257AE7">
        <w:rPr>
          <w:rStyle w:val="CommentReference"/>
          <w:sz w:val="24"/>
          <w:szCs w:val="24"/>
        </w:rPr>
        <w:t xml:space="preserve"> </w:t>
      </w:r>
      <w:del w:id="444" w:author="Nathan Dorn" w:date="2024-08-07T16:16:00Z" w16du:dateUtc="2024-08-07T20:16:00Z">
        <w:r w:rsidR="00257AE7" w:rsidDel="00885CCA">
          <w:rPr>
            <w:rStyle w:val="CommentReference"/>
            <w:sz w:val="24"/>
            <w:szCs w:val="24"/>
          </w:rPr>
          <w:delText xml:space="preserve"> </w:delText>
        </w:r>
      </w:del>
      <w:r w:rsidR="00257AE7">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(discussed further in Appendix S2)</w:t>
      </w:r>
      <w:r w:rsidR="00EE0808">
        <w:rPr>
          <w:rStyle w:val="CommentReference"/>
          <w:sz w:val="24"/>
          <w:szCs w:val="24"/>
        </w:rPr>
        <w:t>.</w:t>
      </w:r>
    </w:p>
    <w:p w14:paraId="5C35E13D" w14:textId="33D973D5"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snail growth using total phosphorus (TP) concentrations in metaphytic mats </w:t>
      </w:r>
      <w:r w:rsidR="005D527C" w:rsidRPr="00FF5F62">
        <w:t>(R</w:t>
      </w:r>
      <w:r w:rsidR="005D527C" w:rsidRPr="00FF5F62">
        <w:rPr>
          <w:vertAlign w:val="superscript"/>
        </w:rPr>
        <w:t>2</w:t>
      </w:r>
      <w:commentRangeStart w:id="445"/>
      <w:del w:id="446" w:author="Nathan Dorn" w:date="2024-08-07T16:19:00Z" w16du:dateUtc="2024-08-07T20:19:00Z">
        <w:r w:rsidR="00E17327" w:rsidRPr="00FF5F62" w:rsidDel="00C51ADB">
          <w:delText>m</w:delText>
        </w:r>
      </w:del>
      <w:r w:rsidR="005D527C" w:rsidRPr="00FF5F62">
        <w:t xml:space="preserve"> </w:t>
      </w:r>
      <w:commentRangeEnd w:id="445"/>
      <w:r w:rsidR="00C51ADB">
        <w:rPr>
          <w:rStyle w:val="CommentReference"/>
          <w:rFonts w:cstheme="minorBidi"/>
        </w:rPr>
        <w:commentReference w:id="445"/>
      </w:r>
      <w:r w:rsidR="005D527C" w:rsidRPr="00FF5F62">
        <w:t xml:space="preserve">= </w:t>
      </w:r>
      <w:ins w:id="447" w:author="Nathan Dorn" w:date="2024-08-07T16:18:00Z" w16du:dateUtc="2024-08-07T20:18:00Z">
        <w:r w:rsidR="00C51ADB">
          <w:t>0</w:t>
        </w:r>
      </w:ins>
      <w:r w:rsidR="00E17327" w:rsidRPr="00FF5F62">
        <w:t>.</w:t>
      </w:r>
      <w:del w:id="448" w:author="Nathan Dorn" w:date="2024-08-07T16:18:00Z" w16du:dateUtc="2024-08-07T20:18:00Z">
        <w:r w:rsidR="00E17327" w:rsidRPr="00FF5F62" w:rsidDel="00C51ADB">
          <w:delText>846</w:delText>
        </w:r>
      </w:del>
      <w:ins w:id="449" w:author="Nathan Dorn" w:date="2024-08-07T16:18:00Z" w16du:dateUtc="2024-08-07T20:18:00Z">
        <w:r w:rsidR="00C51ADB" w:rsidRPr="00FF5F62">
          <w:t>8</w:t>
        </w:r>
        <w:r w:rsidR="00C51ADB">
          <w:t>5</w:t>
        </w:r>
      </w:ins>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metaphytic (periphyton) in the Everglades are composites of floating calcareous mats of algae, cyanobacteria, other microbes, and algal detritus </w:t>
      </w:r>
      <w:r w:rsidR="005D527C">
        <w:lastRenderedPageBreak/>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r w:rsidR="005D527C">
        <w:t>metaphyton</w:t>
      </w:r>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WCA3A site, we measured the TP of metaphytic mats to predict FAS growth of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ins w:id="450" w:author="Nathan Dorn" w:date="2024-08-08T13:29:00Z" w16du:dateUtc="2024-08-08T17:29:00Z">
        <w:r w:rsidR="008C614F">
          <w:t xml:space="preserve"> at site 3</w:t>
        </w:r>
      </w:ins>
      <w:r w:rsidR="005D527C">
        <w:t xml:space="preserve"> made use of cage experiments impossible</w:t>
      </w:r>
      <w:r w:rsidR="00FF5F62">
        <w:t>.</w:t>
      </w:r>
      <w:r w:rsidR="008D1127">
        <w:t xml:space="preserve">  Using the growth results we then calculated</w:t>
      </w:r>
      <w:r w:rsidR="00FF5F62">
        <w:t xml:space="preserve"> the growth parameter k</w:t>
      </w:r>
      <w:r w:rsidR="00FF5F62" w:rsidRPr="00FF5F62">
        <w:rPr>
          <w:vertAlign w:val="subscript"/>
        </w:rPr>
        <w:t>gr</w:t>
      </w:r>
      <w:ins w:id="451" w:author="Nathan Dorn" w:date="2024-08-08T13:27:00Z" w16du:dateUtc="2024-08-08T17:27:00Z">
        <w:r w:rsidR="00F82837">
          <w:rPr>
            <w:vertAlign w:val="subscript"/>
          </w:rPr>
          <w:t>ow</w:t>
        </w:r>
      </w:ins>
      <w:del w:id="452" w:author="Nathan Dorn" w:date="2024-08-08T13:27:00Z" w16du:dateUtc="2024-08-08T17:27:00Z">
        <w:r w:rsidR="00FF5F62" w:rsidRPr="00FF5F62" w:rsidDel="00F82837">
          <w:rPr>
            <w:vertAlign w:val="subscript"/>
          </w:rPr>
          <w:delText>wo</w:delText>
        </w:r>
      </w:del>
      <w:r w:rsidR="00FF5F62" w:rsidRPr="00FF5F62">
        <w:rPr>
          <w:vertAlign w:val="subscript"/>
        </w:rPr>
        <w:t>th</w:t>
      </w:r>
      <w:r>
        <w:t xml:space="preserve"> to relate the results to the isocline.</w:t>
      </w:r>
      <w:r w:rsidR="00D21B2E">
        <w:t xml:space="preserve"> </w:t>
      </w:r>
      <w:r w:rsidR="005B3AB2">
        <w:t>K</w:t>
      </w:r>
      <w:r w:rsidR="005B3AB2" w:rsidRPr="008D1127">
        <w:rPr>
          <w:vertAlign w:val="subscript"/>
        </w:rPr>
        <w:t xml:space="preserve">growth </w:t>
      </w:r>
      <w:r w:rsidR="005B3AB2">
        <w:t>is a measure of size</w:t>
      </w:r>
      <w:ins w:id="453" w:author="Nathan Dorn" w:date="2024-08-08T13:27:00Z" w16du:dateUtc="2024-08-08T17:27:00Z">
        <w:r w:rsidR="00F82837">
          <w:t>-</w:t>
        </w:r>
      </w:ins>
      <w:del w:id="454" w:author="Nathan Dorn" w:date="2024-08-08T13:27:00Z" w16du:dateUtc="2024-08-08T17:27:00Z">
        <w:r w:rsidR="005B3AB2" w:rsidDel="00F82837">
          <w:delText xml:space="preserve"> </w:delText>
        </w:r>
      </w:del>
      <w:commentRangeStart w:id="455"/>
      <w:r w:rsidR="005B3AB2">
        <w:t xml:space="preserve">dependent </w:t>
      </w:r>
      <w:ins w:id="456" w:author="Nathan Dorn" w:date="2024-08-08T13:27:00Z" w16du:dateUtc="2024-08-08T17:27:00Z">
        <w:r w:rsidR="00F82837">
          <w:t xml:space="preserve">daily </w:t>
        </w:r>
      </w:ins>
      <w:r w:rsidR="005B3AB2">
        <w:t>growth</w:t>
      </w:r>
      <w:r w:rsidR="006914D2">
        <w:t xml:space="preserve"> </w:t>
      </w:r>
      <w:commentRangeEnd w:id="455"/>
      <w:r w:rsidR="00F82837">
        <w:rPr>
          <w:rStyle w:val="CommentReference"/>
          <w:rFonts w:cstheme="minorBidi"/>
        </w:rPr>
        <w:commentReference w:id="455"/>
      </w:r>
      <w:r w:rsidR="006914D2">
        <w:t>rates</w:t>
      </w:r>
      <w:r w:rsidR="005B3AB2">
        <w:t xml:space="preserve"> that can be </w:t>
      </w:r>
      <w:r w:rsidR="008D1127">
        <w:t xml:space="preserve">calculated from knowing the initial size, the final size and the maximum size. The maximum size was </w:t>
      </w:r>
      <w:commentRangeStart w:id="457"/>
      <w:r w:rsidR="008D1127">
        <w:t>assumed to be 50 mm</w:t>
      </w:r>
      <w:r w:rsidR="006914D2">
        <w:t xml:space="preserve"> </w:t>
      </w:r>
      <w:r w:rsidR="008D1127">
        <w:t>SL</w:t>
      </w:r>
      <w:commentRangeEnd w:id="457"/>
      <w:r w:rsidR="00F315FC">
        <w:rPr>
          <w:rStyle w:val="CommentReference"/>
          <w:rFonts w:cstheme="minorBidi"/>
        </w:rPr>
        <w:commentReference w:id="457"/>
      </w:r>
      <w:r w:rsidR="008D1127">
        <w:t xml:space="preserve">. </w:t>
      </w:r>
      <w:r w:rsidR="00D21B2E">
        <w:t>Details on calculating the growth parameter (k</w:t>
      </w:r>
      <w:r w:rsidR="00D21B2E" w:rsidRPr="00D21B2E">
        <w:rPr>
          <w:vertAlign w:val="subscript"/>
        </w:rPr>
        <w:t>growth</w:t>
      </w:r>
      <w:r w:rsidR="00D21B2E">
        <w:t>)</w:t>
      </w:r>
      <w:r w:rsidR="006914D2">
        <w:t xml:space="preserve"> </w:t>
      </w:r>
      <w:del w:id="458" w:author="Nathan Dorn" w:date="2024-08-08T13:28:00Z" w16du:dateUtc="2024-08-08T17:28:00Z">
        <w:r w:rsidR="006914D2" w:rsidDel="00F315FC">
          <w:delText xml:space="preserve">are </w:delText>
        </w:r>
      </w:del>
      <w:ins w:id="459" w:author="Nathan Dorn" w:date="2024-08-08T13:28:00Z" w16du:dateUtc="2024-08-08T17:28:00Z">
        <w:r w:rsidR="00F315FC">
          <w:t>can be</w:t>
        </w:r>
      </w:ins>
      <w:del w:id="460" w:author="Nathan Dorn" w:date="2024-08-08T13:28:00Z" w16du:dateUtc="2024-08-08T17:28:00Z">
        <w:r w:rsidR="006914D2" w:rsidDel="00F315FC">
          <w:delText>further</w:delText>
        </w:r>
      </w:del>
      <w:r w:rsidR="006914D2">
        <w:t xml:space="preserve"> found in Appendix S2.</w:t>
      </w:r>
    </w:p>
    <w:bookmarkEnd w:id="372"/>
    <w:bookmarkEnd w:id="373"/>
    <w:p w14:paraId="557FCA2A" w14:textId="790605AA" w:rsidR="00673700" w:rsidRDefault="00673700" w:rsidP="00DA1243">
      <w:pPr>
        <w:pStyle w:val="Heading1"/>
        <w:jc w:val="both"/>
      </w:pPr>
      <w:r w:rsidRPr="00524172">
        <w:t>Result</w:t>
      </w:r>
    </w:p>
    <w:p w14:paraId="7B9DF1D9" w14:textId="5E0D7AB7"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ins w:id="461" w:author="Nathan Dorn" w:date="2024-08-07T16:40:00Z" w16du:dateUtc="2024-08-07T20:40:00Z">
        <w:r w:rsidR="00442BAB">
          <w:t xml:space="preserve"> Combinations of the two parameters above and to the right of the isocline pr</w:t>
        </w:r>
        <w:r w:rsidR="000F1055">
          <w:t>oduce growing populations (λ&gt;1) while combi</w:t>
        </w:r>
      </w:ins>
      <w:ins w:id="462" w:author="Nathan Dorn" w:date="2024-08-07T16:41:00Z" w16du:dateUtc="2024-08-07T20:41:00Z">
        <w:r w:rsidR="000F1055">
          <w:t xml:space="preserve">nations below the isocline produce </w:t>
        </w:r>
        <w:r w:rsidR="009360F5">
          <w:t>declining populations (λ&lt;1).</w:t>
        </w:r>
      </w:ins>
      <w:r>
        <w:t xml:space="preserve"> </w:t>
      </w:r>
      <w:commentRangeStart w:id="463"/>
      <w:del w:id="464" w:author="Nathan Dorn" w:date="2024-08-07T16:41:00Z" w16du:dateUtc="2024-08-07T20:41:00Z">
        <w:r w:rsidDel="009360F5">
          <w:delText>P</w:delText>
        </w:r>
        <w:r w:rsidRPr="00524172" w:rsidDel="009360F5">
          <w:delText xml:space="preserve">opulations </w:delText>
        </w:r>
      </w:del>
      <w:ins w:id="465" w:author="Nathan Dorn" w:date="2024-08-07T16:42:00Z" w16du:dateUtc="2024-08-07T20:42:00Z">
        <w:r w:rsidR="00D02881">
          <w:t xml:space="preserve">the shape of the isocline </w:t>
        </w:r>
        <w:r w:rsidR="0088679D">
          <w:t>illustrates that e</w:t>
        </w:r>
      </w:ins>
      <w:ins w:id="466" w:author="Nathan Dorn" w:date="2024-08-07T16:41:00Z" w16du:dateUtc="2024-08-07T20:41:00Z">
        <w:r w:rsidR="009360F5">
          <w:t xml:space="preserve">nvironmental conditions </w:t>
        </w:r>
      </w:ins>
      <w:ins w:id="467" w:author="Nathan Dorn" w:date="2024-08-07T16:42:00Z" w16du:dateUtc="2024-08-07T20:42:00Z">
        <w:r w:rsidR="00D02881">
          <w:t xml:space="preserve">favorable </w:t>
        </w:r>
        <w:r w:rsidR="0088679D">
          <w:t xml:space="preserve">for faster </w:t>
        </w:r>
      </w:ins>
      <w:del w:id="468" w:author="Nathan Dorn" w:date="2024-08-07T16:42:00Z" w16du:dateUtc="2024-08-07T20:42:00Z">
        <w:r w:rsidDel="00D02881">
          <w:delText xml:space="preserve">with faster-growing </w:delText>
        </w:r>
      </w:del>
      <w:r>
        <w:t>juvenile</w:t>
      </w:r>
      <w:ins w:id="469" w:author="Nathan Dorn" w:date="2024-08-07T16:42:00Z" w16du:dateUtc="2024-08-07T20:42:00Z">
        <w:r w:rsidR="00D02881">
          <w:t xml:space="preserve"> growth</w:t>
        </w:r>
      </w:ins>
      <w:del w:id="470" w:author="Nathan Dorn" w:date="2024-08-07T16:42:00Z" w16du:dateUtc="2024-08-07T20:42:00Z">
        <w:r w:rsidDel="00D02881">
          <w:delText>s</w:delText>
        </w:r>
      </w:del>
      <w:r w:rsidRPr="00524172">
        <w:t xml:space="preserve"> </w:t>
      </w:r>
      <w:ins w:id="471" w:author="Nathan Dorn" w:date="2024-08-07T16:42:00Z" w16du:dateUtc="2024-08-07T20:42:00Z">
        <w:r w:rsidR="0088679D">
          <w:t xml:space="preserve">will support populations that </w:t>
        </w:r>
      </w:ins>
      <w:del w:id="472" w:author="Nathan Dorn" w:date="2024-08-07T16:42:00Z" w16du:dateUtc="2024-08-07T20:42:00Z">
        <w:r w:rsidRPr="00524172" w:rsidDel="005C17C9">
          <w:delText xml:space="preserve">could </w:delText>
        </w:r>
      </w:del>
      <w:ins w:id="473" w:author="Nathan Dorn" w:date="2024-08-07T16:43:00Z" w16du:dateUtc="2024-08-07T20:43:00Z">
        <w:r w:rsidR="005C17C9">
          <w:t>can</w:t>
        </w:r>
      </w:ins>
      <w:ins w:id="474" w:author="Nathan Dorn" w:date="2024-08-07T16:42:00Z" w16du:dateUtc="2024-08-07T20:42:00Z">
        <w:r w:rsidR="00D02881">
          <w:t xml:space="preserve"> </w:t>
        </w:r>
      </w:ins>
      <w:r w:rsidRPr="00524172">
        <w:t xml:space="preserve">withstand </w:t>
      </w:r>
      <w:r>
        <w:t xml:space="preserve">higher rates </w:t>
      </w:r>
      <w:r w:rsidR="00D15147">
        <w:t xml:space="preserve">of </w:t>
      </w:r>
      <w:r>
        <w:t>mortality (lower survival) and populations with slower-growing juveniles need</w:t>
      </w:r>
      <w:del w:id="475" w:author="Nathan Dorn" w:date="2024-08-07T16:43:00Z" w16du:dateUtc="2024-08-07T20:43:00Z">
        <w:r w:rsidDel="005C17C9">
          <w:delText>ed</w:delText>
        </w:r>
      </w:del>
      <w:r>
        <w:t xml:space="preserve"> </w:t>
      </w:r>
      <w:ins w:id="476" w:author="Nathan Dorn" w:date="2024-08-07T16:19:00Z" w16du:dateUtc="2024-08-07T20:19:00Z">
        <w:r w:rsidR="00C51ADB">
          <w:t xml:space="preserve">to </w:t>
        </w:r>
      </w:ins>
      <w:r>
        <w:t>lower mortality (higher survival) to persist</w:t>
      </w:r>
      <w:ins w:id="477" w:author="Nathan Dorn" w:date="2024-08-07T16:19:00Z" w16du:dateUtc="2024-08-07T20:19:00Z">
        <w:r w:rsidR="00C51ADB">
          <w:t xml:space="preserve"> or grow</w:t>
        </w:r>
      </w:ins>
      <w:ins w:id="478" w:author="Nathan Dorn" w:date="2024-08-07T16:20:00Z" w16du:dateUtc="2024-08-07T20:20:00Z">
        <w:r w:rsidR="00C51ADB">
          <w:t xml:space="preserve"> (λ≥1)</w:t>
        </w:r>
      </w:ins>
      <w:r w:rsidRPr="00524172">
        <w:t>.</w:t>
      </w:r>
      <w:ins w:id="479" w:author="Nathan Dorn" w:date="2024-08-07T16:40:00Z" w16du:dateUtc="2024-08-07T20:40:00Z">
        <w:r w:rsidR="00442BAB">
          <w:t xml:space="preserve"> </w:t>
        </w:r>
      </w:ins>
      <w:del w:id="480" w:author="Nathan Dorn" w:date="2024-08-07T16:40:00Z" w16du:dateUtc="2024-08-07T20:40:00Z">
        <w:r w:rsidDel="00442BAB">
          <w:delText xml:space="preserve"> </w:delText>
        </w:r>
      </w:del>
      <w:del w:id="481" w:author="Nathan Dorn" w:date="2024-08-07T16:44:00Z" w16du:dateUtc="2024-08-07T20:44:00Z">
        <w:r w:rsidDel="005C17C9">
          <w:delText xml:space="preserve">Better </w:delText>
        </w:r>
      </w:del>
      <w:del w:id="482" w:author="Nathan Dorn" w:date="2024-08-07T16:20:00Z" w16du:dateUtc="2024-08-07T20:20:00Z">
        <w:r w:rsidDel="005568AE">
          <w:delText xml:space="preserve">wetland </w:delText>
        </w:r>
      </w:del>
      <w:del w:id="483" w:author="Nathan Dorn" w:date="2024-08-07T16:44:00Z" w16du:dateUtc="2024-08-07T20:44:00Z">
        <w:r w:rsidDel="005C17C9">
          <w:delText>hydrologic</w:delText>
        </w:r>
      </w:del>
      <w:ins w:id="484" w:author="Nathan Dorn" w:date="2024-08-07T16:44:00Z" w16du:dateUtc="2024-08-07T20:44:00Z">
        <w:r w:rsidR="005C17C9">
          <w:t>Hydrologic</w:t>
        </w:r>
      </w:ins>
      <w:r w:rsidRPr="00524172">
        <w:t xml:space="preserve"> conditions </w:t>
      </w:r>
      <w:del w:id="485" w:author="Nathan Dorn" w:date="2024-08-07T16:20:00Z" w16du:dateUtc="2024-08-07T20:20:00Z">
        <w:r w:rsidDel="005568AE">
          <w:delText xml:space="preserve">for </w:delText>
        </w:r>
      </w:del>
      <w:ins w:id="486" w:author="Nathan Dorn" w:date="2024-08-07T16:20:00Z" w16du:dateUtc="2024-08-07T20:20:00Z">
        <w:r w:rsidR="005568AE">
          <w:t>that improve</w:t>
        </w:r>
      </w:ins>
      <w:ins w:id="487" w:author="Nathan Dorn" w:date="2024-08-07T16:44:00Z" w16du:dateUtc="2024-08-07T20:44:00Z">
        <w:r w:rsidR="005C17C9">
          <w:t>d</w:t>
        </w:r>
      </w:ins>
      <w:ins w:id="488" w:author="Nathan Dorn" w:date="2024-08-07T16:20:00Z" w16du:dateUtc="2024-08-07T20:20:00Z">
        <w:r w:rsidR="005568AE">
          <w:t xml:space="preserve"> </w:t>
        </w:r>
        <w:commentRangeStart w:id="489"/>
        <w:r w:rsidR="005568AE">
          <w:t>reproduction (egg masses/female</w:t>
        </w:r>
      </w:ins>
      <w:ins w:id="490" w:author="Nathan Dorn" w:date="2024-08-07T16:21:00Z" w16du:dateUtc="2024-08-07T20:21:00Z">
        <w:r w:rsidR="005568AE">
          <w:t>)</w:t>
        </w:r>
      </w:ins>
      <w:del w:id="491" w:author="Nathan Dorn" w:date="2024-08-07T16:21:00Z" w16du:dateUtc="2024-08-07T20:21:00Z">
        <w:r w:rsidDel="005568AE">
          <w:delText>reproduction</w:delText>
        </w:r>
      </w:del>
      <w:r>
        <w:t xml:space="preserve"> </w:t>
      </w:r>
      <w:commentRangeEnd w:id="489"/>
      <w:r w:rsidR="005C17C9">
        <w:rPr>
          <w:rStyle w:val="CommentReference"/>
          <w:rFonts w:cstheme="minorBidi"/>
        </w:rPr>
        <w:commentReference w:id="489"/>
      </w:r>
      <w:r>
        <w:t>made the population more resilient to lower survival (e.g., withstanding 3.1% lower survival at growth of k</w:t>
      </w:r>
      <w:r w:rsidRPr="002D4A16">
        <w:rPr>
          <w:vertAlign w:val="subscript"/>
        </w:rPr>
        <w:t>growth</w:t>
      </w:r>
      <w:r>
        <w:t xml:space="preserve"> = 0.07) </w:t>
      </w:r>
      <w:r>
        <w:lastRenderedPageBreak/>
        <w:t xml:space="preserve">and/or </w:t>
      </w:r>
      <w:ins w:id="492" w:author="Nathan Dorn" w:date="2024-08-07T16:21:00Z" w16du:dateUtc="2024-08-07T20:21:00Z">
        <w:r w:rsidR="005568AE">
          <w:t>s</w:t>
        </w:r>
      </w:ins>
      <w:r>
        <w:t xml:space="preserve">lower juvenile growth (e.g., withstanding by 7.7% </w:t>
      </w:r>
      <w:del w:id="493" w:author="Nathan Dorn" w:date="2024-08-07T16:21:00Z" w16du:dateUtc="2024-08-07T20:21:00Z">
        <w:r w:rsidDel="005568AE">
          <w:delText xml:space="preserve">lower </w:delText>
        </w:r>
      </w:del>
      <w:ins w:id="494" w:author="Nathan Dorn" w:date="2024-08-07T16:21:00Z" w16du:dateUtc="2024-08-07T20:21:00Z">
        <w:r w:rsidR="005568AE">
          <w:t xml:space="preserve">slower </w:t>
        </w:r>
      </w:ins>
      <w:r>
        <w:t>growth at CJS of 0.80</w:t>
      </w:r>
      <w:r w:rsidR="002E14E8">
        <w:t>; Appendix S1 Figure S2)</w:t>
      </w:r>
      <w:r>
        <w:t xml:space="preserve">. The effect of better reproduction </w:t>
      </w:r>
      <w:del w:id="495" w:author="Nathan Dorn" w:date="2024-08-07T16:22:00Z" w16du:dateUtc="2024-08-07T20:22:00Z">
        <w:r w:rsidDel="005568AE">
          <w:delText>(i.e., the gap between good and poor reproductive isoclines)</w:delText>
        </w:r>
      </w:del>
      <w:r>
        <w:t xml:space="preserve"> strengthened with </w:t>
      </w:r>
      <w:del w:id="496" w:author="Nathan Dorn" w:date="2024-08-07T16:22:00Z" w16du:dateUtc="2024-08-07T20:22:00Z">
        <w:r w:rsidDel="00183818">
          <w:delText xml:space="preserve">higher </w:delText>
        </w:r>
      </w:del>
      <w:ins w:id="497" w:author="Nathan Dorn" w:date="2024-08-07T16:22:00Z" w16du:dateUtc="2024-08-07T20:22:00Z">
        <w:r w:rsidR="00183818">
          <w:t xml:space="preserve">faster </w:t>
        </w:r>
      </w:ins>
      <w:r>
        <w:t>growth and lower survival (</w:t>
      </w:r>
      <w:r w:rsidR="00FE68DB">
        <w:t>Appendix S1 Figure S</w:t>
      </w:r>
      <w:r>
        <w:t xml:space="preserve">2). </w:t>
      </w:r>
      <w:commentRangeEnd w:id="463"/>
      <w:r w:rsidR="00E412A8">
        <w:rPr>
          <w:rStyle w:val="CommentReference"/>
          <w:rFonts w:cstheme="minorBidi"/>
        </w:rPr>
        <w:commentReference w:id="463"/>
      </w:r>
      <w:ins w:id="498" w:author="Nathan Dorn" w:date="2024-08-07T16:44:00Z" w16du:dateUtc="2024-08-07T20:44:00Z">
        <w:r w:rsidR="005C17C9">
          <w:t xml:space="preserve">For the NAS this isocline provided a </w:t>
        </w:r>
      </w:ins>
      <w:ins w:id="499" w:author="Nathan Dorn" w:date="2024-08-07T16:45:00Z" w16du:dateUtc="2024-08-07T20:45:00Z">
        <w:r w:rsidR="001018B9">
          <w:t xml:space="preserve">population-dynamic </w:t>
        </w:r>
      </w:ins>
      <w:ins w:id="500" w:author="Nathan Dorn" w:date="2024-08-07T16:44:00Z" w16du:dateUtc="2024-08-07T20:44:00Z">
        <w:r w:rsidR="005C17C9">
          <w:t xml:space="preserve">context for </w:t>
        </w:r>
      </w:ins>
      <w:ins w:id="501" w:author="Nathan Dorn" w:date="2024-08-07T16:45:00Z" w16du:dateUtc="2024-08-07T20:45:00Z">
        <w:r w:rsidR="001018B9">
          <w:t xml:space="preserve">field measurements. </w:t>
        </w:r>
      </w:ins>
    </w:p>
    <w:p w14:paraId="68FB0FA5" w14:textId="0019FDA3" w:rsidR="00382E63" w:rsidRPr="00C6515F" w:rsidRDefault="00564BAF" w:rsidP="00382E63">
      <w:pPr>
        <w:pStyle w:val="Heading2"/>
        <w:spacing w:line="360" w:lineRule="auto"/>
        <w:jc w:val="both"/>
      </w:pPr>
      <w:bookmarkStart w:id="502" w:name="_Hlk98959413"/>
      <w:r>
        <w:t>Empirical Survival and Growth related to the Isocline</w:t>
      </w:r>
    </w:p>
    <w:p w14:paraId="449C750F" w14:textId="5521F764" w:rsidR="00FF248B" w:rsidRDefault="00382E63" w:rsidP="00382E63">
      <w:pPr>
        <w:pStyle w:val="NATESTYLE1CommonCollege"/>
        <w:jc w:val="both"/>
        <w:rPr>
          <w:ins w:id="503" w:author="Nathan Dorn" w:date="2024-08-07T17:56:00Z" w16du:dateUtc="2024-08-07T21:56:00Z"/>
        </w:rPr>
      </w:pPr>
      <w:bookmarkStart w:id="504" w:name="_Hlk98959510"/>
      <w:r w:rsidRPr="00524172">
        <w:tab/>
      </w:r>
      <w:r>
        <w:t xml:space="preserve">There was variation in the measured survival and growth parameters across sites and seasons (Figure </w:t>
      </w:r>
      <w:r w:rsidR="008E6BF3">
        <w:t>3</w:t>
      </w:r>
      <w:r>
        <w:t>).</w:t>
      </w:r>
      <w:r w:rsidR="007046A2">
        <w:t xml:space="preserve"> </w:t>
      </w:r>
      <w:commentRangeStart w:id="505"/>
      <w:ins w:id="506" w:author="Nathan Dorn" w:date="2024-08-07T17:53:00Z" w16du:dateUtc="2024-08-07T21:53:00Z">
        <w:r w:rsidR="00C9294F">
          <w:t>Examination of the artefacts from tethering suggested that the</w:t>
        </w:r>
      </w:ins>
      <w:ins w:id="507" w:author="Nathan Dorn" w:date="2024-08-07T17:54:00Z" w16du:dateUtc="2024-08-07T21:54:00Z">
        <w:r w:rsidR="00C9294F">
          <w:t xml:space="preserve"> predators were primarily native invertebrates (</w:t>
        </w:r>
        <w:commentRangeStart w:id="508"/>
        <w:r w:rsidR="00923BBE">
          <w:t>Bel</w:t>
        </w:r>
      </w:ins>
      <w:ins w:id="509" w:author="Nathan Dorn" w:date="2024-08-07T17:57:00Z" w16du:dateUtc="2024-08-07T21:57:00Z">
        <w:r w:rsidR="007D2AE6">
          <w:t>o</w:t>
        </w:r>
      </w:ins>
      <w:ins w:id="510" w:author="Nathan Dorn" w:date="2024-08-07T17:54:00Z" w16du:dateUtc="2024-08-07T21:54:00Z">
        <w:r w:rsidR="00923BBE">
          <w:t>stoma</w:t>
        </w:r>
      </w:ins>
      <w:commentRangeEnd w:id="508"/>
      <w:ins w:id="511" w:author="Nathan Dorn" w:date="2024-08-07T17:58:00Z" w16du:dateUtc="2024-08-07T21:58:00Z">
        <w:r w:rsidR="0052508D">
          <w:rPr>
            <w:rStyle w:val="CommentReference"/>
            <w:rFonts w:cstheme="minorBidi"/>
          </w:rPr>
          <w:commentReference w:id="508"/>
        </w:r>
      </w:ins>
      <w:ins w:id="512" w:author="Nathan Dorn" w:date="2024-08-07T17:54:00Z" w16du:dateUtc="2024-08-07T21:54:00Z">
        <w:r w:rsidR="00923BBE">
          <w:t xml:space="preserve"> spp, </w:t>
        </w:r>
        <w:r w:rsidR="00923BBE" w:rsidRPr="0052508D">
          <w:rPr>
            <w:i/>
            <w:iCs/>
            <w:rPrChange w:id="513" w:author="Nathan Dorn" w:date="2024-08-07T17:58:00Z" w16du:dateUtc="2024-08-07T21:58:00Z">
              <w:rPr/>
            </w:rPrChange>
          </w:rPr>
          <w:t>Procambarus fallax</w:t>
        </w:r>
        <w:r w:rsidR="00923BBE">
          <w:t>) and salamanders</w:t>
        </w:r>
        <w:r w:rsidR="008E207C">
          <w:t xml:space="preserve"> (point to </w:t>
        </w:r>
      </w:ins>
      <w:ins w:id="514" w:author="Nathan Dorn" w:date="2024-08-07T17:55:00Z" w16du:dateUtc="2024-08-07T21:55:00Z">
        <w:r w:rsidR="008E207C">
          <w:t xml:space="preserve">appendix) and </w:t>
        </w:r>
        <w:r w:rsidR="00285177">
          <w:t xml:space="preserve">quantifications of the predators indicated that they were variable across seasons and sites. </w:t>
        </w:r>
      </w:ins>
      <w:ins w:id="515" w:author="Nathan Dorn" w:date="2024-08-07T17:53:00Z" w16du:dateUtc="2024-08-07T21:53:00Z">
        <w:r w:rsidR="0097136A">
          <w:t xml:space="preserve"> </w:t>
        </w:r>
      </w:ins>
      <w:commentRangeEnd w:id="505"/>
      <w:ins w:id="516" w:author="Nathan Dorn" w:date="2024-08-07T17:56:00Z" w16du:dateUtc="2024-08-07T21:56:00Z">
        <w:r w:rsidR="00B04E4C">
          <w:rPr>
            <w:rStyle w:val="CommentReference"/>
            <w:rFonts w:cstheme="minorBidi"/>
          </w:rPr>
          <w:commentReference w:id="505"/>
        </w:r>
      </w:ins>
    </w:p>
    <w:p w14:paraId="025B920D" w14:textId="27580279" w:rsidR="00382E63" w:rsidRDefault="007046A2">
      <w:pPr>
        <w:pStyle w:val="NATESTYLE1CommonCollege"/>
        <w:ind w:firstLine="720"/>
        <w:jc w:val="both"/>
        <w:pPrChange w:id="517" w:author="Nathan Dorn" w:date="2024-08-07T17:56:00Z" w16du:dateUtc="2024-08-07T21:56:00Z">
          <w:pPr>
            <w:pStyle w:val="NATESTYLE1CommonCollege"/>
            <w:jc w:val="both"/>
          </w:pPr>
        </w:pPrChange>
      </w:pPr>
      <w:del w:id="518" w:author="Nathan Dorn" w:date="2024-08-07T17:57:00Z" w16du:dateUtc="2024-08-07T21:57:00Z">
        <w:r w:rsidDel="00FF248B">
          <w:delText>Here, we</w:delText>
        </w:r>
      </w:del>
      <w:ins w:id="519" w:author="Nathan Dorn" w:date="2024-08-07T17:57:00Z" w16du:dateUtc="2024-08-07T21:57:00Z">
        <w:r w:rsidR="00FF248B">
          <w:t>We</w:t>
        </w:r>
      </w:ins>
      <w:r>
        <w:t xml:space="preserve"> present data from </w:t>
      </w:r>
      <w:ins w:id="520" w:author="Nathan Dorn" w:date="2024-08-07T16:24:00Z" w16du:dateUtc="2024-08-07T20:24:00Z">
        <w:r w:rsidR="00E509E7">
          <w:t>the two sites (</w:t>
        </w:r>
      </w:ins>
      <w:r>
        <w:t>LILA and WCA3A site 2</w:t>
      </w:r>
      <w:ins w:id="521" w:author="Nathan Dorn" w:date="2024-08-07T16:24:00Z" w16du:dateUtc="2024-08-07T20:24:00Z">
        <w:r w:rsidR="00E509E7">
          <w:t>)</w:t>
        </w:r>
      </w:ins>
      <w:r>
        <w:t xml:space="preserve"> which had growth rates measured from both seasons, but</w:t>
      </w:r>
      <w:del w:id="522" w:author="Nathan Dorn" w:date="2024-08-07T16:23:00Z" w16du:dateUtc="2024-08-07T20:23:00Z">
        <w:r w:rsidDel="00E509E7">
          <w:delText>l</w:delText>
        </w:r>
      </w:del>
      <w:del w:id="523" w:author="Nathan Dorn" w:date="2024-08-07T16:24:00Z" w16du:dateUtc="2024-08-07T20:24:00Z">
        <w:r w:rsidDel="00E509E7">
          <w:delText xml:space="preserve"> measured</w:delText>
        </w:r>
      </w:del>
      <w:r>
        <w:t xml:space="preserve"> parameters </w:t>
      </w:r>
      <w:r w:rsidR="004709F0">
        <w:t xml:space="preserve">from </w:t>
      </w:r>
      <w:r>
        <w:t xml:space="preserve">WCA3A site </w:t>
      </w:r>
      <w:r w:rsidR="004709F0">
        <w:t>3</w:t>
      </w:r>
      <w:r>
        <w:t xml:space="preserve"> and survival measured from the </w:t>
      </w:r>
      <w:ins w:id="524" w:author="Nathan Dorn" w:date="2024-08-07T16:24:00Z" w16du:dateUtc="2024-08-07T20:24:00Z">
        <w:r w:rsidR="0081643E">
          <w:t xml:space="preserve">predator exclusion </w:t>
        </w:r>
      </w:ins>
      <w:r>
        <w:t xml:space="preserve">cages </w:t>
      </w:r>
      <w:del w:id="525" w:author="Nathan Dorn" w:date="2024-08-07T16:24:00Z" w16du:dateUtc="2024-08-07T20:24:00Z">
        <w:r w:rsidDel="0081643E">
          <w:delText xml:space="preserve">(i.e., predators excluded) </w:delText>
        </w:r>
      </w:del>
      <w:r>
        <w:t xml:space="preserve">were plotted in a </w:t>
      </w:r>
      <w:del w:id="526" w:author="Nathan Dorn" w:date="2024-08-07T16:24:00Z" w16du:dateUtc="2024-08-07T20:24:00Z">
        <w:r w:rsidDel="0081643E">
          <w:delText xml:space="preserve">full </w:delText>
        </w:r>
      </w:del>
      <w:ins w:id="527" w:author="Nathan Dorn" w:date="2024-08-07T16:24:00Z" w16du:dateUtc="2024-08-07T20:24:00Z">
        <w:r w:rsidR="0081643E">
          <w:t xml:space="preserve">single </w:t>
        </w:r>
      </w:ins>
      <w:r>
        <w:t>figure in Appendix S1</w:t>
      </w:r>
      <w:ins w:id="528" w:author="Nathan Dorn" w:date="2024-08-07T16:25:00Z" w16du:dateUtc="2024-08-07T20:25:00Z">
        <w:r w:rsidR="0081643E">
          <w:t xml:space="preserve"> (</w:t>
        </w:r>
      </w:ins>
      <w:del w:id="529" w:author="Nathan Dorn" w:date="2024-08-07T16:25:00Z" w16du:dateUtc="2024-08-07T20:25:00Z">
        <w:r w:rsidDel="0081643E">
          <w:delText xml:space="preserve"> </w:delText>
        </w:r>
      </w:del>
      <w:r>
        <w:t>Figure S3</w:t>
      </w:r>
      <w:ins w:id="530" w:author="Nathan Dorn" w:date="2024-08-07T16:25:00Z" w16du:dateUtc="2024-08-07T20:25:00Z">
        <w:r w:rsidR="0081643E">
          <w:t>)</w:t>
        </w:r>
      </w:ins>
      <w:r>
        <w:t xml:space="preserve">. </w:t>
      </w:r>
      <w:r w:rsidR="00382E63">
        <w:t xml:space="preserve"> </w:t>
      </w:r>
      <w:ins w:id="531" w:author="Nathan Dorn" w:date="2024-08-07T16:25:00Z" w16du:dateUtc="2024-08-07T20:25:00Z">
        <w:r w:rsidR="0081643E">
          <w:t>Across both sites the juvenile g</w:t>
        </w:r>
      </w:ins>
      <w:del w:id="532" w:author="Nathan Dorn" w:date="2024-08-07T16:25:00Z" w16du:dateUtc="2024-08-07T20:25:00Z">
        <w:r w:rsidR="00382E63" w:rsidDel="0081643E">
          <w:delText>G</w:delText>
        </w:r>
      </w:del>
      <w:r w:rsidR="00382E63">
        <w:t xml:space="preserve">rowth was </w:t>
      </w:r>
      <w:del w:id="533" w:author="Nathan Dorn" w:date="2024-08-07T16:25:00Z" w16du:dateUtc="2024-08-07T20:25:00Z">
        <w:r w:rsidR="00382E63" w:rsidDel="0081643E">
          <w:delText xml:space="preserve">higher </w:delText>
        </w:r>
      </w:del>
      <w:ins w:id="534" w:author="Nathan Dorn" w:date="2024-08-07T16:25:00Z" w16du:dateUtc="2024-08-07T20:25:00Z">
        <w:r w:rsidR="0081643E">
          <w:t xml:space="preserve">faster </w:t>
        </w:r>
      </w:ins>
      <w:r w:rsidR="00382E63">
        <w:t xml:space="preserve">in the </w:t>
      </w:r>
      <w:ins w:id="535" w:author="Nathan Dorn" w:date="2024-08-07T16:25:00Z" w16du:dateUtc="2024-08-07T20:25:00Z">
        <w:r w:rsidR="0081643E">
          <w:t xml:space="preserve">warmer </w:t>
        </w:r>
      </w:ins>
      <w:r w:rsidR="00382E63">
        <w:t xml:space="preserve">wet season than the dry season (Figure </w:t>
      </w:r>
      <w:r w:rsidR="008E6BF3">
        <w:t>3</w:t>
      </w:r>
      <w:r w:rsidR="00382E63">
        <w:t xml:space="preserve">, </w:t>
      </w:r>
      <w:commentRangeStart w:id="536"/>
      <w:r w:rsidR="001F359D">
        <w:t>Appendix 3 Figure S</w:t>
      </w:r>
      <w:r w:rsidR="001E2432">
        <w:t>2</w:t>
      </w:r>
      <w:r w:rsidR="00382E63">
        <w:t xml:space="preserve">). </w:t>
      </w:r>
      <w:bookmarkEnd w:id="504"/>
      <w:commentRangeEnd w:id="536"/>
      <w:r w:rsidR="0081643E">
        <w:rPr>
          <w:rStyle w:val="CommentReference"/>
          <w:rFonts w:cstheme="minorBidi"/>
        </w:rPr>
        <w:commentReference w:id="536"/>
      </w:r>
      <w:r w:rsidR="00E823FD">
        <w:t>T</w:t>
      </w:r>
      <w:r w:rsidR="00382E63">
        <w:t xml:space="preserve">he dry season had lower survival and slower growth </w:t>
      </w:r>
      <w:del w:id="537" w:author="Nathan Dorn" w:date="2024-08-07T16:26:00Z" w16du:dateUtc="2024-08-07T20:26:00Z">
        <w:r w:rsidR="00382E63" w:rsidDel="0081643E">
          <w:delText>and when applied to the model would predict poor recruitment regardless of wetland site</w:delText>
        </w:r>
      </w:del>
      <w:ins w:id="538" w:author="Nathan Dorn" w:date="2024-08-07T16:26:00Z" w16du:dateUtc="2024-08-07T20:26:00Z">
        <w:r w:rsidR="0081643E">
          <w:t>with combinations falling below the isocline</w:t>
        </w:r>
      </w:ins>
      <w:r w:rsidR="00382E63">
        <w:t xml:space="preserve"> (Figure </w:t>
      </w:r>
      <w:r w:rsidR="008E6BF3">
        <w:t>3</w:t>
      </w:r>
      <w:r w:rsidR="00382E63">
        <w:t xml:space="preserve">). In contrast, the wet season had higher survival rates and </w:t>
      </w:r>
      <w:ins w:id="539" w:author="Nathan Dorn" w:date="2024-08-07T16:27:00Z" w16du:dateUtc="2024-08-07T20:27:00Z">
        <w:r w:rsidR="00F769F4">
          <w:t>faster</w:t>
        </w:r>
      </w:ins>
      <w:del w:id="540" w:author="Nathan Dorn" w:date="2024-08-07T16:27:00Z" w16du:dateUtc="2024-08-07T20:27:00Z">
        <w:r w:rsidR="00382E63" w:rsidDel="00F769F4">
          <w:delText>high</w:delText>
        </w:r>
      </w:del>
      <w:r w:rsidR="00382E63">
        <w:t xml:space="preserve">er </w:t>
      </w:r>
      <w:r>
        <w:t>growth</w:t>
      </w:r>
      <w:ins w:id="541" w:author="Nathan Dorn" w:date="2024-08-07T16:27:00Z" w16du:dateUtc="2024-08-07T20:27:00Z">
        <w:r w:rsidR="00F769F4">
          <w:t xml:space="preserve">; </w:t>
        </w:r>
        <w:r w:rsidR="00400EA1">
          <w:t>with average combinations</w:t>
        </w:r>
      </w:ins>
      <w:r w:rsidR="00382E63">
        <w:t xml:space="preserve"> </w:t>
      </w:r>
      <w:ins w:id="542" w:author="Nathan Dorn" w:date="2024-08-07T16:27:00Z" w16du:dateUtc="2024-08-07T20:27:00Z">
        <w:r w:rsidR="00400EA1">
          <w:t xml:space="preserve">falling on </w:t>
        </w:r>
      </w:ins>
      <w:del w:id="543" w:author="Nathan Dorn" w:date="2024-08-07T16:27:00Z" w16du:dateUtc="2024-08-07T20:27:00Z">
        <w:r w:rsidR="00382E63" w:rsidDel="00400EA1">
          <w:delText>resulting</w:delText>
        </w:r>
      </w:del>
      <w:del w:id="544" w:author="Nathan Dorn" w:date="2024-08-07T16:28:00Z" w16du:dateUtc="2024-08-07T20:28:00Z">
        <w:r w:rsidR="00382E63" w:rsidDel="00400EA1">
          <w:delText xml:space="preserve"> in replacement </w:delText>
        </w:r>
      </w:del>
      <w:ins w:id="545" w:author="Nathan Dorn" w:date="2024-08-07T16:28:00Z" w16du:dateUtc="2024-08-07T20:28:00Z">
        <w:r w:rsidR="00400EA1">
          <w:t xml:space="preserve"> the isocline </w:t>
        </w:r>
      </w:ins>
      <w:r w:rsidR="00382E63">
        <w:t>(LILA</w:t>
      </w:r>
      <w:ins w:id="546" w:author="Nathan Dorn" w:date="2024-08-07T16:28:00Z" w16du:dateUtc="2024-08-07T20:28:00Z">
        <w:r w:rsidR="00400EA1">
          <w:t>; at replacement</w:t>
        </w:r>
      </w:ins>
      <w:r w:rsidR="00382E63">
        <w:t xml:space="preserve">) or even </w:t>
      </w:r>
      <w:del w:id="547" w:author="Nathan Dorn" w:date="2024-08-07T16:28:00Z" w16du:dateUtc="2024-08-07T20:28:00Z">
        <w:r w:rsidR="00382E63" w:rsidDel="00400EA1">
          <w:delText xml:space="preserve">favorable </w:delText>
        </w:r>
      </w:del>
      <w:ins w:id="548" w:author="Nathan Dorn" w:date="2024-08-07T16:28:00Z" w16du:dateUtc="2024-08-07T20:28:00Z">
        <w:r w:rsidR="00400EA1">
          <w:t>positive population growth</w:t>
        </w:r>
      </w:ins>
      <w:del w:id="549" w:author="Nathan Dorn" w:date="2024-08-07T16:28:00Z" w16du:dateUtc="2024-08-07T20:28:00Z">
        <w:r w:rsidR="00382E63" w:rsidDel="00400EA1">
          <w:delText>recruitment</w:delText>
        </w:r>
      </w:del>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The combined effects, weighted by seasonal differences in egg laying, resulted in annual mortality and growth parameters that predicted declining population</w:t>
      </w:r>
      <w:r w:rsidR="00037258">
        <w:t xml:space="preserve"> </w:t>
      </w:r>
      <w:r w:rsidR="00037258">
        <w:lastRenderedPageBreak/>
        <w:t>for LILA</w:t>
      </w:r>
      <w:r w:rsidR="00382E63">
        <w:t xml:space="preserve">, </w:t>
      </w:r>
      <w:r w:rsidR="00B053A7">
        <w:t xml:space="preserve">and </w:t>
      </w:r>
      <w:r w:rsidR="00382E63">
        <w:t>confidence intervals that slightly overlapped the zero-growth isocline created with good hydrologic egg-laying conditions</w:t>
      </w:r>
      <w:r w:rsidR="0001629E">
        <w:t xml:space="preserve"> for WCA3A site 2</w:t>
      </w:r>
      <w:r w:rsidR="00382E63">
        <w:t xml:space="preserve"> (Figure </w:t>
      </w:r>
      <w:r w:rsidR="0001629E">
        <w:t>3</w:t>
      </w:r>
      <w:r w:rsidR="00382E63">
        <w:t>).</w:t>
      </w:r>
    </w:p>
    <w:bookmarkEnd w:id="502"/>
    <w:p w14:paraId="3422F0FA" w14:textId="77777777" w:rsidR="00673700" w:rsidRDefault="00673700" w:rsidP="00DA1243">
      <w:pPr>
        <w:pStyle w:val="Heading1"/>
        <w:jc w:val="both"/>
      </w:pPr>
      <w:r w:rsidRPr="00524172">
        <w:t>Discussion</w:t>
      </w:r>
    </w:p>
    <w:p w14:paraId="3B838229" w14:textId="50E5CF33" w:rsidR="00673700" w:rsidRDefault="00673700" w:rsidP="00DA1243">
      <w:pPr>
        <w:pStyle w:val="NATESTYLE1CommonCollege"/>
        <w:jc w:val="both"/>
      </w:pPr>
      <w:bookmarkStart w:id="550" w:name="_Hlk98959567"/>
      <w:del w:id="551" w:author="Nathan Dorn" w:date="2024-08-07T17:58:00Z" w16du:dateUtc="2024-08-07T21:58:00Z">
        <w:r w:rsidDel="00627452">
          <w:delText xml:space="preserve">We used a </w:delText>
        </w:r>
      </w:del>
      <w:del w:id="552" w:author="Nathan Dorn" w:date="2024-08-07T16:10:00Z" w16du:dateUtc="2024-08-07T20:10:00Z">
        <w:r w:rsidDel="006D6168">
          <w:delText>stage</w:delText>
        </w:r>
      </w:del>
      <w:ins w:id="553" w:author="Nathan Dorn" w:date="2024-08-07T17:58:00Z" w16du:dateUtc="2024-08-07T21:58:00Z">
        <w:r w:rsidR="00627452">
          <w:t xml:space="preserve">Using a </w:t>
        </w:r>
      </w:ins>
      <w:del w:id="554" w:author="Nathan Dorn" w:date="2024-08-07T16:10:00Z" w16du:dateUtc="2024-08-07T20:10:00Z">
        <w:r w:rsidDel="006D6168">
          <w:delText xml:space="preserve"> </w:delText>
        </w:r>
      </w:del>
      <w:ins w:id="555" w:author="Nathan Dorn" w:date="2024-08-07T16:10:00Z" w16du:dateUtc="2024-08-07T20:10:00Z">
        <w:r w:rsidR="00B81B7F">
          <w:t xml:space="preserve">size-indexed </w:t>
        </w:r>
        <w:r w:rsidR="006D6168">
          <w:t>age-</w:t>
        </w:r>
      </w:ins>
      <w:r>
        <w:t xml:space="preserve">structured population model </w:t>
      </w:r>
      <w:del w:id="556" w:author="Nathan Dorn" w:date="2024-08-07T17:58:00Z" w16du:dateUtc="2024-08-07T21:58:00Z">
        <w:r w:rsidDel="00627452">
          <w:delText xml:space="preserve">to </w:delText>
        </w:r>
      </w:del>
      <w:ins w:id="557" w:author="Nathan Dorn" w:date="2024-08-07T17:58:00Z" w16du:dateUtc="2024-08-07T21:58:00Z">
        <w:r w:rsidR="00627452">
          <w:t xml:space="preserve">we </w:t>
        </w:r>
      </w:ins>
      <w:r>
        <w:t>produce</w:t>
      </w:r>
      <w:ins w:id="558" w:author="Nathan Dorn" w:date="2024-08-07T17:58:00Z" w16du:dateUtc="2024-08-07T21:58:00Z">
        <w:r w:rsidR="00627452">
          <w:t>d</w:t>
        </w:r>
      </w:ins>
      <w:r w:rsidRPr="00524172">
        <w:t xml:space="preserve"> zero</w:t>
      </w:r>
      <w:r>
        <w:t>- population</w:t>
      </w:r>
      <w:r w:rsidRPr="00524172">
        <w:t xml:space="preserve"> growth isoclines </w:t>
      </w:r>
      <w:r>
        <w:t>illustrating</w:t>
      </w:r>
      <w:r w:rsidRPr="00524172">
        <w:t xml:space="preserve"> the </w:t>
      </w:r>
      <w:del w:id="559" w:author="Nathan Dorn" w:date="2024-08-07T16:10:00Z" w16du:dateUtc="2024-08-07T20:10:00Z">
        <w:r w:rsidRPr="00524172" w:rsidDel="00B81B7F">
          <w:delText xml:space="preserve">interactive </w:delText>
        </w:r>
      </w:del>
      <w:ins w:id="560" w:author="Nathan Dorn" w:date="2024-08-07T16:10:00Z" w16du:dateUtc="2024-08-07T20:10:00Z">
        <w:r w:rsidR="00B81B7F">
          <w:t>combinatorial</w:t>
        </w:r>
        <w:r w:rsidR="00B81B7F" w:rsidRPr="00524172">
          <w:t xml:space="preserve"> </w:t>
        </w:r>
      </w:ins>
      <w:r w:rsidRPr="00524172">
        <w:t xml:space="preserve">effects of </w:t>
      </w:r>
      <w:r>
        <w:t>growth</w:t>
      </w:r>
      <w:r w:rsidRPr="00524172">
        <w:t xml:space="preserve"> and survival</w:t>
      </w:r>
      <w:ins w:id="561" w:author="Nathan Dorn" w:date="2024-08-07T16:11:00Z" w16du:dateUtc="2024-08-07T20:11:00Z">
        <w:r w:rsidR="008962DE">
          <w:t xml:space="preserve"> on population growth</w:t>
        </w:r>
      </w:ins>
      <w:r>
        <w:t xml:space="preserve"> </w:t>
      </w:r>
      <w:del w:id="562" w:author="Nathan Dorn" w:date="2024-08-07T16:11:00Z" w16du:dateUtc="2024-08-07T20:11:00Z">
        <w:r w:rsidDel="008962DE">
          <w:delText xml:space="preserve">for natural populations </w:delText>
        </w:r>
      </w:del>
      <w:del w:id="563" w:author="Nathan Dorn" w:date="2024-08-07T16:33:00Z" w16du:dateUtc="2024-08-07T20:33:00Z">
        <w:r w:rsidDel="00491701">
          <w:delText>of a freshwater gastropod with size-dependent survival</w:delText>
        </w:r>
      </w:del>
      <w:r w:rsidRPr="00524172">
        <w:t>.</w:t>
      </w:r>
      <w:r>
        <w:t xml:space="preserve"> </w:t>
      </w:r>
      <w:ins w:id="564" w:author="Nathan Dorn" w:date="2024-08-07T16:11:00Z" w16du:dateUtc="2024-08-07T20:11:00Z">
        <w:r w:rsidR="008962DE">
          <w:t xml:space="preserve">The result illustrated the expected </w:t>
        </w:r>
      </w:ins>
      <w:ins w:id="565" w:author="Nathan Dorn" w:date="2024-08-07T16:12:00Z" w16du:dateUtc="2024-08-07T20:12:00Z">
        <w:r w:rsidR="006B7DCA">
          <w:t xml:space="preserve">effect; faster juvenile growth can offset </w:t>
        </w:r>
      </w:ins>
      <w:ins w:id="566" w:author="Nathan Dorn" w:date="2024-08-07T16:45:00Z" w16du:dateUtc="2024-08-07T20:45:00Z">
        <w:r w:rsidR="001018B9">
          <w:t>higher</w:t>
        </w:r>
      </w:ins>
      <w:ins w:id="567" w:author="Nathan Dorn" w:date="2024-08-07T16:12:00Z" w16du:dateUtc="2024-08-07T20:12:00Z">
        <w:r w:rsidR="006B7DCA">
          <w:t xml:space="preserve"> mortality. </w:t>
        </w:r>
      </w:ins>
      <w:ins w:id="568" w:author="Nathan Dorn" w:date="2024-08-07T16:33:00Z" w16du:dateUtc="2024-08-07T20:33:00Z">
        <w:r w:rsidR="00491701">
          <w:t xml:space="preserve">Our work </w:t>
        </w:r>
      </w:ins>
      <w:ins w:id="569" w:author="Nathan Dorn" w:date="2024-08-07T16:34:00Z" w16du:dateUtc="2024-08-07T20:34:00Z">
        <w:r w:rsidR="00491701">
          <w:t>was specific to of a freshwater gastropod with size-dependent survival</w:t>
        </w:r>
      </w:ins>
      <w:ins w:id="570" w:author="Nathan Dorn" w:date="2024-08-07T16:37:00Z" w16du:dateUtc="2024-08-07T20:37:00Z">
        <w:r w:rsidR="00D14E99">
          <w:t>,</w:t>
        </w:r>
      </w:ins>
      <w:ins w:id="571" w:author="Nathan Dorn" w:date="2024-08-07T16:34:00Z" w16du:dateUtc="2024-08-07T20:34:00Z">
        <w:r w:rsidR="00491701" w:rsidDel="00491701">
          <w:t xml:space="preserve"> </w:t>
        </w:r>
        <w:r w:rsidR="00670A44">
          <w:t>but the t</w:t>
        </w:r>
      </w:ins>
      <w:del w:id="572" w:author="Nathan Dorn" w:date="2024-08-07T16:33:00Z" w16du:dateUtc="2024-08-07T20:33:00Z">
        <w:r w:rsidDel="00491701">
          <w:delText>T</w:delText>
        </w:r>
      </w:del>
      <w:r>
        <w:t xml:space="preserve">he approach is </w:t>
      </w:r>
      <w:del w:id="573" w:author="Nathan Dorn" w:date="2024-08-07T16:11:00Z" w16du:dateUtc="2024-08-07T20:11:00Z">
        <w:r w:rsidDel="008962DE">
          <w:delText xml:space="preserve">potentially </w:delText>
        </w:r>
      </w:del>
      <w:ins w:id="574" w:author="Nathan Dorn" w:date="2024-08-07T16:11:00Z" w16du:dateUtc="2024-08-07T20:11:00Z">
        <w:r w:rsidR="008962DE">
          <w:t xml:space="preserve">conceivably </w:t>
        </w:r>
      </w:ins>
      <w:r>
        <w:t>applicable to any size-structured predator-prey interaction</w:t>
      </w:r>
      <w:ins w:id="575" w:author="Nathan Dorn" w:date="2024-08-07T16:37:00Z" w16du:dateUtc="2024-08-07T20:37:00Z">
        <w:r w:rsidR="00D14E99">
          <w:t>. The approach</w:t>
        </w:r>
      </w:ins>
      <w:ins w:id="576" w:author="Nathan Dorn" w:date="2024-08-07T15:48:00Z" w16du:dateUtc="2024-08-07T19:48:00Z">
        <w:r w:rsidR="0017171A">
          <w:t xml:space="preserve"> might be most useful for short lived species with type II</w:t>
        </w:r>
        <w:r w:rsidR="002B38AE">
          <w:t>I survivorship</w:t>
        </w:r>
      </w:ins>
      <w:ins w:id="577" w:author="Nathan Dorn" w:date="2024-08-07T16:37:00Z" w16du:dateUtc="2024-08-07T20:37:00Z">
        <w:r w:rsidR="00D14E99">
          <w:t xml:space="preserve"> and while </w:t>
        </w:r>
      </w:ins>
      <w:ins w:id="578" w:author="Nathan Dorn" w:date="2024-08-07T16:34:00Z" w16du:dateUtc="2024-08-07T20:34:00Z">
        <w:r w:rsidR="00670A44">
          <w:t xml:space="preserve">field combinations of </w:t>
        </w:r>
      </w:ins>
      <w:ins w:id="579" w:author="Nathan Dorn" w:date="2024-08-07T16:37:00Z" w16du:dateUtc="2024-08-07T20:37:00Z">
        <w:r w:rsidR="00D14E99">
          <w:t>similar</w:t>
        </w:r>
      </w:ins>
      <w:ins w:id="580" w:author="Nathan Dorn" w:date="2024-08-07T16:34:00Z" w16du:dateUtc="2024-08-07T20:34:00Z">
        <w:r w:rsidR="00670A44">
          <w:t xml:space="preserve"> rates have been </w:t>
        </w:r>
      </w:ins>
      <w:ins w:id="581" w:author="Nathan Dorn" w:date="2024-08-07T16:36:00Z" w16du:dateUtc="2024-08-07T20:36:00Z">
        <w:r w:rsidR="00F50242">
          <w:t xml:space="preserve">examined for </w:t>
        </w:r>
      </w:ins>
      <w:ins w:id="582" w:author="Nathan Dorn" w:date="2024-08-07T16:34:00Z" w16du:dateUtc="2024-08-07T20:34:00Z">
        <w:r w:rsidR="00670A44">
          <w:t>other invertebrate</w:t>
        </w:r>
      </w:ins>
      <w:ins w:id="583" w:author="Nathan Dorn" w:date="2024-08-07T16:38:00Z" w16du:dateUtc="2024-08-07T20:38:00Z">
        <w:r w:rsidR="00D14E99">
          <w:t xml:space="preserve"> populations</w:t>
        </w:r>
      </w:ins>
      <w:ins w:id="584" w:author="Nathan Dorn" w:date="2024-08-07T16:34:00Z" w16du:dateUtc="2024-08-07T20:34:00Z">
        <w:r w:rsidR="00670A44">
          <w:t xml:space="preserve"> (</w:t>
        </w:r>
      </w:ins>
      <w:ins w:id="585" w:author="Nathan Dorn" w:date="2024-08-07T16:38:00Z" w16du:dateUtc="2024-08-07T20:38:00Z">
        <w:r w:rsidR="00D14E99">
          <w:t xml:space="preserve">e.g., </w:t>
        </w:r>
      </w:ins>
      <w:ins w:id="586" w:author="Nathan Dorn" w:date="2024-08-07T16:34:00Z" w16du:dateUtc="2024-08-07T20:34:00Z">
        <w:r w:rsidR="00670A44">
          <w:t>Chockley et al. 2008)</w:t>
        </w:r>
      </w:ins>
      <w:ins w:id="587" w:author="Nathan Dorn" w:date="2024-08-07T16:37:00Z" w16du:dateUtc="2024-08-07T20:37:00Z">
        <w:r w:rsidR="00F50242">
          <w:t>,</w:t>
        </w:r>
      </w:ins>
      <w:ins w:id="588" w:author="Nathan Dorn" w:date="2024-08-07T16:34:00Z" w16du:dateUtc="2024-08-07T20:34:00Z">
        <w:r w:rsidR="00670A44">
          <w:t xml:space="preserve"> </w:t>
        </w:r>
      </w:ins>
      <w:ins w:id="589" w:author="Nathan Dorn" w:date="2024-08-07T16:38:00Z" w16du:dateUtc="2024-08-07T20:38:00Z">
        <w:r w:rsidR="00D14E99">
          <w:t>they were</w:t>
        </w:r>
      </w:ins>
      <w:ins w:id="590" w:author="Nathan Dorn" w:date="2024-08-07T16:34:00Z" w16du:dateUtc="2024-08-07T20:34:00Z">
        <w:r w:rsidR="00BD73F5">
          <w:t xml:space="preserve"> n</w:t>
        </w:r>
      </w:ins>
      <w:ins w:id="591" w:author="Nathan Dorn" w:date="2024-08-07T16:36:00Z" w16du:dateUtc="2024-08-07T20:36:00Z">
        <w:r w:rsidR="00F50242">
          <w:t xml:space="preserve">ot compared against a </w:t>
        </w:r>
      </w:ins>
      <w:ins w:id="592" w:author="Nathan Dorn" w:date="2024-08-07T16:46:00Z" w16du:dateUtc="2024-08-07T20:46:00Z">
        <w:r w:rsidR="001018B9">
          <w:t xml:space="preserve">population </w:t>
        </w:r>
      </w:ins>
      <w:ins w:id="593" w:author="Nathan Dorn" w:date="2024-08-07T16:36:00Z" w16du:dateUtc="2024-08-07T20:36:00Z">
        <w:r w:rsidR="00F50242">
          <w:t>model prediction</w:t>
        </w:r>
      </w:ins>
      <w:ins w:id="594" w:author="Nathan Dorn" w:date="2024-08-07T16:46:00Z" w16du:dateUtc="2024-08-07T20:46:00Z">
        <w:r w:rsidR="001018B9">
          <w:t>s</w:t>
        </w:r>
      </w:ins>
      <w:ins w:id="595" w:author="Nathan Dorn" w:date="2024-08-07T16:36:00Z" w16du:dateUtc="2024-08-07T20:36:00Z">
        <w:r w:rsidR="00F50242">
          <w:t>.</w:t>
        </w:r>
      </w:ins>
      <w:del w:id="596" w:author="Nathan Dorn" w:date="2024-08-07T15:47:00Z" w16du:dateUtc="2024-08-07T19:47:00Z">
        <w:r w:rsidDel="003F537F">
          <w:delText>.</w:delText>
        </w:r>
      </w:del>
      <w:r>
        <w:t xml:space="preserve"> </w:t>
      </w:r>
      <w:del w:id="597" w:author="Nathan Dorn" w:date="2024-08-07T16:46:00Z" w16du:dateUtc="2024-08-07T20:46:00Z">
        <w:r w:rsidDel="00DE3133">
          <w:delText xml:space="preserve">The model provided vital rate </w:delText>
        </w:r>
      </w:del>
      <w:del w:id="598" w:author="Nathan Dorn" w:date="2024-08-07T15:49:00Z" w16du:dateUtc="2024-08-07T19:49:00Z">
        <w:r w:rsidDel="002B38AE">
          <w:delText>target regions</w:delText>
        </w:r>
      </w:del>
      <w:del w:id="599" w:author="Nathan Dorn" w:date="2024-08-07T16:46:00Z" w16du:dateUtc="2024-08-07T20:46:00Z">
        <w:r w:rsidDel="00DE3133">
          <w:delText xml:space="preserve"> that </w:delText>
        </w:r>
      </w:del>
      <w:del w:id="600" w:author="Nathan Dorn" w:date="2024-08-07T15:49:00Z" w16du:dateUtc="2024-08-07T19:49:00Z">
        <w:r w:rsidDel="00717604">
          <w:delText xml:space="preserve">might </w:delText>
        </w:r>
      </w:del>
      <w:del w:id="601" w:author="Nathan Dorn" w:date="2024-08-07T16:46:00Z" w16du:dateUtc="2024-08-07T20:46:00Z">
        <w:r w:rsidDel="00DE3133">
          <w:delText xml:space="preserve">produce growing or declining </w:delText>
        </w:r>
      </w:del>
      <w:del w:id="602" w:author="Nathan Dorn" w:date="2024-08-07T15:49:00Z" w16du:dateUtc="2024-08-07T19:49:00Z">
        <w:r w:rsidDel="00717604">
          <w:delText xml:space="preserve">FAS </w:delText>
        </w:r>
      </w:del>
      <w:del w:id="603" w:author="Nathan Dorn" w:date="2024-08-07T16:46:00Z" w16du:dateUtc="2024-08-07T20:46:00Z">
        <w:r w:rsidDel="00DE3133">
          <w:delText>populations</w:delText>
        </w:r>
      </w:del>
      <w:del w:id="604" w:author="Nathan Dorn" w:date="2024-08-07T15:49:00Z" w16du:dateUtc="2024-08-07T19:49:00Z">
        <w:r w:rsidDel="00717604">
          <w:delText>,</w:delText>
        </w:r>
        <w:r w:rsidDel="0092026E">
          <w:delText xml:space="preserve"> but FAS populations were so sparse that it was impossible to verify population-level predictions. </w:delText>
        </w:r>
      </w:del>
      <w:ins w:id="605" w:author="Nathan Dorn" w:date="2024-08-07T16:14:00Z" w16du:dateUtc="2024-08-07T20:14:00Z">
        <w:r w:rsidR="00E31A04">
          <w:t xml:space="preserve">Empirical </w:t>
        </w:r>
      </w:ins>
      <w:del w:id="606" w:author="Nathan Dorn" w:date="2024-08-07T16:14:00Z" w16du:dateUtc="2024-08-07T20:14:00Z">
        <w:r w:rsidR="00CF2318" w:rsidDel="00E31A04">
          <w:delText>S</w:delText>
        </w:r>
      </w:del>
      <w:del w:id="607" w:author="Nathan Dorn" w:date="2024-08-07T16:38:00Z" w16du:dateUtc="2024-08-07T20:38:00Z">
        <w:r w:rsidR="00CF2318" w:rsidDel="00D14E99">
          <w:delText>easonal</w:delText>
        </w:r>
        <w:r w:rsidDel="00D14E99">
          <w:delText xml:space="preserve"> </w:delText>
        </w:r>
      </w:del>
      <w:r>
        <w:t>measurements</w:t>
      </w:r>
      <w:ins w:id="608" w:author="Nathan Dorn" w:date="2024-08-07T16:38:00Z" w16du:dateUtc="2024-08-07T20:38:00Z">
        <w:r w:rsidR="00D14E99">
          <w:t xml:space="preserve"> </w:t>
        </w:r>
      </w:ins>
      <w:del w:id="609" w:author="Nathan Dorn" w:date="2024-08-07T16:38:00Z" w16du:dateUtc="2024-08-07T20:38:00Z">
        <w:r w:rsidDel="00D14E99">
          <w:delText xml:space="preserve"> </w:delText>
        </w:r>
      </w:del>
      <w:r>
        <w:t xml:space="preserve">allowed us to compare existing rates to the </w:t>
      </w:r>
      <w:del w:id="610" w:author="Nathan Dorn" w:date="2024-08-07T16:14:00Z" w16du:dateUtc="2024-08-07T20:14:00Z">
        <w:r w:rsidDel="00E31A04">
          <w:delText xml:space="preserve">theoretical </w:delText>
        </w:r>
      </w:del>
      <w:r>
        <w:t xml:space="preserve">isocline and conclude that </w:t>
      </w:r>
      <w:ins w:id="611" w:author="Nathan Dorn" w:date="2024-08-07T16:46:00Z" w16du:dateUtc="2024-08-07T20:46:00Z">
        <w:r w:rsidR="00DE3133">
          <w:t xml:space="preserve">the </w:t>
        </w:r>
      </w:ins>
      <w:r>
        <w:t>populations</w:t>
      </w:r>
      <w:ins w:id="612" w:author="Nathan Dorn" w:date="2024-08-07T16:46:00Z" w16du:dateUtc="2024-08-07T20:46:00Z">
        <w:r w:rsidR="00DE3133">
          <w:t xml:space="preserve"> we studied in the Everglades were</w:t>
        </w:r>
      </w:ins>
      <w:del w:id="613" w:author="Nathan Dorn" w:date="2024-08-07T16:46:00Z" w16du:dateUtc="2024-08-07T20:46:00Z">
        <w:r w:rsidDel="00DE3133">
          <w:delText xml:space="preserve"> are</w:delText>
        </w:r>
      </w:del>
      <w:r>
        <w:t xml:space="preserve"> static or declining</w:t>
      </w:r>
      <w:del w:id="614" w:author="Nathan Dorn" w:date="2024-08-07T16:47:00Z" w16du:dateUtc="2024-08-07T20:47:00Z">
        <w:r w:rsidDel="00DE3133">
          <w:delText xml:space="preserve"> </w:delText>
        </w:r>
      </w:del>
      <w:ins w:id="615" w:author="Nathan Dorn" w:date="2024-08-07T16:14:00Z" w16du:dateUtc="2024-08-07T20:14:00Z">
        <w:r w:rsidR="00E31A04">
          <w:t xml:space="preserve">.  </w:t>
        </w:r>
        <w:r w:rsidR="00AC38A0">
          <w:t xml:space="preserve">Seasonal parameters further indicated that both </w:t>
        </w:r>
      </w:ins>
      <w:ins w:id="616" w:author="Nathan Dorn" w:date="2024-08-07T16:38:00Z" w16du:dateUtc="2024-08-07T20:38:00Z">
        <w:r w:rsidR="00D14E99">
          <w:t>survival</w:t>
        </w:r>
      </w:ins>
      <w:ins w:id="617" w:author="Nathan Dorn" w:date="2024-08-07T16:14:00Z" w16du:dateUtc="2024-08-07T20:14:00Z">
        <w:r w:rsidR="00AC38A0">
          <w:t xml:space="preserve"> and growth were </w:t>
        </w:r>
      </w:ins>
      <w:ins w:id="618" w:author="Nathan Dorn" w:date="2024-08-07T16:15:00Z" w16du:dateUtc="2024-08-07T20:15:00Z">
        <w:r w:rsidR="00AB4CBA">
          <w:t>poorer in the dry season (Feb-April)</w:t>
        </w:r>
      </w:ins>
      <w:ins w:id="619" w:author="Nathan Dorn" w:date="2024-08-07T16:39:00Z" w16du:dateUtc="2024-08-07T20:39:00Z">
        <w:r w:rsidR="00D14E99">
          <w:t xml:space="preserve"> which overlapped with most of the reproductive period of NAS</w:t>
        </w:r>
      </w:ins>
      <w:del w:id="620" w:author="Nathan Dorn" w:date="2024-08-07T16:15:00Z" w16du:dateUtc="2024-08-07T20:15:00Z">
        <w:r w:rsidDel="006D1496">
          <w:delText>when parameters are averaged over the reproductive season, but that survival and growth parameters are particularly poor in the dry season (across both wetlands)</w:delText>
        </w:r>
      </w:del>
      <w:r>
        <w:t>. The results</w:t>
      </w:r>
      <w:r w:rsidRPr="00524172">
        <w:t xml:space="preserve"> produce</w:t>
      </w:r>
      <w:ins w:id="621" w:author="Nathan Dorn" w:date="2024-08-07T16:16:00Z" w16du:dateUtc="2024-08-07T20:16:00Z">
        <w:r w:rsidR="006D1496">
          <w:t>d</w:t>
        </w:r>
      </w:ins>
      <w:r w:rsidRPr="00524172">
        <w:t xml:space="preserve"> novel </w:t>
      </w:r>
      <w:r>
        <w:t>hypothese</w:t>
      </w:r>
      <w:r w:rsidRPr="00524172">
        <w:t xml:space="preserve">s about </w:t>
      </w:r>
      <w:r>
        <w:t xml:space="preserve">environmental variation and predator control that might limit the FAS </w:t>
      </w:r>
      <w:ins w:id="622" w:author="Nathan Dorn" w:date="2024-08-07T16:16:00Z" w16du:dateUtc="2024-08-07T20:16:00Z">
        <w:r w:rsidR="006D1496">
          <w:t xml:space="preserve">populations </w:t>
        </w:r>
      </w:ins>
      <w:r>
        <w:t>in the Everglades</w:t>
      </w:r>
      <w:r w:rsidRPr="00524172">
        <w:t>.</w:t>
      </w:r>
      <w:r>
        <w:t xml:space="preserve"> </w:t>
      </w:r>
    </w:p>
    <w:p w14:paraId="3F25227B" w14:textId="47B74FC0" w:rsidR="00673700" w:rsidRPr="00550E38" w:rsidRDefault="006F528C" w:rsidP="00DA1243">
      <w:pPr>
        <w:pStyle w:val="NATESTYLE1CommonCollege"/>
        <w:jc w:val="both"/>
        <w:rPr>
          <w:i/>
          <w:iCs/>
        </w:rPr>
      </w:pPr>
      <w:r>
        <w:rPr>
          <w:i/>
          <w:iCs/>
        </w:rPr>
        <w:t>S</w:t>
      </w:r>
      <w:r w:rsidR="00673700" w:rsidRPr="00550E38">
        <w:rPr>
          <w:i/>
          <w:iCs/>
        </w:rPr>
        <w:t xml:space="preserve">urvival and </w:t>
      </w:r>
      <w:r w:rsidR="00673700">
        <w:rPr>
          <w:i/>
          <w:iCs/>
        </w:rPr>
        <w:t>growth</w:t>
      </w:r>
    </w:p>
    <w:p w14:paraId="0EA89C62" w14:textId="313F16F6" w:rsidR="00673700" w:rsidRDefault="00673700" w:rsidP="00DA1243">
      <w:pPr>
        <w:pStyle w:val="NATESTYLE1CommonCollege"/>
        <w:jc w:val="both"/>
      </w:pPr>
      <w:bookmarkStart w:id="623" w:name="_Hlk96768125"/>
      <w:bookmarkStart w:id="624" w:name="_Hlk98959647"/>
      <w:bookmarkEnd w:id="550"/>
      <w:r w:rsidRPr="00524172">
        <w:lastRenderedPageBreak/>
        <w:t>Calculating size-dependent survival for small animals like freshwater invertebrates is challenging.</w:t>
      </w:r>
      <w:r>
        <w:t xml:space="preserve"> </w:t>
      </w:r>
      <w:r w:rsidRPr="00524172">
        <w:t xml:space="preserve">Traditional techniques (e.g. mark-recapture, individual tracking) are problematic because juvenile </w:t>
      </w:r>
      <w:r>
        <w:t>FAS</w:t>
      </w:r>
      <w:r w:rsidRPr="00524172">
        <w:t xml:space="preserve"> are difficult to capture, cannot be individually and reliably tracked, and are typically found at </w:t>
      </w:r>
      <w:r>
        <w:t xml:space="preserve">exceedingly </w:t>
      </w:r>
      <w:r w:rsidRPr="00524172">
        <w:t xml:space="preserve">low densities in the Everglades </w:t>
      </w:r>
      <w:r>
        <w:t xml:space="preserve">(including </w:t>
      </w:r>
      <w:r w:rsidRPr="00524172">
        <w:t>LILA</w:t>
      </w:r>
      <w:r>
        <w:t xml:space="preserve"> wetlands</w:t>
      </w:r>
      <w:r w:rsidR="005861DC">
        <w:t xml:space="preserve">; </w:t>
      </w:r>
      <w:r w:rsidR="005861DC">
        <w:fldChar w:fldCharType="begin"/>
      </w:r>
      <w:r w:rsidR="00944A44">
        <w:instrText xml:space="preserve"> ADDIN ZOTERO_ITEM CSL_CITATION {"citationID":"BeTgcFfZ","properties":{"formattedCitation":"(Gutierre et al. 2019, Drumheller et al. 2022)","plainCitation":"(Gutierre et al. 2019, Drumheller et al. 2022)","dontUpdate":true,"noteIndex":0},"citationItems":[{"id":343,"uris":["http://zotero.org/users/9972654/items/7FXXSMLG"],"itemData":{"id":343,"type":"article-journal","abstract":"The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invasions.","container-title":"Diversity","DOI":"10.3390/d11100183","ISSN":"1424-2818","issue":"10","journalAbbreviation":"Diversity","language":"en","page":"183","source":"DOI.org (Crossref)","title":"Contrasting Patterns of Pomacea maculata Establishment and Dispersal in an Everglades Wetland Unit and a Central Florida Lake","volume":"11","author":[{"literal":"Gutierre"},{"literal":"Darby"},{"literal":"Valentine-Darby"},{"literal":"Mellow"},{"literal":"Therrien"},{"literal":"Watford"}],"issued":{"date-parts":[["2019",10,1]]}}},{"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J."}],"issued":{"date-parts":[["2022",6]]}}}],"schema":"https://github.com/citation-style-language/schema/raw/master/csl-citation.json"} </w:instrText>
      </w:r>
      <w:r w:rsidR="005861DC">
        <w:fldChar w:fldCharType="separate"/>
      </w:r>
      <w:r w:rsidR="00252BCC" w:rsidRPr="00252BCC">
        <w:t>Gutierre et al. 2019, Drumheller et al. 2022)</w:t>
      </w:r>
      <w:r w:rsidR="005861DC">
        <w:fldChar w:fldCharType="end"/>
      </w:r>
      <w:r w:rsidRPr="00524172">
        <w:t>.</w:t>
      </w:r>
      <w:r>
        <w:t xml:space="preserve"> </w:t>
      </w:r>
      <w:r w:rsidRPr="00524172">
        <w:t xml:space="preserve">Tethering is an experimental method to measure survival and </w:t>
      </w:r>
      <w:r>
        <w:t>could potentially</w:t>
      </w:r>
      <w:r w:rsidRPr="00524172">
        <w:t xml:space="preserve"> inflate mortality estimates</w:t>
      </w:r>
      <w:r>
        <w:t xml:space="preserve"> of prey but the concern is greatest for </w:t>
      </w:r>
      <w:r w:rsidRPr="00524172">
        <w:t xml:space="preserve">highly mobile </w:t>
      </w:r>
      <w:r>
        <w:t>prey</w:t>
      </w:r>
      <w:r w:rsidRPr="00524172">
        <w:t xml:space="preserve"> </w:t>
      </w:r>
      <w:r>
        <w:t>for which tethers</w:t>
      </w:r>
      <w:r w:rsidRPr="00524172">
        <w:t xml:space="preserve"> limit antipredator behaviors</w:t>
      </w:r>
      <w:r w:rsidR="000F0975">
        <w:t xml:space="preserve"> </w:t>
      </w:r>
      <w:r w:rsidR="000F0975">
        <w:fldChar w:fldCharType="begin"/>
      </w:r>
      <w:r w:rsidR="000F0975">
        <w:instrText xml:space="preserve"> ADDIN ZOTERO_ITEM CSL_CITATION {"citationID":"uchTuZlg","properties":{"formattedCitation":"(Baker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0F0975">
        <w:fldChar w:fldCharType="separate"/>
      </w:r>
      <w:r w:rsidR="000F0975" w:rsidRPr="000F0975">
        <w:t>(Baker and Waltham 2020)</w:t>
      </w:r>
      <w:r w:rsidR="000F0975">
        <w:fldChar w:fldCharType="end"/>
      </w:r>
      <w:r w:rsidRPr="00524172">
        <w:t>.</w:t>
      </w:r>
      <w:r>
        <w:t xml:space="preserve"> T</w:t>
      </w:r>
      <w:r w:rsidRPr="00524172">
        <w:t>ethering offer</w:t>
      </w:r>
      <w:r>
        <w:t>ed</w:t>
      </w:r>
      <w:r w:rsidRPr="00524172">
        <w:t xml:space="preserve"> the only feasible method for determining juvenile </w:t>
      </w:r>
      <w:r>
        <w:t>FAS survival</w:t>
      </w:r>
      <w:r w:rsidRPr="00524172">
        <w:t>.</w:t>
      </w:r>
      <w:r>
        <w:t xml:space="preserve"> </w:t>
      </w:r>
      <w:r w:rsidRPr="00524172">
        <w:t xml:space="preserve">In addition, tethering less mobile prey (e.g. snails) </w:t>
      </w:r>
      <w:r>
        <w:t xml:space="preserve">with </w:t>
      </w:r>
      <w:r w:rsidRPr="00524172">
        <w:t xml:space="preserve">limited antipredator escape behaviors </w:t>
      </w:r>
      <w:r>
        <w:t>should</w:t>
      </w:r>
      <w:r w:rsidRPr="00524172">
        <w:t xml:space="preserve"> </w:t>
      </w:r>
      <w:r>
        <w:t>produce</w:t>
      </w:r>
      <w:r w:rsidRPr="00524172">
        <w:t xml:space="preserve"> informative survival</w:t>
      </w:r>
      <w:r>
        <w:t xml:space="preserve"> estimates. Further,</w:t>
      </w:r>
      <w:r w:rsidRPr="00524172">
        <w:t xml:space="preserve"> tethering across field gradients </w:t>
      </w:r>
      <w:r>
        <w:t>reliably estimates</w:t>
      </w:r>
      <w:r w:rsidRPr="00524172">
        <w:t xml:space="preserve"> encounter rates with relatively more mobile predators</w:t>
      </w:r>
      <w:r w:rsidR="000F0975">
        <w:t xml:space="preserve"> </w:t>
      </w:r>
      <w:r w:rsidR="000F0975">
        <w:fldChar w:fldCharType="begin"/>
      </w:r>
      <w:r w:rsidR="000F0975">
        <w:instrText xml:space="preserve"> ADDIN ZOTERO_ITEM CSL_CITATION {"citationID":"0wrgw9Ru","properties":{"formattedCitation":"(Rochette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0F0975">
        <w:fldChar w:fldCharType="separate"/>
      </w:r>
      <w:r w:rsidR="000F0975" w:rsidRPr="000F0975">
        <w:t>(Rochette and Dill 2000, Ruehl and Trexler 2013)</w:t>
      </w:r>
      <w:r w:rsidR="000F0975">
        <w:fldChar w:fldCharType="end"/>
      </w:r>
      <w:r w:rsidRPr="00524172">
        <w:t>.</w:t>
      </w:r>
      <w:bookmarkEnd w:id="623"/>
      <w:ins w:id="625" w:author="Nathan Dorn" w:date="2024-08-07T16:47:00Z" w16du:dateUtc="2024-08-07T20:47:00Z">
        <w:r w:rsidR="00DE3133">
          <w:t xml:space="preserve">  Experimental work with this species did not indicate an</w:t>
        </w:r>
      </w:ins>
      <w:ins w:id="626" w:author="Nathan Dorn" w:date="2024-08-07T16:48:00Z" w16du:dateUtc="2024-08-07T20:48:00Z">
        <w:r w:rsidR="00DE3133">
          <w:t>y</w:t>
        </w:r>
        <w:r w:rsidR="00756F04">
          <w:t xml:space="preserve"> anti-predator response</w:t>
        </w:r>
      </w:ins>
      <w:ins w:id="627" w:author="Nathan Dorn" w:date="2024-08-07T16:49:00Z" w16du:dateUtc="2024-08-07T20:49:00Z">
        <w:r w:rsidR="00756F04" w:rsidRPr="00756F04">
          <w:t xml:space="preserve"> </w:t>
        </w:r>
        <w:r w:rsidR="00756F04">
          <w:t>either morphological or behavioral, to chronic exposure</w:t>
        </w:r>
      </w:ins>
      <w:ins w:id="628" w:author="Nathan Dorn" w:date="2024-08-07T16:48:00Z" w16du:dateUtc="2024-08-07T20:48:00Z">
        <w:r w:rsidR="00756F04">
          <w:t xml:space="preserve"> to crayfish </w:t>
        </w:r>
        <w:commentRangeStart w:id="629"/>
        <w:r w:rsidR="00756F04">
          <w:t xml:space="preserve">(Davidson and Dorn 2017). </w:t>
        </w:r>
        <w:commentRangeEnd w:id="629"/>
        <w:r w:rsidR="00756F04">
          <w:rPr>
            <w:rStyle w:val="CommentReference"/>
            <w:rFonts w:cstheme="minorBidi"/>
          </w:rPr>
          <w:commentReference w:id="629"/>
        </w:r>
      </w:ins>
    </w:p>
    <w:p w14:paraId="75840AF4" w14:textId="07E9340E" w:rsidR="00673700" w:rsidRDefault="00C56675" w:rsidP="00DA1243">
      <w:pPr>
        <w:pStyle w:val="NATESTYLE1CommonCollege"/>
        <w:ind w:firstLine="720"/>
        <w:jc w:val="both"/>
      </w:pPr>
      <w:r>
        <w:t>Florida apple snail</w:t>
      </w:r>
      <w:r w:rsidR="00673700">
        <w:t xml:space="preserve"> growth </w:t>
      </w:r>
      <w:del w:id="630" w:author="Nathan Dorn" w:date="2024-08-07T16:53:00Z" w16du:dateUtc="2024-08-07T20:53:00Z">
        <w:r w:rsidR="00673700" w:rsidDel="003737A7">
          <w:delText xml:space="preserve">would </w:delText>
        </w:r>
      </w:del>
      <w:r w:rsidR="00F95D42">
        <w:t>increase</w:t>
      </w:r>
      <w:ins w:id="631" w:author="Nathan Dorn" w:date="2024-08-07T16:53:00Z" w16du:dateUtc="2024-08-07T20:53:00Z">
        <w:r w:rsidR="003737A7">
          <w:t>d</w:t>
        </w:r>
      </w:ins>
      <w:r w:rsidR="00673700">
        <w:t xml:space="preserve"> in the </w:t>
      </w:r>
      <w:commentRangeStart w:id="632"/>
      <w:r w:rsidR="00673700">
        <w:t xml:space="preserve">warmer wet season </w:t>
      </w:r>
      <w:commentRangeEnd w:id="632"/>
      <w:r w:rsidR="003737A7">
        <w:rPr>
          <w:rStyle w:val="CommentReference"/>
          <w:rFonts w:cstheme="minorBidi"/>
        </w:rPr>
        <w:commentReference w:id="632"/>
      </w:r>
      <w:r w:rsidR="00673700">
        <w:t xml:space="preserve">(Figure 5, </w:t>
      </w:r>
      <w:r w:rsidR="00673700" w:rsidRPr="00E25D2B">
        <w:t>Figure S</w:t>
      </w:r>
      <w:r w:rsidR="00673700">
        <w:t>2)</w:t>
      </w:r>
      <w:ins w:id="633" w:author="Nathan Dorn" w:date="2024-08-07T16:50:00Z" w16du:dateUtc="2024-08-07T20:50:00Z">
        <w:r w:rsidR="00414587">
          <w:t xml:space="preserve"> consistent with general responses of ectotherms </w:t>
        </w:r>
        <w:r w:rsidR="0024401F" w:rsidRPr="001E3010">
          <w:t>(Kingsolver and Woods 2016</w:t>
        </w:r>
        <w:r w:rsidR="00414587" w:rsidRPr="001E3010">
          <w:t>)</w:t>
        </w:r>
      </w:ins>
      <w:ins w:id="634" w:author="Nathan Dorn" w:date="2024-08-07T16:52:00Z" w16du:dateUtc="2024-08-07T20:52:00Z">
        <w:r w:rsidR="00305A65">
          <w:t xml:space="preserve"> and predator-prey </w:t>
        </w:r>
        <w:r w:rsidR="00E833E9">
          <w:t xml:space="preserve">experimental </w:t>
        </w:r>
        <w:r w:rsidR="00305A65">
          <w:t xml:space="preserve">studies under variable </w:t>
        </w:r>
      </w:ins>
      <w:del w:id="635" w:author="Nathan Dorn" w:date="2024-08-07T16:50:00Z" w16du:dateUtc="2024-08-07T20:50:00Z">
        <w:r w:rsidR="00673700" w:rsidDel="00414587">
          <w:delText xml:space="preserve">. </w:delText>
        </w:r>
      </w:del>
      <w:del w:id="636" w:author="Nathan Dorn" w:date="2024-08-07T16:52:00Z" w16du:dateUtc="2024-08-07T20:52:00Z">
        <w:r w:rsidR="00673700" w:rsidDel="00E833E9">
          <w:delText>Increases in prey growth associated with the warmer wet season is consistent with many experimental manipulations of temperature in predator-prey studies including dragonfly-mosquito interactions</w:delText>
        </w:r>
        <w:r w:rsidR="00402A95" w:rsidDel="00E833E9">
          <w:delText xml:space="preserve"> </w:delText>
        </w:r>
      </w:del>
      <w:r w:rsidR="00402A95">
        <w:fldChar w:fldCharType="begin"/>
      </w:r>
      <w:r w:rsidR="001E3010">
        <w:instrText xml:space="preserve"> ADDIN ZOTERO_ITEM CSL_CITATION {"citationID":"tTWMIhzx","properties":{"formattedCitation":"(Davidson et al. 2021)","plainCitation":"(Davidson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1E3010" w:rsidRPr="001E3010">
        <w:t>(</w:t>
      </w:r>
      <w:ins w:id="637" w:author="Nathan Dorn" w:date="2024-08-07T16:53:00Z" w16du:dateUtc="2024-08-07T20:53:00Z">
        <w:r w:rsidR="00E833E9" w:rsidRPr="00E833E9">
          <w:t xml:space="preserve"> </w:t>
        </w:r>
        <w:r w:rsidR="00E833E9">
          <w:t xml:space="preserve">Pepi et al. 2018, </w:t>
        </w:r>
      </w:ins>
      <w:r w:rsidR="001E3010" w:rsidRPr="001E3010">
        <w:t>Davidson et al. 2021</w:t>
      </w:r>
      <w:ins w:id="638" w:author="Nathan Dorn" w:date="2024-08-07T16:53:00Z" w16du:dateUtc="2024-08-07T20:53:00Z">
        <w:r w:rsidR="00E833E9">
          <w:t>).</w:t>
        </w:r>
      </w:ins>
      <w:ins w:id="639" w:author="Nathan Dorn" w:date="2024-08-07T16:52:00Z" w16du:dateUtc="2024-08-07T20:52:00Z">
        <w:r w:rsidR="00E833E9">
          <w:t xml:space="preserve"> </w:t>
        </w:r>
      </w:ins>
      <w:del w:id="640" w:author="Nathan Dorn" w:date="2024-08-07T16:52:00Z" w16du:dateUtc="2024-08-07T20:52:00Z">
        <w:r w:rsidR="001E3010" w:rsidRPr="001E3010" w:rsidDel="00E833E9">
          <w:delText>)</w:delText>
        </w:r>
      </w:del>
      <w:r w:rsidR="00402A95">
        <w:fldChar w:fldCharType="end"/>
      </w:r>
      <w:r w:rsidR="00673700">
        <w:t xml:space="preserve"> </w:t>
      </w:r>
      <w:del w:id="641" w:author="Nathan Dorn" w:date="2024-08-07T16:53:00Z" w16du:dateUtc="2024-08-07T20:53:00Z">
        <w:r w:rsidR="00673700" w:rsidDel="003737A7">
          <w:delText>and pre</w:delText>
        </w:r>
      </w:del>
      <w:del w:id="642" w:author="Nathan Dorn" w:date="2024-08-07T16:52:00Z" w16du:dateUtc="2024-08-07T20:52:00Z">
        <w:r w:rsidR="00673700" w:rsidDel="00E833E9">
          <w:delText>datory ant-caterpillar interactions</w:delText>
        </w:r>
        <w:r w:rsidR="001E3010" w:rsidDel="00E833E9">
          <w:delText xml:space="preserve"> </w:delText>
        </w:r>
        <w:r w:rsidR="001E3010" w:rsidDel="00E833E9">
          <w:fldChar w:fldCharType="begin"/>
        </w:r>
        <w:r w:rsidR="001E3010" w:rsidDel="00E833E9">
          <w:delInstrText xml:space="preserve"> ADDIN ZOTERO_ITEM CSL_CITATION {"citationID":"BHu7DTY3","properties":{"formattedCitation":"(Pepi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delInstrText>
        </w:r>
        <w:r w:rsidR="001E3010" w:rsidDel="00E833E9">
          <w:fldChar w:fldCharType="separate"/>
        </w:r>
        <w:r w:rsidR="001E3010" w:rsidRPr="001E3010" w:rsidDel="00E833E9">
          <w:delText>(Pepi et al. 2018)</w:delText>
        </w:r>
        <w:r w:rsidR="001E3010" w:rsidDel="00E833E9">
          <w:fldChar w:fldCharType="end"/>
        </w:r>
      </w:del>
      <w:r w:rsidR="00673700">
        <w:t xml:space="preserve">. </w:t>
      </w:r>
      <w:del w:id="643" w:author="Nathan Dorn" w:date="2024-08-07T16:50:00Z" w16du:dateUtc="2024-08-07T20:50:00Z">
        <w:r w:rsidR="00673700" w:rsidDel="00414587">
          <w:delText>Further, i</w:delText>
        </w:r>
      </w:del>
      <w:del w:id="644" w:author="Nathan Dorn" w:date="2024-08-07T16:51:00Z" w16du:dateUtc="2024-08-07T20:51:00Z">
        <w:r w:rsidR="00673700" w:rsidDel="00305A65">
          <w:delText xml:space="preserve">ncreases in temperature </w:delText>
        </w:r>
      </w:del>
      <w:del w:id="645" w:author="Nathan Dorn" w:date="2024-08-07T16:50:00Z" w16du:dateUtc="2024-08-07T20:50:00Z">
        <w:r w:rsidR="00673700" w:rsidDel="00414587">
          <w:delText xml:space="preserve">are </w:delText>
        </w:r>
      </w:del>
      <w:del w:id="646" w:author="Nathan Dorn" w:date="2024-08-07T16:51:00Z" w16du:dateUtc="2024-08-07T20:51:00Z">
        <w:r w:rsidR="00673700" w:rsidDel="00305A65">
          <w:delText xml:space="preserve">generally </w:delText>
        </w:r>
      </w:del>
      <w:del w:id="647" w:author="Nathan Dorn" w:date="2024-08-07T16:50:00Z" w16du:dateUtc="2024-08-07T20:50:00Z">
        <w:r w:rsidR="00673700" w:rsidDel="00414587">
          <w:delText xml:space="preserve">thought to </w:delText>
        </w:r>
      </w:del>
      <w:del w:id="648" w:author="Nathan Dorn" w:date="2024-08-07T16:51:00Z" w16du:dateUtc="2024-08-07T20:51:00Z">
        <w:r w:rsidR="00673700" w:rsidDel="00305A65">
          <w:delText>increase growth of ectothermic animals except for extreme thermal maxima</w:delText>
        </w:r>
        <w:r w:rsidR="001E3010" w:rsidDel="00305A65">
          <w:delText xml:space="preserve"> </w:delText>
        </w:r>
        <w:r w:rsidR="001E3010" w:rsidDel="00305A65">
          <w:fldChar w:fldCharType="begin"/>
        </w:r>
        <w:r w:rsidR="001E3010" w:rsidDel="00305A65">
          <w:delInstrText xml:space="preserve"> ADDIN ZOTERO_ITEM CSL_CITATION {"citationID":"Y7XfbpCb","properties":{"formattedCitation":"(Kingsolver and Woods 2016)","plainCitation":"(Kingsolver and Woods 2016)","noteIndex":0},"citationItems":[{"id":1924,"uris":["http://zotero.org/users/9972654/items/K8R2S7KA"],"itemData":{"id":1924,"type":"article-journal","abstract":"Thermal performance curves have been widely used to model the ecological responses of ectotherms to variable thermal environments and climate change. Such models ignore the effects of time dependence—the temporal pattern and duration of temperature exposure —on performance. We developed and solved a simple mathematical model for growth rate of ectotherms, combining thermal performance curves for ingestion rate with the temporal dynamics of gene expression and protein production in response to high temperatures to predict temporal patterns of growth rate in constant and diurnally ﬂuctuating temperatures. We used the model to explore the effects of heat shock proteins on larval growth rates of Manduca sexta. The model correctly captures two empirical patterns for larval growth rate: ﬁrst, maximal growth rate and optimal temperature decline with increasing duration of temperature exposure; second, mean growth rates decline with time in diurnally ﬂuctuating temperatures at higher mean temperatures. These qualitative results apply broadly to cases where proteins or other molecules produced in response to high temperatures reduce growth rates. We discuss some of the critical assumptions and predictions of the model and suggest potential extensions and alternatives. Incorporating time-dependent effects will be essential for making more realistic predictions about the physiological and ecological consequences of temperature ﬂuctuations and climate change.","container-title":"The American Naturalist","DOI":"10.1086/684786","ISSN":"0003-0147, 1537-5323","issue":"3","journalAbbreviation":"The American Naturalist","language":"en","page":"283-294","source":"DOI.org (Crossref)","title":"Beyond Thermal Performance Curves: Modeling Time-Dependent Effects of Thermal Stress on Ectotherm Growth Rates","title-short":"Beyond Thermal Performance Curves","volume":"187","author":[{"family":"Kingsolver","given":"Joel G."},{"family":"Woods","given":"H. Arthur"}],"issued":{"date-parts":[["2016",3]]}}}],"schema":"https://github.com/citation-style-language/schema/raw/master/csl-citation.json"} </w:delInstrText>
        </w:r>
        <w:r w:rsidR="001E3010" w:rsidDel="00305A65">
          <w:fldChar w:fldCharType="separate"/>
        </w:r>
      </w:del>
      <w:del w:id="649" w:author="Nathan Dorn" w:date="2024-08-07T16:50:00Z" w16du:dateUtc="2024-08-07T20:50:00Z">
        <w:r w:rsidR="001E3010" w:rsidRPr="001E3010" w:rsidDel="0024401F">
          <w:delText>(Kingsolver and Woods 2016</w:delText>
        </w:r>
        <w:r w:rsidR="001E3010" w:rsidRPr="001E3010" w:rsidDel="00414587">
          <w:delText>)</w:delText>
        </w:r>
      </w:del>
      <w:del w:id="650" w:author="Nathan Dorn" w:date="2024-08-07T16:51:00Z" w16du:dateUtc="2024-08-07T20:51:00Z">
        <w:r w:rsidR="001E3010" w:rsidDel="00305A65">
          <w:fldChar w:fldCharType="end"/>
        </w:r>
        <w:r w:rsidR="00673700" w:rsidDel="00305A65">
          <w:delText>.</w:delText>
        </w:r>
        <w:r w:rsidR="00673700" w:rsidRPr="004766CF" w:rsidDel="00305A65">
          <w:delText xml:space="preserve"> </w:delText>
        </w:r>
      </w:del>
    </w:p>
    <w:p w14:paraId="65A52B0C" w14:textId="403F13A2" w:rsidR="00673700" w:rsidRDefault="00673700" w:rsidP="00DA1243">
      <w:pPr>
        <w:pStyle w:val="NATESTYLE1CommonCollege"/>
        <w:ind w:firstLine="720"/>
        <w:jc w:val="both"/>
      </w:pPr>
      <w:del w:id="651" w:author="Nathan Dorn" w:date="2024-08-07T16:54:00Z" w16du:dateUtc="2024-08-07T20:54:00Z">
        <w:r w:rsidDel="003737A7">
          <w:delText>We found that</w:delText>
        </w:r>
      </w:del>
      <w:ins w:id="652" w:author="Nathan Dorn" w:date="2024-08-07T16:54:00Z" w16du:dateUtc="2024-08-07T20:54:00Z">
        <w:r w:rsidR="003737A7">
          <w:t xml:space="preserve">So prey survival might be expected to be greater </w:t>
        </w:r>
        <w:r w:rsidR="00625CA2">
          <w:t xml:space="preserve">as we observed in the wet season, </w:t>
        </w:r>
        <w:r w:rsidR="003737A7">
          <w:t xml:space="preserve">except that </w:t>
        </w:r>
        <w:r w:rsidR="00625CA2">
          <w:t xml:space="preserve">predators also increased foraging rates </w:t>
        </w:r>
      </w:ins>
      <w:r>
        <w:t xml:space="preserve"> </w:t>
      </w:r>
      <w:del w:id="653" w:author="Nathan Dorn" w:date="2024-08-07T16:55:00Z" w16du:dateUtc="2024-08-07T20:55:00Z">
        <w:r w:rsidDel="00625CA2">
          <w:delText xml:space="preserve">prey survival was highest in the wet </w:delText>
        </w:r>
        <w:r w:rsidDel="00625CA2">
          <w:lastRenderedPageBreak/>
          <w:delText>season</w:delText>
        </w:r>
        <w:r w:rsidR="001D4062" w:rsidDel="00625CA2">
          <w:delText xml:space="preserve"> (Figure 3</w:delText>
        </w:r>
        <w:r w:rsidR="00A26B8A" w:rsidDel="00625CA2">
          <w:delText>)</w:delText>
        </w:r>
        <w:r w:rsidDel="00625CA2">
          <w:delText xml:space="preserve"> </w:delText>
        </w:r>
        <w:r w:rsidR="00A26B8A" w:rsidDel="00625CA2">
          <w:delText>D</w:delText>
        </w:r>
        <w:r w:rsidDel="00625CA2">
          <w:delText>espite apparent increases in per-capita foraging rates of crayfish and salamanders</w:delText>
        </w:r>
        <w:r w:rsidR="00A26B8A" w:rsidDel="00625CA2">
          <w:delText xml:space="preserve"> </w:delText>
        </w:r>
      </w:del>
      <w:r w:rsidR="00A26B8A">
        <w:t>(Appendix S2 Figure S3)</w:t>
      </w:r>
      <w:ins w:id="654" w:author="Nathan Dorn" w:date="2024-08-07T16:55:00Z" w16du:dateUtc="2024-08-07T20:55:00Z">
        <w:r w:rsidR="00625CA2">
          <w:t xml:space="preserve">.  The largest </w:t>
        </w:r>
        <w:r w:rsidR="004D3C6B">
          <w:t>change between seasons seems to have been a regular decline in predators abundances as that wetlands reflooded</w:t>
        </w:r>
        <w:r w:rsidR="00597F09">
          <w:t xml:space="preserve">. </w:t>
        </w:r>
      </w:ins>
      <w:ins w:id="655" w:author="Nathan Dorn" w:date="2024-08-07T16:56:00Z" w16du:dateUtc="2024-08-07T20:56:00Z">
        <w:r w:rsidR="00597F09">
          <w:t xml:space="preserve"> The predator community changes seem to have</w:t>
        </w:r>
      </w:ins>
      <w:del w:id="656" w:author="Nathan Dorn" w:date="2024-08-07T16:55:00Z" w16du:dateUtc="2024-08-07T20:55:00Z">
        <w:r w:rsidR="00A26B8A" w:rsidDel="00625CA2">
          <w:delText>,</w:delText>
        </w:r>
        <w:r w:rsidR="00A26B8A" w:rsidDel="004D3C6B">
          <w:delText xml:space="preserve"> declines in abundance </w:delText>
        </w:r>
        <w:r w:rsidR="0063375C" w:rsidDel="004D3C6B">
          <w:delText>of predators</w:delText>
        </w:r>
      </w:del>
      <w:r w:rsidR="0063375C">
        <w:t xml:space="preserve"> overwhelmed </w:t>
      </w:r>
      <w:ins w:id="657" w:author="Nathan Dorn" w:date="2024-08-07T16:55:00Z" w16du:dateUtc="2024-08-07T20:55:00Z">
        <w:r w:rsidR="004D3C6B">
          <w:t xml:space="preserve">any changes </w:t>
        </w:r>
      </w:ins>
      <w:ins w:id="658" w:author="Nathan Dorn" w:date="2024-08-07T16:56:00Z" w16du:dateUtc="2024-08-07T20:56:00Z">
        <w:r w:rsidR="00597F09">
          <w:t xml:space="preserve">in survival that might have been </w:t>
        </w:r>
      </w:ins>
      <w:ins w:id="659" w:author="Nathan Dorn" w:date="2024-08-07T16:55:00Z" w16du:dateUtc="2024-08-07T20:55:00Z">
        <w:r w:rsidR="004D3C6B">
          <w:t xml:space="preserve">mediated by temperature. </w:t>
        </w:r>
      </w:ins>
      <w:del w:id="660" w:author="Nathan Dorn" w:date="2024-08-07T16:55:00Z" w16du:dateUtc="2024-08-07T20:55:00Z">
        <w:r w:rsidR="0063375C" w:rsidDel="004D3C6B">
          <w:delText>theoretical predictions of higher predati</w:delText>
        </w:r>
      </w:del>
      <w:del w:id="661" w:author="Nathan Dorn" w:date="2024-08-07T16:56:00Z" w16du:dateUtc="2024-08-07T20:56:00Z">
        <w:r w:rsidR="0063375C" w:rsidDel="00597F09">
          <w:delText>on rates</w:delText>
        </w:r>
        <w:r w:rsidR="00AF6923" w:rsidDel="00597F09">
          <w:delText xml:space="preserve"> due to increases in temperature</w:delText>
        </w:r>
        <w:r w:rsidDel="00597F09">
          <w:delText xml:space="preserve">.  </w:delText>
        </w:r>
      </w:del>
      <w:r>
        <w:t>The declines in abundance of predatory crayfish and bugs</w:t>
      </w:r>
      <w:ins w:id="662" w:author="Nathan Dorn" w:date="2024-08-07T16:56:00Z" w16du:dateUtc="2024-08-07T20:56:00Z">
        <w:r w:rsidR="006C1EF7">
          <w:t xml:space="preserve"> (Heteroptera)</w:t>
        </w:r>
      </w:ins>
      <w:r>
        <w:t xml:space="preserve"> are explained by phenology</w:t>
      </w:r>
      <w:r w:rsidR="006E317E">
        <w:t xml:space="preserve"> </w:t>
      </w:r>
      <w:r w:rsidR="006E317E">
        <w:fldChar w:fldCharType="begin"/>
      </w:r>
      <w:r w:rsidR="006E317E">
        <w:instrText xml:space="preserve"> ADDIN ZOTERO_ITEM CSL_CITATION {"citationID":"PDz8CICk","properties":{"formattedCitation":"(van der Heiden and Dorn 2017, Pintar et al. 2021)","plainCitation":"(van der Heiden and Dorn 2017, Pintar et al. 2021)","noteIndex":0},"citationItems":[{"id":1926,"uris":["http://zotero.org/users/9972654/items/QQTIQ6MY"],"itemData":{"id":1926,"type":"article-journal","container-title":"Aquatic Ecology","DOI":"10.1007/s10452-016-9612-1","ISSN":"1386-2588, 1573-5125","issue":"2","journalAbbreviation":"Aquat Ecol","language":"en","page":"219-233","source":"DOI.org (Crossref)","title":"Benefits of adjacent habitat patches to the distribution of a crayfish population in a hydro-dynamic wetland landscape","volume":"51","author":[{"family":"Heiden","given":"Craig A.","non-dropping-particle":"van der"},{"family":"Dorn","given":"Nathan J."}],"issued":{"date-parts":[["2017",6]]}}},{"id":264,"uris":["http://zotero.org/users/9972654/items/FHLGFIZ4"],"itemData":{"id":264,"type":"article-journal","abstract":"The Everglades is a large subtropical wetland that has been modified heavily by humans and now is undergoing restoration. Aquatic and semiaquatic Heteroptera (Hemiptera) in the infraorders Gerromorpha and Nepomorpha were collected in the Florida Everglades using standardized 1-m2 throwtraps. Sampling efforts were conducted in marshes distributed from southern Everglades National Park, north throughout the Water Conservation Areas to Loxahatchee National Wildlife Refuge. In total, 12,833 individuals were identified representing 17 species in 13 genera and 8 families (Belostomatidae, Corixidae, Gerridae, Mesoveliidae, Naucoridae, Nepidae, Veliidae). The naucorid Pelocoris femoratus (Palisot de Beauvois) (Hemiptera: Naucoridae) was by far the most abundant species, whereas 2 other species, Belostoma lutarium (Stål) (Hemiptera: Belostomatidae) and Neogerris hesione Kirkaldy (Hemiptera: Gerridae), were widespread but less abundant. Two species, Abedus immaculatus (Say) (Hemiptera: Belostomatidae) and Pelocoris balius La Rivers (Hemiptera: Naucoridae) had localized distributions, whereas all other species were collected rarely. We discuss the abundance and distribution of species recorded, along with unique traits and the biology of the aquatic Heteroptera in the Everglades and implications for the restoration of the Everglades.","container-title":"Florida Entomologist","DOI":"10.1653/024.104.0408","ISSN":"0015-4040","issue":"4","journalAbbreviation":"Florida Entomologist","language":"en","source":"DOI.org (Crossref)","title":"The Aquatic Heteroptera (Hemiptera) of Marshes in the Florida Everglades","URL":"https://bioone.org/journals/florida-entomologist/volume-104/issue-4/024.104.0408/The-Aquatic-Heteroptera-Hemiptera-of-Marshes-in-the-Florida-Everglades/10.1653/024.104.0408.full","volume":"104","author":[{"family":"Pintar","given":"Matthew R."},{"family":"Kline","given":"Jeffrey L."},{"family":"Trexler","given":"Joel C."}],"accessed":{"date-parts":[["2022",9,1]]},"issued":{"date-parts":[["2021",12,17]]}}}],"schema":"https://github.com/citation-style-language/schema/raw/master/csl-citation.json"} </w:instrText>
      </w:r>
      <w:r w:rsidR="006E317E">
        <w:fldChar w:fldCharType="separate"/>
      </w:r>
      <w:r w:rsidR="006E317E" w:rsidRPr="006E317E">
        <w:t>(van der Heiden and Dorn 2017, Pintar et al. 2021)</w:t>
      </w:r>
      <w:r w:rsidR="006E317E">
        <w:fldChar w:fldCharType="end"/>
      </w:r>
      <w:r>
        <w:t xml:space="preserve"> while declines in abundance of greater sirens are probably best explained by seasonal movement patterns. Greater sirens emigrate out of the wetlands into the deeper adjacent habitats to escape the low water depths (&lt; 10 cm) at the end of the dry season, and remained in the deeper water throughout the duration of our study in the wet season</w:t>
      </w:r>
      <w:r w:rsidR="00DC376B">
        <w:t xml:space="preserve"> </w:t>
      </w:r>
      <w:r w:rsidR="00DC376B">
        <w:fldChar w:fldCharType="begin"/>
      </w:r>
      <w:r w:rsidR="00DC376B">
        <w:instrText xml:space="preserve"> ADDIN ZOTERO_ITEM CSL_CITATION {"citationID":"B8Z9dg9q","properties":{"formattedCitation":"(Howell 2023)","plainCitation":"(Howell 2023)","noteIndex":0},"citationItems":[{"id":1918,"uris":["http://zotero.org/users/9972654/items/GGCL2HL5"],"itemData":{"id":1918,"type":"thesis","event-place":"Coral Gables, FL","genre":"Dissertation","number-of-pages":"167","publisher":"University of Miami","publisher-place":"Coral Gables, FL","title":"The Ecology, Conservation, and Management of the Everglades' Herpetofaunal Community","author":[{"family":"Howell","given":"Hunter Jacobson"}],"issued":{"date-parts":[["2023",8]]}}}],"schema":"https://github.com/citation-style-language/schema/raw/master/csl-citation.json"} </w:instrText>
      </w:r>
      <w:r w:rsidR="00DC376B">
        <w:fldChar w:fldCharType="separate"/>
      </w:r>
      <w:r w:rsidR="00DC376B" w:rsidRPr="00DC376B">
        <w:t>(Howell 2023)</w:t>
      </w:r>
      <w:r w:rsidR="00DC376B">
        <w:fldChar w:fldCharType="end"/>
      </w:r>
      <w:r>
        <w:t xml:space="preserve">. </w:t>
      </w:r>
      <w:ins w:id="663" w:author="Nathan Dorn" w:date="2024-08-07T16:58:00Z" w16du:dateUtc="2024-08-07T20:58:00Z">
        <w:r w:rsidR="00EA0E5A">
          <w:t>S</w:t>
        </w:r>
      </w:ins>
      <w:del w:id="664" w:author="Nathan Dorn" w:date="2024-08-07T16:58:00Z" w16du:dateUtc="2024-08-07T20:58:00Z">
        <w:r w:rsidDel="00EA0E5A">
          <w:delText>Typically s</w:delText>
        </w:r>
      </w:del>
      <w:r>
        <w:t xml:space="preserve">tudies that </w:t>
      </w:r>
      <w:del w:id="665" w:author="Nathan Dorn" w:date="2024-08-07T16:58:00Z" w16du:dateUtc="2024-08-07T20:58:00Z">
        <w:r w:rsidDel="00EA0E5A">
          <w:delText xml:space="preserve">explore </w:delText>
        </w:r>
      </w:del>
      <w:ins w:id="666" w:author="Nathan Dorn" w:date="2024-08-07T16:58:00Z" w16du:dateUtc="2024-08-07T20:58:00Z">
        <w:r w:rsidR="00EA0E5A">
          <w:t xml:space="preserve">isolate </w:t>
        </w:r>
      </w:ins>
      <w:r>
        <w:t xml:space="preserve">the effects of </w:t>
      </w:r>
      <w:ins w:id="667" w:author="Nathan Dorn" w:date="2024-08-07T16:58:00Z" w16du:dateUtc="2024-08-07T20:58:00Z">
        <w:r w:rsidR="000935EF">
          <w:t xml:space="preserve">variable </w:t>
        </w:r>
      </w:ins>
      <w:r>
        <w:t>environmental conditions on predator-prey interaction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ins w:id="668" w:author="Nathan Dorn" w:date="2024-08-07T17:00:00Z" w16du:dateUtc="2024-08-07T21:00:00Z">
        <w:r w:rsidR="0093296C">
          <w:t xml:space="preserve"> to measure per-capita rates</w:t>
        </w:r>
      </w:ins>
      <w:ins w:id="669" w:author="Nathan Dorn" w:date="2024-08-07T16:58:00Z" w16du:dateUtc="2024-08-07T20:58:00Z">
        <w:r w:rsidR="00EA0E5A">
          <w:t>,</w:t>
        </w:r>
      </w:ins>
      <w:del w:id="670" w:author="Nathan Dorn" w:date="2024-08-07T16:58:00Z" w16du:dateUtc="2024-08-07T20:58:00Z">
        <w:r w:rsidDel="00EA0E5A">
          <w:delText>.</w:delText>
        </w:r>
      </w:del>
      <w:r>
        <w:t xml:space="preserve"> </w:t>
      </w:r>
      <w:del w:id="671" w:author="Nathan Dorn" w:date="2024-08-07T16:58:00Z" w16du:dateUtc="2024-08-07T20:58:00Z">
        <w:r w:rsidDel="00EA0E5A">
          <w:delText>B</w:delText>
        </w:r>
      </w:del>
      <w:ins w:id="672" w:author="Nathan Dorn" w:date="2024-08-07T16:58:00Z" w16du:dateUtc="2024-08-07T20:58:00Z">
        <w:r w:rsidR="00EA0E5A">
          <w:t>b</w:t>
        </w:r>
      </w:ins>
      <w:r>
        <w:t xml:space="preserve">ut </w:t>
      </w:r>
      <w:ins w:id="673" w:author="Nathan Dorn" w:date="2024-08-07T16:59:00Z" w16du:dateUtc="2024-08-07T20:59:00Z">
        <w:r w:rsidR="00192B84">
          <w:t xml:space="preserve">the study of natural </w:t>
        </w:r>
        <w:r w:rsidR="00E810BC">
          <w:t>populations in communities</w:t>
        </w:r>
        <w:r w:rsidR="00192B84">
          <w:t xml:space="preserve"> requires a consideration of natural seasonal variation </w:t>
        </w:r>
      </w:ins>
      <w:del w:id="674" w:author="Nathan Dorn" w:date="2024-08-07T16:59:00Z" w16du:dateUtc="2024-08-07T20:59:00Z">
        <w:r w:rsidDel="00E810BC">
          <w:delText xml:space="preserve">controlling predator abundance and size structure </w:delText>
        </w:r>
        <w:r w:rsidDel="00192B84">
          <w:delText>complicates scaling up predictions based on experiments to</w:delText>
        </w:r>
        <w:r w:rsidDel="00E810BC">
          <w:delText xml:space="preserve"> natural systems</w:delText>
        </w:r>
      </w:del>
      <w:r>
        <w:t xml:space="preserve">, because </w:t>
      </w:r>
      <w:del w:id="675" w:author="Nathan Dorn" w:date="2024-08-07T17:00:00Z" w16du:dateUtc="2024-08-07T21:00:00Z">
        <w:r w:rsidDel="0093296C">
          <w:delText xml:space="preserve">declines </w:delText>
        </w:r>
      </w:del>
      <w:ins w:id="676" w:author="Nathan Dorn" w:date="2024-08-07T17:01:00Z" w16du:dateUtc="2024-08-07T21:01:00Z">
        <w:r w:rsidR="0093296C">
          <w:t>environmentally-mediated</w:t>
        </w:r>
      </w:ins>
      <w:ins w:id="677" w:author="Nathan Dorn" w:date="2024-08-07T17:00:00Z" w16du:dateUtc="2024-08-07T21:00:00Z">
        <w:r w:rsidR="0093296C">
          <w:t xml:space="preserve"> changes </w:t>
        </w:r>
      </w:ins>
      <w:r>
        <w:t xml:space="preserve">in predator </w:t>
      </w:r>
      <w:del w:id="678" w:author="Nathan Dorn" w:date="2024-08-07T17:01:00Z" w16du:dateUtc="2024-08-07T21:01:00Z">
        <w:r w:rsidDel="008E13D9">
          <w:delText xml:space="preserve">abundances </w:delText>
        </w:r>
      </w:del>
      <w:ins w:id="679" w:author="Nathan Dorn" w:date="2024-08-07T17:01:00Z" w16du:dateUtc="2024-08-07T21:01:00Z">
        <w:r w:rsidR="008E13D9">
          <w:t xml:space="preserve">communities </w:t>
        </w:r>
        <w:r w:rsidR="0093296C">
          <w:t xml:space="preserve">could both be </w:t>
        </w:r>
        <w:r w:rsidR="008E13D9">
          <w:t xml:space="preserve">more important than the per-capita rates but also could </w:t>
        </w:r>
      </w:ins>
      <w:del w:id="680" w:author="Nathan Dorn" w:date="2024-08-07T17:01:00Z" w16du:dateUtc="2024-08-07T21:01:00Z">
        <w:r w:rsidDel="008E13D9">
          <w:delText xml:space="preserve">may </w:delText>
        </w:r>
      </w:del>
      <w:r>
        <w:t>counteract</w:t>
      </w:r>
      <w:ins w:id="681" w:author="Nathan Dorn" w:date="2024-08-07T17:00:00Z" w16du:dateUtc="2024-08-07T21:00:00Z">
        <w:r w:rsidR="00E810BC">
          <w:t xml:space="preserve"> or </w:t>
        </w:r>
      </w:ins>
      <w:ins w:id="682" w:author="Nathan Dorn" w:date="2024-08-07T17:02:00Z" w16du:dateUtc="2024-08-07T21:02:00Z">
        <w:r w:rsidR="008E13D9">
          <w:t>exacerbate</w:t>
        </w:r>
      </w:ins>
      <w:ins w:id="683" w:author="Nathan Dorn" w:date="2024-08-07T17:00:00Z" w16du:dateUtc="2024-08-07T21:00:00Z">
        <w:r w:rsidR="0093296C">
          <w:t xml:space="preserve"> changes to</w:t>
        </w:r>
      </w:ins>
      <w:del w:id="684" w:author="Nathan Dorn" w:date="2024-08-07T17:00:00Z" w16du:dateUtc="2024-08-07T21:00:00Z">
        <w:r w:rsidDel="0093296C">
          <w:delText xml:space="preserve"> increases in</w:delText>
        </w:r>
      </w:del>
      <w:r>
        <w:t xml:space="preserve"> per-capita foraging rates</w:t>
      </w:r>
      <w:r w:rsidR="004B5662">
        <w:t xml:space="preserve">. </w:t>
      </w:r>
    </w:p>
    <w:p w14:paraId="0C7167AB" w14:textId="7BC2D81E" w:rsidR="00673700" w:rsidDel="00D658E0" w:rsidRDefault="00673700" w:rsidP="00DA1243">
      <w:pPr>
        <w:pStyle w:val="Heading2"/>
        <w:jc w:val="both"/>
        <w:rPr>
          <w:del w:id="685" w:author="Nathan Dorn" w:date="2024-08-07T17:05:00Z" w16du:dateUtc="2024-08-07T21:05:00Z"/>
        </w:rPr>
      </w:pPr>
      <w:bookmarkStart w:id="686" w:name="_Hlk98959690"/>
      <w:bookmarkEnd w:id="624"/>
      <w:del w:id="687" w:author="Nathan Dorn" w:date="2024-08-07T17:05:00Z" w16du:dateUtc="2024-08-07T21:05:00Z">
        <w:r w:rsidDel="00D658E0">
          <w:delText>Long-term Interaction Strength (Population Growth)</w:delText>
        </w:r>
      </w:del>
    </w:p>
    <w:p w14:paraId="75A2CBB5" w14:textId="4EFFFAF9" w:rsidR="00673700" w:rsidRDefault="00673700" w:rsidP="00DA1243">
      <w:pPr>
        <w:pStyle w:val="NATESTYLE1CommonCollege"/>
        <w:ind w:firstLine="720"/>
        <w:jc w:val="both"/>
      </w:pPr>
      <w:bookmarkStart w:id="688" w:name="_Hlk98959713"/>
      <w:bookmarkEnd w:id="686"/>
      <w:commentRangeStart w:id="689"/>
      <w:del w:id="690" w:author="Nathan Dorn" w:date="2024-08-07T17:02:00Z" w16du:dateUtc="2024-08-07T21:02:00Z">
        <w:r w:rsidDel="00220B2F">
          <w:delText>The model we used</w:delText>
        </w:r>
        <w:r w:rsidR="00EE6666" w:rsidDel="00220B2F">
          <w:delText xml:space="preserve"> </w:delText>
        </w:r>
        <w:r w:rsidR="00EE6666" w:rsidDel="00220B2F">
          <w:fldChar w:fldCharType="begin"/>
        </w:r>
        <w:r w:rsidR="00EE6666" w:rsidDel="00220B2F">
          <w:delInstrText xml:space="preserve"> ADDIN ZOTERO_ITEM CSL_CITATION {"citationID":"XW4HZZlr","properties":{"formattedCitation":"(Darby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delInstrText>
        </w:r>
        <w:r w:rsidR="00EE6666" w:rsidDel="00220B2F">
          <w:fldChar w:fldCharType="separate"/>
        </w:r>
        <w:r w:rsidR="00EE6666" w:rsidRPr="00EE6666" w:rsidDel="00220B2F">
          <w:delText>(Darby et al. 2015)</w:delText>
        </w:r>
        <w:r w:rsidR="00EE6666" w:rsidDel="00220B2F">
          <w:fldChar w:fldCharType="end"/>
        </w:r>
        <w:r w:rsidDel="00220B2F">
          <w:delText xml:space="preserve"> had no good empirical measures for juvenile growth so our findings provide more realistic estimates for the Everglades. </w:delText>
        </w:r>
      </w:del>
      <w:commentRangeEnd w:id="689"/>
      <w:r w:rsidR="009E6128">
        <w:rPr>
          <w:rStyle w:val="CommentReference"/>
          <w:rFonts w:cstheme="minorBidi"/>
        </w:rPr>
        <w:commentReference w:id="689"/>
      </w:r>
      <w:ins w:id="691" w:author="Nathan Dorn" w:date="2024-08-07T17:06:00Z" w16du:dateUtc="2024-08-07T21:06:00Z">
        <w:r w:rsidR="0023144C">
          <w:t xml:space="preserve"> </w:t>
        </w:r>
      </w:ins>
      <w:r>
        <w:t>The</w:t>
      </w:r>
      <w:del w:id="692" w:author="Nathan Dorn" w:date="2024-08-07T17:04:00Z" w16du:dateUtc="2024-08-07T21:04:00Z">
        <w:r w:rsidDel="00D658E0">
          <w:delText xml:space="preserve"> </w:delText>
        </w:r>
      </w:del>
      <w:ins w:id="693" w:author="Nathan Dorn" w:date="2024-08-07T17:04:00Z" w16du:dateUtc="2024-08-07T21:04:00Z">
        <w:r w:rsidR="00D658E0">
          <w:t xml:space="preserve"> </w:t>
        </w:r>
      </w:ins>
      <w:r>
        <w:t xml:space="preserve">dry season parameters </w:t>
      </w:r>
      <w:r>
        <w:lastRenderedPageBreak/>
        <w:t xml:space="preserve">were worse </w:t>
      </w:r>
      <w:ins w:id="694" w:author="Nathan Dorn" w:date="2024-08-07T17:04:00Z" w16du:dateUtc="2024-08-07T21:04:00Z">
        <w:r w:rsidR="00D658E0">
          <w:t xml:space="preserve">for growth </w:t>
        </w:r>
      </w:ins>
      <w:r>
        <w:t>than the wet season for recruitment which seems counterintuitive because most egg-laying occurs during the dry season (spring) before the water reaches its annual minimum depth</w:t>
      </w:r>
      <w:r w:rsidR="00EE6666">
        <w:t xml:space="preserve"> </w:t>
      </w:r>
      <w:r w:rsidR="00EE6666">
        <w:fldChar w:fldCharType="begin"/>
      </w:r>
      <w:r w:rsidR="00EE6666">
        <w:instrText xml:space="preserve"> ADDIN ZOTERO_ITEM CSL_CITATION {"citationID":"gmBR6nXU","properties":{"formattedCitation":"(Barrus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ins w:id="695" w:author="Nathan Dorn" w:date="2024-08-07T17:05:00Z" w16du:dateUtc="2024-08-07T21:05:00Z">
        <w:r w:rsidR="0023144C">
          <w:t xml:space="preserve">typically in May; </w:t>
        </w:r>
      </w:ins>
      <w:r w:rsidR="00EE6666" w:rsidRPr="00EE6666">
        <w:t>Barrus et al. 2023)</w:t>
      </w:r>
      <w:r w:rsidR="00EE6666">
        <w:fldChar w:fldCharType="end"/>
      </w:r>
      <w:r>
        <w:t xml:space="preserve">. This result suggests that improving dry season conditions for survival and growth of juvenile FAS may have a larger benefit for FAS populations than improving wet season conditions. </w:t>
      </w:r>
      <w:commentRangeStart w:id="696"/>
      <w:ins w:id="697" w:author="Nathan Dorn" w:date="2024-08-07T17:06:00Z" w16du:dateUtc="2024-08-07T21:06:00Z">
        <w:r w:rsidR="000244C3">
          <w:t xml:space="preserve">Alternatively, </w:t>
        </w:r>
      </w:ins>
      <w:ins w:id="698" w:author="Nathan Dorn" w:date="2024-08-07T17:10:00Z" w16du:dateUtc="2024-08-07T21:10:00Z">
        <w:r w:rsidR="00A62DBA">
          <w:t>if females can s</w:t>
        </w:r>
      </w:ins>
      <w:ins w:id="699" w:author="Nathan Dorn" w:date="2024-08-07T17:11:00Z" w16du:dateUtc="2024-08-07T21:11:00Z">
        <w:r w:rsidR="00A62DBA">
          <w:t>tore their</w:t>
        </w:r>
        <w:r w:rsidR="007F471C">
          <w:t xml:space="preserve"> resources, then conditions that </w:t>
        </w:r>
      </w:ins>
      <w:ins w:id="700" w:author="Nathan Dorn" w:date="2024-08-07T17:06:00Z" w16du:dateUtc="2024-08-07T21:06:00Z">
        <w:r w:rsidR="000244C3">
          <w:t xml:space="preserve">shift more of the </w:t>
        </w:r>
      </w:ins>
      <w:ins w:id="701" w:author="Nathan Dorn" w:date="2024-08-07T17:07:00Z" w16du:dateUtc="2024-08-07T21:07:00Z">
        <w:r w:rsidR="000244C3">
          <w:t>egg laying</w:t>
        </w:r>
      </w:ins>
      <w:ins w:id="702" w:author="Nathan Dorn" w:date="2024-08-07T17:06:00Z" w16du:dateUtc="2024-08-07T21:06:00Z">
        <w:r w:rsidR="000244C3">
          <w:t xml:space="preserve"> to the wet season,</w:t>
        </w:r>
      </w:ins>
      <w:ins w:id="703" w:author="Nathan Dorn" w:date="2024-08-07T17:11:00Z" w16du:dateUtc="2024-08-07T21:11:00Z">
        <w:r w:rsidR="006F5F62">
          <w:t xml:space="preserve"> would also shift the weigh</w:t>
        </w:r>
      </w:ins>
      <w:ins w:id="704" w:author="Nathan Dorn" w:date="2024-08-07T17:07:00Z" w16du:dateUtc="2024-08-07T21:07:00Z">
        <w:r w:rsidR="007C098F">
          <w:t xml:space="preserve">ting of the parameter </w:t>
        </w:r>
      </w:ins>
      <w:ins w:id="705" w:author="Nathan Dorn" w:date="2024-08-07T17:11:00Z" w16du:dateUtc="2024-08-07T21:11:00Z">
        <w:r w:rsidR="006F5F62">
          <w:t>average towards statsis</w:t>
        </w:r>
      </w:ins>
      <w:ins w:id="706" w:author="Nathan Dorn" w:date="2024-08-07T17:12:00Z" w16du:dateUtc="2024-08-07T21:12:00Z">
        <w:r w:rsidR="006F5F62">
          <w:t xml:space="preserve"> </w:t>
        </w:r>
      </w:ins>
      <w:commentRangeStart w:id="707"/>
      <w:ins w:id="708" w:author="Nathan Dorn" w:date="2024-08-07T17:07:00Z" w16du:dateUtc="2024-08-07T21:07:00Z">
        <w:r w:rsidR="007C098F">
          <w:t xml:space="preserve">(Fig </w:t>
        </w:r>
      </w:ins>
      <w:ins w:id="709" w:author="Nathan Dorn" w:date="2024-08-07T17:08:00Z" w16du:dateUtc="2024-08-07T21:08:00Z">
        <w:r w:rsidR="007C098F">
          <w:t>S4)</w:t>
        </w:r>
      </w:ins>
      <w:ins w:id="710" w:author="Nathan Dorn" w:date="2024-08-07T17:07:00Z" w16du:dateUtc="2024-08-07T21:07:00Z">
        <w:r w:rsidR="007C098F">
          <w:t xml:space="preserve">. </w:t>
        </w:r>
      </w:ins>
      <w:ins w:id="711" w:author="Nathan Dorn" w:date="2024-08-07T17:06:00Z" w16du:dateUtc="2024-08-07T21:06:00Z">
        <w:r w:rsidR="000244C3">
          <w:t xml:space="preserve"> </w:t>
        </w:r>
      </w:ins>
      <w:commentRangeStart w:id="712"/>
      <w:commentRangeEnd w:id="707"/>
      <w:ins w:id="713" w:author="Nathan Dorn" w:date="2024-08-07T17:12:00Z" w16du:dateUtc="2024-08-07T21:12:00Z">
        <w:r w:rsidR="006F5F62">
          <w:t xml:space="preserve">This is a novel hypothesis </w:t>
        </w:r>
      </w:ins>
      <w:commentRangeEnd w:id="712"/>
      <w:ins w:id="714" w:author="Nathan Dorn" w:date="2024-08-07T17:15:00Z" w16du:dateUtc="2024-08-07T21:15:00Z">
        <w:r w:rsidR="00BD3965">
          <w:rPr>
            <w:rStyle w:val="CommentReference"/>
            <w:rFonts w:cstheme="minorBidi"/>
          </w:rPr>
          <w:commentReference w:id="712"/>
        </w:r>
      </w:ins>
      <w:ins w:id="715" w:author="Nathan Dorn" w:date="2024-08-07T17:12:00Z" w16du:dateUtc="2024-08-07T21:12:00Z">
        <w:r w:rsidR="006F5F62">
          <w:t xml:space="preserve">for the Everglades </w:t>
        </w:r>
        <w:r w:rsidR="00FC44C4">
          <w:t xml:space="preserve">that could use exploration </w:t>
        </w:r>
        <w:r w:rsidR="006F5F62">
          <w:t>and currently runs counter to management</w:t>
        </w:r>
        <w:r w:rsidR="00FC44C4">
          <w:t xml:space="preserve"> goals that keep depths ideal for reproduction for as long as possible.  </w:t>
        </w:r>
      </w:ins>
      <w:ins w:id="716" w:author="Nathan Dorn" w:date="2024-08-07T17:10:00Z" w16du:dateUtc="2024-08-07T21:10:00Z">
        <w:r w:rsidR="00A62DBA">
          <w:rPr>
            <w:rStyle w:val="CommentReference"/>
            <w:rFonts w:cstheme="minorBidi"/>
          </w:rPr>
          <w:commentReference w:id="707"/>
        </w:r>
      </w:ins>
      <w:del w:id="717" w:author="Nathan Dorn" w:date="2024-08-07T17:13:00Z" w16du:dateUtc="2024-08-07T21:13:00Z">
        <w:r w:rsidDel="00F04B1E">
          <w:delText>Furthermore, the</w:delText>
        </w:r>
      </w:del>
      <w:ins w:id="718" w:author="Nathan Dorn" w:date="2024-08-07T17:13:00Z" w16du:dateUtc="2024-08-07T21:13:00Z">
        <w:r w:rsidR="00F04B1E">
          <w:t>The specific</w:t>
        </w:r>
      </w:ins>
      <w:r>
        <w:t xml:space="preserve"> differen</w:t>
      </w:r>
      <w:ins w:id="719" w:author="Nathan Dorn" w:date="2024-08-07T17:13:00Z" w16du:dateUtc="2024-08-07T21:13:00Z">
        <w:r w:rsidR="00F04B1E">
          <w:t>ces in</w:t>
        </w:r>
      </w:ins>
      <w:del w:id="720" w:author="Nathan Dorn" w:date="2024-08-07T17:13:00Z" w16du:dateUtc="2024-08-07T21:13:00Z">
        <w:r w:rsidDel="00F04B1E">
          <w:delText>t</w:delText>
        </w:r>
      </w:del>
      <w:r>
        <w:t xml:space="preserve"> hydrologic scenarios, affecting reproductive </w:t>
      </w:r>
      <w:del w:id="721" w:author="Nathan Dorn" w:date="2024-08-07T17:13:00Z" w16du:dateUtc="2024-08-07T21:13:00Z">
        <w:r w:rsidDel="00F04B1E">
          <w:delText>conditions</w:delText>
        </w:r>
      </w:del>
      <w:ins w:id="722" w:author="Nathan Dorn" w:date="2024-08-07T17:13:00Z" w16du:dateUtc="2024-08-07T21:13:00Z">
        <w:r w:rsidR="00F04B1E">
          <w:t>depths in the wet season</w:t>
        </w:r>
      </w:ins>
      <w:r>
        <w:t xml:space="preserve">, had </w:t>
      </w:r>
      <w:commentRangeEnd w:id="696"/>
      <w:r w:rsidR="00BD3965">
        <w:rPr>
          <w:rStyle w:val="CommentReference"/>
          <w:rFonts w:cstheme="minorBidi"/>
        </w:rPr>
        <w:commentReference w:id="696"/>
      </w:r>
      <w:r>
        <w:t xml:space="preserve">relatively small effects on the isocline relative to the natural spatial and seasonal variation in the two juvenile parameters. </w:t>
      </w:r>
    </w:p>
    <w:p w14:paraId="016DCEA0" w14:textId="613B81FD" w:rsidR="00673700" w:rsidRDefault="00673700" w:rsidP="00DA1243">
      <w:pPr>
        <w:pStyle w:val="NATESTYLE1CommonCollege"/>
        <w:ind w:firstLine="720"/>
        <w:jc w:val="both"/>
      </w:pPr>
      <w:r>
        <w:t>In addition to seasonal variation in predation regimes, spatial variation in productivity (i.e., TP) may also mediate predator limitation. The Everglades is phosphorus</w:t>
      </w:r>
      <w:ins w:id="723" w:author="Nathan Dorn" w:date="2024-08-07T17:15:00Z" w16du:dateUtc="2024-08-07T21:15:00Z">
        <w:r w:rsidR="00BD3965">
          <w:t>-</w:t>
        </w:r>
      </w:ins>
      <w:del w:id="724" w:author="Nathan Dorn" w:date="2024-08-07T17:15:00Z" w16du:dateUtc="2024-08-07T21:15:00Z">
        <w:r w:rsidDel="00BD3965">
          <w:delText xml:space="preserve"> </w:delText>
        </w:r>
      </w:del>
      <w:r>
        <w:t xml:space="preserve">limited </w:t>
      </w:r>
      <w:ins w:id="725" w:author="Nathan Dorn" w:date="2024-08-07T17:15:00Z" w16du:dateUtc="2024-08-07T21:15:00Z">
        <w:r w:rsidR="00BD3965">
          <w:t xml:space="preserve">ecosystem </w:t>
        </w:r>
      </w:ins>
      <w:r>
        <w:t xml:space="preserve">and periphyton total phosphorus ranges between </w:t>
      </w:r>
      <w:r w:rsidRPr="00524172">
        <w:t>30-1000 µg·g</w:t>
      </w:r>
      <w:r w:rsidRPr="00E56059">
        <w:rPr>
          <w:vertAlign w:val="superscript"/>
        </w:rPr>
        <w:t>-1</w:t>
      </w:r>
      <w:r>
        <w:rPr>
          <w:vertAlign w:val="superscript"/>
        </w:rPr>
        <w:t xml:space="preserve"> </w:t>
      </w:r>
      <w:r>
        <w:t xml:space="preserve">with typical </w:t>
      </w:r>
      <w:ins w:id="726" w:author="Nathan Dorn" w:date="2024-08-07T17:16:00Z" w16du:dateUtc="2024-08-07T21:16:00Z">
        <w:r w:rsidR="00BD3965">
          <w:t xml:space="preserve">oligotrophic </w:t>
        </w:r>
      </w:ins>
      <w:r>
        <w:t>TP concentration</w:t>
      </w:r>
      <w:ins w:id="727" w:author="Nathan Dorn" w:date="2024-08-07T17:16:00Z" w16du:dateUtc="2024-08-07T21:16:00Z">
        <w:r w:rsidR="00BD3965">
          <w:t>s</w:t>
        </w:r>
      </w:ins>
      <w:r>
        <w:t xml:space="preserve"> between 110-400 </w:t>
      </w:r>
      <w:r w:rsidRPr="00524172">
        <w:t>µg·g</w:t>
      </w:r>
      <w:r w:rsidRPr="00E56059">
        <w:rPr>
          <w:vertAlign w:val="superscript"/>
        </w:rPr>
        <w:t>-1</w:t>
      </w:r>
      <w:r>
        <w:t xml:space="preserve"> in the ridge</w:t>
      </w:r>
      <w:ins w:id="728" w:author="Nathan Dorn" w:date="2024-08-07T17:16:00Z" w16du:dateUtc="2024-08-07T21:16:00Z">
        <w:r w:rsidR="00F94DEF">
          <w:t xml:space="preserve"> and </w:t>
        </w:r>
      </w:ins>
      <w:del w:id="729" w:author="Nathan Dorn" w:date="2024-08-07T17:16:00Z" w16du:dateUtc="2024-08-07T21:16:00Z">
        <w:r w:rsidDel="00F94DEF">
          <w:delText>-</w:delText>
        </w:r>
      </w:del>
      <w:r>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Pr>
          <w:vertAlign w:val="subscript"/>
        </w:rPr>
        <w:t xml:space="preserve"> </w:t>
      </w:r>
      <w:r>
        <w:t xml:space="preserve">Growth of juvenile FAS </w:t>
      </w:r>
      <w:del w:id="730" w:author="Nathan Dorn" w:date="2024-08-07T17:16:00Z" w16du:dateUtc="2024-08-07T21:16:00Z">
        <w:r w:rsidDel="00F94DEF">
          <w:delText xml:space="preserve">depend </w:delText>
        </w:r>
      </w:del>
      <w:ins w:id="731" w:author="Nathan Dorn" w:date="2024-08-07T17:16:00Z" w16du:dateUtc="2024-08-07T21:16:00Z">
        <w:r w:rsidR="00F94DEF">
          <w:t>varies with</w:t>
        </w:r>
      </w:ins>
      <w:del w:id="732" w:author="Nathan Dorn" w:date="2024-08-07T17:16:00Z" w16du:dateUtc="2024-08-07T21:16:00Z">
        <w:r w:rsidDel="00F94DEF">
          <w:delText>on</w:delText>
        </w:r>
      </w:del>
      <w:r>
        <w:t xml:space="preserve"> TP </w:t>
      </w:r>
      <w:ins w:id="733" w:author="Nathan Dorn" w:date="2024-08-07T17:16:00Z" w16du:dateUtc="2024-08-07T21:16:00Z">
        <w:r w:rsidR="00F94DEF">
          <w:t>concentrations</w:t>
        </w:r>
      </w:ins>
      <w:del w:id="734" w:author="Nathan Dorn" w:date="2024-08-07T17:16:00Z" w16du:dateUtc="2024-08-07T21:16:00Z">
        <w:r w:rsidDel="00F94DEF">
          <w:delText>in the periphyton</w:delText>
        </w:r>
      </w:del>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t xml:space="preserve">. Our results build on this finding by indicating that TP can mediate the net community level effects of predators on recruitment in the field. Periphyton total phosphorus levels were highest at WCA3A site 2 </w:t>
      </w:r>
      <w:r w:rsidRPr="000011D0">
        <w:t>(Table S3),</w:t>
      </w:r>
      <w:r>
        <w:t xml:space="preserve"> it was the only site to have wet season growth and survival that predicted favorable recruitment</w:t>
      </w:r>
      <w:ins w:id="735" w:author="Nathan Dorn" w:date="2024-08-07T17:17:00Z" w16du:dateUtc="2024-08-07T21:17:00Z">
        <w:r w:rsidR="007433B7">
          <w:t xml:space="preserve"> and combined parameters </w:t>
        </w:r>
        <w:r w:rsidR="004B65A0">
          <w:t>closer to stasis.</w:t>
        </w:r>
      </w:ins>
      <w:del w:id="736" w:author="Nathan Dorn" w:date="2024-08-07T17:17:00Z" w16du:dateUtc="2024-08-07T21:17:00Z">
        <w:r w:rsidDel="004B65A0">
          <w:delText xml:space="preserve">, and when combined with dry season parameters WCA3A site 2 predicted slowly declining or static </w:delText>
        </w:r>
        <w:r w:rsidDel="004B65A0">
          <w:lastRenderedPageBreak/>
          <w:delText>populations</w:delText>
        </w:r>
      </w:del>
      <w:r>
        <w:t xml:space="preserve">. From an ecological standpoint the parameters measured in the field across the sites indicated that growth and survival rates did </w:t>
      </w:r>
      <w:commentRangeStart w:id="737"/>
      <w:r>
        <w:t xml:space="preserve">not vary in counteracting fashion and that addresses an important point about spatial covariance of the two factors. In times and places with greater growth, we did not necessarily have higher mortality counterbalancing the benefit. </w:t>
      </w:r>
      <w:commentRangeEnd w:id="737"/>
      <w:r w:rsidR="005B755E">
        <w:rPr>
          <w:rStyle w:val="CommentReference"/>
          <w:rFonts w:cstheme="minorBidi"/>
        </w:rPr>
        <w:commentReference w:id="737"/>
      </w:r>
    </w:p>
    <w:p w14:paraId="6C9C8AF1" w14:textId="753815CA" w:rsidR="00673700" w:rsidRDefault="00673700" w:rsidP="00DA1243">
      <w:pPr>
        <w:pStyle w:val="NATESTYLE1CommonCollege"/>
        <w:ind w:firstLine="720"/>
        <w:jc w:val="both"/>
      </w:pPr>
      <w:r w:rsidRPr="00C12775">
        <w:t xml:space="preserve">Within the Everglades the current paradigm for encouraging population growth of the </w:t>
      </w:r>
      <w:r>
        <w:t>FAS</w:t>
      </w:r>
      <w:r w:rsidRPr="00C12775">
        <w:t xml:space="preserve"> is to make hydrologic conditions more favorable for reproduction</w:t>
      </w:r>
      <w:r w:rsidR="00371B0F">
        <w:t xml:space="preserve"> </w:t>
      </w:r>
      <w:r w:rsidR="00371B0F">
        <w:fldChar w:fldCharType="begin"/>
      </w:r>
      <w:r w:rsidR="00371B0F">
        <w:instrText xml:space="preserve"> ADDIN ZOTERO_ITEM CSL_CITATION {"citationID":"EHHRpdSR","properties":{"formattedCitation":"(Darby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1B0F">
        <w:fldChar w:fldCharType="separate"/>
      </w:r>
      <w:r w:rsidR="00371B0F" w:rsidRPr="00371B0F">
        <w:t>(</w:t>
      </w:r>
      <w:ins w:id="738" w:author="Nathan Dorn" w:date="2024-08-07T17:19:00Z" w16du:dateUtc="2024-08-07T21:19:00Z">
        <w:r w:rsidR="00943BD6">
          <w:t xml:space="preserve">i.e., </w:t>
        </w:r>
      </w:ins>
      <w:ins w:id="739" w:author="Nathan Dorn" w:date="2024-08-07T17:20:00Z" w16du:dateUtc="2024-08-07T21:20:00Z">
        <w:r w:rsidR="00943BD6">
          <w:t>maintaining</w:t>
        </w:r>
      </w:ins>
      <w:ins w:id="740" w:author="Nathan Dorn" w:date="2024-08-07T17:19:00Z" w16du:dateUtc="2024-08-07T21:19:00Z">
        <w:r w:rsidR="00943BD6">
          <w:t xml:space="preserve"> water levels in a shallow range of depths that encourage</w:t>
        </w:r>
      </w:ins>
      <w:ins w:id="741" w:author="Nathan Dorn" w:date="2024-08-07T17:20:00Z" w16du:dateUtc="2024-08-07T21:20:00Z">
        <w:r w:rsidR="00943BD6">
          <w:t xml:space="preserve">s egg laying; </w:t>
        </w:r>
      </w:ins>
      <w:r w:rsidR="00371B0F" w:rsidRPr="00371B0F">
        <w:t>Darby et al. 2015)</w:t>
      </w:r>
      <w:r w:rsidR="00371B0F">
        <w:fldChar w:fldCharType="end"/>
      </w:r>
      <w:r w:rsidRPr="00C12775">
        <w:t xml:space="preserve">, but our results indicate that with the current levels of predation and individual growth, improving hydrologic conditions for reproduction </w:t>
      </w:r>
      <w:del w:id="742" w:author="Nathan Dorn" w:date="2024-08-07T17:20:00Z" w16du:dateUtc="2024-08-07T21:20:00Z">
        <w:r w:rsidRPr="00C12775" w:rsidDel="00943BD6">
          <w:delText xml:space="preserve">at typical TP conditions </w:delText>
        </w:r>
      </w:del>
      <w:r w:rsidRPr="00C12775">
        <w:t>in the Everglades can</w:t>
      </w:r>
      <w:ins w:id="743" w:author="Nathan Dorn" w:date="2024-08-07T17:20:00Z" w16du:dateUtc="2024-08-07T21:20:00Z">
        <w:r w:rsidR="00943BD6">
          <w:t>, at best,</w:t>
        </w:r>
      </w:ins>
      <w:r w:rsidRPr="00C12775">
        <w:t xml:space="preserve"> only maintain the already small populations of the </w:t>
      </w:r>
      <w:r>
        <w:t>FAS</w:t>
      </w:r>
      <w:r w:rsidRPr="00C12775">
        <w:t xml:space="preserve">. </w:t>
      </w:r>
      <w:commentRangeStart w:id="744"/>
      <w:r w:rsidRPr="00C12775">
        <w:t>This conclusion was strengthened when we set water level and temperature conditions constant to optimize reproductive conditions</w:t>
      </w:r>
      <w:r>
        <w:t xml:space="preserve"> and</w:t>
      </w:r>
      <w:r w:rsidRPr="00C12775">
        <w:t xml:space="preserve"> population growth did not shift from replacement to </w:t>
      </w:r>
      <w:r w:rsidRPr="000011D0">
        <w:t>increasing (</w:t>
      </w:r>
      <w:r>
        <w:t xml:space="preserve">Figure </w:t>
      </w:r>
      <w:commentRangeEnd w:id="744"/>
      <w:r w:rsidR="007B6524">
        <w:rPr>
          <w:rStyle w:val="CommentReference"/>
          <w:rFonts w:cstheme="minorBidi"/>
        </w:rPr>
        <w:commentReference w:id="744"/>
      </w:r>
      <w:r>
        <w:t>S5</w:t>
      </w:r>
      <w:r w:rsidRPr="000011D0">
        <w:t>)</w:t>
      </w:r>
      <w:r w:rsidRPr="00C12775">
        <w:t xml:space="preserve">. For hydrologic variation to turn </w:t>
      </w:r>
      <w:r>
        <w:t>FAS</w:t>
      </w:r>
      <w:r w:rsidRPr="00C12775">
        <w:t xml:space="preserve"> population growth positive, either the predation rates would need to be decreased from current levels or </w:t>
      </w:r>
      <w:r>
        <w:t>growth</w:t>
      </w:r>
      <w:r w:rsidRPr="00C12775">
        <w:t xml:space="preserve"> would need to increase in the spring (dry season). We offer hypotheses about the current and historical conditions for population of </w:t>
      </w:r>
      <w:r>
        <w:t>FAS</w:t>
      </w:r>
      <w:r w:rsidRPr="00C12775">
        <w:t xml:space="preserve"> in the Everglades. First, the predation rates in the Everglades might currently be higher than historical levels as a function of non-native fishes or hydrologic conditions that somehow encourage juvenile predators (e.g., invertebrates) in the sloughs. Some non-native fishes </w:t>
      </w:r>
      <w:commentRangeStart w:id="745"/>
      <w:r w:rsidRPr="00C12775">
        <w:t xml:space="preserve">introduced to the Everglades </w:t>
      </w:r>
      <w:del w:id="746" w:author="Nathan Dorn" w:date="2024-08-07T17:22:00Z" w16du:dateUtc="2024-08-07T21:22:00Z">
        <w:r w:rsidRPr="00C12775" w:rsidDel="00670762">
          <w:delText xml:space="preserve">have been </w:delText>
        </w:r>
        <w:r w:rsidDel="00670762">
          <w:delText>mildly</w:delText>
        </w:r>
      </w:del>
      <w:ins w:id="747" w:author="Nathan Dorn" w:date="2024-08-07T17:22:00Z" w16du:dateUtc="2024-08-07T21:22:00Z">
        <w:r w:rsidR="00670762">
          <w:t>have</w:t>
        </w:r>
      </w:ins>
      <w:r>
        <w:t xml:space="preserve"> </w:t>
      </w:r>
      <w:r w:rsidRPr="00C12775">
        <w:t xml:space="preserve">molluscivorous </w:t>
      </w:r>
      <w:ins w:id="748" w:author="Nathan Dorn" w:date="2024-08-07T17:22:00Z" w16du:dateUtc="2024-08-07T21:22:00Z">
        <w:r w:rsidR="00670762">
          <w:t xml:space="preserve">tendencies, </w:t>
        </w:r>
      </w:ins>
      <w:r w:rsidRPr="00C12775">
        <w:t xml:space="preserve">like </w:t>
      </w:r>
      <w:r>
        <w:t>m</w:t>
      </w:r>
      <w:r w:rsidRPr="00C12775">
        <w:t xml:space="preserve">ayan </w:t>
      </w:r>
      <w:r>
        <w:t>c</w:t>
      </w:r>
      <w:r w:rsidRPr="00C12775">
        <w:t xml:space="preserve">ichlids and </w:t>
      </w:r>
      <w:r>
        <w:t>a</w:t>
      </w:r>
      <w:r w:rsidRPr="00C12775">
        <w:t xml:space="preserve">frican </w:t>
      </w:r>
      <w:r>
        <w:t>j</w:t>
      </w:r>
      <w:r w:rsidRPr="00C12775">
        <w:t>ewelfish that have invaded the Everglades and could have increased predation, but our observations suggest</w:t>
      </w:r>
      <w:ins w:id="749" w:author="Nathan Dorn" w:date="2024-08-07T17:22:00Z" w16du:dateUtc="2024-08-07T21:22:00Z">
        <w:r w:rsidR="00670762">
          <w:t>ed</w:t>
        </w:r>
      </w:ins>
      <w:r w:rsidRPr="00C12775">
        <w:t xml:space="preserve"> that native </w:t>
      </w:r>
      <w:r>
        <w:t xml:space="preserve">predators </w:t>
      </w:r>
      <w:r w:rsidRPr="00C12775">
        <w:t>(</w:t>
      </w:r>
      <w:r>
        <w:t>e.g., crayfish, g</w:t>
      </w:r>
      <w:r w:rsidRPr="00C12775">
        <w:t xml:space="preserve">iant </w:t>
      </w:r>
      <w:r>
        <w:t>w</w:t>
      </w:r>
      <w:r w:rsidRPr="00C12775">
        <w:t xml:space="preserve">ater </w:t>
      </w:r>
      <w:r>
        <w:t>b</w:t>
      </w:r>
      <w:r w:rsidRPr="00C12775">
        <w:t>ugs</w:t>
      </w:r>
      <w:r>
        <w:t>, greater sirens</w:t>
      </w:r>
      <w:r w:rsidRPr="00C12775">
        <w:t xml:space="preserve">) in LILA seem to be more responsible for </w:t>
      </w:r>
      <w:r>
        <w:t>survival patterns</w:t>
      </w:r>
      <w:r w:rsidRPr="00C12775">
        <w:t xml:space="preserve"> than non-native species</w:t>
      </w:r>
      <w:r>
        <w:t xml:space="preserve"> (e.g, mayan cichlids)</w:t>
      </w:r>
      <w:r w:rsidRPr="00C12775">
        <w:t xml:space="preserve">. </w:t>
      </w:r>
      <w:r>
        <w:t xml:space="preserve">One option might be to study controls on giant water bug predation to identify hydrologic conditions reducing their abundances </w:t>
      </w:r>
      <w:r>
        <w:lastRenderedPageBreak/>
        <w:t xml:space="preserve">in the dry season. But </w:t>
      </w:r>
      <w:r w:rsidRPr="00C12775">
        <w:t xml:space="preserve">the observed predator community includes native species existing across a wide range of the hydroperiod gradient so it remains unclear how hydrologic variation (i.e., floods or droughts) </w:t>
      </w:r>
      <w:r>
        <w:t>could</w:t>
      </w:r>
      <w:r w:rsidRPr="00C12775">
        <w:t xml:space="preserve"> </w:t>
      </w:r>
      <w:r>
        <w:t>fundamentally shift</w:t>
      </w:r>
      <w:r w:rsidRPr="00C12775">
        <w:t xml:space="preserve"> juvenile </w:t>
      </w:r>
      <w:r>
        <w:t>survival</w:t>
      </w:r>
      <w:r w:rsidRPr="00C12775">
        <w:t xml:space="preserve">. The relation between the predators and hydro-patterns </w:t>
      </w:r>
      <w:r>
        <w:t>may require</w:t>
      </w:r>
      <w:r w:rsidRPr="00C12775">
        <w:t xml:space="preserve"> more work, but measurements of juvenile </w:t>
      </w:r>
      <w:r>
        <w:t>survival</w:t>
      </w:r>
      <w:r w:rsidRPr="00C12775">
        <w:t xml:space="preserve"> and </w:t>
      </w:r>
      <w:r>
        <w:t>growth</w:t>
      </w:r>
      <w:r w:rsidRPr="00C12775">
        <w:t xml:space="preserve"> could also be repeated in time and space to measure variation in vital rates, especially survival, </w:t>
      </w:r>
      <w:r>
        <w:t>during windows of time that may produce good survival (e.g., depths of 10-15 cm)</w:t>
      </w:r>
      <w:r w:rsidRPr="00C12775">
        <w:t>. If net community</w:t>
      </w:r>
      <w:r>
        <w:t>-</w:t>
      </w:r>
      <w:r w:rsidRPr="00C12775">
        <w:t xml:space="preserve">level predation has not changed from historical levels, then current hydrologic conditions could also be unfavorable for </w:t>
      </w:r>
      <w:r>
        <w:t>growth</w:t>
      </w:r>
      <w:r w:rsidRPr="00C12775">
        <w:t xml:space="preserve"> of the </w:t>
      </w:r>
      <w:r>
        <w:t>FAS</w:t>
      </w:r>
      <w:r w:rsidRPr="00C12775">
        <w:t xml:space="preserve"> (</w:t>
      </w:r>
      <w:r>
        <w:t>i.e., shifted to the left</w:t>
      </w:r>
      <w:r w:rsidRPr="00C12775">
        <w:t xml:space="preserve"> in Fig</w:t>
      </w:r>
      <w:r>
        <w:t>ure 5</w:t>
      </w:r>
      <w:r w:rsidRPr="00C12775">
        <w:t xml:space="preserve">). Indeed, recent work has shown that increasing water flow velocity, increases </w:t>
      </w:r>
      <w:r>
        <w:t>growth</w:t>
      </w:r>
      <w:r w:rsidRPr="00C12775">
        <w:t xml:space="preserve"> of non-native </w:t>
      </w:r>
      <w:r w:rsidRPr="00D57D20">
        <w:rPr>
          <w:i/>
          <w:iCs/>
        </w:rPr>
        <w:t>Pomacea</w:t>
      </w:r>
      <w:r>
        <w:t xml:space="preserve"> </w:t>
      </w:r>
      <w:r w:rsidRPr="00C12775">
        <w:t>apple snails through changes to microbial food quality</w:t>
      </w:r>
      <w:r w:rsidR="00173112">
        <w:t xml:space="preserve"> </w:t>
      </w:r>
      <w:r w:rsidR="00173112">
        <w:fldChar w:fldCharType="begin"/>
      </w:r>
      <w:r w:rsidR="00173112">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173112">
        <w:fldChar w:fldCharType="separate"/>
      </w:r>
      <w:r w:rsidR="00173112" w:rsidRPr="00173112">
        <w:t>(Hansen et al. 2022)</w:t>
      </w:r>
      <w:r w:rsidR="00173112">
        <w:fldChar w:fldCharType="end"/>
      </w:r>
      <w:r w:rsidRPr="00C12775">
        <w:t xml:space="preserve">. Therefore, an Everglades restored with more discharge might possibly improve </w:t>
      </w:r>
      <w:r>
        <w:t>growth</w:t>
      </w:r>
      <w:r w:rsidRPr="00C12775">
        <w:t xml:space="preserve"> of the juvenile </w:t>
      </w:r>
      <w:r>
        <w:t>FAS</w:t>
      </w:r>
      <w:r w:rsidRPr="00C12775">
        <w:t>.</w:t>
      </w:r>
      <w:commentRangeEnd w:id="745"/>
      <w:r w:rsidR="00156707">
        <w:rPr>
          <w:rStyle w:val="CommentReference"/>
          <w:rFonts w:cstheme="minorBidi"/>
        </w:rPr>
        <w:commentReference w:id="745"/>
      </w:r>
    </w:p>
    <w:p w14:paraId="30BC4706" w14:textId="6EFCA6A5" w:rsidR="00237445" w:rsidRPr="00237445" w:rsidRDefault="00C460AF" w:rsidP="00237445">
      <w:pPr>
        <w:pStyle w:val="NATESTYLE1CommonCollege"/>
        <w:jc w:val="both"/>
        <w:rPr>
          <w:i/>
          <w:iCs/>
        </w:rPr>
      </w:pPr>
      <w:r>
        <w:rPr>
          <w:i/>
          <w:iCs/>
        </w:rPr>
        <w:t xml:space="preserve">Survival and growth </w:t>
      </w:r>
      <w:r w:rsidR="00237445" w:rsidRPr="00237445">
        <w:rPr>
          <w:i/>
          <w:iCs/>
        </w:rPr>
        <w:t>Isocline</w:t>
      </w:r>
    </w:p>
    <w:p w14:paraId="4C8B2FF2" w14:textId="359188EB" w:rsidR="00673700" w:rsidRPr="00AC6D9A" w:rsidRDefault="00C460AF" w:rsidP="00314ECB">
      <w:pPr>
        <w:pStyle w:val="NATESTYLE1CommonCollege"/>
        <w:jc w:val="both"/>
      </w:pPr>
      <w:r>
        <w:t xml:space="preserve">Despite the </w:t>
      </w:r>
      <w:r w:rsidR="0088081D">
        <w:t>intuitive reasoning</w:t>
      </w:r>
      <w:r w:rsidR="007504B2">
        <w:t xml:space="preserve"> that </w:t>
      </w:r>
      <w:r w:rsidR="008A2020">
        <w:t xml:space="preserve">growth and survival </w:t>
      </w:r>
      <w:r w:rsidR="00D4222A">
        <w:t>interact,</w:t>
      </w:r>
      <w:r w:rsidR="008A2020">
        <w:t xml:space="preserve"> </w:t>
      </w:r>
      <w:r w:rsidR="004C6BB1">
        <w:t>and many studies includ</w:t>
      </w:r>
      <w:r w:rsidR="00921D34">
        <w:t>e</w:t>
      </w:r>
      <w:r w:rsidR="004C6BB1">
        <w:t xml:space="preserve"> this concept </w:t>
      </w:r>
      <w:r w:rsidR="001E27E1">
        <w:t>in building theory</w:t>
      </w:r>
      <w:r w:rsidR="00921D34">
        <w:t xml:space="preserve"> (</w:t>
      </w:r>
      <w:r w:rsidR="00D4222A">
        <w:t>e.g.</w:t>
      </w:r>
      <w:r w:rsidR="00921D34">
        <w:t xml:space="preserve"> temperature alter</w:t>
      </w:r>
      <w:r w:rsidR="00D4222A">
        <w:t>ing</w:t>
      </w:r>
      <w:r w:rsidR="00921D34">
        <w:t xml:space="preserve"> predator-prey interactions)</w:t>
      </w:r>
      <w:r w:rsidR="004C6BB1">
        <w:t>, we believe the isocline</w:t>
      </w:r>
      <w:r w:rsidR="0088081D">
        <w:t xml:space="preserve"> </w:t>
      </w:r>
      <w:del w:id="750" w:author="Nathan Dorn" w:date="2024-08-07T17:26:00Z" w16du:dateUtc="2024-08-07T21:26:00Z">
        <w:r w:rsidR="0088081D" w:rsidDel="00156707">
          <w:delText>approach</w:delText>
        </w:r>
        <w:r w:rsidR="009A1DEB" w:rsidDel="00156707">
          <w:delText xml:space="preserve"> </w:delText>
        </w:r>
      </w:del>
      <w:ins w:id="751" w:author="Nathan Dorn" w:date="2024-08-07T17:26:00Z" w16du:dateUtc="2024-08-07T21:26:00Z">
        <w:r w:rsidR="00BF1276">
          <w:t>of the juvenile growth and survival rates</w:t>
        </w:r>
        <w:r w:rsidR="00156707">
          <w:t xml:space="preserve"> </w:t>
        </w:r>
      </w:ins>
      <w:r w:rsidR="009A1DEB">
        <w:t xml:space="preserve">is the first to illustrate the theoretical predictions of </w:t>
      </w:r>
      <w:ins w:id="752" w:author="Nathan Dorn" w:date="2024-08-07T17:26:00Z" w16du:dateUtc="2024-08-07T21:26:00Z">
        <w:r w:rsidR="00BF1276">
          <w:t>growth</w:t>
        </w:r>
      </w:ins>
      <w:ins w:id="753" w:author="Nathan Dorn" w:date="2024-08-07T17:27:00Z" w16du:dateUtc="2024-08-07T21:27:00Z">
        <w:r w:rsidR="00BE4181">
          <w:t>-</w:t>
        </w:r>
      </w:ins>
      <w:ins w:id="754" w:author="Nathan Dorn" w:date="2024-08-07T17:26:00Z" w16du:dateUtc="2024-08-07T21:26:00Z">
        <w:r w:rsidR="00BF1276">
          <w:t xml:space="preserve">mediated </w:t>
        </w:r>
      </w:ins>
      <w:ins w:id="755" w:author="Nathan Dorn" w:date="2024-08-07T17:27:00Z" w16du:dateUtc="2024-08-07T21:27:00Z">
        <w:r w:rsidR="00BE4181">
          <w:t xml:space="preserve">predator limitation though juvenile mortality. </w:t>
        </w:r>
      </w:ins>
      <w:del w:id="756" w:author="Nathan Dorn" w:date="2024-08-07T17:27:00Z" w16du:dateUtc="2024-08-07T21:27:00Z">
        <w:r w:rsidR="009A1DEB" w:rsidDel="00BE4181">
          <w:delText xml:space="preserve">prey survival and </w:delText>
        </w:r>
        <w:r w:rsidR="00C05BDE" w:rsidDel="00BE4181">
          <w:delText xml:space="preserve">juvenile growth on </w:delText>
        </w:r>
        <w:commentRangeStart w:id="757"/>
        <w:r w:rsidR="009A1DEB" w:rsidDel="00BE4181">
          <w:delText>population growth</w:delText>
        </w:r>
        <w:r w:rsidR="009E0DF0" w:rsidDel="00BE4181">
          <w:delText xml:space="preserve"> in a specific case.</w:delText>
        </w:r>
      </w:del>
      <w:r w:rsidR="009E0DF0">
        <w:t xml:space="preserve"> </w:t>
      </w:r>
      <w:r w:rsidR="00314ECB">
        <w:t xml:space="preserve">We showed a negative slope between juvenile survival and growth </w:t>
      </w:r>
      <w:r w:rsidR="001E27E1">
        <w:t>confirming</w:t>
      </w:r>
      <w:r w:rsidR="00314ECB">
        <w:t xml:space="preserve"> the logical conclusion</w:t>
      </w:r>
      <w:r w:rsidR="006934AE">
        <w:t xml:space="preserve"> and empirically demonstrate result</w:t>
      </w:r>
      <w:r w:rsidR="00314ECB">
        <w:t xml:space="preserve"> that higher growth can allow populations to withstand lower survival. This result, although shown in a specific case, we expect to hold for </w:t>
      </w:r>
      <w:r w:rsidR="009E0DF0">
        <w:t>any species with size</w:t>
      </w:r>
      <w:ins w:id="758" w:author="Nathan Dorn" w:date="2024-08-07T16:18:00Z" w16du:dateUtc="2024-08-07T20:18:00Z">
        <w:r w:rsidR="00885CCA">
          <w:t>-</w:t>
        </w:r>
      </w:ins>
      <w:del w:id="759" w:author="Nathan Dorn" w:date="2024-08-07T16:18:00Z" w16du:dateUtc="2024-08-07T20:18:00Z">
        <w:r w:rsidR="009E0DF0" w:rsidDel="00885CCA">
          <w:delText xml:space="preserve"> or s</w:delText>
        </w:r>
        <w:r w:rsidR="00AF79B5" w:rsidDel="00885CCA">
          <w:delText>tage</w:delText>
        </w:r>
        <w:r w:rsidR="009E0DF0" w:rsidDel="00885CCA">
          <w:delText xml:space="preserve"> </w:delText>
        </w:r>
      </w:del>
      <w:r w:rsidR="009E0DF0">
        <w:t>dependent survival.  Interestingly</w:t>
      </w:r>
      <w:r w:rsidR="007020B1">
        <w:t>,</w:t>
      </w:r>
      <w:r w:rsidR="009E0DF0">
        <w:t xml:space="preserve"> </w:t>
      </w:r>
      <w:r w:rsidR="007020B1">
        <w:t xml:space="preserve">the isocline also seems to indicate that altering reproduction can change the slope of the </w:t>
      </w:r>
      <w:r w:rsidR="00314ECB">
        <w:t xml:space="preserve">isocline suggesting that </w:t>
      </w:r>
      <w:r w:rsidR="00E245E1">
        <w:t>populations</w:t>
      </w:r>
      <w:r w:rsidR="004B694B">
        <w:t xml:space="preserve"> disproportionately</w:t>
      </w:r>
      <w:r w:rsidR="00314ECB">
        <w:t xml:space="preserve"> benefit</w:t>
      </w:r>
      <w:r w:rsidR="004B694B">
        <w:t xml:space="preserve"> from</w:t>
      </w:r>
      <w:r w:rsidR="00314ECB">
        <w:t xml:space="preserve"> increased reproducti</w:t>
      </w:r>
      <w:r w:rsidR="00DA1240">
        <w:t xml:space="preserve">ve rates </w:t>
      </w:r>
      <w:r w:rsidR="007356AB">
        <w:t>when</w:t>
      </w:r>
      <w:r w:rsidR="00DA1240">
        <w:t xml:space="preserve"> </w:t>
      </w:r>
      <w:commentRangeStart w:id="760"/>
      <w:r w:rsidR="00DA1240">
        <w:t>conditions for growt</w:t>
      </w:r>
      <w:r w:rsidR="005142F5">
        <w:t>h</w:t>
      </w:r>
      <w:r w:rsidR="00CA28A3">
        <w:t xml:space="preserve"> </w:t>
      </w:r>
      <w:r w:rsidR="00A4485D">
        <w:t xml:space="preserve">are better </w:t>
      </w:r>
      <w:commentRangeEnd w:id="760"/>
      <w:r w:rsidR="00BE4181">
        <w:rPr>
          <w:rStyle w:val="CommentReference"/>
          <w:rFonts w:cstheme="minorBidi"/>
        </w:rPr>
        <w:commentReference w:id="760"/>
      </w:r>
      <w:r w:rsidR="007356AB">
        <w:t>than</w:t>
      </w:r>
      <w:r w:rsidR="00CA28A3">
        <w:t xml:space="preserve"> when they are worse</w:t>
      </w:r>
      <w:r w:rsidR="00A4485D">
        <w:t xml:space="preserve"> (i.e.,</w:t>
      </w:r>
      <w:r w:rsidR="00FD54E0">
        <w:t xml:space="preserve"> populations can</w:t>
      </w:r>
      <w:r w:rsidR="00A4485D">
        <w:t xml:space="preserve"> </w:t>
      </w:r>
      <w:r w:rsidR="00A4485D">
        <w:lastRenderedPageBreak/>
        <w:t>withstand a relatively greater reduction in survival</w:t>
      </w:r>
      <w:r w:rsidR="00FD54E0">
        <w:t xml:space="preserve"> at higher growth rates than lower growth rates</w:t>
      </w:r>
      <w:r w:rsidR="00A4485D">
        <w:t>)</w:t>
      </w:r>
      <w:r w:rsidR="00CA28A3">
        <w:t>.</w:t>
      </w:r>
      <w:r w:rsidR="000B4276">
        <w:t xml:space="preserve">  </w:t>
      </w:r>
      <w:r w:rsidR="00BD27A6">
        <w:t>The result that populations disproportionately benefit from increased reproduction at higher growth needs</w:t>
      </w:r>
      <w:r w:rsidR="000063CF">
        <w:t xml:space="preserve"> </w:t>
      </w:r>
      <w:r w:rsidR="000B4276">
        <w:t xml:space="preserve">to be further corroborated with future </w:t>
      </w:r>
      <w:r w:rsidR="000063CF">
        <w:t>theoretical wo</w:t>
      </w:r>
      <w:r w:rsidR="00CC2CE4">
        <w:t>r</w:t>
      </w:r>
      <w:r w:rsidR="000063CF">
        <w:t>k</w:t>
      </w:r>
      <w:r w:rsidR="000B4276">
        <w:t xml:space="preserve"> but demonstrates</w:t>
      </w:r>
      <w:r w:rsidR="00BE0A96">
        <w:t xml:space="preserve"> at least one</w:t>
      </w:r>
      <w:r w:rsidR="000B4276">
        <w:t xml:space="preserve"> </w:t>
      </w:r>
      <w:r w:rsidR="00CC2CE4">
        <w:t xml:space="preserve">reason why exploring this </w:t>
      </w:r>
      <w:r w:rsidR="009000D0">
        <w:t xml:space="preserve">theoretical backing of this well-known concept </w:t>
      </w:r>
      <w:r w:rsidR="00BE0A96">
        <w:t xml:space="preserve">will be fruitful. </w:t>
      </w:r>
      <w:commentRangeEnd w:id="757"/>
      <w:r w:rsidR="00B61FD0">
        <w:rPr>
          <w:rStyle w:val="CommentReference"/>
          <w:rFonts w:cstheme="minorBidi"/>
        </w:rPr>
        <w:commentReference w:id="757"/>
      </w:r>
      <w:r w:rsidR="00365162">
        <w:t xml:space="preserve">Additionally, as we demonstrate here this understanding can aid </w:t>
      </w:r>
      <w:r w:rsidR="009D6F36">
        <w:t xml:space="preserve">conservation and management to offer new hypotheses about what limits populations and </w:t>
      </w:r>
      <w:r w:rsidR="00DC1307">
        <w:t>that could lead to new management regimes for</w:t>
      </w:r>
      <w:r w:rsidR="009D6F36">
        <w:t xml:space="preserve"> </w:t>
      </w:r>
      <w:r w:rsidR="00DC1307">
        <w:t>replenishing</w:t>
      </w:r>
      <w:r w:rsidR="009D6F36">
        <w:t xml:space="preserve"> populations that have declined. </w:t>
      </w:r>
    </w:p>
    <w:p w14:paraId="27F757A9" w14:textId="77777777" w:rsidR="00673700" w:rsidRPr="00524172" w:rsidRDefault="00673700" w:rsidP="00DA1243">
      <w:pPr>
        <w:pStyle w:val="Heading1"/>
      </w:pPr>
      <w:r w:rsidRPr="00524172">
        <w:t>Acknowledgments:</w:t>
      </w:r>
    </w:p>
    <w:p w14:paraId="56EAB1C1" w14:textId="77777777" w:rsidR="00673700" w:rsidRDefault="00673700" w:rsidP="00DA1243">
      <w:pPr>
        <w:pStyle w:val="NATESTYLE1CommonCollege"/>
      </w:pPr>
      <w:r w:rsidRPr="00524172">
        <w:t>J. Sommer and E. Cline were instrumental in completing the fieldwork and maintaining the wetland hydrologic conditions.</w:t>
      </w:r>
      <w:r>
        <w:t xml:space="preserve">  K. Buckman, S. Olayon, J. Aymonin, and K. Chehab also participated in field work. The thoughtful comments of this work from the wetland 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1E76B68F" w:rsidR="00673700" w:rsidRDefault="00673700" w:rsidP="00DA1243">
      <w:r>
        <w:t>All authors contributed something to the design. The tethering and growth rate design and experiments were established by NJD, NTB a</w:t>
      </w:r>
      <w:commentRangeStart w:id="761"/>
      <w:r>
        <w:t xml:space="preserve">nd MIC. </w:t>
      </w:r>
      <w:ins w:id="762" w:author="Nathan Dorn" w:date="2024-08-07T17:34:00Z" w16du:dateUtc="2024-08-07T21:34:00Z">
        <w:r w:rsidR="00B61FD0">
          <w:t xml:space="preserve">Development of the isocline was conducted by NTB in consultation with NJD.  </w:t>
        </w:r>
      </w:ins>
      <w:r>
        <w:t xml:space="preserve">Data collection was performed by NTB and NJD. </w:t>
      </w:r>
      <w:commentRangeEnd w:id="761"/>
      <w:r w:rsidR="00F36001">
        <w:rPr>
          <w:rStyle w:val="CommentReference"/>
        </w:rPr>
        <w:commentReference w:id="761"/>
      </w:r>
      <w:r>
        <w:t>Analyses and statistical models were conducted by NTB in consultation with NJD. The paper was written by NTB</w:t>
      </w:r>
      <w:ins w:id="763" w:author="Nathan Dorn" w:date="2024-08-07T17:34:00Z" w16du:dateUtc="2024-08-07T21:34:00Z">
        <w:r w:rsidR="00B61FD0">
          <w:t xml:space="preserve"> and NJD</w:t>
        </w:r>
      </w:ins>
      <w:del w:id="764" w:author="Nathan Dorn" w:date="2024-08-07T17:34:00Z" w16du:dateUtc="2024-08-07T21:34:00Z">
        <w:r w:rsidDel="00B61FD0">
          <w:delText xml:space="preserve"> with edits and</w:delText>
        </w:r>
      </w:del>
      <w:ins w:id="765" w:author="Nathan Dorn" w:date="2024-08-07T17:34:00Z" w16du:dateUtc="2024-08-07T21:34:00Z">
        <w:r w:rsidR="005C362E">
          <w:t xml:space="preserve"> with edits from MIC.</w:t>
        </w:r>
      </w:ins>
      <w:del w:id="766" w:author="Nathan Dorn" w:date="2024-08-07T17:34:00Z" w16du:dateUtc="2024-08-07T21:34:00Z">
        <w:r w:rsidDel="005C362E">
          <w:delText xml:space="preserve"> comments from all the co-authors</w:delText>
        </w:r>
      </w:del>
      <w:r>
        <w:t xml:space="preserve">. All authors have read and approved the final manuscript.  </w:t>
      </w:r>
    </w:p>
    <w:p w14:paraId="403FF8C9" w14:textId="77777777" w:rsidR="00673700" w:rsidRDefault="00673700" w:rsidP="00DA1243">
      <w:pPr>
        <w:pStyle w:val="Heading1"/>
      </w:pPr>
      <w:r>
        <w:lastRenderedPageBreak/>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commentRangeStart w:id="767"/>
    <w:p w14:paraId="4082FC3B" w14:textId="77777777" w:rsidR="00A2004F" w:rsidRPr="00A2004F" w:rsidRDefault="00781DC3" w:rsidP="00A2004F">
      <w:pPr>
        <w:pStyle w:val="Bibliography"/>
        <w:rPr>
          <w:rFonts w:cs="Times New Roman"/>
        </w:rPr>
      </w:pPr>
      <w:r>
        <w:fldChar w:fldCharType="begin"/>
      </w:r>
      <w:r w:rsidR="00830ACF">
        <w:instrText xml:space="preserve"> ADDIN ZOTERO_BIBL {"uncited":[],"omitted":[],"custom":[]} CSL_BIBLIOGRAPHY </w:instrText>
      </w:r>
      <w:r>
        <w:fldChar w:fldCharType="separate"/>
      </w:r>
      <w:r w:rsidR="00A2004F" w:rsidRPr="00A2004F">
        <w:rPr>
          <w:rFonts w:cs="Times New Roman"/>
        </w:rPr>
        <w:t>Baker, R., and N. Waltham. 2020. Tethering mobile aquatic organisms to measure predation: A renewed call for caution. Journal of Experimental Marine Biology and Ecology 523:151270.</w:t>
      </w:r>
    </w:p>
    <w:p w14:paraId="7C1346C9" w14:textId="77777777" w:rsidR="00A2004F" w:rsidRPr="00A2004F" w:rsidRDefault="00A2004F" w:rsidP="00A2004F">
      <w:pPr>
        <w:pStyle w:val="Bibliography"/>
        <w:rPr>
          <w:rFonts w:cs="Times New Roman"/>
        </w:rPr>
      </w:pPr>
      <w:r w:rsidRPr="00A2004F">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0A8F87AE" w14:textId="77777777" w:rsidR="00A2004F" w:rsidRPr="00A2004F" w:rsidRDefault="00A2004F" w:rsidP="00A2004F">
      <w:pPr>
        <w:pStyle w:val="Bibliography"/>
        <w:rPr>
          <w:rFonts w:cs="Times New Roman"/>
        </w:rPr>
      </w:pPr>
      <w:r w:rsidRPr="00A2004F">
        <w:rPr>
          <w:rFonts w:cs="Times New Roman"/>
        </w:rPr>
        <w:t>Brannelly, L. A., M. E. B. Ohmer, V. Saenz, and C. L. Richards‐Zawacki. 2019. Effects of hydroperiod on growth, development, survival and immune defences in a temperate amphibian. Functional Ecology 33:1952–1961.</w:t>
      </w:r>
    </w:p>
    <w:p w14:paraId="3F54DF06" w14:textId="77777777" w:rsidR="00A2004F" w:rsidRPr="00A2004F" w:rsidRDefault="00A2004F" w:rsidP="00A2004F">
      <w:pPr>
        <w:pStyle w:val="Bibliography"/>
        <w:rPr>
          <w:rFonts w:cs="Times New Roman"/>
        </w:rPr>
      </w:pPr>
      <w:r w:rsidRPr="00A2004F">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35FCC797" w14:textId="77777777" w:rsidR="00A2004F" w:rsidRPr="00A2004F" w:rsidRDefault="00A2004F" w:rsidP="00A2004F">
      <w:pPr>
        <w:pStyle w:val="Bibliography"/>
        <w:rPr>
          <w:rFonts w:cs="Times New Roman"/>
        </w:rPr>
      </w:pPr>
      <w:r w:rsidRPr="00A2004F">
        <w:rPr>
          <w:rFonts w:cs="Times New Roman"/>
        </w:rPr>
        <w:t>Cattau, C. E., R. J. Fletcher, B. E. Reichert, and W. M. Kitchens. 2016. Counteracting effects of a non‐native prey on the demography of a native predator culminate in positive population growth. Ecological Applications 26:1952–1968.</w:t>
      </w:r>
    </w:p>
    <w:p w14:paraId="3D81C09A" w14:textId="77777777" w:rsidR="00A2004F" w:rsidRPr="00A2004F" w:rsidRDefault="00A2004F" w:rsidP="00A2004F">
      <w:pPr>
        <w:pStyle w:val="Bibliography"/>
        <w:rPr>
          <w:rFonts w:cs="Times New Roman"/>
        </w:rPr>
      </w:pPr>
      <w:r w:rsidRPr="00A2004F">
        <w:rPr>
          <w:rFonts w:cs="Times New Roman"/>
        </w:rPr>
        <w:t xml:space="preserve">Chockley, B., C. St. Mary, and C. Osenberg. 2008. Population sinks in the Upper Florida Keys: the importance of demographic variation in population dynamics of the marine shrimp </w:t>
      </w:r>
      <w:r w:rsidRPr="00F36001">
        <w:rPr>
          <w:rFonts w:cs="Times New Roman"/>
          <w:i/>
          <w:iCs/>
          <w:rPrChange w:id="768" w:author="Nathan Dorn" w:date="2024-08-07T17:35:00Z" w16du:dateUtc="2024-08-07T21:35:00Z">
            <w:rPr>
              <w:rFonts w:cs="Times New Roman"/>
            </w:rPr>
          </w:rPrChange>
        </w:rPr>
        <w:t>Stenopus hispidus</w:t>
      </w:r>
      <w:r w:rsidRPr="00A2004F">
        <w:rPr>
          <w:rFonts w:cs="Times New Roman"/>
        </w:rPr>
        <w:t>. Marine Ecology Progress Series 360:135–145.</w:t>
      </w:r>
    </w:p>
    <w:p w14:paraId="35C69822" w14:textId="77777777" w:rsidR="00A2004F" w:rsidRPr="00A2004F" w:rsidRDefault="00A2004F" w:rsidP="00A2004F">
      <w:pPr>
        <w:pStyle w:val="Bibliography"/>
        <w:rPr>
          <w:rFonts w:cs="Times New Roman"/>
        </w:rPr>
      </w:pPr>
      <w:r w:rsidRPr="00A2004F">
        <w:rPr>
          <w:rFonts w:cs="Times New Roman"/>
        </w:rPr>
        <w:lastRenderedPageBreak/>
        <w:t>Craig, J. K., B. J. Burke, L. B. Crowder, and J. A. Rice. 2006. Prey growth and size-dependent predation in juvenile estuarine fishes: experimental and model analyses. Ecology 87:2366–2377.</w:t>
      </w:r>
    </w:p>
    <w:p w14:paraId="1EC70F12" w14:textId="77777777" w:rsidR="00A2004F" w:rsidRPr="00A2004F" w:rsidRDefault="00A2004F" w:rsidP="00A2004F">
      <w:pPr>
        <w:pStyle w:val="Bibliography"/>
        <w:rPr>
          <w:rFonts w:cs="Times New Roman"/>
        </w:rPr>
      </w:pPr>
      <w:r w:rsidRPr="00A2004F">
        <w:rPr>
          <w:rFonts w:cs="Times New Roman"/>
        </w:rPr>
        <w:t>Darby, P. C., D. L. DeAngelis, S. S. Romañach, K. Suir, and J. Bridevaux. 2015. Modeling apple snail population dynamics on the Everglades landscape. Landscape Ecology 30:1497–1510.</w:t>
      </w:r>
    </w:p>
    <w:p w14:paraId="5599DA4A" w14:textId="77777777" w:rsidR="00A2004F" w:rsidRPr="00A2004F" w:rsidRDefault="00A2004F" w:rsidP="00A2004F">
      <w:pPr>
        <w:pStyle w:val="Bibliography"/>
        <w:rPr>
          <w:rFonts w:cs="Times New Roman"/>
        </w:rPr>
      </w:pPr>
      <w:r w:rsidRPr="00A2004F">
        <w:rPr>
          <w:rFonts w:cs="Times New Roman"/>
        </w:rPr>
        <w:t>Davidson, A. T., and N. J. Dorn. 2017. Life history traits determine the differential vulnerability of native and invasive apple snails (</w:t>
      </w:r>
      <w:r w:rsidRPr="00F36001">
        <w:rPr>
          <w:rFonts w:cs="Times New Roman"/>
          <w:i/>
          <w:iCs/>
          <w:rPrChange w:id="769" w:author="Nathan Dorn" w:date="2024-08-07T17:35:00Z" w16du:dateUtc="2024-08-07T21:35:00Z">
            <w:rPr>
              <w:rFonts w:cs="Times New Roman"/>
            </w:rPr>
          </w:rPrChange>
        </w:rPr>
        <w:t>Pomacea</w:t>
      </w:r>
      <w:r w:rsidRPr="00A2004F">
        <w:rPr>
          <w:rFonts w:cs="Times New Roman"/>
        </w:rPr>
        <w:t xml:space="preserve"> spp.) to a shared juvenile-stage predator. Aquatic Ecology 51:331–341.</w:t>
      </w:r>
    </w:p>
    <w:p w14:paraId="0A581DEE" w14:textId="77777777" w:rsidR="00A2004F" w:rsidRPr="00A2004F" w:rsidRDefault="00A2004F" w:rsidP="00A2004F">
      <w:pPr>
        <w:pStyle w:val="Bibliography"/>
        <w:rPr>
          <w:rFonts w:cs="Times New Roman"/>
        </w:rPr>
      </w:pPr>
      <w:r w:rsidRPr="00A2004F">
        <w:rPr>
          <w:rFonts w:cs="Times New Roman"/>
        </w:rPr>
        <w:t>Davidson, A. T., and N. J. Dorn. 2018. System productivity alters predator sorting of a size-structured mixed prey community. Oecologia 186:1101–1111.</w:t>
      </w:r>
    </w:p>
    <w:p w14:paraId="7180ED27" w14:textId="77777777" w:rsidR="00A2004F" w:rsidRPr="00A2004F" w:rsidRDefault="00A2004F" w:rsidP="00A2004F">
      <w:pPr>
        <w:pStyle w:val="Bibliography"/>
        <w:rPr>
          <w:rFonts w:cs="Times New Roman"/>
        </w:rPr>
      </w:pPr>
      <w:r w:rsidRPr="00A2004F">
        <w:rPr>
          <w:rFonts w:cs="Times New Roman"/>
        </w:rPr>
        <w:t>Davidson, A. T., E. A. Hamman, M. W. McCoy, and J. R. Vonesh. 2021. Asymmetrical effects of temperature on stage‐structured predator–prey interactions. Functional Ecology 35:1041–1054.</w:t>
      </w:r>
    </w:p>
    <w:p w14:paraId="7A16EC1F" w14:textId="77777777" w:rsidR="00A2004F" w:rsidRPr="00A2004F" w:rsidRDefault="00A2004F" w:rsidP="00A2004F">
      <w:pPr>
        <w:pStyle w:val="Bibliography"/>
        <w:rPr>
          <w:rFonts w:cs="Times New Roman"/>
        </w:rPr>
      </w:pPr>
      <w:r w:rsidRPr="00A2004F">
        <w:rPr>
          <w:rFonts w:cs="Times New Roman"/>
        </w:rPr>
        <w:t>De Roos, A. M., L. Persson, and E. McCauley. 2003. The influence of size‐dependent life‐history traits on the structure and dynamics of populations and communities. Ecology Letters 6:473–487.</w:t>
      </w:r>
    </w:p>
    <w:p w14:paraId="5C6D644F" w14:textId="77777777" w:rsidR="00A2004F" w:rsidRPr="00A2004F" w:rsidRDefault="00A2004F" w:rsidP="00A2004F">
      <w:pPr>
        <w:pStyle w:val="Bibliography"/>
        <w:rPr>
          <w:rFonts w:cs="Times New Roman"/>
        </w:rPr>
      </w:pPr>
      <w:r w:rsidRPr="00A2004F">
        <w:rPr>
          <w:rFonts w:cs="Times New Roman"/>
        </w:rPr>
        <w:t>Drumheller, D. K., M. I. Cook, and N. J. Dorn. 2022. The role of direct chemical inhibition in the displacement of a native herbivore by an invasive congener. Biological Invasions 24:1739–1753.</w:t>
      </w:r>
    </w:p>
    <w:p w14:paraId="6BAE1F0F" w14:textId="77777777" w:rsidR="00A2004F" w:rsidRPr="00A2004F" w:rsidRDefault="00A2004F" w:rsidP="00A2004F">
      <w:pPr>
        <w:pStyle w:val="Bibliography"/>
        <w:rPr>
          <w:rFonts w:cs="Times New Roman"/>
        </w:rPr>
      </w:pPr>
      <w:r w:rsidRPr="00A2004F">
        <w:rPr>
          <w:rFonts w:cs="Times New Roman"/>
        </w:rPr>
        <w:t>Gaiser, E. E., P. V. McCormick, S. E. Hagerthey, and A. D. Gottlieb. 2011. Landscape Patterns of Periphyton in the Florida Everglades. Critical Reviews in Environmental Science and Technology 41:92–120.</w:t>
      </w:r>
    </w:p>
    <w:p w14:paraId="11EA8607" w14:textId="77777777" w:rsidR="00A2004F" w:rsidRPr="00A2004F" w:rsidRDefault="00A2004F" w:rsidP="00A2004F">
      <w:pPr>
        <w:pStyle w:val="Bibliography"/>
        <w:rPr>
          <w:rFonts w:cs="Times New Roman"/>
        </w:rPr>
      </w:pPr>
      <w:r w:rsidRPr="00A2004F">
        <w:rPr>
          <w:rFonts w:cs="Times New Roman"/>
        </w:rPr>
        <w:lastRenderedPageBreak/>
        <w:t>Gaiser, E. E., J. C. Trexler, and P. R. Wetzel. 2012. The Florida Everglades. Pages 231–252 Wetland Habitats of North America. University of California Press, Los Angeles California.</w:t>
      </w:r>
    </w:p>
    <w:p w14:paraId="6D246C85" w14:textId="77777777" w:rsidR="00A2004F" w:rsidRPr="00A2004F" w:rsidRDefault="00A2004F" w:rsidP="00A2004F">
      <w:pPr>
        <w:pStyle w:val="Bibliography"/>
        <w:rPr>
          <w:rFonts w:cs="Times New Roman"/>
        </w:rPr>
      </w:pPr>
      <w:r w:rsidRPr="00A2004F">
        <w:rPr>
          <w:rFonts w:cs="Times New Roman"/>
        </w:rPr>
        <w:t xml:space="preserve">Gutierre, Darby, Valentine-Darby, Mellow, Therrien, and Watford. 2019. Contrasting Patterns of </w:t>
      </w:r>
      <w:r w:rsidRPr="002F73D4">
        <w:rPr>
          <w:rFonts w:cs="Times New Roman"/>
          <w:i/>
          <w:iCs/>
          <w:rPrChange w:id="770" w:author="Nathan Dorn" w:date="2024-08-07T17:36:00Z" w16du:dateUtc="2024-08-07T21:36:00Z">
            <w:rPr>
              <w:rFonts w:cs="Times New Roman"/>
            </w:rPr>
          </w:rPrChange>
        </w:rPr>
        <w:t>Pomacea maculata</w:t>
      </w:r>
      <w:r w:rsidRPr="00A2004F">
        <w:rPr>
          <w:rFonts w:cs="Times New Roman"/>
        </w:rPr>
        <w:t xml:space="preserve"> Establishment and Dispersal in an Everglades Wetland Unit and a Central Florida Lake. Diversity 11:183.</w:t>
      </w:r>
    </w:p>
    <w:p w14:paraId="29640A14" w14:textId="77777777" w:rsidR="00A2004F" w:rsidRPr="00A2004F" w:rsidRDefault="00A2004F" w:rsidP="00A2004F">
      <w:pPr>
        <w:pStyle w:val="Bibliography"/>
        <w:rPr>
          <w:rFonts w:cs="Times New Roman"/>
        </w:rPr>
      </w:pPr>
      <w:r w:rsidRPr="00A2004F">
        <w:rPr>
          <w:rFonts w:cs="Times New Roman"/>
        </w:rPr>
        <w:t>Hanning, G. W. 1979. Aspects of Reproduction in Pomacea paludosa (Mesogastropoda: Pilidae). Florida State University, Tallahassee FL.</w:t>
      </w:r>
    </w:p>
    <w:p w14:paraId="7DE35A22" w14:textId="77777777" w:rsidR="00A2004F" w:rsidRPr="00A2004F" w:rsidRDefault="00A2004F" w:rsidP="00A2004F">
      <w:pPr>
        <w:pStyle w:val="Bibliography"/>
        <w:rPr>
          <w:rFonts w:cs="Times New Roman"/>
        </w:rPr>
      </w:pPr>
      <w:r w:rsidRPr="00A2004F">
        <w:rPr>
          <w:rFonts w:cs="Times New Roman"/>
        </w:rPr>
        <w:t>Hansen, C., S. Newman, C. J. Saunders, E. K. Tate-Boldt, and N. J. Dorn. 2022. Flow-mediated growth of an aquatic herbivore. Hydrobiologia 849:3161–3173.</w:t>
      </w:r>
    </w:p>
    <w:p w14:paraId="1605C563" w14:textId="77777777" w:rsidR="00A2004F" w:rsidRPr="00A2004F" w:rsidRDefault="00A2004F" w:rsidP="00A2004F">
      <w:pPr>
        <w:pStyle w:val="Bibliography"/>
        <w:rPr>
          <w:rFonts w:cs="Times New Roman"/>
        </w:rPr>
      </w:pPr>
      <w:r w:rsidRPr="00A2004F">
        <w:rPr>
          <w:rFonts w:cs="Times New Roman"/>
        </w:rPr>
        <w:t>van der Heiden, C. A., and N. J. Dorn. 2017. Benefits of adjacent habitat patches to the distribution of a crayfish population in a hydro-dynamic wetland landscape. Aquatic Ecology 51:219–233.</w:t>
      </w:r>
    </w:p>
    <w:p w14:paraId="76722454" w14:textId="77777777" w:rsidR="00A2004F" w:rsidRPr="00A2004F" w:rsidRDefault="00A2004F" w:rsidP="00A2004F">
      <w:pPr>
        <w:pStyle w:val="Bibliography"/>
        <w:rPr>
          <w:rFonts w:cs="Times New Roman"/>
        </w:rPr>
      </w:pPr>
      <w:r w:rsidRPr="00A2004F">
        <w:rPr>
          <w:rFonts w:cs="Times New Roman"/>
        </w:rPr>
        <w:t>Howell, H. J. 2023, August. The Ecology, Conservation, and Management of the Everglades’ Herpetofaunal Community. Dissertation, University of Miami, Coral Gables, FL.</w:t>
      </w:r>
    </w:p>
    <w:p w14:paraId="13E8A1A8" w14:textId="77777777" w:rsidR="00A2004F" w:rsidRPr="00A2004F" w:rsidRDefault="00A2004F" w:rsidP="00A2004F">
      <w:pPr>
        <w:pStyle w:val="Bibliography"/>
        <w:rPr>
          <w:rFonts w:cs="Times New Roman"/>
        </w:rPr>
      </w:pPr>
      <w:r w:rsidRPr="00A2004F">
        <w:rPr>
          <w:rFonts w:cs="Times New Roman"/>
        </w:rPr>
        <w:t xml:space="preserve">Jeyasingh, P. D., and L. J. Weider. 2005. Phosphorus availability mediates plasticity in life-history traits and predator-prey interactions in </w:t>
      </w:r>
      <w:r w:rsidRPr="00A2004F">
        <w:rPr>
          <w:rFonts w:cs="Times New Roman"/>
          <w:i/>
          <w:iCs/>
        </w:rPr>
        <w:t>Daphnia</w:t>
      </w:r>
      <w:r w:rsidRPr="00A2004F">
        <w:rPr>
          <w:rFonts w:cs="Times New Roman"/>
        </w:rPr>
        <w:t>: Phosphorus alters life-history and predation. Ecology Letters 8:1021–1028.</w:t>
      </w:r>
    </w:p>
    <w:p w14:paraId="5E8E5650" w14:textId="77777777" w:rsidR="00A2004F" w:rsidRPr="00A2004F" w:rsidRDefault="00A2004F" w:rsidP="00A2004F">
      <w:pPr>
        <w:pStyle w:val="Bibliography"/>
        <w:rPr>
          <w:rFonts w:cs="Times New Roman"/>
        </w:rPr>
      </w:pPr>
      <w:r w:rsidRPr="00A2004F">
        <w:rPr>
          <w:rFonts w:cs="Times New Roman"/>
        </w:rPr>
        <w:t xml:space="preserve">Kesler, D. H., and W. R. Munns,. 1989. Predation by </w:t>
      </w:r>
      <w:r w:rsidRPr="002F73D4">
        <w:rPr>
          <w:rFonts w:cs="Times New Roman"/>
          <w:i/>
          <w:iCs/>
          <w:rPrChange w:id="771" w:author="Nathan Dorn" w:date="2024-08-07T17:36:00Z" w16du:dateUtc="2024-08-07T21:36:00Z">
            <w:rPr>
              <w:rFonts w:cs="Times New Roman"/>
            </w:rPr>
          </w:rPrChange>
        </w:rPr>
        <w:t>Belostoma flumineum</w:t>
      </w:r>
      <w:r w:rsidRPr="00A2004F">
        <w:rPr>
          <w:rFonts w:cs="Times New Roman"/>
        </w:rPr>
        <w:t xml:space="preserve"> (Hemiptera): An Important Cause of Mortality in Freshwater Snails. Journal of the North American Benthological Society 8:342–350.</w:t>
      </w:r>
    </w:p>
    <w:p w14:paraId="15922251" w14:textId="77777777" w:rsidR="00A2004F" w:rsidRPr="00A2004F" w:rsidRDefault="00A2004F" w:rsidP="00A2004F">
      <w:pPr>
        <w:pStyle w:val="Bibliography"/>
        <w:rPr>
          <w:rFonts w:cs="Times New Roman"/>
        </w:rPr>
      </w:pPr>
      <w:r w:rsidRPr="00A2004F">
        <w:rPr>
          <w:rFonts w:cs="Times New Roman"/>
        </w:rPr>
        <w:lastRenderedPageBreak/>
        <w:t>Kingsolver, J. G., and H. A. Woods. 2016. Beyond Thermal Performance Curves: Modeling Time-Dependent Effects of Thermal Stress on Ectotherm Growth Rates. The American Naturalist 187:283–294.</w:t>
      </w:r>
    </w:p>
    <w:p w14:paraId="223B3C71" w14:textId="77777777" w:rsidR="00A2004F" w:rsidRPr="00A2004F" w:rsidRDefault="00A2004F" w:rsidP="00A2004F">
      <w:pPr>
        <w:pStyle w:val="Bibliography"/>
        <w:rPr>
          <w:rFonts w:cs="Times New Roman"/>
        </w:rPr>
      </w:pPr>
      <w:r w:rsidRPr="00A2004F">
        <w:rPr>
          <w:rFonts w:cs="Times New Roman"/>
        </w:rPr>
        <w:t>Ma, G., C. Bai, V. H. W. Rudolf, and C. Ma. 2021. Night warming alters mean warming effects on predator–prey interactions by modifying predator demographics and interaction strengths. Functional Ecology 35:2094–2107.</w:t>
      </w:r>
    </w:p>
    <w:p w14:paraId="558A8BAC" w14:textId="77777777" w:rsidR="00A2004F" w:rsidRPr="00A2004F" w:rsidRDefault="00A2004F" w:rsidP="00A2004F">
      <w:pPr>
        <w:pStyle w:val="Bibliography"/>
        <w:rPr>
          <w:rFonts w:cs="Times New Roman"/>
        </w:rPr>
      </w:pPr>
      <w:r w:rsidRPr="00A2004F">
        <w:rPr>
          <w:rFonts w:cs="Times New Roman"/>
        </w:rPr>
        <w:t>MacArthur, R., and R. Levins. 1964. Competition, habitat selections, and character displacement in a patchy environment. Proceedings of the National Academy of Sciences 51:1207–1210.</w:t>
      </w:r>
    </w:p>
    <w:p w14:paraId="3F1D3068" w14:textId="77777777" w:rsidR="00A2004F" w:rsidRPr="00A2004F" w:rsidRDefault="00A2004F" w:rsidP="00A2004F">
      <w:pPr>
        <w:pStyle w:val="Bibliography"/>
        <w:rPr>
          <w:rFonts w:cs="Times New Roman"/>
        </w:rPr>
      </w:pPr>
      <w:r w:rsidRPr="00A2004F">
        <w:rPr>
          <w:rFonts w:cs="Times New Roman"/>
        </w:rPr>
        <w:t>McCoy, M. W., B. M. Bolker, K. M. Warkentin, and J. R. Vonesh. 2011. Predicting Predation through Prey Ontogeny Using Size-Dependent Functional Response Models. The American Naturalist 177:17.</w:t>
      </w:r>
    </w:p>
    <w:p w14:paraId="5DD6E756" w14:textId="77777777" w:rsidR="00A2004F" w:rsidRPr="00A2004F" w:rsidRDefault="00A2004F" w:rsidP="00A2004F">
      <w:pPr>
        <w:pStyle w:val="Bibliography"/>
        <w:rPr>
          <w:rFonts w:cs="Times New Roman"/>
        </w:rPr>
      </w:pPr>
      <w:r w:rsidRPr="00A2004F">
        <w:rPr>
          <w:rFonts w:cs="Times New Roman"/>
        </w:rPr>
        <w:t>McPeek, M. A., and B. L. Peckarsky. 1998. Life histories and the strengths of species interactions: combining mortality growth and fecundity. Ecology 79:867–879.</w:t>
      </w:r>
    </w:p>
    <w:p w14:paraId="1875BB1E" w14:textId="77777777" w:rsidR="00A2004F" w:rsidRPr="00A2004F" w:rsidRDefault="00A2004F" w:rsidP="00A2004F">
      <w:pPr>
        <w:pStyle w:val="Bibliography"/>
        <w:rPr>
          <w:rFonts w:cs="Times New Roman"/>
        </w:rPr>
      </w:pPr>
      <w:r w:rsidRPr="00A2004F">
        <w:rPr>
          <w:rFonts w:cs="Times New Roman"/>
        </w:rPr>
        <w:t>McVoy, C. W., W. P. Said, J. Obeyseker, J. A. VanArman, and T. W. Dreschel. 2011. Landscapes and Hydrology of the Predrainage Everglades. University Press of Florida.</w:t>
      </w:r>
    </w:p>
    <w:p w14:paraId="77981E73" w14:textId="77777777" w:rsidR="00A2004F" w:rsidRPr="00A2004F" w:rsidRDefault="00A2004F" w:rsidP="00A2004F">
      <w:pPr>
        <w:pStyle w:val="Bibliography"/>
        <w:rPr>
          <w:rFonts w:cs="Times New Roman"/>
        </w:rPr>
      </w:pPr>
      <w:r w:rsidRPr="00A2004F">
        <w:rPr>
          <w:rFonts w:cs="Times New Roman"/>
        </w:rPr>
        <w:t>Meehan, M. L., K. F. Turnbull, B. J. Sinclair, and Z. Lindo. 2022. Predators minimize energy costs, rather than maximize energy gains under warming: Evidence from a microcosm feeding experiment. Functional Ecology 36:2279–2288.</w:t>
      </w:r>
    </w:p>
    <w:p w14:paraId="21D51698" w14:textId="77777777" w:rsidR="00A2004F" w:rsidRPr="00A2004F" w:rsidRDefault="00A2004F" w:rsidP="00A2004F">
      <w:pPr>
        <w:pStyle w:val="Bibliography"/>
        <w:rPr>
          <w:rFonts w:cs="Times New Roman"/>
        </w:rPr>
      </w:pPr>
      <w:r w:rsidRPr="00A2004F">
        <w:rPr>
          <w:rFonts w:cs="Times New Roman"/>
        </w:rPr>
        <w:t>Nunes, L. T., D. R. Barneche, N. S. Lastrucci, A. A. Fraga, J. A. C. C. Nunes, C. E. L. Ferreira, and S. R. Floeter. 2021. Predicting the effects of body size, temperature and diet on animal feeding rates. Functional Ecology 35:2229–2240.</w:t>
      </w:r>
    </w:p>
    <w:p w14:paraId="06D07F97" w14:textId="77777777" w:rsidR="00A2004F" w:rsidRPr="00A2004F" w:rsidRDefault="00A2004F" w:rsidP="00A2004F">
      <w:pPr>
        <w:pStyle w:val="Bibliography"/>
        <w:rPr>
          <w:rFonts w:cs="Times New Roman"/>
        </w:rPr>
      </w:pPr>
      <w:r w:rsidRPr="00A2004F">
        <w:rPr>
          <w:rFonts w:cs="Times New Roman"/>
        </w:rPr>
        <w:lastRenderedPageBreak/>
        <w:t>Pepi, A., P. Grof-Tisza, M. Holyoak, and R. Karban. 2018. As temperature increases, predator attack rate is more important to survival than a smaller window of prey vulnerability. Ecology 99:1584–1590.</w:t>
      </w:r>
    </w:p>
    <w:p w14:paraId="07BB8A71" w14:textId="77777777" w:rsidR="00A2004F" w:rsidRPr="00A2004F" w:rsidRDefault="00A2004F" w:rsidP="00A2004F">
      <w:pPr>
        <w:pStyle w:val="Bibliography"/>
        <w:rPr>
          <w:rFonts w:cs="Times New Roman"/>
        </w:rPr>
      </w:pPr>
      <w:r w:rsidRPr="00A2004F">
        <w:rPr>
          <w:rFonts w:cs="Times New Roman"/>
        </w:rPr>
        <w:t>Pepi, A., T. Hayes, and K. Lyberger. 2023. Thermal asymmetries influence effects of warming on stage and size-dependent predator–prey interactions. Theoretical Ecology 16:105–115.</w:t>
      </w:r>
    </w:p>
    <w:p w14:paraId="40BAC893" w14:textId="77777777" w:rsidR="00A2004F" w:rsidRPr="00A2004F" w:rsidRDefault="00A2004F" w:rsidP="00A2004F">
      <w:pPr>
        <w:pStyle w:val="Bibliography"/>
        <w:rPr>
          <w:rFonts w:cs="Times New Roman"/>
        </w:rPr>
      </w:pPr>
      <w:r w:rsidRPr="00A2004F">
        <w:rPr>
          <w:rFonts w:cs="Times New Roman"/>
        </w:rPr>
        <w:t>Pintar, M. R., J. L. Kline, and J. C. Trexler. 2021. The Aquatic Heteroptera (Hemiptera) of Marshes in the Florida Everglades. Florida Entomologist 104.</w:t>
      </w:r>
    </w:p>
    <w:p w14:paraId="58AD79BB" w14:textId="77777777" w:rsidR="00A2004F" w:rsidRPr="00A2004F" w:rsidRDefault="00A2004F" w:rsidP="00A2004F">
      <w:pPr>
        <w:pStyle w:val="Bibliography"/>
        <w:rPr>
          <w:rFonts w:cs="Times New Roman"/>
        </w:rPr>
      </w:pPr>
      <w:r w:rsidRPr="00A2004F">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223DBF8" w14:textId="77777777" w:rsidR="00A2004F" w:rsidRPr="00A2004F" w:rsidRDefault="00A2004F" w:rsidP="00A2004F">
      <w:pPr>
        <w:pStyle w:val="Bibliography"/>
        <w:rPr>
          <w:rFonts w:cs="Times New Roman"/>
        </w:rPr>
      </w:pPr>
      <w:r w:rsidRPr="00A2004F">
        <w:rPr>
          <w:rFonts w:cs="Times New Roman"/>
        </w:rPr>
        <w:t>Richardson, C. J. 2010. The Everglades: North America’s subtropical wetland. Wetlands Ecology and Management 18:517–542.</w:t>
      </w:r>
    </w:p>
    <w:p w14:paraId="04BA7531" w14:textId="77777777" w:rsidR="00A2004F" w:rsidRPr="00A2004F" w:rsidRDefault="00A2004F" w:rsidP="00A2004F">
      <w:pPr>
        <w:pStyle w:val="Bibliography"/>
        <w:rPr>
          <w:rFonts w:cs="Times New Roman"/>
        </w:rPr>
      </w:pPr>
      <w:r w:rsidRPr="00A2004F">
        <w:rPr>
          <w:rFonts w:cs="Times New Roman"/>
        </w:rPr>
        <w:t>Rochette, R., and L. M. Dill. 2000. Mortality, behavior and the effects of predators on the intertidal distribution of littorinid gastropods. Journal of Experimental Marine Biology and Ecology 253:165–191.</w:t>
      </w:r>
    </w:p>
    <w:p w14:paraId="002E7FD8" w14:textId="77777777" w:rsidR="00A2004F" w:rsidRPr="00A2004F" w:rsidRDefault="00A2004F" w:rsidP="00A2004F">
      <w:pPr>
        <w:pStyle w:val="Bibliography"/>
        <w:rPr>
          <w:rFonts w:cs="Times New Roman"/>
        </w:rPr>
      </w:pPr>
      <w:r w:rsidRPr="00A2004F">
        <w:rPr>
          <w:rFonts w:cs="Times New Roman"/>
        </w:rPr>
        <w:t>Ruehl, C. B., and J. C. Trexler. 2013. A suite of prey traits determine predator and nutrient enrichment effects in a tri‐trophic food chain. Ecosphere 4.</w:t>
      </w:r>
    </w:p>
    <w:p w14:paraId="12EB26F0" w14:textId="77777777" w:rsidR="00A2004F" w:rsidRPr="00A2004F" w:rsidRDefault="00A2004F" w:rsidP="00A2004F">
      <w:pPr>
        <w:pStyle w:val="Bibliography"/>
        <w:rPr>
          <w:rFonts w:cs="Times New Roman"/>
        </w:rPr>
      </w:pPr>
      <w:r w:rsidRPr="00A2004F">
        <w:rPr>
          <w:rFonts w:cs="Times New Roman"/>
        </w:rPr>
        <w:t>Ruetz, C. R., J. C. Trexler, F. Jordan, W. F. Loftus, and S. A. Perry. 2005. Population dynamics of wetland fishes: spatio‐temporal patterns synchronized by hydrological disturbance? Journal of Animal Ecology 74:322–332.</w:t>
      </w:r>
    </w:p>
    <w:p w14:paraId="624171C5" w14:textId="77777777" w:rsidR="00A2004F" w:rsidRPr="00A2004F" w:rsidRDefault="00A2004F" w:rsidP="00A2004F">
      <w:pPr>
        <w:pStyle w:val="Bibliography"/>
        <w:rPr>
          <w:rFonts w:cs="Times New Roman"/>
        </w:rPr>
      </w:pPr>
      <w:r w:rsidRPr="00A2004F">
        <w:rPr>
          <w:rFonts w:cs="Times New Roman"/>
        </w:rPr>
        <w:lastRenderedPageBreak/>
        <w:t xml:space="preserve">Schmera, D., A. Baur, and B. Baur. 2015. Size-dependent shell growth and survival in natural populations of the rock-dwelling land snail </w:t>
      </w:r>
      <w:r w:rsidRPr="00A2004F">
        <w:rPr>
          <w:rFonts w:cs="Times New Roman"/>
          <w:i/>
          <w:iCs/>
        </w:rPr>
        <w:t>Chondrina</w:t>
      </w:r>
      <w:r w:rsidRPr="00A2004F">
        <w:rPr>
          <w:rFonts w:cs="Times New Roman"/>
        </w:rPr>
        <w:t xml:space="preserve"> </w:t>
      </w:r>
      <w:r w:rsidRPr="00A2004F">
        <w:rPr>
          <w:rFonts w:cs="Times New Roman"/>
          <w:i/>
          <w:iCs/>
        </w:rPr>
        <w:t>clienta</w:t>
      </w:r>
      <w:r w:rsidRPr="00A2004F">
        <w:rPr>
          <w:rFonts w:cs="Times New Roman"/>
        </w:rPr>
        <w:t>. Canadian Journal of Zoology 93:403–410.</w:t>
      </w:r>
    </w:p>
    <w:p w14:paraId="03B67DB3" w14:textId="77777777" w:rsidR="00A2004F" w:rsidRPr="00A2004F" w:rsidRDefault="00A2004F" w:rsidP="00A2004F">
      <w:pPr>
        <w:pStyle w:val="Bibliography"/>
        <w:rPr>
          <w:rFonts w:cs="Times New Roman"/>
        </w:rPr>
      </w:pPr>
      <w:r w:rsidRPr="00A2004F">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0B00EDA2" w14:textId="77777777" w:rsidR="00A2004F" w:rsidRPr="00A2004F" w:rsidRDefault="00A2004F" w:rsidP="00A2004F">
      <w:pPr>
        <w:pStyle w:val="Bibliography"/>
        <w:rPr>
          <w:rFonts w:cs="Times New Roman"/>
        </w:rPr>
      </w:pPr>
      <w:r w:rsidRPr="00A2004F">
        <w:rPr>
          <w:rFonts w:cs="Times New Roman"/>
        </w:rPr>
        <w:t>Soomdat, N. N., J. N. Griffin, M. McCoy, M. J. S. Hensel, S. Buhler, Z. Chejanovski, and B. R. Silliman. 2014. Independent and combined effects of multiple predators across ontogeny of a dominant grazer. Oikos 123:1081–1090.</w:t>
      </w:r>
    </w:p>
    <w:p w14:paraId="3DA91CC5" w14:textId="77777777" w:rsidR="00A2004F" w:rsidRPr="00A2004F" w:rsidRDefault="00A2004F" w:rsidP="00A2004F">
      <w:pPr>
        <w:pStyle w:val="Bibliography"/>
        <w:rPr>
          <w:rFonts w:cs="Times New Roman"/>
        </w:rPr>
      </w:pPr>
      <w:r w:rsidRPr="00A2004F">
        <w:rPr>
          <w:rFonts w:cs="Times New Roman"/>
        </w:rPr>
        <w:t>Valentine-Darby, P. L., S. E. Kell, and P. C. Darby. 2015. Predation on Florida apple snails (Pomacea paludosa) by native and non-native aquatic fauna, and predator-prey size relationships. Florida Scientist 78:47–56.</w:t>
      </w:r>
    </w:p>
    <w:p w14:paraId="1BC17EE5" w14:textId="77777777" w:rsidR="00A2004F" w:rsidRPr="00A2004F" w:rsidRDefault="00A2004F" w:rsidP="00A2004F">
      <w:pPr>
        <w:pStyle w:val="Bibliography"/>
        <w:rPr>
          <w:rFonts w:cs="Times New Roman"/>
        </w:rPr>
      </w:pPr>
      <w:r w:rsidRPr="00A2004F">
        <w:rPr>
          <w:rFonts w:cs="Times New Roman"/>
        </w:rPr>
        <w:t>Vance, R. R. 1985. The Stable Coexistence of Two Competitors for One Resource. The American Naturalist 126:72–86.</w:t>
      </w:r>
    </w:p>
    <w:p w14:paraId="692DDC0C" w14:textId="77777777" w:rsidR="00A2004F" w:rsidRPr="00A2004F" w:rsidRDefault="00A2004F" w:rsidP="00A2004F">
      <w:pPr>
        <w:pStyle w:val="Bibliography"/>
        <w:rPr>
          <w:rFonts w:cs="Times New Roman"/>
        </w:rPr>
      </w:pPr>
      <w:r w:rsidRPr="00A2004F">
        <w:rPr>
          <w:rFonts w:cs="Times New Roman"/>
        </w:rPr>
        <w:t>Werner, E. E., and J. F. Gilliam. 1984. The Ontogenetic Niche and Species Interactions in Size-Structured Populations. Annual Review of Ecology and Systematics 15:393–425.</w:t>
      </w:r>
    </w:p>
    <w:p w14:paraId="1F5FB5CB" w14:textId="77777777" w:rsidR="00A2004F" w:rsidRPr="00A2004F" w:rsidRDefault="00A2004F" w:rsidP="00A2004F">
      <w:pPr>
        <w:pStyle w:val="Bibliography"/>
        <w:rPr>
          <w:rFonts w:cs="Times New Roman"/>
        </w:rPr>
      </w:pPr>
      <w:r w:rsidRPr="00A2004F">
        <w:rPr>
          <w:rFonts w:cs="Times New Roman"/>
        </w:rPr>
        <w:t>Zweig, C. L., and W. M. Kitchens. 2008. Effects of landscape gradients on wetland vegetation communities: Information for large-scale restoration. Wetlands 28:1086–1096.</w:t>
      </w:r>
    </w:p>
    <w:p w14:paraId="5AE50DD2" w14:textId="1FE4BEEA" w:rsidR="004A3392" w:rsidRPr="004A3392" w:rsidRDefault="00781DC3" w:rsidP="00DA1243">
      <w:r>
        <w:fldChar w:fldCharType="end"/>
      </w:r>
      <w:commentRangeEnd w:id="767"/>
      <w:r w:rsidR="00854C09">
        <w:rPr>
          <w:rStyle w:val="CommentReference"/>
        </w:rPr>
        <w:commentReference w:id="767"/>
      </w:r>
    </w:p>
    <w:p w14:paraId="26DCF6FE" w14:textId="3A90CF3C" w:rsidR="00673700" w:rsidRDefault="00AF7FFE" w:rsidP="00DA1243">
      <w:pPr>
        <w:pStyle w:val="Heading1"/>
      </w:pPr>
      <w:r>
        <w:t>Figure</w:t>
      </w:r>
      <w:r w:rsidR="00673700">
        <w:t xml:space="preserve"> Captions</w:t>
      </w:r>
    </w:p>
    <w:p w14:paraId="54BAB39D" w14:textId="55383829" w:rsidR="00AF7FFE" w:rsidRDefault="00AF7FFE" w:rsidP="00DA1243">
      <w:pPr>
        <w:pStyle w:val="NATESTYLE1CommonCollege"/>
        <w:jc w:val="both"/>
      </w:pPr>
      <w:bookmarkStart w:id="772" w:name="_Hlk98960098"/>
      <w:r>
        <w:t xml:space="preserve">Figure 1 A) Map and images of B) LILA impoundment #2 and C) Site 2 in Water Conservation Area 3A. Photo credits to B) Mark I. Cook and C) Nathan T. Barrus.  </w:t>
      </w:r>
    </w:p>
    <w:p w14:paraId="19896EFF" w14:textId="355305C8" w:rsidR="00AF7FFE" w:rsidRPr="00524172" w:rsidRDefault="00AF7FFE" w:rsidP="00DA1243">
      <w:pPr>
        <w:pStyle w:val="NATESTYLE1CommonCollege"/>
        <w:jc w:val="both"/>
      </w:pPr>
      <w:r>
        <w:lastRenderedPageBreak/>
        <w:t xml:space="preserve">Figure 2 The zero-population growth isocline illustrating the joint impact of juvenile growth rates and juvenile mortality.  </w:t>
      </w:r>
      <w:r w:rsidR="007E2B93">
        <w:t xml:space="preserve">Survival </w:t>
      </w:r>
      <w:r w:rsidR="00A20A44">
        <w:t>was measured for</w:t>
      </w:r>
      <w:r w:rsidR="007E2B93">
        <w:t xml:space="preserve"> FAS &lt;10 mm SL </w:t>
      </w:r>
      <w:r w:rsidR="00E74037">
        <w:t>and</w:t>
      </w:r>
      <w:r>
        <w:t xml:space="preserve"> juvenile growth rates were quantified with size dependency (K</w:t>
      </w:r>
      <w:r w:rsidRPr="005D38C1">
        <w:rPr>
          <w:vertAlign w:val="subscript"/>
        </w:rPr>
        <w:t>growth</w:t>
      </w:r>
      <w:r>
        <w:t xml:space="preserve">).  </w:t>
      </w:r>
    </w:p>
    <w:bookmarkEnd w:id="772"/>
    <w:p w14:paraId="36DF2A7E" w14:textId="38915420"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r w:rsidRPr="00524172">
        <w:rPr>
          <w:i/>
        </w:rPr>
        <w:t>Pomacea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r>
        <w:t xml:space="preserve">cumulative juvenile </w:t>
      </w:r>
      <w:r w:rsidRPr="00524172">
        <w:t>survival</w:t>
      </w:r>
      <w:r>
        <w:t xml:space="preserve"> (snails &lt; 10mm SL)</w:t>
      </w:r>
      <w:r w:rsidRPr="00524172">
        <w:t xml:space="preserve"> and </w:t>
      </w:r>
      <w:r>
        <w:t>growth (k</w:t>
      </w:r>
      <w:r w:rsidRPr="00867D1A">
        <w:rPr>
          <w:vertAlign w:val="subscript"/>
        </w:rPr>
        <w:t>growth</w:t>
      </w:r>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  </w:t>
      </w:r>
      <w:bookmarkEnd w:id="688"/>
    </w:p>
    <w:sectPr w:rsidR="006737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athan Dorn" w:date="2024-08-07T17:42:00Z" w:initials="ND">
    <w:p w14:paraId="1EBE3EA1" w14:textId="77777777" w:rsidR="00671368" w:rsidRDefault="00671368" w:rsidP="00671368">
      <w:pPr>
        <w:pStyle w:val="CommentText"/>
      </w:pPr>
      <w:r>
        <w:rPr>
          <w:rStyle w:val="CommentReference"/>
        </w:rPr>
        <w:annotationRef/>
      </w:r>
      <w:r>
        <w:t>Alternative?</w:t>
      </w:r>
    </w:p>
  </w:comment>
  <w:comment w:id="69" w:author="Nathan Dorn" w:date="2024-08-07T17:48:00Z" w:initials="ND">
    <w:p w14:paraId="25D97040" w14:textId="77777777" w:rsidR="000844F1" w:rsidRDefault="000844F1" w:rsidP="000844F1">
      <w:pPr>
        <w:pStyle w:val="CommentText"/>
      </w:pPr>
      <w:r>
        <w:rPr>
          <w:rStyle w:val="CommentReference"/>
        </w:rPr>
        <w:annotationRef/>
      </w:r>
      <w:r>
        <w:t xml:space="preserve">Make sure this comes out in results… not sure it does. </w:t>
      </w:r>
    </w:p>
  </w:comment>
  <w:comment w:id="331" w:author="Nathan Dorn" w:date="2024-08-07T18:07:00Z" w:initials="ND">
    <w:p w14:paraId="74688D3B" w14:textId="77777777" w:rsidR="00472D3F" w:rsidRDefault="00472D3F" w:rsidP="00472D3F">
      <w:pPr>
        <w:pStyle w:val="CommentText"/>
      </w:pPr>
      <w:r>
        <w:rPr>
          <w:rStyle w:val="CommentReference"/>
        </w:rPr>
        <w:annotationRef/>
      </w:r>
      <w:r>
        <w:t xml:space="preserve">Chockley doesn’t really do this though….  ??? Please change if this makes no sense. </w:t>
      </w:r>
    </w:p>
  </w:comment>
  <w:comment w:id="347" w:author="Nathan Dorn" w:date="2024-08-07T15:37:00Z" w:initials="ND">
    <w:p w14:paraId="3A700E48" w14:textId="247ACB82" w:rsidR="007878CA" w:rsidRDefault="007878CA" w:rsidP="007878CA">
      <w:pPr>
        <w:pStyle w:val="CommentText"/>
      </w:pPr>
      <w:r>
        <w:rPr>
          <w:rStyle w:val="CommentReference"/>
        </w:rPr>
        <w:annotationRef/>
      </w:r>
      <w:r>
        <w:t>I think the demographic model has to have a variable parameter determining the speed with which they transition or grow… true?</w:t>
      </w:r>
    </w:p>
  </w:comment>
  <w:comment w:id="371" w:author="Nathan Dorn" w:date="2024-08-08T13:19:00Z" w:initials="ND">
    <w:p w14:paraId="1FECCF2A" w14:textId="77777777" w:rsidR="005E7062" w:rsidRDefault="005E7062" w:rsidP="005E7062">
      <w:pPr>
        <w:pStyle w:val="CommentText"/>
      </w:pPr>
      <w:r>
        <w:rPr>
          <w:rStyle w:val="CommentReference"/>
        </w:rPr>
        <w:annotationRef/>
      </w:r>
      <w:r>
        <w:t xml:space="preserve">Mentioning this in the second to last paragraph of the discussion (in the section about hypotheses for turning population growth positive) would be nice. </w:t>
      </w:r>
    </w:p>
  </w:comment>
  <w:comment w:id="375" w:author="Nathan Dorn" w:date="2024-08-08T13:20:00Z" w:initials="ND">
    <w:p w14:paraId="5E41D812" w14:textId="77777777" w:rsidR="00BD53E2" w:rsidRDefault="00E62C0B" w:rsidP="00BD53E2">
      <w:pPr>
        <w:pStyle w:val="CommentText"/>
      </w:pPr>
      <w:r>
        <w:rPr>
          <w:rStyle w:val="CommentReference"/>
        </w:rPr>
        <w:annotationRef/>
      </w:r>
      <w:r w:rsidR="00BD53E2">
        <w:t>Is this an accurate way to describe it? Does it track daily cohorts rather than annual cohorts?</w:t>
      </w:r>
    </w:p>
    <w:p w14:paraId="1F0B1FCE" w14:textId="77777777" w:rsidR="00BD53E2" w:rsidRDefault="00BD53E2" w:rsidP="00BD53E2">
      <w:pPr>
        <w:pStyle w:val="CommentText"/>
      </w:pPr>
    </w:p>
    <w:p w14:paraId="0F607B0B" w14:textId="77777777" w:rsidR="00BD53E2" w:rsidRDefault="00BD53E2" w:rsidP="00BD53E2">
      <w:pPr>
        <w:pStyle w:val="CommentText"/>
      </w:pPr>
      <w:r>
        <w:t xml:space="preserve">I think we need one sentence of description written generally like this so that the reader can decide whether or not the model result seems generalizable to other inverts or short lived species. </w:t>
      </w:r>
    </w:p>
  </w:comment>
  <w:comment w:id="414" w:author="Nathan Dorn" w:date="2024-08-08T13:03:00Z" w:initials="ND">
    <w:p w14:paraId="32244A83" w14:textId="29C0FE05" w:rsidR="00E201E8" w:rsidRDefault="00E201E8" w:rsidP="00E201E8">
      <w:pPr>
        <w:pStyle w:val="CommentText"/>
      </w:pPr>
      <w:r>
        <w:rPr>
          <w:rStyle w:val="CommentReference"/>
        </w:rPr>
        <w:annotationRef/>
      </w:r>
      <w:r>
        <w:t>Still below?</w:t>
      </w:r>
    </w:p>
  </w:comment>
  <w:comment w:id="419" w:author="Nathan Dorn" w:date="2024-08-07T15:19:00Z" w:initials="ND">
    <w:p w14:paraId="66E67C2B" w14:textId="55F6B3B5" w:rsidR="00164724" w:rsidRDefault="00164724" w:rsidP="00164724">
      <w:pPr>
        <w:pStyle w:val="CommentText"/>
      </w:pPr>
      <w:r>
        <w:rPr>
          <w:rStyle w:val="CommentReference"/>
        </w:rPr>
        <w:annotationRef/>
      </w:r>
      <w:r>
        <w:t xml:space="preserve">R or lambda… we use both in these paragraphs.  Can we switch to lambda throughout?  Seems appropriate for an annual species. </w:t>
      </w:r>
    </w:p>
  </w:comment>
  <w:comment w:id="420" w:author="Nathan Dorn" w:date="2024-08-08T13:03:00Z" w:initials="ND">
    <w:p w14:paraId="2BD436EE" w14:textId="77777777" w:rsidR="007C5224" w:rsidRDefault="007C5224" w:rsidP="007C5224">
      <w:pPr>
        <w:pStyle w:val="CommentText"/>
      </w:pPr>
      <w:r>
        <w:rPr>
          <w:rStyle w:val="CommentReference"/>
        </w:rPr>
        <w:annotationRef/>
      </w:r>
      <w:r>
        <w:t>Check this… I guess it means invariance over.. years?</w:t>
      </w:r>
    </w:p>
  </w:comment>
  <w:comment w:id="425" w:author="Nathan Dorn" w:date="2024-08-08T13:05:00Z" w:initials="ND">
    <w:p w14:paraId="5AB937EF" w14:textId="77777777" w:rsidR="007C5224" w:rsidRDefault="007C5224" w:rsidP="007C5224">
      <w:pPr>
        <w:pStyle w:val="CommentText"/>
      </w:pPr>
      <w:r>
        <w:rPr>
          <w:rStyle w:val="CommentReference"/>
        </w:rPr>
        <w:annotationRef/>
      </w:r>
      <w:r>
        <w:t>Remind how low?</w:t>
      </w:r>
    </w:p>
  </w:comment>
  <w:comment w:id="432" w:author="Nathan Dorn" w:date="2024-08-08T13:05:00Z" w:initials="ND">
    <w:p w14:paraId="443E87A5" w14:textId="77777777" w:rsidR="006D4EF7" w:rsidRDefault="00E351C9" w:rsidP="006D4EF7">
      <w:pPr>
        <w:pStyle w:val="CommentText"/>
      </w:pPr>
      <w:r>
        <w:rPr>
          <w:rStyle w:val="CommentReference"/>
        </w:rPr>
        <w:annotationRef/>
      </w:r>
      <w:r w:rsidR="006D4EF7">
        <w:t xml:space="preserve">So we just need the parameter to hold for one year to predict a growing population, right?  Maybe it’s not an important assumption?  It’s just a statement that the growth and mortality can be averaged for the recruitment periods. </w:t>
      </w:r>
    </w:p>
  </w:comment>
  <w:comment w:id="445" w:author="Nathan Dorn" w:date="2024-08-07T16:19:00Z" w:initials="ND">
    <w:p w14:paraId="59C5E199" w14:textId="2A8EC511" w:rsidR="00C51ADB" w:rsidRDefault="00C51ADB" w:rsidP="00C51ADB">
      <w:pPr>
        <w:pStyle w:val="CommentText"/>
      </w:pPr>
      <w:r>
        <w:rPr>
          <w:rStyle w:val="CommentReference"/>
        </w:rPr>
        <w:annotationRef/>
      </w:r>
      <w:r>
        <w:t>Not sure they’ll know what to do with the “m”</w:t>
      </w:r>
    </w:p>
  </w:comment>
  <w:comment w:id="455" w:author="Nathan Dorn" w:date="2024-08-08T13:28:00Z" w:initials="ND">
    <w:p w14:paraId="2E794B11" w14:textId="77777777" w:rsidR="00F82837" w:rsidRDefault="00F82837" w:rsidP="00F82837">
      <w:pPr>
        <w:pStyle w:val="CommentText"/>
      </w:pPr>
      <w:r>
        <w:rPr>
          <w:rStyle w:val="CommentReference"/>
        </w:rPr>
        <w:annotationRef/>
      </w:r>
      <w:r>
        <w:t>Daily?</w:t>
      </w:r>
    </w:p>
  </w:comment>
  <w:comment w:id="457" w:author="Nathan Dorn" w:date="2024-08-08T13:28:00Z" w:initials="ND">
    <w:p w14:paraId="28BA7636" w14:textId="77777777" w:rsidR="00F315FC" w:rsidRDefault="00F315FC" w:rsidP="00F315FC">
      <w:pPr>
        <w:pStyle w:val="CommentText"/>
      </w:pPr>
      <w:r>
        <w:rPr>
          <w:rStyle w:val="CommentReference"/>
        </w:rPr>
        <w:annotationRef/>
      </w:r>
      <w:r>
        <w:t>After this, snails just get older, but don’t grow, right?</w:t>
      </w:r>
    </w:p>
  </w:comment>
  <w:comment w:id="489" w:author="Nathan Dorn" w:date="2024-08-07T16:44:00Z" w:initials="ND">
    <w:p w14:paraId="1FD30B9A" w14:textId="0CD8CE70" w:rsidR="005C17C9" w:rsidRDefault="005C17C9" w:rsidP="005C17C9">
      <w:pPr>
        <w:pStyle w:val="CommentText"/>
      </w:pPr>
      <w:r>
        <w:rPr>
          <w:rStyle w:val="CommentReference"/>
        </w:rPr>
        <w:annotationRef/>
      </w:r>
      <w:r>
        <w:t>Is this correct?  Lifetime output?</w:t>
      </w:r>
    </w:p>
  </w:comment>
  <w:comment w:id="463" w:author="Nathan Dorn" w:date="2024-08-07T16:23:00Z" w:initials="ND">
    <w:p w14:paraId="5C161F1C" w14:textId="6CE465B1" w:rsidR="00E412A8" w:rsidRDefault="00E412A8" w:rsidP="00E412A8">
      <w:pPr>
        <w:pStyle w:val="CommentText"/>
      </w:pPr>
      <w:r>
        <w:rPr>
          <w:rStyle w:val="CommentReference"/>
        </w:rPr>
        <w:annotationRef/>
      </w:r>
      <w:r>
        <w:t>I think a short paragraph about the isocline is necessary in the discussion. Right now we jump straight to FAS and that will hurt us.</w:t>
      </w:r>
    </w:p>
  </w:comment>
  <w:comment w:id="508" w:author="Nathan Dorn" w:date="2024-08-07T17:58:00Z" w:initials="ND">
    <w:p w14:paraId="6C5C9AE9" w14:textId="77777777" w:rsidR="0052508D" w:rsidRDefault="0052508D" w:rsidP="0052508D">
      <w:pPr>
        <w:pStyle w:val="CommentText"/>
      </w:pPr>
      <w:r>
        <w:rPr>
          <w:rStyle w:val="CommentReference"/>
        </w:rPr>
        <w:annotationRef/>
      </w:r>
      <w:r>
        <w:t>Do we know which this is?</w:t>
      </w:r>
    </w:p>
  </w:comment>
  <w:comment w:id="505" w:author="Nathan Dorn" w:date="2024-08-07T17:56:00Z" w:initials="ND">
    <w:p w14:paraId="08B3F888" w14:textId="17EAA03F" w:rsidR="00B04E4C" w:rsidRDefault="00B04E4C" w:rsidP="00B04E4C">
      <w:pPr>
        <w:pStyle w:val="CommentText"/>
      </w:pPr>
      <w:r>
        <w:rPr>
          <w:rStyle w:val="CommentReference"/>
        </w:rPr>
        <w:annotationRef/>
      </w:r>
      <w:r>
        <w:t xml:space="preserve">1-2 sentences about the predators and point the reader to a fuller set of results in the appendix where you measure the rates.  I don’t know if mentioning the per capita rates for the first time in the discussion will make much sense to the reader.  </w:t>
      </w:r>
    </w:p>
  </w:comment>
  <w:comment w:id="536" w:author="Nathan Dorn" w:date="2024-08-07T16:25:00Z" w:initials="ND">
    <w:p w14:paraId="73FC3BF2" w14:textId="76DA150C" w:rsidR="0081643E" w:rsidRDefault="0081643E" w:rsidP="0081643E">
      <w:pPr>
        <w:pStyle w:val="CommentText"/>
      </w:pPr>
      <w:r>
        <w:rPr>
          <w:rStyle w:val="CommentReference"/>
        </w:rPr>
        <w:annotationRef/>
      </w:r>
      <w:r>
        <w:t>Needs punctuation perhaps?</w:t>
      </w:r>
    </w:p>
  </w:comment>
  <w:comment w:id="629" w:author="Nathan Dorn" w:date="2024-08-07T16:48:00Z" w:initials="ND">
    <w:p w14:paraId="59BE5B5E" w14:textId="77777777" w:rsidR="00756F04" w:rsidRDefault="00756F04" w:rsidP="00756F04">
      <w:pPr>
        <w:pStyle w:val="CommentText"/>
      </w:pPr>
      <w:r>
        <w:rPr>
          <w:rStyle w:val="CommentReference"/>
        </w:rPr>
        <w:annotationRef/>
      </w:r>
      <w:r>
        <w:t xml:space="preserve">This might be important to put somewhere. Please check me on this.  I think Andy reported this. </w:t>
      </w:r>
    </w:p>
  </w:comment>
  <w:comment w:id="632" w:author="Nathan Dorn" w:date="2024-08-07T16:53:00Z" w:initials="ND">
    <w:p w14:paraId="28D2F3FE" w14:textId="77777777" w:rsidR="003737A7" w:rsidRDefault="003737A7" w:rsidP="003737A7">
      <w:pPr>
        <w:pStyle w:val="CommentText"/>
      </w:pPr>
      <w:r>
        <w:rPr>
          <w:rStyle w:val="CommentReference"/>
        </w:rPr>
        <w:annotationRef/>
      </w:r>
      <w:r>
        <w:t>Repeat how much warmer it is here somewhere.</w:t>
      </w:r>
    </w:p>
  </w:comment>
  <w:comment w:id="689" w:author="Nathan Dorn" w:date="2024-08-07T17:03:00Z" w:initials="ND">
    <w:p w14:paraId="082B84B2" w14:textId="77777777" w:rsidR="009E6128" w:rsidRDefault="009E6128" w:rsidP="009E6128">
      <w:pPr>
        <w:pStyle w:val="CommentText"/>
      </w:pPr>
      <w:r>
        <w:rPr>
          <w:rStyle w:val="CommentReference"/>
        </w:rPr>
        <w:annotationRef/>
      </w:r>
      <w:r>
        <w:t xml:space="preserve">This is true, but I think we should avoid calling the model into question as a lead-in sentence to a paragraph.  </w:t>
      </w:r>
    </w:p>
  </w:comment>
  <w:comment w:id="712" w:author="Nathan Dorn" w:date="2024-08-07T17:15:00Z" w:initials="ND">
    <w:p w14:paraId="3A9774F5" w14:textId="77777777" w:rsidR="00BD3965" w:rsidRDefault="00BD3965" w:rsidP="00BD3965">
      <w:pPr>
        <w:pStyle w:val="CommentText"/>
      </w:pPr>
      <w:r>
        <w:rPr>
          <w:rStyle w:val="CommentReference"/>
        </w:rPr>
        <w:annotationRef/>
      </w:r>
      <w:r>
        <w:t xml:space="preserve">I’m looking for some novel hypotheses here that our isocline revealed. </w:t>
      </w:r>
    </w:p>
  </w:comment>
  <w:comment w:id="707" w:author="Nathan Dorn" w:date="2024-08-07T17:10:00Z" w:initials="ND">
    <w:p w14:paraId="67880AFA" w14:textId="41AC1055" w:rsidR="00A62DBA" w:rsidRDefault="00A62DBA" w:rsidP="00A62DBA">
      <w:pPr>
        <w:pStyle w:val="CommentText"/>
      </w:pPr>
      <w:r>
        <w:rPr>
          <w:rStyle w:val="CommentReference"/>
        </w:rPr>
        <w:annotationRef/>
      </w:r>
      <w:r>
        <w:t>How would shifting the fraction of egg laying forward change this?  Is this worth illustrating with different weighting (fractions) of egg laying?  Your other work shows that they reproduce better under moderately shallow conditions.  What if that were shifted a bit and they had more to give in the wet season?  In other words, if reproduction were delayed to April-June could that produce statis or growth? If females store their reproductive potential and hold it when depths are a little higher?</w:t>
      </w:r>
    </w:p>
  </w:comment>
  <w:comment w:id="696" w:author="Nathan Dorn" w:date="2024-08-07T17:14:00Z" w:initials="ND">
    <w:p w14:paraId="19BC6B07" w14:textId="77777777" w:rsidR="00943BD6" w:rsidRDefault="00BD3965" w:rsidP="00943BD6">
      <w:pPr>
        <w:pStyle w:val="CommentText"/>
      </w:pPr>
      <w:r>
        <w:rPr>
          <w:rStyle w:val="CommentReference"/>
        </w:rPr>
        <w:annotationRef/>
      </w:r>
      <w:r w:rsidR="00943BD6">
        <w:t>I don’t know if this makes any sense and we’d have to be careful about this.  Your hydrologic variation says that this shouldn’t happen I guess… but is there something in the model that makes shifting the allocation to the wet season “impossible”?</w:t>
      </w:r>
    </w:p>
    <w:p w14:paraId="6C62AF6D" w14:textId="77777777" w:rsidR="00943BD6" w:rsidRDefault="00943BD6" w:rsidP="00943BD6">
      <w:pPr>
        <w:pStyle w:val="CommentText"/>
      </w:pPr>
    </w:p>
    <w:p w14:paraId="04337F24" w14:textId="77777777" w:rsidR="00943BD6" w:rsidRDefault="00943BD6" w:rsidP="00943BD6">
      <w:pPr>
        <w:pStyle w:val="CommentText"/>
      </w:pPr>
      <w:r>
        <w:t>If you think this is possible then we could move this part down to your later section.</w:t>
      </w:r>
    </w:p>
  </w:comment>
  <w:comment w:id="737" w:author="Nathan Dorn" w:date="2024-08-07T17:18:00Z" w:initials="ND">
    <w:p w14:paraId="72D09A14" w14:textId="52A1AEEE" w:rsidR="005B755E" w:rsidRDefault="005B755E" w:rsidP="005B755E">
      <w:pPr>
        <w:pStyle w:val="CommentText"/>
      </w:pPr>
      <w:r>
        <w:rPr>
          <w:rStyle w:val="CommentReference"/>
        </w:rPr>
        <w:annotationRef/>
      </w:r>
      <w:r>
        <w:t>Maybe this needs to be mentioned earlier.  Maybe up at line 341?</w:t>
      </w:r>
    </w:p>
  </w:comment>
  <w:comment w:id="744" w:author="Nathan Dorn" w:date="2024-08-07T17:23:00Z" w:initials="ND">
    <w:p w14:paraId="5F18F474" w14:textId="77777777" w:rsidR="007B6524" w:rsidRDefault="007B6524" w:rsidP="007B6524">
      <w:pPr>
        <w:pStyle w:val="CommentText"/>
      </w:pPr>
      <w:r>
        <w:rPr>
          <w:rStyle w:val="CommentReference"/>
        </w:rPr>
        <w:annotationRef/>
      </w:r>
      <w:r>
        <w:t xml:space="preserve">But it assumes a distribution of egg laying that doesn’t change too, right?  </w:t>
      </w:r>
    </w:p>
  </w:comment>
  <w:comment w:id="745" w:author="Nathan Dorn" w:date="2024-08-07T17:26:00Z" w:initials="ND">
    <w:p w14:paraId="71104971" w14:textId="77777777" w:rsidR="00156707" w:rsidRDefault="00156707" w:rsidP="00156707">
      <w:pPr>
        <w:pStyle w:val="CommentText"/>
      </w:pPr>
      <w:r>
        <w:rPr>
          <w:rStyle w:val="CommentReference"/>
        </w:rPr>
        <w:annotationRef/>
      </w:r>
      <w:r>
        <w:t xml:space="preserve">This needs to be short.  It reads like we’re too far in the weeds for a general audience.  I think we should dismiss the fish pretty quickly by saying the dominant predatory losses seemed to come via native species.  Most of our hand waving here needs to focus on what we learn from the isocline and we should mention why we need to reinvigorate this population (for kite long-term stability?). </w:t>
      </w:r>
    </w:p>
  </w:comment>
  <w:comment w:id="760" w:author="Nathan Dorn" w:date="2024-08-07T17:29:00Z" w:initials="ND">
    <w:p w14:paraId="418F6FCE" w14:textId="77777777" w:rsidR="00BE4181" w:rsidRDefault="00BE4181" w:rsidP="00BE4181">
      <w:pPr>
        <w:pStyle w:val="CommentText"/>
      </w:pPr>
      <w:r>
        <w:rPr>
          <w:rStyle w:val="CommentReference"/>
        </w:rPr>
        <w:annotationRef/>
      </w:r>
      <w:r>
        <w:t>In the model… do they start reproducing earlier  (they hit adult sizes faster?)? Or is reproduction capped at some number of clutches per female?  If it’s not capped I think that might explain the change in the slope.  No?</w:t>
      </w:r>
    </w:p>
  </w:comment>
  <w:comment w:id="757" w:author="Nathan Dorn" w:date="2024-08-07T17:33:00Z" w:initials="ND">
    <w:p w14:paraId="2B962188" w14:textId="77777777" w:rsidR="00B61FD0" w:rsidRDefault="00B61FD0" w:rsidP="00B61FD0">
      <w:pPr>
        <w:pStyle w:val="CommentText"/>
      </w:pPr>
      <w:r>
        <w:rPr>
          <w:rStyle w:val="CommentReference"/>
        </w:rPr>
        <w:annotationRef/>
      </w:r>
      <w:r>
        <w:t>If you want to discuss the isocline shape and meaning of the variations… and we might… I think that’s an earlier paragraph in the discussion before we get into the details of the snail… so parts of this can be moved up.  The last paragraph needs to rehash a couple of the important messages for population ecologists and encourage others to consider making population-dynamic interpretations of field rates to study populations.   We can also make the point that it was important to study the instantaneous rates more than once to capture environmental variation in temperature and predators.  You make that point indirectly, but imagine if we’d stopped with our dry season measurements and tried to apply them to both seasons!</w:t>
      </w:r>
    </w:p>
  </w:comment>
  <w:comment w:id="761" w:author="Nathan Dorn" w:date="2024-08-07T17:35:00Z" w:initials="ND">
    <w:p w14:paraId="3FD8D219" w14:textId="77777777" w:rsidR="00F36001" w:rsidRDefault="00F36001" w:rsidP="00F36001">
      <w:pPr>
        <w:pStyle w:val="CommentText"/>
      </w:pPr>
      <w:r>
        <w:rPr>
          <w:rStyle w:val="CommentReference"/>
        </w:rPr>
        <w:annotationRef/>
      </w:r>
      <w:r>
        <w:t>Is there a resourcing contribution that we can attribute to MIC?</w:t>
      </w:r>
    </w:p>
  </w:comment>
  <w:comment w:id="767" w:author="Nathan Dorn" w:date="2024-08-07T17:37:00Z" w:initials="ND">
    <w:p w14:paraId="41CB07AC" w14:textId="77777777" w:rsidR="00854C09" w:rsidRDefault="00854C09" w:rsidP="00854C09">
      <w:pPr>
        <w:pStyle w:val="CommentText"/>
      </w:pPr>
      <w:r>
        <w:rPr>
          <w:rStyle w:val="CommentReference"/>
        </w:rPr>
        <w:annotationRef/>
      </w:r>
      <w:r>
        <w:t>Seems like Ruehl needs either pages or DOI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BE3EA1" w15:done="0"/>
  <w15:commentEx w15:paraId="25D97040" w15:done="0"/>
  <w15:commentEx w15:paraId="74688D3B" w15:done="0"/>
  <w15:commentEx w15:paraId="3A700E48" w15:done="0"/>
  <w15:commentEx w15:paraId="1FECCF2A" w15:done="0"/>
  <w15:commentEx w15:paraId="0F607B0B" w15:done="0"/>
  <w15:commentEx w15:paraId="32244A83" w15:done="0"/>
  <w15:commentEx w15:paraId="66E67C2B" w15:done="0"/>
  <w15:commentEx w15:paraId="2BD436EE" w15:done="0"/>
  <w15:commentEx w15:paraId="5AB937EF" w15:done="0"/>
  <w15:commentEx w15:paraId="443E87A5" w15:done="0"/>
  <w15:commentEx w15:paraId="59C5E199" w15:done="0"/>
  <w15:commentEx w15:paraId="2E794B11" w15:done="0"/>
  <w15:commentEx w15:paraId="28BA7636" w15:done="0"/>
  <w15:commentEx w15:paraId="1FD30B9A" w15:done="0"/>
  <w15:commentEx w15:paraId="5C161F1C" w15:done="0"/>
  <w15:commentEx w15:paraId="6C5C9AE9" w15:done="0"/>
  <w15:commentEx w15:paraId="08B3F888" w15:done="0"/>
  <w15:commentEx w15:paraId="73FC3BF2" w15:done="0"/>
  <w15:commentEx w15:paraId="59BE5B5E" w15:done="0"/>
  <w15:commentEx w15:paraId="28D2F3FE" w15:done="0"/>
  <w15:commentEx w15:paraId="082B84B2" w15:done="0"/>
  <w15:commentEx w15:paraId="3A9774F5" w15:done="0"/>
  <w15:commentEx w15:paraId="67880AFA" w15:done="0"/>
  <w15:commentEx w15:paraId="04337F24" w15:done="0"/>
  <w15:commentEx w15:paraId="72D09A14" w15:done="0"/>
  <w15:commentEx w15:paraId="5F18F474" w15:done="0"/>
  <w15:commentEx w15:paraId="71104971" w15:done="0"/>
  <w15:commentEx w15:paraId="418F6FCE" w15:done="0"/>
  <w15:commentEx w15:paraId="2B962188" w15:done="0"/>
  <w15:commentEx w15:paraId="3FD8D219" w15:done="0"/>
  <w15:commentEx w15:paraId="41CB07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92BD11" w16cex:dateUtc="2024-08-07T21:42:00Z"/>
  <w16cex:commentExtensible w16cex:durableId="3C30521D" w16cex:dateUtc="2024-08-07T21:48:00Z"/>
  <w16cex:commentExtensible w16cex:durableId="1DF68BA4" w16cex:dateUtc="2024-08-07T22:07:00Z"/>
  <w16cex:commentExtensible w16cex:durableId="4BC8119F" w16cex:dateUtc="2024-08-07T19:37:00Z"/>
  <w16cex:commentExtensible w16cex:durableId="620D504D" w16cex:dateUtc="2024-08-08T17:19:00Z"/>
  <w16cex:commentExtensible w16cex:durableId="6A2CC5D0" w16cex:dateUtc="2024-08-08T17:20:00Z"/>
  <w16cex:commentExtensible w16cex:durableId="46653C16" w16cex:dateUtc="2024-08-08T17:03:00Z"/>
  <w16cex:commentExtensible w16cex:durableId="2B26DA79" w16cex:dateUtc="2024-08-07T19:19:00Z"/>
  <w16cex:commentExtensible w16cex:durableId="5D410B31" w16cex:dateUtc="2024-08-08T17:03:00Z"/>
  <w16cex:commentExtensible w16cex:durableId="0E2073FD" w16cex:dateUtc="2024-08-08T17:05:00Z"/>
  <w16cex:commentExtensible w16cex:durableId="6089A321" w16cex:dateUtc="2024-08-08T17:05:00Z"/>
  <w16cex:commentExtensible w16cex:durableId="62B922AD" w16cex:dateUtc="2024-08-07T20:19:00Z"/>
  <w16cex:commentExtensible w16cex:durableId="0E6D9B1E" w16cex:dateUtc="2024-08-08T17:28:00Z"/>
  <w16cex:commentExtensible w16cex:durableId="04D914FE" w16cex:dateUtc="2024-08-08T17:28:00Z"/>
  <w16cex:commentExtensible w16cex:durableId="52C37C42" w16cex:dateUtc="2024-08-07T20:44:00Z"/>
  <w16cex:commentExtensible w16cex:durableId="1550BBA6" w16cex:dateUtc="2024-08-07T20:23:00Z"/>
  <w16cex:commentExtensible w16cex:durableId="64783732" w16cex:dateUtc="2024-08-07T21:58:00Z"/>
  <w16cex:commentExtensible w16cex:durableId="0D3682AC" w16cex:dateUtc="2024-08-07T21:56:00Z"/>
  <w16cex:commentExtensible w16cex:durableId="28A60756" w16cex:dateUtc="2024-08-07T20:25:00Z"/>
  <w16cex:commentExtensible w16cex:durableId="5518574A" w16cex:dateUtc="2024-08-07T20:48:00Z"/>
  <w16cex:commentExtensible w16cex:durableId="0A3A7F80" w16cex:dateUtc="2024-08-07T20:53:00Z"/>
  <w16cex:commentExtensible w16cex:durableId="47D68ACC" w16cex:dateUtc="2024-08-07T21:03:00Z"/>
  <w16cex:commentExtensible w16cex:durableId="3D673CF7" w16cex:dateUtc="2024-08-07T21:15:00Z"/>
  <w16cex:commentExtensible w16cex:durableId="29407A8E" w16cex:dateUtc="2024-08-07T21:10:00Z"/>
  <w16cex:commentExtensible w16cex:durableId="0533B59D" w16cex:dateUtc="2024-08-07T21:14:00Z"/>
  <w16cex:commentExtensible w16cex:durableId="57BD0E9B" w16cex:dateUtc="2024-08-07T21:18:00Z"/>
  <w16cex:commentExtensible w16cex:durableId="4E272C2F" w16cex:dateUtc="2024-08-07T21:23:00Z"/>
  <w16cex:commentExtensible w16cex:durableId="149AC7D7" w16cex:dateUtc="2024-08-07T21:26:00Z"/>
  <w16cex:commentExtensible w16cex:durableId="1F60B2DE" w16cex:dateUtc="2024-08-07T21:29:00Z"/>
  <w16cex:commentExtensible w16cex:durableId="6BC941B8" w16cex:dateUtc="2024-08-07T21:33:00Z"/>
  <w16cex:commentExtensible w16cex:durableId="38281BB5" w16cex:dateUtc="2024-08-07T21:35:00Z"/>
  <w16cex:commentExtensible w16cex:durableId="69739CBB" w16cex:dateUtc="2024-08-07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BE3EA1" w16cid:durableId="4F92BD11"/>
  <w16cid:commentId w16cid:paraId="25D97040" w16cid:durableId="3C30521D"/>
  <w16cid:commentId w16cid:paraId="74688D3B" w16cid:durableId="1DF68BA4"/>
  <w16cid:commentId w16cid:paraId="3A700E48" w16cid:durableId="4BC8119F"/>
  <w16cid:commentId w16cid:paraId="1FECCF2A" w16cid:durableId="620D504D"/>
  <w16cid:commentId w16cid:paraId="0F607B0B" w16cid:durableId="6A2CC5D0"/>
  <w16cid:commentId w16cid:paraId="32244A83" w16cid:durableId="46653C16"/>
  <w16cid:commentId w16cid:paraId="66E67C2B" w16cid:durableId="2B26DA79"/>
  <w16cid:commentId w16cid:paraId="2BD436EE" w16cid:durableId="5D410B31"/>
  <w16cid:commentId w16cid:paraId="5AB937EF" w16cid:durableId="0E2073FD"/>
  <w16cid:commentId w16cid:paraId="443E87A5" w16cid:durableId="6089A321"/>
  <w16cid:commentId w16cid:paraId="59C5E199" w16cid:durableId="62B922AD"/>
  <w16cid:commentId w16cid:paraId="2E794B11" w16cid:durableId="0E6D9B1E"/>
  <w16cid:commentId w16cid:paraId="28BA7636" w16cid:durableId="04D914FE"/>
  <w16cid:commentId w16cid:paraId="1FD30B9A" w16cid:durableId="52C37C42"/>
  <w16cid:commentId w16cid:paraId="5C161F1C" w16cid:durableId="1550BBA6"/>
  <w16cid:commentId w16cid:paraId="6C5C9AE9" w16cid:durableId="64783732"/>
  <w16cid:commentId w16cid:paraId="08B3F888" w16cid:durableId="0D3682AC"/>
  <w16cid:commentId w16cid:paraId="73FC3BF2" w16cid:durableId="28A60756"/>
  <w16cid:commentId w16cid:paraId="59BE5B5E" w16cid:durableId="5518574A"/>
  <w16cid:commentId w16cid:paraId="28D2F3FE" w16cid:durableId="0A3A7F80"/>
  <w16cid:commentId w16cid:paraId="082B84B2" w16cid:durableId="47D68ACC"/>
  <w16cid:commentId w16cid:paraId="3A9774F5" w16cid:durableId="3D673CF7"/>
  <w16cid:commentId w16cid:paraId="67880AFA" w16cid:durableId="29407A8E"/>
  <w16cid:commentId w16cid:paraId="04337F24" w16cid:durableId="0533B59D"/>
  <w16cid:commentId w16cid:paraId="72D09A14" w16cid:durableId="57BD0E9B"/>
  <w16cid:commentId w16cid:paraId="5F18F474" w16cid:durableId="4E272C2F"/>
  <w16cid:commentId w16cid:paraId="71104971" w16cid:durableId="149AC7D7"/>
  <w16cid:commentId w16cid:paraId="418F6FCE" w16cid:durableId="1F60B2DE"/>
  <w16cid:commentId w16cid:paraId="2B962188" w16cid:durableId="6BC941B8"/>
  <w16cid:commentId w16cid:paraId="3FD8D219" w16cid:durableId="38281BB5"/>
  <w16cid:commentId w16cid:paraId="41CB07AC" w16cid:durableId="69739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A406" w14:textId="77777777" w:rsidR="006F3102" w:rsidRDefault="006F3102">
      <w:pPr>
        <w:spacing w:line="240" w:lineRule="auto"/>
      </w:pPr>
      <w:r>
        <w:separator/>
      </w:r>
    </w:p>
  </w:endnote>
  <w:endnote w:type="continuationSeparator" w:id="0">
    <w:p w14:paraId="08B7C491" w14:textId="77777777" w:rsidR="006F3102" w:rsidRDefault="006F3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EEF00" w14:textId="77777777" w:rsidR="006F3102" w:rsidRDefault="006F3102">
      <w:pPr>
        <w:spacing w:line="240" w:lineRule="auto"/>
      </w:pPr>
      <w:r>
        <w:separator/>
      </w:r>
    </w:p>
  </w:footnote>
  <w:footnote w:type="continuationSeparator" w:id="0">
    <w:p w14:paraId="19E07B6F" w14:textId="77777777" w:rsidR="006F3102" w:rsidRDefault="006F31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63CF"/>
    <w:rsid w:val="0001629E"/>
    <w:rsid w:val="00021122"/>
    <w:rsid w:val="000223DF"/>
    <w:rsid w:val="00022930"/>
    <w:rsid w:val="000244C3"/>
    <w:rsid w:val="00025740"/>
    <w:rsid w:val="00025F66"/>
    <w:rsid w:val="00037258"/>
    <w:rsid w:val="00052DC3"/>
    <w:rsid w:val="00055822"/>
    <w:rsid w:val="00055DD0"/>
    <w:rsid w:val="00056090"/>
    <w:rsid w:val="0007711D"/>
    <w:rsid w:val="00080D4B"/>
    <w:rsid w:val="0008254A"/>
    <w:rsid w:val="000844F1"/>
    <w:rsid w:val="00084A01"/>
    <w:rsid w:val="00085506"/>
    <w:rsid w:val="00085914"/>
    <w:rsid w:val="00092B7A"/>
    <w:rsid w:val="000935EF"/>
    <w:rsid w:val="000A0CCD"/>
    <w:rsid w:val="000B3146"/>
    <w:rsid w:val="000B3E22"/>
    <w:rsid w:val="000B4276"/>
    <w:rsid w:val="000C0ECC"/>
    <w:rsid w:val="000C1D97"/>
    <w:rsid w:val="000C701C"/>
    <w:rsid w:val="000D24CD"/>
    <w:rsid w:val="000D3F65"/>
    <w:rsid w:val="000D5D3F"/>
    <w:rsid w:val="000F0975"/>
    <w:rsid w:val="000F1055"/>
    <w:rsid w:val="000F4277"/>
    <w:rsid w:val="001018B9"/>
    <w:rsid w:val="00111EB2"/>
    <w:rsid w:val="0011606B"/>
    <w:rsid w:val="001166FF"/>
    <w:rsid w:val="001245DB"/>
    <w:rsid w:val="00126048"/>
    <w:rsid w:val="001302A1"/>
    <w:rsid w:val="001344DB"/>
    <w:rsid w:val="0014008A"/>
    <w:rsid w:val="001529FA"/>
    <w:rsid w:val="00154B74"/>
    <w:rsid w:val="001563C8"/>
    <w:rsid w:val="00156707"/>
    <w:rsid w:val="00164724"/>
    <w:rsid w:val="00164938"/>
    <w:rsid w:val="00164EBC"/>
    <w:rsid w:val="0017171A"/>
    <w:rsid w:val="00173112"/>
    <w:rsid w:val="00173AF2"/>
    <w:rsid w:val="00174D3D"/>
    <w:rsid w:val="00183336"/>
    <w:rsid w:val="00183818"/>
    <w:rsid w:val="00184D2C"/>
    <w:rsid w:val="001911D4"/>
    <w:rsid w:val="00192B84"/>
    <w:rsid w:val="00192CF2"/>
    <w:rsid w:val="001A23BA"/>
    <w:rsid w:val="001C3686"/>
    <w:rsid w:val="001C703C"/>
    <w:rsid w:val="001D04BD"/>
    <w:rsid w:val="001D4062"/>
    <w:rsid w:val="001D5A27"/>
    <w:rsid w:val="001E2432"/>
    <w:rsid w:val="001E27E1"/>
    <w:rsid w:val="001E3010"/>
    <w:rsid w:val="001E3E8B"/>
    <w:rsid w:val="001E70C4"/>
    <w:rsid w:val="001F359D"/>
    <w:rsid w:val="002016CC"/>
    <w:rsid w:val="0020220F"/>
    <w:rsid w:val="0020532D"/>
    <w:rsid w:val="00210950"/>
    <w:rsid w:val="00212A38"/>
    <w:rsid w:val="002155BE"/>
    <w:rsid w:val="00215F12"/>
    <w:rsid w:val="00220B2F"/>
    <w:rsid w:val="0022223B"/>
    <w:rsid w:val="0023144C"/>
    <w:rsid w:val="00231EA4"/>
    <w:rsid w:val="00237445"/>
    <w:rsid w:val="0024102B"/>
    <w:rsid w:val="0024280A"/>
    <w:rsid w:val="0024401F"/>
    <w:rsid w:val="00246147"/>
    <w:rsid w:val="00246D65"/>
    <w:rsid w:val="00252BCC"/>
    <w:rsid w:val="00255232"/>
    <w:rsid w:val="002579BC"/>
    <w:rsid w:val="00257AE7"/>
    <w:rsid w:val="00264E2B"/>
    <w:rsid w:val="00266E46"/>
    <w:rsid w:val="002703BC"/>
    <w:rsid w:val="00275E61"/>
    <w:rsid w:val="002850EE"/>
    <w:rsid w:val="00285177"/>
    <w:rsid w:val="00291744"/>
    <w:rsid w:val="002A247A"/>
    <w:rsid w:val="002A78F8"/>
    <w:rsid w:val="002B38AE"/>
    <w:rsid w:val="002B3E2D"/>
    <w:rsid w:val="002C415D"/>
    <w:rsid w:val="002C4AEE"/>
    <w:rsid w:val="002D2214"/>
    <w:rsid w:val="002D69AD"/>
    <w:rsid w:val="002E14E8"/>
    <w:rsid w:val="002E71DB"/>
    <w:rsid w:val="002F1271"/>
    <w:rsid w:val="002F2658"/>
    <w:rsid w:val="002F5128"/>
    <w:rsid w:val="002F73D4"/>
    <w:rsid w:val="00305A65"/>
    <w:rsid w:val="00314786"/>
    <w:rsid w:val="00314ECB"/>
    <w:rsid w:val="00324CAE"/>
    <w:rsid w:val="00327D43"/>
    <w:rsid w:val="0033231B"/>
    <w:rsid w:val="00333865"/>
    <w:rsid w:val="00352109"/>
    <w:rsid w:val="003538F3"/>
    <w:rsid w:val="00355312"/>
    <w:rsid w:val="00365162"/>
    <w:rsid w:val="0036656C"/>
    <w:rsid w:val="00366A13"/>
    <w:rsid w:val="00370D9D"/>
    <w:rsid w:val="003710F8"/>
    <w:rsid w:val="00371B0F"/>
    <w:rsid w:val="003737A7"/>
    <w:rsid w:val="003807EA"/>
    <w:rsid w:val="003818B6"/>
    <w:rsid w:val="00382E63"/>
    <w:rsid w:val="00383845"/>
    <w:rsid w:val="00386397"/>
    <w:rsid w:val="00386A86"/>
    <w:rsid w:val="003A00A1"/>
    <w:rsid w:val="003A22A8"/>
    <w:rsid w:val="003A5ECA"/>
    <w:rsid w:val="003D0FF2"/>
    <w:rsid w:val="003D3174"/>
    <w:rsid w:val="003D73E1"/>
    <w:rsid w:val="003E432B"/>
    <w:rsid w:val="003F0C19"/>
    <w:rsid w:val="003F3929"/>
    <w:rsid w:val="003F537F"/>
    <w:rsid w:val="003F5C34"/>
    <w:rsid w:val="00400EA1"/>
    <w:rsid w:val="00402A95"/>
    <w:rsid w:val="00414587"/>
    <w:rsid w:val="00414D91"/>
    <w:rsid w:val="00416633"/>
    <w:rsid w:val="00421528"/>
    <w:rsid w:val="00430B7C"/>
    <w:rsid w:val="004370EF"/>
    <w:rsid w:val="00442BAB"/>
    <w:rsid w:val="00453F2C"/>
    <w:rsid w:val="004576DB"/>
    <w:rsid w:val="00460A78"/>
    <w:rsid w:val="004700BC"/>
    <w:rsid w:val="004709F0"/>
    <w:rsid w:val="00472D3F"/>
    <w:rsid w:val="004815C2"/>
    <w:rsid w:val="00491701"/>
    <w:rsid w:val="0049552F"/>
    <w:rsid w:val="004A0BF1"/>
    <w:rsid w:val="004A3392"/>
    <w:rsid w:val="004A5F16"/>
    <w:rsid w:val="004B50A6"/>
    <w:rsid w:val="004B5662"/>
    <w:rsid w:val="004B65A0"/>
    <w:rsid w:val="004B694B"/>
    <w:rsid w:val="004C6BB1"/>
    <w:rsid w:val="004D2BF5"/>
    <w:rsid w:val="004D3C37"/>
    <w:rsid w:val="004D3C6B"/>
    <w:rsid w:val="004E40F2"/>
    <w:rsid w:val="004F1332"/>
    <w:rsid w:val="004F62A4"/>
    <w:rsid w:val="00503C41"/>
    <w:rsid w:val="005142F5"/>
    <w:rsid w:val="0051661E"/>
    <w:rsid w:val="00517088"/>
    <w:rsid w:val="0052508D"/>
    <w:rsid w:val="00525700"/>
    <w:rsid w:val="00531A6F"/>
    <w:rsid w:val="00537D98"/>
    <w:rsid w:val="00537E4C"/>
    <w:rsid w:val="00541260"/>
    <w:rsid w:val="00546E8E"/>
    <w:rsid w:val="00552005"/>
    <w:rsid w:val="00552109"/>
    <w:rsid w:val="00552FB5"/>
    <w:rsid w:val="00553274"/>
    <w:rsid w:val="0055376F"/>
    <w:rsid w:val="005568AE"/>
    <w:rsid w:val="00556ACB"/>
    <w:rsid w:val="00564BAF"/>
    <w:rsid w:val="00565DFA"/>
    <w:rsid w:val="0056634B"/>
    <w:rsid w:val="00575B3A"/>
    <w:rsid w:val="0057740A"/>
    <w:rsid w:val="005861DC"/>
    <w:rsid w:val="00586A3C"/>
    <w:rsid w:val="00595D1E"/>
    <w:rsid w:val="00597F09"/>
    <w:rsid w:val="005A61C7"/>
    <w:rsid w:val="005B1EF2"/>
    <w:rsid w:val="005B3AB2"/>
    <w:rsid w:val="005B755E"/>
    <w:rsid w:val="005C17C9"/>
    <w:rsid w:val="005C362E"/>
    <w:rsid w:val="005D4F69"/>
    <w:rsid w:val="005D527C"/>
    <w:rsid w:val="005E7062"/>
    <w:rsid w:val="005E7319"/>
    <w:rsid w:val="005F658C"/>
    <w:rsid w:val="005F6EAF"/>
    <w:rsid w:val="0061209E"/>
    <w:rsid w:val="00616406"/>
    <w:rsid w:val="00620964"/>
    <w:rsid w:val="006232DD"/>
    <w:rsid w:val="00625CA2"/>
    <w:rsid w:val="00627452"/>
    <w:rsid w:val="00632065"/>
    <w:rsid w:val="0063375C"/>
    <w:rsid w:val="0064242E"/>
    <w:rsid w:val="00646E03"/>
    <w:rsid w:val="00656EE7"/>
    <w:rsid w:val="0066161A"/>
    <w:rsid w:val="00670762"/>
    <w:rsid w:val="00670A44"/>
    <w:rsid w:val="00671368"/>
    <w:rsid w:val="00673700"/>
    <w:rsid w:val="0068246F"/>
    <w:rsid w:val="0068741F"/>
    <w:rsid w:val="006905D2"/>
    <w:rsid w:val="006914D2"/>
    <w:rsid w:val="00691974"/>
    <w:rsid w:val="00691B6E"/>
    <w:rsid w:val="006934AE"/>
    <w:rsid w:val="006961CE"/>
    <w:rsid w:val="006A5299"/>
    <w:rsid w:val="006B7DCA"/>
    <w:rsid w:val="006C0930"/>
    <w:rsid w:val="006C1EF7"/>
    <w:rsid w:val="006D0C94"/>
    <w:rsid w:val="006D0D27"/>
    <w:rsid w:val="006D1496"/>
    <w:rsid w:val="006D385E"/>
    <w:rsid w:val="006D3D27"/>
    <w:rsid w:val="006D4EF7"/>
    <w:rsid w:val="006D6168"/>
    <w:rsid w:val="006D73AE"/>
    <w:rsid w:val="006E317E"/>
    <w:rsid w:val="006E4624"/>
    <w:rsid w:val="006E5D38"/>
    <w:rsid w:val="006E6682"/>
    <w:rsid w:val="006F3102"/>
    <w:rsid w:val="006F3F19"/>
    <w:rsid w:val="006F528C"/>
    <w:rsid w:val="006F5F62"/>
    <w:rsid w:val="006F7930"/>
    <w:rsid w:val="00700FBD"/>
    <w:rsid w:val="00701092"/>
    <w:rsid w:val="007020B1"/>
    <w:rsid w:val="00702108"/>
    <w:rsid w:val="00702E51"/>
    <w:rsid w:val="007046A2"/>
    <w:rsid w:val="007060CE"/>
    <w:rsid w:val="00717604"/>
    <w:rsid w:val="00721EFF"/>
    <w:rsid w:val="00723780"/>
    <w:rsid w:val="00723B88"/>
    <w:rsid w:val="00727A1F"/>
    <w:rsid w:val="007302AE"/>
    <w:rsid w:val="007356AB"/>
    <w:rsid w:val="0074071A"/>
    <w:rsid w:val="007432B8"/>
    <w:rsid w:val="007433B7"/>
    <w:rsid w:val="00744B0B"/>
    <w:rsid w:val="007504B2"/>
    <w:rsid w:val="00756F04"/>
    <w:rsid w:val="00763D80"/>
    <w:rsid w:val="007757E5"/>
    <w:rsid w:val="0077634A"/>
    <w:rsid w:val="007773EA"/>
    <w:rsid w:val="00780F78"/>
    <w:rsid w:val="007813DE"/>
    <w:rsid w:val="00781DC3"/>
    <w:rsid w:val="00783ECC"/>
    <w:rsid w:val="007878CA"/>
    <w:rsid w:val="00793496"/>
    <w:rsid w:val="007963F7"/>
    <w:rsid w:val="007A420D"/>
    <w:rsid w:val="007A7EA5"/>
    <w:rsid w:val="007B357F"/>
    <w:rsid w:val="007B46E9"/>
    <w:rsid w:val="007B4B55"/>
    <w:rsid w:val="007B598E"/>
    <w:rsid w:val="007B6524"/>
    <w:rsid w:val="007B66EE"/>
    <w:rsid w:val="007C098F"/>
    <w:rsid w:val="007C1957"/>
    <w:rsid w:val="007C5224"/>
    <w:rsid w:val="007C5863"/>
    <w:rsid w:val="007D2AE6"/>
    <w:rsid w:val="007E145D"/>
    <w:rsid w:val="007E1891"/>
    <w:rsid w:val="007E2B93"/>
    <w:rsid w:val="007E6F6E"/>
    <w:rsid w:val="007F471C"/>
    <w:rsid w:val="00804070"/>
    <w:rsid w:val="008109BE"/>
    <w:rsid w:val="0081643E"/>
    <w:rsid w:val="0082067D"/>
    <w:rsid w:val="00820AD7"/>
    <w:rsid w:val="00824C81"/>
    <w:rsid w:val="008302EB"/>
    <w:rsid w:val="00830ACF"/>
    <w:rsid w:val="00832914"/>
    <w:rsid w:val="00833C23"/>
    <w:rsid w:val="00834162"/>
    <w:rsid w:val="00835CA9"/>
    <w:rsid w:val="008466DD"/>
    <w:rsid w:val="0084671D"/>
    <w:rsid w:val="00847578"/>
    <w:rsid w:val="0085088C"/>
    <w:rsid w:val="008527CF"/>
    <w:rsid w:val="00854C09"/>
    <w:rsid w:val="00861974"/>
    <w:rsid w:val="00862779"/>
    <w:rsid w:val="00864375"/>
    <w:rsid w:val="0088081D"/>
    <w:rsid w:val="00885CCA"/>
    <w:rsid w:val="008864C4"/>
    <w:rsid w:val="0088679D"/>
    <w:rsid w:val="00890788"/>
    <w:rsid w:val="008962DE"/>
    <w:rsid w:val="008A2020"/>
    <w:rsid w:val="008A7F6D"/>
    <w:rsid w:val="008A7FC2"/>
    <w:rsid w:val="008B33ED"/>
    <w:rsid w:val="008C4529"/>
    <w:rsid w:val="008C614F"/>
    <w:rsid w:val="008C6F9E"/>
    <w:rsid w:val="008C71D7"/>
    <w:rsid w:val="008D1127"/>
    <w:rsid w:val="008D75C3"/>
    <w:rsid w:val="008E0BA8"/>
    <w:rsid w:val="008E13D9"/>
    <w:rsid w:val="008E207C"/>
    <w:rsid w:val="008E6BF3"/>
    <w:rsid w:val="008F0210"/>
    <w:rsid w:val="008F6514"/>
    <w:rsid w:val="008F6D3E"/>
    <w:rsid w:val="009000D0"/>
    <w:rsid w:val="0090505A"/>
    <w:rsid w:val="00906969"/>
    <w:rsid w:val="00911D9A"/>
    <w:rsid w:val="00914E2B"/>
    <w:rsid w:val="00917F4E"/>
    <w:rsid w:val="00917FBC"/>
    <w:rsid w:val="0092026E"/>
    <w:rsid w:val="0092035C"/>
    <w:rsid w:val="00921D34"/>
    <w:rsid w:val="00923BBE"/>
    <w:rsid w:val="0093296C"/>
    <w:rsid w:val="009360F5"/>
    <w:rsid w:val="00936FC8"/>
    <w:rsid w:val="009372A8"/>
    <w:rsid w:val="00943BD6"/>
    <w:rsid w:val="00944A44"/>
    <w:rsid w:val="009502E6"/>
    <w:rsid w:val="009552EE"/>
    <w:rsid w:val="009668DC"/>
    <w:rsid w:val="00967D23"/>
    <w:rsid w:val="0097136A"/>
    <w:rsid w:val="009751C5"/>
    <w:rsid w:val="00975833"/>
    <w:rsid w:val="00985930"/>
    <w:rsid w:val="00994D7D"/>
    <w:rsid w:val="00994EFE"/>
    <w:rsid w:val="009A1DEB"/>
    <w:rsid w:val="009A6653"/>
    <w:rsid w:val="009C12EF"/>
    <w:rsid w:val="009C2A36"/>
    <w:rsid w:val="009D0B44"/>
    <w:rsid w:val="009D2313"/>
    <w:rsid w:val="009D4582"/>
    <w:rsid w:val="009D486A"/>
    <w:rsid w:val="009D66FA"/>
    <w:rsid w:val="009D6F36"/>
    <w:rsid w:val="009E0DF0"/>
    <w:rsid w:val="009E6128"/>
    <w:rsid w:val="009F1087"/>
    <w:rsid w:val="009F561A"/>
    <w:rsid w:val="00A00FFC"/>
    <w:rsid w:val="00A02E02"/>
    <w:rsid w:val="00A054C2"/>
    <w:rsid w:val="00A12CAD"/>
    <w:rsid w:val="00A15627"/>
    <w:rsid w:val="00A2004F"/>
    <w:rsid w:val="00A20A44"/>
    <w:rsid w:val="00A26B8A"/>
    <w:rsid w:val="00A26C41"/>
    <w:rsid w:val="00A4485D"/>
    <w:rsid w:val="00A508E5"/>
    <w:rsid w:val="00A53C19"/>
    <w:rsid w:val="00A570CD"/>
    <w:rsid w:val="00A62DBA"/>
    <w:rsid w:val="00A65AEE"/>
    <w:rsid w:val="00A7626C"/>
    <w:rsid w:val="00A77DE6"/>
    <w:rsid w:val="00A91F95"/>
    <w:rsid w:val="00AA2DC3"/>
    <w:rsid w:val="00AB01FE"/>
    <w:rsid w:val="00AB3E71"/>
    <w:rsid w:val="00AB4CBA"/>
    <w:rsid w:val="00AB5AC3"/>
    <w:rsid w:val="00AB62C5"/>
    <w:rsid w:val="00AC38A0"/>
    <w:rsid w:val="00AD6B0C"/>
    <w:rsid w:val="00AE2C2B"/>
    <w:rsid w:val="00AE4C6E"/>
    <w:rsid w:val="00AE548A"/>
    <w:rsid w:val="00AF04CE"/>
    <w:rsid w:val="00AF6923"/>
    <w:rsid w:val="00AF79B5"/>
    <w:rsid w:val="00AF7FFE"/>
    <w:rsid w:val="00B04797"/>
    <w:rsid w:val="00B04E4C"/>
    <w:rsid w:val="00B053A7"/>
    <w:rsid w:val="00B1422B"/>
    <w:rsid w:val="00B223AF"/>
    <w:rsid w:val="00B30397"/>
    <w:rsid w:val="00B35073"/>
    <w:rsid w:val="00B4236D"/>
    <w:rsid w:val="00B560A0"/>
    <w:rsid w:val="00B61FD0"/>
    <w:rsid w:val="00B7590F"/>
    <w:rsid w:val="00B81B7F"/>
    <w:rsid w:val="00B827ED"/>
    <w:rsid w:val="00B861F6"/>
    <w:rsid w:val="00B87AC7"/>
    <w:rsid w:val="00B9448F"/>
    <w:rsid w:val="00B9796C"/>
    <w:rsid w:val="00BA036E"/>
    <w:rsid w:val="00BA17B9"/>
    <w:rsid w:val="00BC01F6"/>
    <w:rsid w:val="00BC3D46"/>
    <w:rsid w:val="00BD27A6"/>
    <w:rsid w:val="00BD3965"/>
    <w:rsid w:val="00BD53E2"/>
    <w:rsid w:val="00BD6469"/>
    <w:rsid w:val="00BD73F5"/>
    <w:rsid w:val="00BE0A96"/>
    <w:rsid w:val="00BE4181"/>
    <w:rsid w:val="00BF1276"/>
    <w:rsid w:val="00BF399E"/>
    <w:rsid w:val="00BF4BC6"/>
    <w:rsid w:val="00C03E96"/>
    <w:rsid w:val="00C05BDE"/>
    <w:rsid w:val="00C1721E"/>
    <w:rsid w:val="00C26CEA"/>
    <w:rsid w:val="00C3243C"/>
    <w:rsid w:val="00C35482"/>
    <w:rsid w:val="00C36C64"/>
    <w:rsid w:val="00C4181F"/>
    <w:rsid w:val="00C434AE"/>
    <w:rsid w:val="00C460AF"/>
    <w:rsid w:val="00C504CB"/>
    <w:rsid w:val="00C51ADB"/>
    <w:rsid w:val="00C522B5"/>
    <w:rsid w:val="00C553B8"/>
    <w:rsid w:val="00C56675"/>
    <w:rsid w:val="00C569AC"/>
    <w:rsid w:val="00C60063"/>
    <w:rsid w:val="00C6419E"/>
    <w:rsid w:val="00C662DF"/>
    <w:rsid w:val="00C6715E"/>
    <w:rsid w:val="00C67BC8"/>
    <w:rsid w:val="00C72BFB"/>
    <w:rsid w:val="00C83483"/>
    <w:rsid w:val="00C86212"/>
    <w:rsid w:val="00C9294F"/>
    <w:rsid w:val="00C92BA3"/>
    <w:rsid w:val="00CA0F13"/>
    <w:rsid w:val="00CA28A3"/>
    <w:rsid w:val="00CB4AAF"/>
    <w:rsid w:val="00CB6C57"/>
    <w:rsid w:val="00CC2B41"/>
    <w:rsid w:val="00CC2CE4"/>
    <w:rsid w:val="00CC5D4F"/>
    <w:rsid w:val="00CC76DD"/>
    <w:rsid w:val="00CC7761"/>
    <w:rsid w:val="00CD3010"/>
    <w:rsid w:val="00CE56F8"/>
    <w:rsid w:val="00CF125E"/>
    <w:rsid w:val="00CF15A2"/>
    <w:rsid w:val="00CF2318"/>
    <w:rsid w:val="00CF2F37"/>
    <w:rsid w:val="00CF646A"/>
    <w:rsid w:val="00CF778C"/>
    <w:rsid w:val="00D02881"/>
    <w:rsid w:val="00D0583D"/>
    <w:rsid w:val="00D10D0D"/>
    <w:rsid w:val="00D11E44"/>
    <w:rsid w:val="00D14E99"/>
    <w:rsid w:val="00D15147"/>
    <w:rsid w:val="00D21B2E"/>
    <w:rsid w:val="00D246ED"/>
    <w:rsid w:val="00D4222A"/>
    <w:rsid w:val="00D441E6"/>
    <w:rsid w:val="00D45035"/>
    <w:rsid w:val="00D658E0"/>
    <w:rsid w:val="00D72BFF"/>
    <w:rsid w:val="00D72C7E"/>
    <w:rsid w:val="00D81D20"/>
    <w:rsid w:val="00D8376B"/>
    <w:rsid w:val="00D94B9B"/>
    <w:rsid w:val="00DA1240"/>
    <w:rsid w:val="00DA1243"/>
    <w:rsid w:val="00DA42BF"/>
    <w:rsid w:val="00DB23DA"/>
    <w:rsid w:val="00DB40F6"/>
    <w:rsid w:val="00DC00BF"/>
    <w:rsid w:val="00DC058E"/>
    <w:rsid w:val="00DC1307"/>
    <w:rsid w:val="00DC376B"/>
    <w:rsid w:val="00DC3B57"/>
    <w:rsid w:val="00DC5CD8"/>
    <w:rsid w:val="00DC65C2"/>
    <w:rsid w:val="00DE28A8"/>
    <w:rsid w:val="00DE3133"/>
    <w:rsid w:val="00DE646E"/>
    <w:rsid w:val="00DF00E5"/>
    <w:rsid w:val="00DF2B75"/>
    <w:rsid w:val="00DF4585"/>
    <w:rsid w:val="00E026D2"/>
    <w:rsid w:val="00E06420"/>
    <w:rsid w:val="00E17327"/>
    <w:rsid w:val="00E201E8"/>
    <w:rsid w:val="00E245E1"/>
    <w:rsid w:val="00E31A04"/>
    <w:rsid w:val="00E33349"/>
    <w:rsid w:val="00E351C9"/>
    <w:rsid w:val="00E412A8"/>
    <w:rsid w:val="00E42C41"/>
    <w:rsid w:val="00E42FB4"/>
    <w:rsid w:val="00E453C3"/>
    <w:rsid w:val="00E4566D"/>
    <w:rsid w:val="00E509E7"/>
    <w:rsid w:val="00E610DC"/>
    <w:rsid w:val="00E62C0B"/>
    <w:rsid w:val="00E706E8"/>
    <w:rsid w:val="00E74037"/>
    <w:rsid w:val="00E77058"/>
    <w:rsid w:val="00E810BC"/>
    <w:rsid w:val="00E823FD"/>
    <w:rsid w:val="00E833E9"/>
    <w:rsid w:val="00E845A5"/>
    <w:rsid w:val="00E8703C"/>
    <w:rsid w:val="00EA0E5A"/>
    <w:rsid w:val="00EA135A"/>
    <w:rsid w:val="00EB1CD2"/>
    <w:rsid w:val="00ED75FA"/>
    <w:rsid w:val="00EE0726"/>
    <w:rsid w:val="00EE0808"/>
    <w:rsid w:val="00EE6666"/>
    <w:rsid w:val="00EE72C1"/>
    <w:rsid w:val="00EF375F"/>
    <w:rsid w:val="00EF3D89"/>
    <w:rsid w:val="00EF4285"/>
    <w:rsid w:val="00EF59E6"/>
    <w:rsid w:val="00F04B1E"/>
    <w:rsid w:val="00F0570E"/>
    <w:rsid w:val="00F0643B"/>
    <w:rsid w:val="00F109B8"/>
    <w:rsid w:val="00F145BF"/>
    <w:rsid w:val="00F231BE"/>
    <w:rsid w:val="00F23F0F"/>
    <w:rsid w:val="00F315FC"/>
    <w:rsid w:val="00F36001"/>
    <w:rsid w:val="00F43C61"/>
    <w:rsid w:val="00F50242"/>
    <w:rsid w:val="00F56C44"/>
    <w:rsid w:val="00F60BF6"/>
    <w:rsid w:val="00F623DA"/>
    <w:rsid w:val="00F6728A"/>
    <w:rsid w:val="00F7360F"/>
    <w:rsid w:val="00F73E2C"/>
    <w:rsid w:val="00F76893"/>
    <w:rsid w:val="00F769F4"/>
    <w:rsid w:val="00F777B8"/>
    <w:rsid w:val="00F81762"/>
    <w:rsid w:val="00F82837"/>
    <w:rsid w:val="00F85A60"/>
    <w:rsid w:val="00F87B69"/>
    <w:rsid w:val="00F94DEF"/>
    <w:rsid w:val="00F95D42"/>
    <w:rsid w:val="00F972FF"/>
    <w:rsid w:val="00FA64AC"/>
    <w:rsid w:val="00FB589F"/>
    <w:rsid w:val="00FB6035"/>
    <w:rsid w:val="00FC1783"/>
    <w:rsid w:val="00FC2912"/>
    <w:rsid w:val="00FC3033"/>
    <w:rsid w:val="00FC44C4"/>
    <w:rsid w:val="00FD54E0"/>
    <w:rsid w:val="00FE0EAB"/>
    <w:rsid w:val="00FE340B"/>
    <w:rsid w:val="00FE68DB"/>
    <w:rsid w:val="00FF248B"/>
    <w:rsid w:val="00FF3FE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19E7CBA2-9B65-4121-9C15-E5EC607E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29297</Words>
  <Characters>166993</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Dorn</cp:lastModifiedBy>
  <cp:revision>38</cp:revision>
  <dcterms:created xsi:type="dcterms:W3CDTF">2024-08-07T22:08:00Z</dcterms:created>
  <dcterms:modified xsi:type="dcterms:W3CDTF">2024-08-08T17:29:00Z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id="Gv4DP1Dj"/&gt;&lt;style id="http://www.zotero.org/styles/ecology" hasBibliography="1" bibliographyStyleHasBeenSet="1"/&gt;&lt;prefs&gt;&lt;pref name="fieldType" value="Field"/&gt;&lt;/prefs&gt;&lt;/data&gt;</vt:lpwstr>
  </property>
</Properties>
</file>